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5783" w14:textId="77777777" w:rsidR="00274124" w:rsidRPr="002C6F2A" w:rsidRDefault="00274124" w:rsidP="00AD3958">
      <w:pPr>
        <w:suppressAutoHyphens/>
        <w:spacing w:after="120"/>
        <w:jc w:val="center"/>
        <w:rPr>
          <w:b/>
          <w:sz w:val="44"/>
        </w:rPr>
      </w:pPr>
      <w:r w:rsidRPr="002C6F2A">
        <w:rPr>
          <w:b/>
          <w:sz w:val="44"/>
        </w:rPr>
        <w:t>ВНУТРЕННИЙ ПРЕДИКТОР СССР</w:t>
      </w:r>
    </w:p>
    <w:p w14:paraId="53C8F516" w14:textId="77777777" w:rsidR="007A6386" w:rsidRPr="002C6F2A" w:rsidRDefault="007A6386" w:rsidP="00AD3958">
      <w:pPr>
        <w:suppressAutoHyphens/>
        <w:spacing w:after="120"/>
        <w:jc w:val="center"/>
        <w:rPr>
          <w:b/>
          <w:sz w:val="44"/>
        </w:rPr>
      </w:pPr>
    </w:p>
    <w:p w14:paraId="5F6F252F" w14:textId="77777777" w:rsidR="00274124" w:rsidRPr="002C6F2A" w:rsidRDefault="007A6386" w:rsidP="00AD3958">
      <w:pPr>
        <w:suppressAutoHyphens/>
        <w:spacing w:after="120"/>
        <w:jc w:val="center"/>
        <w:rPr>
          <w:sz w:val="22"/>
        </w:rPr>
      </w:pPr>
      <w:r w:rsidRPr="002C6F2A">
        <w:rPr>
          <w:b/>
          <w:sz w:val="44"/>
        </w:rPr>
        <w:t>Как и для чего писания делаются «священными»</w:t>
      </w:r>
      <w:r w:rsidR="00274124" w:rsidRPr="002C6F2A">
        <w:rPr>
          <w:b/>
          <w:sz w:val="44"/>
        </w:rPr>
        <w:t>?</w:t>
      </w:r>
    </w:p>
    <w:p w14:paraId="45F264E6" w14:textId="77777777" w:rsidR="00274124" w:rsidRPr="002C6F2A" w:rsidRDefault="00274124" w:rsidP="00AD3958">
      <w:pPr>
        <w:ind w:firstLine="340"/>
        <w:jc w:val="both"/>
        <w:rPr>
          <w:rFonts w:cs="Courier New"/>
          <w:sz w:val="22"/>
          <w:szCs w:val="28"/>
        </w:rPr>
      </w:pPr>
    </w:p>
    <w:p w14:paraId="7F15A9D0" w14:textId="0FBF94C9" w:rsidR="00274124" w:rsidRPr="002C6F2A" w:rsidRDefault="00274124" w:rsidP="00AD3958">
      <w:pPr>
        <w:ind w:firstLine="340"/>
        <w:jc w:val="both"/>
        <w:rPr>
          <w:rFonts w:cs="Courier New"/>
          <w:sz w:val="22"/>
          <w:szCs w:val="28"/>
        </w:rPr>
      </w:pPr>
    </w:p>
    <w:p w14:paraId="7D207DBB" w14:textId="77777777" w:rsidR="0094747F" w:rsidRDefault="0094747F" w:rsidP="00AD3958">
      <w:pPr>
        <w:spacing w:before="120" w:after="120"/>
        <w:jc w:val="center"/>
        <w:rPr>
          <w:sz w:val="22"/>
        </w:rPr>
      </w:pPr>
    </w:p>
    <w:p w14:paraId="628461CC" w14:textId="77777777" w:rsidR="00832BEB" w:rsidRDefault="00832BEB" w:rsidP="00AD3958">
      <w:pPr>
        <w:spacing w:before="120" w:after="120"/>
        <w:jc w:val="center"/>
        <w:rPr>
          <w:sz w:val="22"/>
        </w:rPr>
      </w:pPr>
    </w:p>
    <w:p w14:paraId="0BA8BA7C" w14:textId="77777777" w:rsidR="00832BEB" w:rsidRDefault="00832BEB" w:rsidP="00AD3958">
      <w:pPr>
        <w:spacing w:before="120" w:after="120"/>
        <w:jc w:val="center"/>
        <w:rPr>
          <w:sz w:val="22"/>
        </w:rPr>
      </w:pPr>
    </w:p>
    <w:p w14:paraId="6306E5AF" w14:textId="77777777" w:rsidR="00832BEB" w:rsidRDefault="00832BEB" w:rsidP="00AD3958">
      <w:pPr>
        <w:spacing w:before="120" w:after="120"/>
        <w:jc w:val="center"/>
        <w:rPr>
          <w:sz w:val="22"/>
        </w:rPr>
      </w:pPr>
    </w:p>
    <w:p w14:paraId="1AA66516" w14:textId="77777777" w:rsidR="00832BEB" w:rsidRDefault="00832BEB" w:rsidP="00AD3958">
      <w:pPr>
        <w:spacing w:before="120" w:after="120"/>
        <w:jc w:val="center"/>
        <w:rPr>
          <w:sz w:val="22"/>
        </w:rPr>
      </w:pPr>
    </w:p>
    <w:p w14:paraId="7C80AFCA" w14:textId="77777777" w:rsidR="0094747F" w:rsidRDefault="0094747F" w:rsidP="00AD3958">
      <w:pPr>
        <w:spacing w:before="120" w:after="120"/>
        <w:jc w:val="center"/>
        <w:rPr>
          <w:sz w:val="22"/>
        </w:rPr>
      </w:pPr>
    </w:p>
    <w:p w14:paraId="6FE4DE6D" w14:textId="77777777" w:rsidR="0094747F" w:rsidRDefault="0094747F" w:rsidP="00AD3958">
      <w:pPr>
        <w:spacing w:before="120" w:after="120"/>
        <w:jc w:val="center"/>
        <w:rPr>
          <w:sz w:val="22"/>
        </w:rPr>
      </w:pPr>
    </w:p>
    <w:p w14:paraId="3A35FA27" w14:textId="77777777" w:rsidR="00832BEB" w:rsidRDefault="00832BEB" w:rsidP="00AD3958">
      <w:pPr>
        <w:spacing w:before="120" w:after="120"/>
        <w:jc w:val="center"/>
        <w:rPr>
          <w:sz w:val="22"/>
        </w:rPr>
      </w:pPr>
    </w:p>
    <w:p w14:paraId="43CA7C11" w14:textId="77777777" w:rsidR="00832BEB" w:rsidRDefault="00832BEB" w:rsidP="00AD3958">
      <w:pPr>
        <w:spacing w:before="120" w:after="120"/>
        <w:jc w:val="center"/>
        <w:rPr>
          <w:sz w:val="22"/>
        </w:rPr>
      </w:pPr>
    </w:p>
    <w:p w14:paraId="4A06601B" w14:textId="77777777" w:rsidR="00832BEB" w:rsidRDefault="00832BEB" w:rsidP="00AD3958">
      <w:pPr>
        <w:spacing w:before="120" w:after="120"/>
        <w:jc w:val="center"/>
        <w:rPr>
          <w:sz w:val="22"/>
        </w:rPr>
      </w:pPr>
    </w:p>
    <w:p w14:paraId="71A1D408" w14:textId="77777777" w:rsidR="00832BEB" w:rsidRDefault="00832BEB" w:rsidP="00AD3958">
      <w:pPr>
        <w:spacing w:before="120" w:after="120"/>
        <w:jc w:val="center"/>
        <w:rPr>
          <w:sz w:val="22"/>
        </w:rPr>
      </w:pPr>
    </w:p>
    <w:p w14:paraId="68502A25" w14:textId="77777777" w:rsidR="00274124" w:rsidRDefault="00274124" w:rsidP="00AD3958">
      <w:pPr>
        <w:spacing w:before="120" w:after="120"/>
        <w:jc w:val="center"/>
        <w:rPr>
          <w:sz w:val="22"/>
        </w:rPr>
      </w:pPr>
      <w:r w:rsidRPr="002C6F2A">
        <w:rPr>
          <w:sz w:val="22"/>
        </w:rPr>
        <w:t>Санкт-Петербург</w:t>
      </w:r>
      <w:r w:rsidRPr="002C6F2A">
        <w:rPr>
          <w:sz w:val="22"/>
        </w:rPr>
        <w:br/>
        <w:t>2016 г.</w:t>
      </w:r>
      <w:r w:rsidRPr="002C6F2A">
        <w:rPr>
          <w:sz w:val="22"/>
        </w:rPr>
        <w:br w:type="page"/>
      </w:r>
      <w:r w:rsidRPr="002C6F2A">
        <w:rPr>
          <w:sz w:val="22"/>
        </w:rPr>
        <w:lastRenderedPageBreak/>
        <w:t>Страница, зарезервированная для выходных типографских данных</w:t>
      </w:r>
    </w:p>
    <w:p w14:paraId="666DB55D" w14:textId="77777777" w:rsidR="00832BEB" w:rsidRPr="002C6F2A" w:rsidRDefault="00832BEB" w:rsidP="00AD3958">
      <w:pPr>
        <w:pStyle w:val="PlainText"/>
      </w:pPr>
      <w:r>
        <w:t>На лицевой стороне обложки репродукция картины Николая Николаевича  Ге (1831-1894) «Христос в Гефсиманском саду»</w:t>
      </w:r>
      <w:r w:rsidR="00953054">
        <w:t xml:space="preserve"> (1869</w:t>
      </w:r>
      <w:r w:rsidR="00953054">
        <w:noBreakHyphen/>
        <w:t>1887 гг.). Хранится в Государственной Третьяковской галерее.</w:t>
      </w:r>
    </w:p>
    <w:p w14:paraId="19D3AE84" w14:textId="5FE68B2A" w:rsidR="00AD3958" w:rsidRPr="002C6F2A" w:rsidRDefault="00274124" w:rsidP="00AD3958">
      <w:pPr>
        <w:spacing w:before="840"/>
        <w:ind w:left="1276" w:right="567" w:hanging="709"/>
        <w:jc w:val="both"/>
      </w:pPr>
      <w:r w:rsidRPr="002C6F2A">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sidRPr="002C6F2A">
        <w:rPr>
          <w:i/>
        </w:rPr>
        <w:t>присвоения себе в установленном законом порядке</w:t>
      </w:r>
      <w:r w:rsidRPr="002C6F2A">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sidRPr="002C6F2A">
        <w:rPr>
          <w:i/>
        </w:rPr>
        <w:t>общественной пользы</w:t>
      </w:r>
      <w:r w:rsidRPr="002C6F2A">
        <w:t>, копировать и тиражировать,</w:t>
      </w:r>
      <w:r w:rsidRPr="002C6F2A">
        <w:rPr>
          <w:i/>
        </w:rPr>
        <w:t xml:space="preserve"> в том числе с коммерческими целями</w:t>
      </w:r>
      <w:r w:rsidRPr="002C6F2A">
        <w:t>, насто</w:t>
      </w:r>
      <w:r w:rsidRPr="002C6F2A">
        <w:softHyphen/>
        <w:t>ящие материалы в полном объёме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sidRPr="002C6F2A">
        <w:rPr>
          <w:i/>
        </w:rPr>
        <w:t xml:space="preserve"> настоящих материалов, как целостности</w:t>
      </w:r>
      <w:r w:rsidRPr="002C6F2A">
        <w:t>, он имеет шансы столкнуться с “мистическим”, вне</w:t>
      </w:r>
      <w:r w:rsidRPr="002C6F2A">
        <w:softHyphen/>
        <w:t xml:space="preserve">юридическим воздаянием. </w:t>
      </w:r>
      <w:r w:rsidR="00AD3958" w:rsidRPr="00AD3958">
        <w:rPr>
          <w:sz w:val="18"/>
        </w:rPr>
        <w:t>[I]</w:t>
      </w:r>
    </w:p>
    <w:p w14:paraId="68DACFD9" w14:textId="77777777" w:rsidR="00AD3958" w:rsidRPr="002C6F2A" w:rsidRDefault="00AD3958" w:rsidP="00AD3958">
      <w:pPr>
        <w:ind w:firstLine="340"/>
        <w:jc w:val="both"/>
        <w:sectPr w:rsidR="00AD3958" w:rsidRPr="002C6F2A" w:rsidSect="00274124">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oddPage"/>
          <w:pgSz w:w="8392" w:h="11907" w:code="11"/>
          <w:pgMar w:top="851" w:right="851" w:bottom="851" w:left="1247" w:header="567" w:footer="567" w:gutter="0"/>
          <w:cols w:space="720"/>
          <w:titlePg/>
        </w:sectPr>
      </w:pPr>
    </w:p>
    <w:p w14:paraId="2D64A621" w14:textId="77777777" w:rsidR="00AD3958" w:rsidRPr="002C6F2A" w:rsidRDefault="00AD3958" w:rsidP="00AD3958">
      <w:pPr>
        <w:ind w:firstLine="340"/>
        <w:jc w:val="both"/>
      </w:pPr>
    </w:p>
    <w:p w14:paraId="094601DB" w14:textId="77777777" w:rsidR="00AD3958" w:rsidRPr="002C6F2A" w:rsidRDefault="00AD3958" w:rsidP="00AD3958">
      <w:pPr>
        <w:spacing w:before="120" w:after="120"/>
        <w:jc w:val="center"/>
        <w:rPr>
          <w:sz w:val="22"/>
        </w:rPr>
      </w:pPr>
      <w:r w:rsidRPr="002C6F2A">
        <w:rPr>
          <w:sz w:val="22"/>
        </w:rPr>
        <w:t>ОГЛАВЛЕНИЕ</w:t>
      </w:r>
    </w:p>
    <w:p w14:paraId="5DC1D512" w14:textId="77777777" w:rsidR="00AD3958" w:rsidRPr="001A0D28" w:rsidRDefault="00AD3958" w:rsidP="00AD3958">
      <w:pPr>
        <w:ind w:firstLine="340"/>
        <w:jc w:val="both"/>
        <w:rPr>
          <w:sz w:val="18"/>
        </w:rPr>
      </w:pPr>
      <w:r w:rsidRPr="001A0D28">
        <w:rPr>
          <w:sz w:val="18"/>
        </w:rPr>
        <w:t xml:space="preserve">В связи с тем, что разные системы один и тот же файл по-разному раскладывают по страницам, необходимо обновить оглавление. Для обновления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следует ввести правильные номера страниц в оглавление вручную. Настоящий </w:t>
      </w:r>
      <w:r w:rsidRPr="001A0D28">
        <w:rPr>
          <w:sz w:val="18"/>
          <w:u w:val="single"/>
        </w:rPr>
        <w:t>абзац</w:t>
      </w:r>
      <w:r w:rsidRPr="001A0D28">
        <w:rPr>
          <w:sz w:val="18"/>
        </w:rPr>
        <w:t xml:space="preserve"> удалить до начала обновления перед распечаткой оригинал-макета.</w:t>
      </w:r>
    </w:p>
    <w:p w14:paraId="7017FB50" w14:textId="77777777" w:rsidR="00AD3958" w:rsidRDefault="00AD3958" w:rsidP="00AD3958">
      <w:pPr>
        <w:pStyle w:val="TOC1"/>
        <w:rPr>
          <w:b w:val="0"/>
          <w:i w:val="0"/>
          <w:noProof/>
          <w:spacing w:val="0"/>
          <w:kern w:val="0"/>
          <w:sz w:val="24"/>
          <w:szCs w:val="24"/>
        </w:rPr>
      </w:pPr>
      <w:r w:rsidRPr="002C6F2A">
        <w:rPr>
          <w:rFonts w:cs="Courier New"/>
          <w:szCs w:val="28"/>
        </w:rPr>
        <w:fldChar w:fldCharType="begin"/>
      </w:r>
      <w:r w:rsidRPr="002C6F2A">
        <w:rPr>
          <w:rFonts w:cs="Courier New"/>
          <w:szCs w:val="28"/>
        </w:rPr>
        <w:instrText xml:space="preserve"> TOC \o "1-3" \h \z \u </w:instrText>
      </w:r>
      <w:r w:rsidRPr="002C6F2A">
        <w:rPr>
          <w:rFonts w:cs="Courier New"/>
          <w:szCs w:val="28"/>
        </w:rPr>
        <w:fldChar w:fldCharType="separate"/>
      </w:r>
      <w:hyperlink w:anchor="_Toc455762142" w:history="1">
        <w:r w:rsidRPr="00DE4854">
          <w:rPr>
            <w:rStyle w:val="Hyperlink"/>
            <w:noProof/>
            <w:kern w:val="28"/>
          </w:rPr>
          <w:t>Предисловие</w:t>
        </w:r>
        <w:r>
          <w:rPr>
            <w:noProof/>
            <w:webHidden/>
          </w:rPr>
          <w:tab/>
        </w:r>
        <w:r>
          <w:rPr>
            <w:noProof/>
            <w:webHidden/>
          </w:rPr>
          <w:fldChar w:fldCharType="begin"/>
        </w:r>
        <w:r>
          <w:rPr>
            <w:noProof/>
            <w:webHidden/>
          </w:rPr>
          <w:instrText xml:space="preserve"> PAGEREF _Toc455762142 \h </w:instrText>
        </w:r>
        <w:r>
          <w:rPr>
            <w:noProof/>
            <w:webHidden/>
          </w:rPr>
        </w:r>
        <w:r>
          <w:rPr>
            <w:noProof/>
            <w:webHidden/>
          </w:rPr>
          <w:fldChar w:fldCharType="separate"/>
        </w:r>
        <w:r>
          <w:rPr>
            <w:noProof/>
            <w:webHidden/>
          </w:rPr>
          <w:t>5</w:t>
        </w:r>
        <w:r>
          <w:rPr>
            <w:noProof/>
            <w:webHidden/>
          </w:rPr>
          <w:fldChar w:fldCharType="end"/>
        </w:r>
      </w:hyperlink>
    </w:p>
    <w:p w14:paraId="63111BDB" w14:textId="77777777" w:rsidR="00AD3958" w:rsidRDefault="001B441A" w:rsidP="00AD3958">
      <w:pPr>
        <w:pStyle w:val="TOC1"/>
        <w:rPr>
          <w:b w:val="0"/>
          <w:i w:val="0"/>
          <w:noProof/>
          <w:spacing w:val="0"/>
          <w:kern w:val="0"/>
          <w:sz w:val="24"/>
          <w:szCs w:val="24"/>
        </w:rPr>
      </w:pPr>
      <w:hyperlink w:anchor="_Toc455762143" w:history="1">
        <w:r w:rsidR="00AD3958" w:rsidRPr="00DE4854">
          <w:rPr>
            <w:rStyle w:val="Hyperlink"/>
            <w:noProof/>
          </w:rPr>
          <w:t>1. «Второе Евангелие»</w:t>
        </w:r>
        <w:r w:rsidR="00AD3958">
          <w:rPr>
            <w:noProof/>
            <w:webHidden/>
          </w:rPr>
          <w:tab/>
        </w:r>
        <w:r w:rsidR="00AD3958">
          <w:rPr>
            <w:noProof/>
            <w:webHidden/>
          </w:rPr>
          <w:fldChar w:fldCharType="begin"/>
        </w:r>
        <w:r w:rsidR="00AD3958">
          <w:rPr>
            <w:noProof/>
            <w:webHidden/>
          </w:rPr>
          <w:instrText xml:space="preserve"> PAGEREF _Toc455762143 \h </w:instrText>
        </w:r>
        <w:r w:rsidR="00AD3958">
          <w:rPr>
            <w:noProof/>
            <w:webHidden/>
          </w:rPr>
        </w:r>
        <w:r w:rsidR="00AD3958">
          <w:rPr>
            <w:noProof/>
            <w:webHidden/>
          </w:rPr>
          <w:fldChar w:fldCharType="separate"/>
        </w:r>
        <w:r w:rsidR="00AD3958">
          <w:rPr>
            <w:noProof/>
            <w:webHidden/>
          </w:rPr>
          <w:t>6</w:t>
        </w:r>
        <w:r w:rsidR="00AD3958">
          <w:rPr>
            <w:noProof/>
            <w:webHidden/>
          </w:rPr>
          <w:fldChar w:fldCharType="end"/>
        </w:r>
      </w:hyperlink>
    </w:p>
    <w:p w14:paraId="22667AB3" w14:textId="77777777" w:rsidR="00AD3958" w:rsidRDefault="001B441A" w:rsidP="00AD3958">
      <w:pPr>
        <w:pStyle w:val="TOC2"/>
        <w:rPr>
          <w:spacing w:val="0"/>
          <w:kern w:val="0"/>
          <w:sz w:val="24"/>
          <w:szCs w:val="24"/>
        </w:rPr>
      </w:pPr>
      <w:hyperlink w:anchor="_Toc455762144" w:history="1">
        <w:r w:rsidR="00AD3958" w:rsidRPr="00DE4854">
          <w:rPr>
            <w:rStyle w:val="Hyperlink"/>
          </w:rPr>
          <w:t>Об апостоле Павле</w:t>
        </w:r>
        <w:r w:rsidR="00AD3958">
          <w:rPr>
            <w:webHidden/>
          </w:rPr>
          <w:tab/>
        </w:r>
        <w:r w:rsidR="00AD3958">
          <w:rPr>
            <w:webHidden/>
          </w:rPr>
          <w:fldChar w:fldCharType="begin"/>
        </w:r>
        <w:r w:rsidR="00AD3958">
          <w:rPr>
            <w:webHidden/>
          </w:rPr>
          <w:instrText xml:space="preserve"> PAGEREF _Toc455762144 \h </w:instrText>
        </w:r>
        <w:r w:rsidR="00AD3958">
          <w:rPr>
            <w:webHidden/>
          </w:rPr>
        </w:r>
        <w:r w:rsidR="00AD3958">
          <w:rPr>
            <w:webHidden/>
          </w:rPr>
          <w:fldChar w:fldCharType="separate"/>
        </w:r>
        <w:r w:rsidR="00AD3958">
          <w:rPr>
            <w:webHidden/>
          </w:rPr>
          <w:t>7</w:t>
        </w:r>
        <w:r w:rsidR="00AD3958">
          <w:rPr>
            <w:webHidden/>
          </w:rPr>
          <w:fldChar w:fldCharType="end"/>
        </w:r>
      </w:hyperlink>
    </w:p>
    <w:p w14:paraId="507DEC35" w14:textId="77777777" w:rsidR="00AD3958" w:rsidRDefault="001B441A" w:rsidP="00AD3958">
      <w:pPr>
        <w:pStyle w:val="TOC2"/>
        <w:rPr>
          <w:spacing w:val="0"/>
          <w:kern w:val="0"/>
          <w:sz w:val="24"/>
          <w:szCs w:val="24"/>
        </w:rPr>
      </w:pPr>
      <w:hyperlink w:anchor="_Toc455762145" w:history="1">
        <w:r w:rsidR="00AD3958" w:rsidRPr="00DE4854">
          <w:rPr>
            <w:rStyle w:val="Hyperlink"/>
          </w:rPr>
          <w:t>Об истории христианства</w:t>
        </w:r>
        <w:r w:rsidR="00AD3958">
          <w:rPr>
            <w:webHidden/>
          </w:rPr>
          <w:tab/>
        </w:r>
        <w:r w:rsidR="00AD3958">
          <w:rPr>
            <w:webHidden/>
          </w:rPr>
          <w:fldChar w:fldCharType="begin"/>
        </w:r>
        <w:r w:rsidR="00AD3958">
          <w:rPr>
            <w:webHidden/>
          </w:rPr>
          <w:instrText xml:space="preserve"> PAGEREF _Toc455762145 \h </w:instrText>
        </w:r>
        <w:r w:rsidR="00AD3958">
          <w:rPr>
            <w:webHidden/>
          </w:rPr>
        </w:r>
        <w:r w:rsidR="00AD3958">
          <w:rPr>
            <w:webHidden/>
          </w:rPr>
          <w:fldChar w:fldCharType="separate"/>
        </w:r>
        <w:r w:rsidR="00AD3958">
          <w:rPr>
            <w:webHidden/>
          </w:rPr>
          <w:t>9</w:t>
        </w:r>
        <w:r w:rsidR="00AD3958">
          <w:rPr>
            <w:webHidden/>
          </w:rPr>
          <w:fldChar w:fldCharType="end"/>
        </w:r>
      </w:hyperlink>
    </w:p>
    <w:p w14:paraId="09DB9C87" w14:textId="77777777" w:rsidR="00AD3958" w:rsidRDefault="001B441A" w:rsidP="00AD3958">
      <w:pPr>
        <w:pStyle w:val="TOC2"/>
        <w:rPr>
          <w:spacing w:val="0"/>
          <w:kern w:val="0"/>
          <w:sz w:val="24"/>
          <w:szCs w:val="24"/>
        </w:rPr>
      </w:pPr>
      <w:hyperlink w:anchor="_Toc455762146" w:history="1">
        <w:r w:rsidR="00AD3958" w:rsidRPr="00DE4854">
          <w:rPr>
            <w:rStyle w:val="Hyperlink"/>
          </w:rPr>
          <w:t>О Библии и её составляющих</w:t>
        </w:r>
        <w:r w:rsidR="00AD3958">
          <w:rPr>
            <w:webHidden/>
          </w:rPr>
          <w:tab/>
        </w:r>
        <w:r w:rsidR="00AD3958">
          <w:rPr>
            <w:webHidden/>
          </w:rPr>
          <w:fldChar w:fldCharType="begin"/>
        </w:r>
        <w:r w:rsidR="00AD3958">
          <w:rPr>
            <w:webHidden/>
          </w:rPr>
          <w:instrText xml:space="preserve"> PAGEREF _Toc455762146 \h </w:instrText>
        </w:r>
        <w:r w:rsidR="00AD3958">
          <w:rPr>
            <w:webHidden/>
          </w:rPr>
        </w:r>
        <w:r w:rsidR="00AD3958">
          <w:rPr>
            <w:webHidden/>
          </w:rPr>
          <w:fldChar w:fldCharType="separate"/>
        </w:r>
        <w:r w:rsidR="00AD3958">
          <w:rPr>
            <w:webHidden/>
          </w:rPr>
          <w:t>10</w:t>
        </w:r>
        <w:r w:rsidR="00AD3958">
          <w:rPr>
            <w:webHidden/>
          </w:rPr>
          <w:fldChar w:fldCharType="end"/>
        </w:r>
      </w:hyperlink>
    </w:p>
    <w:p w14:paraId="49109067" w14:textId="77777777" w:rsidR="00AD3958" w:rsidRDefault="001B441A" w:rsidP="00AD3958">
      <w:pPr>
        <w:pStyle w:val="TOC2"/>
        <w:rPr>
          <w:spacing w:val="0"/>
          <w:kern w:val="0"/>
          <w:sz w:val="24"/>
          <w:szCs w:val="24"/>
        </w:rPr>
      </w:pPr>
      <w:hyperlink w:anchor="_Toc455762147" w:history="1">
        <w:r w:rsidR="00AD3958" w:rsidRPr="00DE4854">
          <w:rPr>
            <w:rStyle w:val="Hyperlink"/>
          </w:rPr>
          <w:t>О трудах отцов церкви</w:t>
        </w:r>
        <w:r w:rsidR="00AD3958">
          <w:rPr>
            <w:webHidden/>
          </w:rPr>
          <w:tab/>
        </w:r>
        <w:r w:rsidR="00AD3958">
          <w:rPr>
            <w:webHidden/>
          </w:rPr>
          <w:fldChar w:fldCharType="begin"/>
        </w:r>
        <w:r w:rsidR="00AD3958">
          <w:rPr>
            <w:webHidden/>
          </w:rPr>
          <w:instrText xml:space="preserve"> PAGEREF _Toc455762147 \h </w:instrText>
        </w:r>
        <w:r w:rsidR="00AD3958">
          <w:rPr>
            <w:webHidden/>
          </w:rPr>
        </w:r>
        <w:r w:rsidR="00AD3958">
          <w:rPr>
            <w:webHidden/>
          </w:rPr>
          <w:fldChar w:fldCharType="separate"/>
        </w:r>
        <w:r w:rsidR="00AD3958">
          <w:rPr>
            <w:webHidden/>
          </w:rPr>
          <w:t>11</w:t>
        </w:r>
        <w:r w:rsidR="00AD3958">
          <w:rPr>
            <w:webHidden/>
          </w:rPr>
          <w:fldChar w:fldCharType="end"/>
        </w:r>
      </w:hyperlink>
    </w:p>
    <w:p w14:paraId="1B80A373" w14:textId="77777777" w:rsidR="00AD3958" w:rsidRDefault="001B441A" w:rsidP="00AD3958">
      <w:pPr>
        <w:pStyle w:val="TOC2"/>
        <w:rPr>
          <w:spacing w:val="0"/>
          <w:kern w:val="0"/>
          <w:sz w:val="24"/>
          <w:szCs w:val="24"/>
        </w:rPr>
      </w:pPr>
      <w:hyperlink w:anchor="_Toc455762148" w:history="1">
        <w:r w:rsidR="00AD3958" w:rsidRPr="00DE4854">
          <w:rPr>
            <w:rStyle w:val="Hyperlink"/>
          </w:rPr>
          <w:t>Об иудеях</w:t>
        </w:r>
        <w:r w:rsidR="00AD3958">
          <w:rPr>
            <w:webHidden/>
          </w:rPr>
          <w:tab/>
        </w:r>
        <w:r w:rsidR="00AD3958">
          <w:rPr>
            <w:webHidden/>
          </w:rPr>
          <w:fldChar w:fldCharType="begin"/>
        </w:r>
        <w:r w:rsidR="00AD3958">
          <w:rPr>
            <w:webHidden/>
          </w:rPr>
          <w:instrText xml:space="preserve"> PAGEREF _Toc455762148 \h </w:instrText>
        </w:r>
        <w:r w:rsidR="00AD3958">
          <w:rPr>
            <w:webHidden/>
          </w:rPr>
        </w:r>
        <w:r w:rsidR="00AD3958">
          <w:rPr>
            <w:webHidden/>
          </w:rPr>
          <w:fldChar w:fldCharType="separate"/>
        </w:r>
        <w:r w:rsidR="00AD3958">
          <w:rPr>
            <w:webHidden/>
          </w:rPr>
          <w:t>12</w:t>
        </w:r>
        <w:r w:rsidR="00AD3958">
          <w:rPr>
            <w:webHidden/>
          </w:rPr>
          <w:fldChar w:fldCharType="end"/>
        </w:r>
      </w:hyperlink>
    </w:p>
    <w:p w14:paraId="310B3910" w14:textId="77777777" w:rsidR="00AD3958" w:rsidRDefault="001B441A" w:rsidP="00AD3958">
      <w:pPr>
        <w:pStyle w:val="TOC1"/>
        <w:rPr>
          <w:b w:val="0"/>
          <w:i w:val="0"/>
          <w:noProof/>
          <w:spacing w:val="0"/>
          <w:kern w:val="0"/>
          <w:sz w:val="24"/>
          <w:szCs w:val="24"/>
        </w:rPr>
      </w:pPr>
      <w:hyperlink w:anchor="_Toc455762149" w:history="1">
        <w:r w:rsidR="00AD3958" w:rsidRPr="00DE4854">
          <w:rPr>
            <w:rStyle w:val="Hyperlink"/>
            <w:noProof/>
            <w:kern w:val="28"/>
          </w:rPr>
          <w:t>2. Время Черной Мадонны</w:t>
        </w:r>
        <w:r w:rsidR="00AD3958">
          <w:rPr>
            <w:noProof/>
            <w:webHidden/>
          </w:rPr>
          <w:tab/>
        </w:r>
        <w:r w:rsidR="00AD3958">
          <w:rPr>
            <w:noProof/>
            <w:webHidden/>
          </w:rPr>
          <w:fldChar w:fldCharType="begin"/>
        </w:r>
        <w:r w:rsidR="00AD3958">
          <w:rPr>
            <w:noProof/>
            <w:webHidden/>
          </w:rPr>
          <w:instrText xml:space="preserve"> PAGEREF _Toc455762149 \h </w:instrText>
        </w:r>
        <w:r w:rsidR="00AD3958">
          <w:rPr>
            <w:noProof/>
            <w:webHidden/>
          </w:rPr>
        </w:r>
        <w:r w:rsidR="00AD3958">
          <w:rPr>
            <w:noProof/>
            <w:webHidden/>
          </w:rPr>
          <w:fldChar w:fldCharType="separate"/>
        </w:r>
        <w:r w:rsidR="00AD3958">
          <w:rPr>
            <w:noProof/>
            <w:webHidden/>
          </w:rPr>
          <w:t>16</w:t>
        </w:r>
        <w:r w:rsidR="00AD3958">
          <w:rPr>
            <w:noProof/>
            <w:webHidden/>
          </w:rPr>
          <w:fldChar w:fldCharType="end"/>
        </w:r>
      </w:hyperlink>
    </w:p>
    <w:p w14:paraId="1698DCD4" w14:textId="77777777" w:rsidR="00AD3958" w:rsidRDefault="001B441A" w:rsidP="00AD3958">
      <w:pPr>
        <w:pStyle w:val="TOC2"/>
        <w:rPr>
          <w:spacing w:val="0"/>
          <w:kern w:val="0"/>
          <w:sz w:val="24"/>
          <w:szCs w:val="24"/>
        </w:rPr>
      </w:pPr>
      <w:hyperlink w:anchor="_Toc455762150" w:history="1">
        <w:r w:rsidR="00AD3958" w:rsidRPr="00DE4854">
          <w:rPr>
            <w:rStyle w:val="Hyperlink"/>
          </w:rPr>
          <w:t>О состоянии дохристианской Руси</w:t>
        </w:r>
        <w:r w:rsidR="00AD3958">
          <w:rPr>
            <w:webHidden/>
          </w:rPr>
          <w:tab/>
        </w:r>
        <w:r w:rsidR="00AD3958">
          <w:rPr>
            <w:webHidden/>
          </w:rPr>
          <w:fldChar w:fldCharType="begin"/>
        </w:r>
        <w:r w:rsidR="00AD3958">
          <w:rPr>
            <w:webHidden/>
          </w:rPr>
          <w:instrText xml:space="preserve"> PAGEREF _Toc455762150 \h </w:instrText>
        </w:r>
        <w:r w:rsidR="00AD3958">
          <w:rPr>
            <w:webHidden/>
          </w:rPr>
        </w:r>
        <w:r w:rsidR="00AD3958">
          <w:rPr>
            <w:webHidden/>
          </w:rPr>
          <w:fldChar w:fldCharType="separate"/>
        </w:r>
        <w:r w:rsidR="00AD3958">
          <w:rPr>
            <w:webHidden/>
          </w:rPr>
          <w:t>16</w:t>
        </w:r>
        <w:r w:rsidR="00AD3958">
          <w:rPr>
            <w:webHidden/>
          </w:rPr>
          <w:fldChar w:fldCharType="end"/>
        </w:r>
      </w:hyperlink>
    </w:p>
    <w:p w14:paraId="015C6578" w14:textId="77777777" w:rsidR="00AD3958" w:rsidRDefault="001B441A" w:rsidP="00AD3958">
      <w:pPr>
        <w:pStyle w:val="TOC2"/>
        <w:rPr>
          <w:spacing w:val="0"/>
          <w:kern w:val="0"/>
          <w:sz w:val="24"/>
          <w:szCs w:val="24"/>
        </w:rPr>
      </w:pPr>
      <w:hyperlink w:anchor="_Toc455762151" w:history="1">
        <w:r w:rsidR="00AD3958" w:rsidRPr="00DE4854">
          <w:rPr>
            <w:rStyle w:val="Hyperlink"/>
          </w:rPr>
          <w:t xml:space="preserve">Экономическое процветание  </w:t>
        </w:r>
        <w:r w:rsidR="00AD3958">
          <w:rPr>
            <w:rStyle w:val="Hyperlink"/>
          </w:rPr>
          <w:br/>
        </w:r>
        <w:r w:rsidR="00AD3958" w:rsidRPr="00DE4854">
          <w:rPr>
            <w:rStyle w:val="Hyperlink"/>
          </w:rPr>
          <w:t>и культ Черной Мадонны</w:t>
        </w:r>
        <w:r w:rsidR="00AD3958">
          <w:rPr>
            <w:webHidden/>
          </w:rPr>
          <w:tab/>
        </w:r>
        <w:r w:rsidR="00AD3958">
          <w:rPr>
            <w:webHidden/>
          </w:rPr>
          <w:fldChar w:fldCharType="begin"/>
        </w:r>
        <w:r w:rsidR="00AD3958">
          <w:rPr>
            <w:webHidden/>
          </w:rPr>
          <w:instrText xml:space="preserve"> PAGEREF _Toc455762151 \h </w:instrText>
        </w:r>
        <w:r w:rsidR="00AD3958">
          <w:rPr>
            <w:webHidden/>
          </w:rPr>
        </w:r>
        <w:r w:rsidR="00AD3958">
          <w:rPr>
            <w:webHidden/>
          </w:rPr>
          <w:fldChar w:fldCharType="separate"/>
        </w:r>
        <w:r w:rsidR="00AD3958">
          <w:rPr>
            <w:webHidden/>
          </w:rPr>
          <w:t>17</w:t>
        </w:r>
        <w:r w:rsidR="00AD3958">
          <w:rPr>
            <w:webHidden/>
          </w:rPr>
          <w:fldChar w:fldCharType="end"/>
        </w:r>
      </w:hyperlink>
    </w:p>
    <w:p w14:paraId="50AD65C3" w14:textId="77777777" w:rsidR="00AD3958" w:rsidRDefault="001B441A" w:rsidP="00AD3958">
      <w:pPr>
        <w:pStyle w:val="TOC1"/>
        <w:rPr>
          <w:b w:val="0"/>
          <w:i w:val="0"/>
          <w:noProof/>
          <w:spacing w:val="0"/>
          <w:kern w:val="0"/>
          <w:sz w:val="24"/>
          <w:szCs w:val="24"/>
        </w:rPr>
      </w:pPr>
      <w:hyperlink w:anchor="_Toc455762152" w:history="1">
        <w:r w:rsidR="00AD3958" w:rsidRPr="00DE4854">
          <w:rPr>
            <w:rStyle w:val="Hyperlink"/>
            <w:noProof/>
          </w:rPr>
          <w:t>3. События в Европе после 1300 года</w:t>
        </w:r>
        <w:r w:rsidR="00AD3958">
          <w:rPr>
            <w:noProof/>
            <w:webHidden/>
          </w:rPr>
          <w:tab/>
        </w:r>
        <w:r w:rsidR="00AD3958">
          <w:rPr>
            <w:noProof/>
            <w:webHidden/>
          </w:rPr>
          <w:fldChar w:fldCharType="begin"/>
        </w:r>
        <w:r w:rsidR="00AD3958">
          <w:rPr>
            <w:noProof/>
            <w:webHidden/>
          </w:rPr>
          <w:instrText xml:space="preserve"> PAGEREF _Toc455762152 \h </w:instrText>
        </w:r>
        <w:r w:rsidR="00AD3958">
          <w:rPr>
            <w:noProof/>
            <w:webHidden/>
          </w:rPr>
        </w:r>
        <w:r w:rsidR="00AD3958">
          <w:rPr>
            <w:noProof/>
            <w:webHidden/>
          </w:rPr>
          <w:fldChar w:fldCharType="separate"/>
        </w:r>
        <w:r w:rsidR="00AD3958">
          <w:rPr>
            <w:noProof/>
            <w:webHidden/>
          </w:rPr>
          <w:t>24</w:t>
        </w:r>
        <w:r w:rsidR="00AD3958">
          <w:rPr>
            <w:noProof/>
            <w:webHidden/>
          </w:rPr>
          <w:fldChar w:fldCharType="end"/>
        </w:r>
      </w:hyperlink>
    </w:p>
    <w:p w14:paraId="2725DA63" w14:textId="77777777" w:rsidR="00AD3958" w:rsidRDefault="001B441A" w:rsidP="00AD3958">
      <w:pPr>
        <w:pStyle w:val="TOC1"/>
        <w:rPr>
          <w:b w:val="0"/>
          <w:i w:val="0"/>
          <w:noProof/>
          <w:spacing w:val="0"/>
          <w:kern w:val="0"/>
          <w:sz w:val="24"/>
          <w:szCs w:val="24"/>
        </w:rPr>
      </w:pPr>
      <w:hyperlink w:anchor="_Toc455762153" w:history="1">
        <w:r w:rsidR="00AD3958" w:rsidRPr="00DE4854">
          <w:rPr>
            <w:rStyle w:val="Hyperlink"/>
            <w:noProof/>
          </w:rPr>
          <w:t>4. Как была осуществлена подмена</w:t>
        </w:r>
        <w:r w:rsidR="00AD3958">
          <w:rPr>
            <w:noProof/>
            <w:webHidden/>
          </w:rPr>
          <w:tab/>
        </w:r>
        <w:r w:rsidR="00AD3958">
          <w:rPr>
            <w:noProof/>
            <w:webHidden/>
          </w:rPr>
          <w:fldChar w:fldCharType="begin"/>
        </w:r>
        <w:r w:rsidR="00AD3958">
          <w:rPr>
            <w:noProof/>
            <w:webHidden/>
          </w:rPr>
          <w:instrText xml:space="preserve"> PAGEREF _Toc455762153 \h </w:instrText>
        </w:r>
        <w:r w:rsidR="00AD3958">
          <w:rPr>
            <w:noProof/>
            <w:webHidden/>
          </w:rPr>
        </w:r>
        <w:r w:rsidR="00AD3958">
          <w:rPr>
            <w:noProof/>
            <w:webHidden/>
          </w:rPr>
          <w:fldChar w:fldCharType="separate"/>
        </w:r>
        <w:r w:rsidR="00AD3958">
          <w:rPr>
            <w:noProof/>
            <w:webHidden/>
          </w:rPr>
          <w:t>26</w:t>
        </w:r>
        <w:r w:rsidR="00AD3958">
          <w:rPr>
            <w:noProof/>
            <w:webHidden/>
          </w:rPr>
          <w:fldChar w:fldCharType="end"/>
        </w:r>
      </w:hyperlink>
    </w:p>
    <w:p w14:paraId="7237C029" w14:textId="77777777" w:rsidR="00AD3958" w:rsidRDefault="001B441A" w:rsidP="00AD3958">
      <w:pPr>
        <w:pStyle w:val="TOC2"/>
        <w:rPr>
          <w:spacing w:val="0"/>
          <w:kern w:val="0"/>
          <w:sz w:val="24"/>
          <w:szCs w:val="24"/>
        </w:rPr>
      </w:pPr>
      <w:hyperlink w:anchor="_Toc455762154" w:history="1">
        <w:r w:rsidR="00AD3958" w:rsidRPr="00DE4854">
          <w:rPr>
            <w:rStyle w:val="Hyperlink"/>
          </w:rPr>
          <w:t>Констанцский собор</w:t>
        </w:r>
        <w:r w:rsidR="00AD3958">
          <w:rPr>
            <w:webHidden/>
          </w:rPr>
          <w:tab/>
        </w:r>
        <w:r w:rsidR="00AD3958">
          <w:rPr>
            <w:webHidden/>
          </w:rPr>
          <w:fldChar w:fldCharType="begin"/>
        </w:r>
        <w:r w:rsidR="00AD3958">
          <w:rPr>
            <w:webHidden/>
          </w:rPr>
          <w:instrText xml:space="preserve"> PAGEREF _Toc455762154 \h </w:instrText>
        </w:r>
        <w:r w:rsidR="00AD3958">
          <w:rPr>
            <w:webHidden/>
          </w:rPr>
        </w:r>
        <w:r w:rsidR="00AD3958">
          <w:rPr>
            <w:webHidden/>
          </w:rPr>
          <w:fldChar w:fldCharType="separate"/>
        </w:r>
        <w:r w:rsidR="00AD3958">
          <w:rPr>
            <w:webHidden/>
          </w:rPr>
          <w:t>28</w:t>
        </w:r>
        <w:r w:rsidR="00AD3958">
          <w:rPr>
            <w:webHidden/>
          </w:rPr>
          <w:fldChar w:fldCharType="end"/>
        </w:r>
      </w:hyperlink>
    </w:p>
    <w:p w14:paraId="5FD3C793" w14:textId="77777777" w:rsidR="00AD3958" w:rsidRDefault="001B441A" w:rsidP="00AD3958">
      <w:pPr>
        <w:pStyle w:val="TOC2"/>
        <w:rPr>
          <w:spacing w:val="0"/>
          <w:kern w:val="0"/>
          <w:sz w:val="24"/>
          <w:szCs w:val="24"/>
        </w:rPr>
      </w:pPr>
      <w:hyperlink w:anchor="_Toc455762155" w:history="1">
        <w:r w:rsidR="00AD3958" w:rsidRPr="00DE4854">
          <w:rPr>
            <w:rStyle w:val="Hyperlink"/>
          </w:rPr>
          <w:t>Ферраро-Флорентийский собор</w:t>
        </w:r>
        <w:r w:rsidR="00AD3958">
          <w:rPr>
            <w:webHidden/>
          </w:rPr>
          <w:tab/>
        </w:r>
        <w:r w:rsidR="00AD3958">
          <w:rPr>
            <w:webHidden/>
          </w:rPr>
          <w:fldChar w:fldCharType="begin"/>
        </w:r>
        <w:r w:rsidR="00AD3958">
          <w:rPr>
            <w:webHidden/>
          </w:rPr>
          <w:instrText xml:space="preserve"> PAGEREF _Toc455762155 \h </w:instrText>
        </w:r>
        <w:r w:rsidR="00AD3958">
          <w:rPr>
            <w:webHidden/>
          </w:rPr>
        </w:r>
        <w:r w:rsidR="00AD3958">
          <w:rPr>
            <w:webHidden/>
          </w:rPr>
          <w:fldChar w:fldCharType="separate"/>
        </w:r>
        <w:r w:rsidR="00AD3958">
          <w:rPr>
            <w:webHidden/>
          </w:rPr>
          <w:t>30</w:t>
        </w:r>
        <w:r w:rsidR="00AD3958">
          <w:rPr>
            <w:webHidden/>
          </w:rPr>
          <w:fldChar w:fldCharType="end"/>
        </w:r>
      </w:hyperlink>
    </w:p>
    <w:p w14:paraId="5A9C34C8" w14:textId="77777777" w:rsidR="00AD3958" w:rsidRDefault="001B441A" w:rsidP="00AD3958">
      <w:pPr>
        <w:pStyle w:val="TOC2"/>
        <w:rPr>
          <w:spacing w:val="0"/>
          <w:kern w:val="0"/>
          <w:sz w:val="24"/>
          <w:szCs w:val="24"/>
        </w:rPr>
      </w:pPr>
      <w:hyperlink w:anchor="_Toc455762156" w:history="1">
        <w:r w:rsidR="00AD3958" w:rsidRPr="00DE4854">
          <w:rPr>
            <w:rStyle w:val="Hyperlink"/>
          </w:rPr>
          <w:t>Тридентский собор</w:t>
        </w:r>
        <w:r w:rsidR="00AD3958">
          <w:rPr>
            <w:webHidden/>
          </w:rPr>
          <w:tab/>
        </w:r>
        <w:r w:rsidR="00AD3958">
          <w:rPr>
            <w:webHidden/>
          </w:rPr>
          <w:fldChar w:fldCharType="begin"/>
        </w:r>
        <w:r w:rsidR="00AD3958">
          <w:rPr>
            <w:webHidden/>
          </w:rPr>
          <w:instrText xml:space="preserve"> PAGEREF _Toc455762156 \h </w:instrText>
        </w:r>
        <w:r w:rsidR="00AD3958">
          <w:rPr>
            <w:webHidden/>
          </w:rPr>
        </w:r>
        <w:r w:rsidR="00AD3958">
          <w:rPr>
            <w:webHidden/>
          </w:rPr>
          <w:fldChar w:fldCharType="separate"/>
        </w:r>
        <w:r w:rsidR="00AD3958">
          <w:rPr>
            <w:webHidden/>
          </w:rPr>
          <w:t>31</w:t>
        </w:r>
        <w:r w:rsidR="00AD3958">
          <w:rPr>
            <w:webHidden/>
          </w:rPr>
          <w:fldChar w:fldCharType="end"/>
        </w:r>
      </w:hyperlink>
    </w:p>
    <w:p w14:paraId="35A1C974" w14:textId="77777777" w:rsidR="00AD3958" w:rsidRDefault="001B441A" w:rsidP="00AD3958">
      <w:pPr>
        <w:pStyle w:val="TOC2"/>
        <w:rPr>
          <w:spacing w:val="0"/>
          <w:kern w:val="0"/>
          <w:sz w:val="24"/>
          <w:szCs w:val="24"/>
        </w:rPr>
      </w:pPr>
      <w:hyperlink w:anchor="_Toc455762157" w:history="1">
        <w:r w:rsidR="00AD3958" w:rsidRPr="00DE4854">
          <w:rPr>
            <w:rStyle w:val="Hyperlink"/>
          </w:rPr>
          <w:t>Решения Тридентского собора</w:t>
        </w:r>
        <w:r w:rsidR="00AD3958">
          <w:rPr>
            <w:webHidden/>
          </w:rPr>
          <w:tab/>
        </w:r>
        <w:r w:rsidR="00AD3958">
          <w:rPr>
            <w:webHidden/>
          </w:rPr>
          <w:fldChar w:fldCharType="begin"/>
        </w:r>
        <w:r w:rsidR="00AD3958">
          <w:rPr>
            <w:webHidden/>
          </w:rPr>
          <w:instrText xml:space="preserve"> PAGEREF _Toc455762157 \h </w:instrText>
        </w:r>
        <w:r w:rsidR="00AD3958">
          <w:rPr>
            <w:webHidden/>
          </w:rPr>
        </w:r>
        <w:r w:rsidR="00AD3958">
          <w:rPr>
            <w:webHidden/>
          </w:rPr>
          <w:fldChar w:fldCharType="separate"/>
        </w:r>
        <w:r w:rsidR="00AD3958">
          <w:rPr>
            <w:webHidden/>
          </w:rPr>
          <w:t>31</w:t>
        </w:r>
        <w:r w:rsidR="00AD3958">
          <w:rPr>
            <w:webHidden/>
          </w:rPr>
          <w:fldChar w:fldCharType="end"/>
        </w:r>
      </w:hyperlink>
    </w:p>
    <w:p w14:paraId="1ABA3717" w14:textId="77777777" w:rsidR="00AD3958" w:rsidRDefault="001B441A" w:rsidP="00AD3958">
      <w:pPr>
        <w:pStyle w:val="TOC2"/>
        <w:rPr>
          <w:spacing w:val="0"/>
          <w:kern w:val="0"/>
          <w:sz w:val="24"/>
          <w:szCs w:val="24"/>
        </w:rPr>
      </w:pPr>
      <w:hyperlink w:anchor="_Toc455762158" w:history="1">
        <w:r w:rsidR="00AD3958" w:rsidRPr="00DE4854">
          <w:rPr>
            <w:rStyle w:val="Hyperlink"/>
          </w:rPr>
          <w:t>Инквизиция на Западе</w:t>
        </w:r>
        <w:r w:rsidR="00AD3958">
          <w:rPr>
            <w:webHidden/>
          </w:rPr>
          <w:tab/>
        </w:r>
        <w:r w:rsidR="00AD3958">
          <w:rPr>
            <w:webHidden/>
          </w:rPr>
          <w:fldChar w:fldCharType="begin"/>
        </w:r>
        <w:r w:rsidR="00AD3958">
          <w:rPr>
            <w:webHidden/>
          </w:rPr>
          <w:instrText xml:space="preserve"> PAGEREF _Toc455762158 \h </w:instrText>
        </w:r>
        <w:r w:rsidR="00AD3958">
          <w:rPr>
            <w:webHidden/>
          </w:rPr>
        </w:r>
        <w:r w:rsidR="00AD3958">
          <w:rPr>
            <w:webHidden/>
          </w:rPr>
          <w:fldChar w:fldCharType="separate"/>
        </w:r>
        <w:r w:rsidR="00AD3958">
          <w:rPr>
            <w:webHidden/>
          </w:rPr>
          <w:t>33</w:t>
        </w:r>
        <w:r w:rsidR="00AD3958">
          <w:rPr>
            <w:webHidden/>
          </w:rPr>
          <w:fldChar w:fldCharType="end"/>
        </w:r>
      </w:hyperlink>
    </w:p>
    <w:p w14:paraId="74E03FEC" w14:textId="77777777" w:rsidR="00AD3958" w:rsidRDefault="001B441A" w:rsidP="00AD3958">
      <w:pPr>
        <w:pStyle w:val="TOC2"/>
        <w:rPr>
          <w:spacing w:val="0"/>
          <w:kern w:val="0"/>
          <w:sz w:val="24"/>
          <w:szCs w:val="24"/>
        </w:rPr>
      </w:pPr>
      <w:hyperlink w:anchor="_Toc455762159" w:history="1">
        <w:r w:rsidR="00AD3958" w:rsidRPr="00DE4854">
          <w:rPr>
            <w:rStyle w:val="Hyperlink"/>
          </w:rPr>
          <w:t>«Теоретическая» основа инквизиции</w:t>
        </w:r>
        <w:r w:rsidR="00AD3958">
          <w:rPr>
            <w:webHidden/>
          </w:rPr>
          <w:tab/>
        </w:r>
        <w:r w:rsidR="00AD3958">
          <w:rPr>
            <w:webHidden/>
          </w:rPr>
          <w:fldChar w:fldCharType="begin"/>
        </w:r>
        <w:r w:rsidR="00AD3958">
          <w:rPr>
            <w:webHidden/>
          </w:rPr>
          <w:instrText xml:space="preserve"> PAGEREF _Toc455762159 \h </w:instrText>
        </w:r>
        <w:r w:rsidR="00AD3958">
          <w:rPr>
            <w:webHidden/>
          </w:rPr>
        </w:r>
        <w:r w:rsidR="00AD3958">
          <w:rPr>
            <w:webHidden/>
          </w:rPr>
          <w:fldChar w:fldCharType="separate"/>
        </w:r>
        <w:r w:rsidR="00AD3958">
          <w:rPr>
            <w:webHidden/>
          </w:rPr>
          <w:t>36</w:t>
        </w:r>
        <w:r w:rsidR="00AD3958">
          <w:rPr>
            <w:webHidden/>
          </w:rPr>
          <w:fldChar w:fldCharType="end"/>
        </w:r>
      </w:hyperlink>
    </w:p>
    <w:p w14:paraId="5A014761" w14:textId="77777777" w:rsidR="00AD3958" w:rsidRDefault="001B441A" w:rsidP="00AD3958">
      <w:pPr>
        <w:pStyle w:val="TOC2"/>
        <w:rPr>
          <w:spacing w:val="0"/>
          <w:kern w:val="0"/>
          <w:sz w:val="24"/>
          <w:szCs w:val="24"/>
        </w:rPr>
      </w:pPr>
      <w:hyperlink w:anchor="_Toc455762160" w:history="1">
        <w:r w:rsidR="00AD3958" w:rsidRPr="00DE4854">
          <w:rPr>
            <w:rStyle w:val="Hyperlink"/>
          </w:rPr>
          <w:t>Основные ереси. В чём суть?</w:t>
        </w:r>
        <w:r w:rsidR="00AD3958">
          <w:rPr>
            <w:webHidden/>
          </w:rPr>
          <w:tab/>
        </w:r>
        <w:r w:rsidR="00AD3958">
          <w:rPr>
            <w:webHidden/>
          </w:rPr>
          <w:fldChar w:fldCharType="begin"/>
        </w:r>
        <w:r w:rsidR="00AD3958">
          <w:rPr>
            <w:webHidden/>
          </w:rPr>
          <w:instrText xml:space="preserve"> PAGEREF _Toc455762160 \h </w:instrText>
        </w:r>
        <w:r w:rsidR="00AD3958">
          <w:rPr>
            <w:webHidden/>
          </w:rPr>
        </w:r>
        <w:r w:rsidR="00AD3958">
          <w:rPr>
            <w:webHidden/>
          </w:rPr>
          <w:fldChar w:fldCharType="separate"/>
        </w:r>
        <w:r w:rsidR="00AD3958">
          <w:rPr>
            <w:webHidden/>
          </w:rPr>
          <w:t>37</w:t>
        </w:r>
        <w:r w:rsidR="00AD3958">
          <w:rPr>
            <w:webHidden/>
          </w:rPr>
          <w:fldChar w:fldCharType="end"/>
        </w:r>
      </w:hyperlink>
    </w:p>
    <w:p w14:paraId="7E1C3DCF" w14:textId="77777777" w:rsidR="00AD3958" w:rsidRDefault="001B441A" w:rsidP="00AD3958">
      <w:pPr>
        <w:pStyle w:val="TOC2"/>
        <w:rPr>
          <w:spacing w:val="0"/>
          <w:kern w:val="0"/>
          <w:sz w:val="24"/>
          <w:szCs w:val="24"/>
        </w:rPr>
      </w:pPr>
      <w:hyperlink w:anchor="_Toc455762161" w:history="1">
        <w:r w:rsidR="00AD3958" w:rsidRPr="00DE4854">
          <w:rPr>
            <w:rStyle w:val="Hyperlink"/>
          </w:rPr>
          <w:t>Богомилы (катары)</w:t>
        </w:r>
        <w:r w:rsidR="00AD3958">
          <w:rPr>
            <w:webHidden/>
          </w:rPr>
          <w:tab/>
        </w:r>
        <w:r w:rsidR="00AD3958">
          <w:rPr>
            <w:webHidden/>
          </w:rPr>
          <w:fldChar w:fldCharType="begin"/>
        </w:r>
        <w:r w:rsidR="00AD3958">
          <w:rPr>
            <w:webHidden/>
          </w:rPr>
          <w:instrText xml:space="preserve"> PAGEREF _Toc455762161 \h </w:instrText>
        </w:r>
        <w:r w:rsidR="00AD3958">
          <w:rPr>
            <w:webHidden/>
          </w:rPr>
        </w:r>
        <w:r w:rsidR="00AD3958">
          <w:rPr>
            <w:webHidden/>
          </w:rPr>
          <w:fldChar w:fldCharType="separate"/>
        </w:r>
        <w:r w:rsidR="00AD3958">
          <w:rPr>
            <w:webHidden/>
          </w:rPr>
          <w:t>37</w:t>
        </w:r>
        <w:r w:rsidR="00AD3958">
          <w:rPr>
            <w:webHidden/>
          </w:rPr>
          <w:fldChar w:fldCharType="end"/>
        </w:r>
      </w:hyperlink>
    </w:p>
    <w:p w14:paraId="1C7C2BC8" w14:textId="77777777" w:rsidR="00AD3958" w:rsidRDefault="001B441A" w:rsidP="00AD3958">
      <w:pPr>
        <w:pStyle w:val="TOC2"/>
        <w:rPr>
          <w:spacing w:val="0"/>
          <w:kern w:val="0"/>
          <w:sz w:val="24"/>
          <w:szCs w:val="24"/>
        </w:rPr>
      </w:pPr>
      <w:hyperlink w:anchor="_Toc455762162" w:history="1">
        <w:r w:rsidR="00AD3958" w:rsidRPr="00DE4854">
          <w:rPr>
            <w:rStyle w:val="Hyperlink"/>
          </w:rPr>
          <w:t>Ариане и особенности их вероучения</w:t>
        </w:r>
        <w:r w:rsidR="00AD3958">
          <w:rPr>
            <w:webHidden/>
          </w:rPr>
          <w:tab/>
        </w:r>
        <w:r w:rsidR="00AD3958">
          <w:rPr>
            <w:webHidden/>
          </w:rPr>
          <w:fldChar w:fldCharType="begin"/>
        </w:r>
        <w:r w:rsidR="00AD3958">
          <w:rPr>
            <w:webHidden/>
          </w:rPr>
          <w:instrText xml:space="preserve"> PAGEREF _Toc455762162 \h </w:instrText>
        </w:r>
        <w:r w:rsidR="00AD3958">
          <w:rPr>
            <w:webHidden/>
          </w:rPr>
        </w:r>
        <w:r w:rsidR="00AD3958">
          <w:rPr>
            <w:webHidden/>
          </w:rPr>
          <w:fldChar w:fldCharType="separate"/>
        </w:r>
        <w:r w:rsidR="00AD3958">
          <w:rPr>
            <w:webHidden/>
          </w:rPr>
          <w:t>41</w:t>
        </w:r>
        <w:r w:rsidR="00AD3958">
          <w:rPr>
            <w:webHidden/>
          </w:rPr>
          <w:fldChar w:fldCharType="end"/>
        </w:r>
      </w:hyperlink>
    </w:p>
    <w:p w14:paraId="62A85B9D" w14:textId="77777777" w:rsidR="00AD3958" w:rsidRDefault="001B441A" w:rsidP="00AD3958">
      <w:pPr>
        <w:pStyle w:val="TOC2"/>
        <w:rPr>
          <w:spacing w:val="0"/>
          <w:kern w:val="0"/>
          <w:sz w:val="24"/>
          <w:szCs w:val="24"/>
        </w:rPr>
      </w:pPr>
      <w:hyperlink w:anchor="_Toc455762163" w:history="1">
        <w:r w:rsidR="00AD3958" w:rsidRPr="00DE4854">
          <w:rPr>
            <w:rStyle w:val="Hyperlink"/>
          </w:rPr>
          <w:t>Взаимосвязь славянской веры  с арианством, катарами и богомилами</w:t>
        </w:r>
        <w:r w:rsidR="00AD3958">
          <w:rPr>
            <w:webHidden/>
          </w:rPr>
          <w:tab/>
        </w:r>
        <w:r w:rsidR="00AD3958">
          <w:rPr>
            <w:webHidden/>
          </w:rPr>
          <w:fldChar w:fldCharType="begin"/>
        </w:r>
        <w:r w:rsidR="00AD3958">
          <w:rPr>
            <w:webHidden/>
          </w:rPr>
          <w:instrText xml:space="preserve"> PAGEREF _Toc455762163 \h </w:instrText>
        </w:r>
        <w:r w:rsidR="00AD3958">
          <w:rPr>
            <w:webHidden/>
          </w:rPr>
        </w:r>
        <w:r w:rsidR="00AD3958">
          <w:rPr>
            <w:webHidden/>
          </w:rPr>
          <w:fldChar w:fldCharType="separate"/>
        </w:r>
        <w:r w:rsidR="00AD3958">
          <w:rPr>
            <w:webHidden/>
          </w:rPr>
          <w:t>43</w:t>
        </w:r>
        <w:r w:rsidR="00AD3958">
          <w:rPr>
            <w:webHidden/>
          </w:rPr>
          <w:fldChar w:fldCharType="end"/>
        </w:r>
      </w:hyperlink>
    </w:p>
    <w:p w14:paraId="6FCF8C92" w14:textId="77777777" w:rsidR="00AD3958" w:rsidRDefault="001B441A" w:rsidP="00AD3958">
      <w:pPr>
        <w:pStyle w:val="TOC2"/>
        <w:rPr>
          <w:spacing w:val="0"/>
          <w:kern w:val="0"/>
          <w:sz w:val="24"/>
          <w:szCs w:val="24"/>
        </w:rPr>
      </w:pPr>
      <w:hyperlink w:anchor="_Toc455762164" w:history="1">
        <w:r w:rsidR="00AD3958" w:rsidRPr="00DE4854">
          <w:rPr>
            <w:rStyle w:val="Hyperlink"/>
          </w:rPr>
          <w:t>Было ли на Руси двоеверие?</w:t>
        </w:r>
        <w:r w:rsidR="00AD3958">
          <w:rPr>
            <w:webHidden/>
          </w:rPr>
          <w:tab/>
        </w:r>
        <w:r w:rsidR="00AD3958">
          <w:rPr>
            <w:webHidden/>
          </w:rPr>
          <w:fldChar w:fldCharType="begin"/>
        </w:r>
        <w:r w:rsidR="00AD3958">
          <w:rPr>
            <w:webHidden/>
          </w:rPr>
          <w:instrText xml:space="preserve"> PAGEREF _Toc455762164 \h </w:instrText>
        </w:r>
        <w:r w:rsidR="00AD3958">
          <w:rPr>
            <w:webHidden/>
          </w:rPr>
        </w:r>
        <w:r w:rsidR="00AD3958">
          <w:rPr>
            <w:webHidden/>
          </w:rPr>
          <w:fldChar w:fldCharType="separate"/>
        </w:r>
        <w:r w:rsidR="00AD3958">
          <w:rPr>
            <w:webHidden/>
          </w:rPr>
          <w:t>47</w:t>
        </w:r>
        <w:r w:rsidR="00AD3958">
          <w:rPr>
            <w:webHidden/>
          </w:rPr>
          <w:fldChar w:fldCharType="end"/>
        </w:r>
      </w:hyperlink>
    </w:p>
    <w:p w14:paraId="0850A485" w14:textId="77777777" w:rsidR="00AD3958" w:rsidRDefault="001B441A" w:rsidP="00AD3958">
      <w:pPr>
        <w:pStyle w:val="TOC1"/>
        <w:rPr>
          <w:b w:val="0"/>
          <w:i w:val="0"/>
          <w:noProof/>
          <w:spacing w:val="0"/>
          <w:kern w:val="0"/>
          <w:sz w:val="24"/>
          <w:szCs w:val="24"/>
        </w:rPr>
      </w:pPr>
      <w:hyperlink w:anchor="_Toc455762165" w:history="1">
        <w:r w:rsidR="00AD3958" w:rsidRPr="00DE4854">
          <w:rPr>
            <w:rStyle w:val="Hyperlink"/>
            <w:noProof/>
          </w:rPr>
          <w:t>5. «Гибридная война» против Руси</w:t>
        </w:r>
        <w:r w:rsidR="00AD3958">
          <w:rPr>
            <w:noProof/>
            <w:webHidden/>
          </w:rPr>
          <w:tab/>
        </w:r>
        <w:r w:rsidR="00AD3958">
          <w:rPr>
            <w:noProof/>
            <w:webHidden/>
          </w:rPr>
          <w:fldChar w:fldCharType="begin"/>
        </w:r>
        <w:r w:rsidR="00AD3958">
          <w:rPr>
            <w:noProof/>
            <w:webHidden/>
          </w:rPr>
          <w:instrText xml:space="preserve"> PAGEREF _Toc455762165 \h </w:instrText>
        </w:r>
        <w:r w:rsidR="00AD3958">
          <w:rPr>
            <w:noProof/>
            <w:webHidden/>
          </w:rPr>
        </w:r>
        <w:r w:rsidR="00AD3958">
          <w:rPr>
            <w:noProof/>
            <w:webHidden/>
          </w:rPr>
          <w:fldChar w:fldCharType="separate"/>
        </w:r>
        <w:r w:rsidR="00AD3958">
          <w:rPr>
            <w:noProof/>
            <w:webHidden/>
          </w:rPr>
          <w:t>49</w:t>
        </w:r>
        <w:r w:rsidR="00AD3958">
          <w:rPr>
            <w:noProof/>
            <w:webHidden/>
          </w:rPr>
          <w:fldChar w:fldCharType="end"/>
        </w:r>
      </w:hyperlink>
    </w:p>
    <w:p w14:paraId="18C42FF3" w14:textId="77777777" w:rsidR="00AD3958" w:rsidRDefault="001B441A" w:rsidP="00AD3958">
      <w:pPr>
        <w:pStyle w:val="TOC2"/>
        <w:rPr>
          <w:spacing w:val="0"/>
          <w:kern w:val="0"/>
          <w:sz w:val="24"/>
          <w:szCs w:val="24"/>
        </w:rPr>
      </w:pPr>
      <w:hyperlink w:anchor="_Toc455762166" w:history="1">
        <w:r w:rsidR="00AD3958" w:rsidRPr="00DE4854">
          <w:rPr>
            <w:rStyle w:val="Hyperlink"/>
          </w:rPr>
          <w:t>Смута</w:t>
        </w:r>
        <w:r w:rsidR="00AD3958">
          <w:rPr>
            <w:webHidden/>
          </w:rPr>
          <w:tab/>
        </w:r>
        <w:r w:rsidR="00AD3958">
          <w:rPr>
            <w:webHidden/>
          </w:rPr>
          <w:fldChar w:fldCharType="begin"/>
        </w:r>
        <w:r w:rsidR="00AD3958">
          <w:rPr>
            <w:webHidden/>
          </w:rPr>
          <w:instrText xml:space="preserve"> PAGEREF _Toc455762166 \h </w:instrText>
        </w:r>
        <w:r w:rsidR="00AD3958">
          <w:rPr>
            <w:webHidden/>
          </w:rPr>
        </w:r>
        <w:r w:rsidR="00AD3958">
          <w:rPr>
            <w:webHidden/>
          </w:rPr>
          <w:fldChar w:fldCharType="separate"/>
        </w:r>
        <w:r w:rsidR="00AD3958">
          <w:rPr>
            <w:webHidden/>
          </w:rPr>
          <w:t>51</w:t>
        </w:r>
        <w:r w:rsidR="00AD3958">
          <w:rPr>
            <w:webHidden/>
          </w:rPr>
          <w:fldChar w:fldCharType="end"/>
        </w:r>
      </w:hyperlink>
    </w:p>
    <w:p w14:paraId="39704882" w14:textId="77777777" w:rsidR="00AD3958" w:rsidRDefault="001B441A" w:rsidP="00AD3958">
      <w:pPr>
        <w:pStyle w:val="TOC2"/>
        <w:rPr>
          <w:spacing w:val="0"/>
          <w:kern w:val="0"/>
          <w:sz w:val="24"/>
          <w:szCs w:val="24"/>
        </w:rPr>
      </w:pPr>
      <w:hyperlink w:anchor="_Toc455762167" w:history="1">
        <w:r w:rsidR="00AD3958" w:rsidRPr="00DE4854">
          <w:rPr>
            <w:rStyle w:val="Hyperlink"/>
          </w:rPr>
          <w:t>Приход Романовых</w:t>
        </w:r>
        <w:r w:rsidR="00AD3958">
          <w:rPr>
            <w:webHidden/>
          </w:rPr>
          <w:tab/>
        </w:r>
        <w:r w:rsidR="00AD3958">
          <w:rPr>
            <w:webHidden/>
          </w:rPr>
          <w:fldChar w:fldCharType="begin"/>
        </w:r>
        <w:r w:rsidR="00AD3958">
          <w:rPr>
            <w:webHidden/>
          </w:rPr>
          <w:instrText xml:space="preserve"> PAGEREF _Toc455762167 \h </w:instrText>
        </w:r>
        <w:r w:rsidR="00AD3958">
          <w:rPr>
            <w:webHidden/>
          </w:rPr>
        </w:r>
        <w:r w:rsidR="00AD3958">
          <w:rPr>
            <w:webHidden/>
          </w:rPr>
          <w:fldChar w:fldCharType="separate"/>
        </w:r>
        <w:r w:rsidR="00AD3958">
          <w:rPr>
            <w:webHidden/>
          </w:rPr>
          <w:t>53</w:t>
        </w:r>
        <w:r w:rsidR="00AD3958">
          <w:rPr>
            <w:webHidden/>
          </w:rPr>
          <w:fldChar w:fldCharType="end"/>
        </w:r>
      </w:hyperlink>
    </w:p>
    <w:p w14:paraId="239A64CA" w14:textId="77777777" w:rsidR="00AD3958" w:rsidRDefault="001B441A" w:rsidP="00AD3958">
      <w:pPr>
        <w:pStyle w:val="TOC2"/>
        <w:rPr>
          <w:spacing w:val="0"/>
          <w:kern w:val="0"/>
          <w:sz w:val="24"/>
          <w:szCs w:val="24"/>
        </w:rPr>
      </w:pPr>
      <w:hyperlink w:anchor="_Toc455762168" w:history="1">
        <w:r w:rsidR="00AD3958" w:rsidRPr="00DE4854">
          <w:rPr>
            <w:rStyle w:val="Hyperlink"/>
          </w:rPr>
          <w:t xml:space="preserve">Создание мифа о крещение Руси — </w:t>
        </w:r>
        <w:r w:rsidR="00AD3958">
          <w:rPr>
            <w:rStyle w:val="Hyperlink"/>
          </w:rPr>
          <w:br/>
        </w:r>
        <w:r w:rsidR="00AD3958" w:rsidRPr="00DE4854">
          <w:rPr>
            <w:rStyle w:val="Hyperlink"/>
          </w:rPr>
          <w:t>видна рука Ватикана</w:t>
        </w:r>
        <w:r w:rsidR="00AD3958">
          <w:rPr>
            <w:webHidden/>
          </w:rPr>
          <w:tab/>
        </w:r>
        <w:r w:rsidR="00AD3958">
          <w:rPr>
            <w:webHidden/>
          </w:rPr>
          <w:fldChar w:fldCharType="begin"/>
        </w:r>
        <w:r w:rsidR="00AD3958">
          <w:rPr>
            <w:webHidden/>
          </w:rPr>
          <w:instrText xml:space="preserve"> PAGEREF _Toc455762168 \h </w:instrText>
        </w:r>
        <w:r w:rsidR="00AD3958">
          <w:rPr>
            <w:webHidden/>
          </w:rPr>
        </w:r>
        <w:r w:rsidR="00AD3958">
          <w:rPr>
            <w:webHidden/>
          </w:rPr>
          <w:fldChar w:fldCharType="separate"/>
        </w:r>
        <w:r w:rsidR="00AD3958">
          <w:rPr>
            <w:webHidden/>
          </w:rPr>
          <w:t>55</w:t>
        </w:r>
        <w:r w:rsidR="00AD3958">
          <w:rPr>
            <w:webHidden/>
          </w:rPr>
          <w:fldChar w:fldCharType="end"/>
        </w:r>
      </w:hyperlink>
    </w:p>
    <w:p w14:paraId="751970BF" w14:textId="77777777" w:rsidR="00AD3958" w:rsidRDefault="001B441A" w:rsidP="00AD3958">
      <w:pPr>
        <w:pStyle w:val="TOC2"/>
        <w:rPr>
          <w:spacing w:val="0"/>
          <w:kern w:val="0"/>
          <w:sz w:val="24"/>
          <w:szCs w:val="24"/>
        </w:rPr>
      </w:pPr>
      <w:hyperlink w:anchor="_Toc455762169" w:history="1">
        <w:r w:rsidR="00AD3958" w:rsidRPr="00DE4854">
          <w:rPr>
            <w:rStyle w:val="Hyperlink"/>
          </w:rPr>
          <w:t>Когда Владимир принял христианство?</w:t>
        </w:r>
        <w:r w:rsidR="00AD3958">
          <w:rPr>
            <w:webHidden/>
          </w:rPr>
          <w:tab/>
        </w:r>
        <w:r w:rsidR="00AD3958">
          <w:rPr>
            <w:webHidden/>
          </w:rPr>
          <w:fldChar w:fldCharType="begin"/>
        </w:r>
        <w:r w:rsidR="00AD3958">
          <w:rPr>
            <w:webHidden/>
          </w:rPr>
          <w:instrText xml:space="preserve"> PAGEREF _Toc455762169 \h </w:instrText>
        </w:r>
        <w:r w:rsidR="00AD3958">
          <w:rPr>
            <w:webHidden/>
          </w:rPr>
        </w:r>
        <w:r w:rsidR="00AD3958">
          <w:rPr>
            <w:webHidden/>
          </w:rPr>
          <w:fldChar w:fldCharType="separate"/>
        </w:r>
        <w:r w:rsidR="00AD3958">
          <w:rPr>
            <w:webHidden/>
          </w:rPr>
          <w:t>58</w:t>
        </w:r>
        <w:r w:rsidR="00AD3958">
          <w:rPr>
            <w:webHidden/>
          </w:rPr>
          <w:fldChar w:fldCharType="end"/>
        </w:r>
      </w:hyperlink>
    </w:p>
    <w:p w14:paraId="6C0747A5" w14:textId="77777777" w:rsidR="00AD3958" w:rsidRDefault="001B441A" w:rsidP="00AD3958">
      <w:pPr>
        <w:pStyle w:val="TOC2"/>
        <w:rPr>
          <w:spacing w:val="0"/>
          <w:kern w:val="0"/>
          <w:sz w:val="24"/>
          <w:szCs w:val="24"/>
        </w:rPr>
      </w:pPr>
      <w:hyperlink w:anchor="_Toc455762170" w:history="1">
        <w:r w:rsidR="00AD3958" w:rsidRPr="00DE4854">
          <w:rPr>
            <w:rStyle w:val="Hyperlink"/>
          </w:rPr>
          <w:t>Раскол</w:t>
        </w:r>
        <w:r w:rsidR="00AD3958">
          <w:rPr>
            <w:webHidden/>
          </w:rPr>
          <w:tab/>
        </w:r>
        <w:r w:rsidR="00AD3958">
          <w:rPr>
            <w:webHidden/>
          </w:rPr>
          <w:fldChar w:fldCharType="begin"/>
        </w:r>
        <w:r w:rsidR="00AD3958">
          <w:rPr>
            <w:webHidden/>
          </w:rPr>
          <w:instrText xml:space="preserve"> PAGEREF _Toc455762170 \h </w:instrText>
        </w:r>
        <w:r w:rsidR="00AD3958">
          <w:rPr>
            <w:webHidden/>
          </w:rPr>
        </w:r>
        <w:r w:rsidR="00AD3958">
          <w:rPr>
            <w:webHidden/>
          </w:rPr>
          <w:fldChar w:fldCharType="separate"/>
        </w:r>
        <w:r w:rsidR="00AD3958">
          <w:rPr>
            <w:webHidden/>
          </w:rPr>
          <w:t>59</w:t>
        </w:r>
        <w:r w:rsidR="00AD3958">
          <w:rPr>
            <w:webHidden/>
          </w:rPr>
          <w:fldChar w:fldCharType="end"/>
        </w:r>
      </w:hyperlink>
    </w:p>
    <w:p w14:paraId="6E54734F" w14:textId="77777777" w:rsidR="00AD3958" w:rsidRDefault="001B441A" w:rsidP="00AD3958">
      <w:pPr>
        <w:pStyle w:val="TOC2"/>
        <w:rPr>
          <w:spacing w:val="0"/>
          <w:kern w:val="0"/>
          <w:sz w:val="24"/>
          <w:szCs w:val="24"/>
        </w:rPr>
      </w:pPr>
      <w:hyperlink w:anchor="_Toc455762171" w:history="1">
        <w:r w:rsidR="00AD3958" w:rsidRPr="00DE4854">
          <w:rPr>
            <w:rStyle w:val="Hyperlink"/>
          </w:rPr>
          <w:t>О роли греков и киевлян в организации раскола</w:t>
        </w:r>
        <w:r w:rsidR="00AD3958">
          <w:rPr>
            <w:webHidden/>
          </w:rPr>
          <w:tab/>
        </w:r>
        <w:r w:rsidR="00AD3958">
          <w:rPr>
            <w:webHidden/>
          </w:rPr>
          <w:fldChar w:fldCharType="begin"/>
        </w:r>
        <w:r w:rsidR="00AD3958">
          <w:rPr>
            <w:webHidden/>
          </w:rPr>
          <w:instrText xml:space="preserve"> PAGEREF _Toc455762171 \h </w:instrText>
        </w:r>
        <w:r w:rsidR="00AD3958">
          <w:rPr>
            <w:webHidden/>
          </w:rPr>
        </w:r>
        <w:r w:rsidR="00AD3958">
          <w:rPr>
            <w:webHidden/>
          </w:rPr>
          <w:fldChar w:fldCharType="separate"/>
        </w:r>
        <w:r w:rsidR="00AD3958">
          <w:rPr>
            <w:webHidden/>
          </w:rPr>
          <w:t>60</w:t>
        </w:r>
        <w:r w:rsidR="00AD3958">
          <w:rPr>
            <w:webHidden/>
          </w:rPr>
          <w:fldChar w:fldCharType="end"/>
        </w:r>
      </w:hyperlink>
    </w:p>
    <w:p w14:paraId="38D88CF8" w14:textId="77777777" w:rsidR="00AD3958" w:rsidRDefault="001B441A" w:rsidP="00AD3958">
      <w:pPr>
        <w:pStyle w:val="TOC2"/>
        <w:rPr>
          <w:spacing w:val="0"/>
          <w:kern w:val="0"/>
          <w:sz w:val="24"/>
          <w:szCs w:val="24"/>
        </w:rPr>
      </w:pPr>
      <w:hyperlink w:anchor="_Toc455762172" w:history="1">
        <w:r w:rsidR="00AD3958" w:rsidRPr="00DE4854">
          <w:rPr>
            <w:rStyle w:val="Hyperlink"/>
          </w:rPr>
          <w:t>Роль иудейства</w:t>
        </w:r>
        <w:r w:rsidR="00AD3958">
          <w:rPr>
            <w:webHidden/>
          </w:rPr>
          <w:tab/>
        </w:r>
        <w:r w:rsidR="00AD3958">
          <w:rPr>
            <w:webHidden/>
          </w:rPr>
          <w:fldChar w:fldCharType="begin"/>
        </w:r>
        <w:r w:rsidR="00AD3958">
          <w:rPr>
            <w:webHidden/>
          </w:rPr>
          <w:instrText xml:space="preserve"> PAGEREF _Toc455762172 \h </w:instrText>
        </w:r>
        <w:r w:rsidR="00AD3958">
          <w:rPr>
            <w:webHidden/>
          </w:rPr>
        </w:r>
        <w:r w:rsidR="00AD3958">
          <w:rPr>
            <w:webHidden/>
          </w:rPr>
          <w:fldChar w:fldCharType="separate"/>
        </w:r>
        <w:r w:rsidR="00AD3958">
          <w:rPr>
            <w:webHidden/>
          </w:rPr>
          <w:t>62</w:t>
        </w:r>
        <w:r w:rsidR="00AD3958">
          <w:rPr>
            <w:webHidden/>
          </w:rPr>
          <w:fldChar w:fldCharType="end"/>
        </w:r>
      </w:hyperlink>
    </w:p>
    <w:p w14:paraId="66A4D5E4" w14:textId="77777777" w:rsidR="00AD3958" w:rsidRDefault="001B441A" w:rsidP="00AD3958">
      <w:pPr>
        <w:pStyle w:val="TOC2"/>
        <w:rPr>
          <w:spacing w:val="0"/>
          <w:kern w:val="0"/>
          <w:sz w:val="24"/>
          <w:szCs w:val="24"/>
        </w:rPr>
      </w:pPr>
      <w:hyperlink w:anchor="_Toc455762173" w:history="1">
        <w:r w:rsidR="00AD3958" w:rsidRPr="00DE4854">
          <w:rPr>
            <w:rStyle w:val="Hyperlink"/>
          </w:rPr>
          <w:t>Никон</w:t>
        </w:r>
        <w:r w:rsidR="00AD3958">
          <w:rPr>
            <w:webHidden/>
          </w:rPr>
          <w:tab/>
        </w:r>
        <w:r w:rsidR="00AD3958">
          <w:rPr>
            <w:webHidden/>
          </w:rPr>
          <w:fldChar w:fldCharType="begin"/>
        </w:r>
        <w:r w:rsidR="00AD3958">
          <w:rPr>
            <w:webHidden/>
          </w:rPr>
          <w:instrText xml:space="preserve"> PAGEREF _Toc455762173 \h </w:instrText>
        </w:r>
        <w:r w:rsidR="00AD3958">
          <w:rPr>
            <w:webHidden/>
          </w:rPr>
        </w:r>
        <w:r w:rsidR="00AD3958">
          <w:rPr>
            <w:webHidden/>
          </w:rPr>
          <w:fldChar w:fldCharType="separate"/>
        </w:r>
        <w:r w:rsidR="00AD3958">
          <w:rPr>
            <w:webHidden/>
          </w:rPr>
          <w:t>64</w:t>
        </w:r>
        <w:r w:rsidR="00AD3958">
          <w:rPr>
            <w:webHidden/>
          </w:rPr>
          <w:fldChar w:fldCharType="end"/>
        </w:r>
      </w:hyperlink>
    </w:p>
    <w:p w14:paraId="5CAE76D3" w14:textId="77777777" w:rsidR="00AD3958" w:rsidRDefault="001B441A" w:rsidP="00AD3958">
      <w:pPr>
        <w:pStyle w:val="TOC2"/>
        <w:rPr>
          <w:spacing w:val="0"/>
          <w:kern w:val="0"/>
          <w:sz w:val="24"/>
          <w:szCs w:val="24"/>
        </w:rPr>
      </w:pPr>
      <w:hyperlink w:anchor="_Toc455762174" w:history="1">
        <w:r w:rsidR="00AD3958" w:rsidRPr="00DE4854">
          <w:rPr>
            <w:rStyle w:val="Hyperlink"/>
          </w:rPr>
          <w:t xml:space="preserve">Состояние религии в России в конце </w:t>
        </w:r>
        <w:r w:rsidR="00AD3958" w:rsidRPr="00DE4854">
          <w:rPr>
            <w:rStyle w:val="Hyperlink"/>
            <w:lang w:val="en-US"/>
          </w:rPr>
          <w:t>XVII</w:t>
        </w:r>
        <w:r w:rsidR="00AD3958" w:rsidRPr="00DE4854">
          <w:rPr>
            <w:rStyle w:val="Hyperlink"/>
          </w:rPr>
          <w:t xml:space="preserve"> века</w:t>
        </w:r>
        <w:r w:rsidR="00AD3958">
          <w:rPr>
            <w:webHidden/>
          </w:rPr>
          <w:tab/>
        </w:r>
        <w:r w:rsidR="00AD3958">
          <w:rPr>
            <w:webHidden/>
          </w:rPr>
          <w:fldChar w:fldCharType="begin"/>
        </w:r>
        <w:r w:rsidR="00AD3958">
          <w:rPr>
            <w:webHidden/>
          </w:rPr>
          <w:instrText xml:space="preserve"> PAGEREF _Toc455762174 \h </w:instrText>
        </w:r>
        <w:r w:rsidR="00AD3958">
          <w:rPr>
            <w:webHidden/>
          </w:rPr>
        </w:r>
        <w:r w:rsidR="00AD3958">
          <w:rPr>
            <w:webHidden/>
          </w:rPr>
          <w:fldChar w:fldCharType="separate"/>
        </w:r>
        <w:r w:rsidR="00AD3958">
          <w:rPr>
            <w:webHidden/>
          </w:rPr>
          <w:t>65</w:t>
        </w:r>
        <w:r w:rsidR="00AD3958">
          <w:rPr>
            <w:webHidden/>
          </w:rPr>
          <w:fldChar w:fldCharType="end"/>
        </w:r>
      </w:hyperlink>
    </w:p>
    <w:p w14:paraId="2C11652E" w14:textId="77777777" w:rsidR="00AD3958" w:rsidRDefault="001B441A" w:rsidP="00AD3958">
      <w:pPr>
        <w:pStyle w:val="TOC2"/>
        <w:rPr>
          <w:spacing w:val="0"/>
          <w:kern w:val="0"/>
          <w:sz w:val="24"/>
          <w:szCs w:val="24"/>
        </w:rPr>
      </w:pPr>
      <w:hyperlink w:anchor="_Toc455762175" w:history="1">
        <w:r w:rsidR="00AD3958" w:rsidRPr="00DE4854">
          <w:rPr>
            <w:rStyle w:val="Hyperlink"/>
          </w:rPr>
          <w:t>«Исповедание» Игнатия Соловецкого</w:t>
        </w:r>
        <w:r w:rsidR="00AD3958">
          <w:rPr>
            <w:webHidden/>
          </w:rPr>
          <w:tab/>
        </w:r>
        <w:r w:rsidR="00AD3958">
          <w:rPr>
            <w:webHidden/>
          </w:rPr>
          <w:fldChar w:fldCharType="begin"/>
        </w:r>
        <w:r w:rsidR="00AD3958">
          <w:rPr>
            <w:webHidden/>
          </w:rPr>
          <w:instrText xml:space="preserve"> PAGEREF _Toc455762175 \h </w:instrText>
        </w:r>
        <w:r w:rsidR="00AD3958">
          <w:rPr>
            <w:webHidden/>
          </w:rPr>
        </w:r>
        <w:r w:rsidR="00AD3958">
          <w:rPr>
            <w:webHidden/>
          </w:rPr>
          <w:fldChar w:fldCharType="separate"/>
        </w:r>
        <w:r w:rsidR="00AD3958">
          <w:rPr>
            <w:webHidden/>
          </w:rPr>
          <w:t>66</w:t>
        </w:r>
        <w:r w:rsidR="00AD3958">
          <w:rPr>
            <w:webHidden/>
          </w:rPr>
          <w:fldChar w:fldCharType="end"/>
        </w:r>
      </w:hyperlink>
    </w:p>
    <w:p w14:paraId="32635819" w14:textId="77777777" w:rsidR="00AD3958" w:rsidRDefault="001B441A" w:rsidP="00AD3958">
      <w:pPr>
        <w:pStyle w:val="TOC2"/>
        <w:rPr>
          <w:spacing w:val="0"/>
          <w:kern w:val="0"/>
          <w:sz w:val="24"/>
          <w:szCs w:val="24"/>
        </w:rPr>
      </w:pPr>
      <w:hyperlink w:anchor="_Toc455762176" w:history="1">
        <w:r w:rsidR="00AD3958" w:rsidRPr="00DE4854">
          <w:rPr>
            <w:rStyle w:val="Hyperlink"/>
          </w:rPr>
          <w:t>Уложения против «богохульства»</w:t>
        </w:r>
        <w:r w:rsidR="00AD3958">
          <w:rPr>
            <w:webHidden/>
          </w:rPr>
          <w:tab/>
        </w:r>
        <w:r w:rsidR="00AD3958">
          <w:rPr>
            <w:webHidden/>
          </w:rPr>
          <w:fldChar w:fldCharType="begin"/>
        </w:r>
        <w:r w:rsidR="00AD3958">
          <w:rPr>
            <w:webHidden/>
          </w:rPr>
          <w:instrText xml:space="preserve"> PAGEREF _Toc455762176 \h </w:instrText>
        </w:r>
        <w:r w:rsidR="00AD3958">
          <w:rPr>
            <w:webHidden/>
          </w:rPr>
        </w:r>
        <w:r w:rsidR="00AD3958">
          <w:rPr>
            <w:webHidden/>
          </w:rPr>
          <w:fldChar w:fldCharType="separate"/>
        </w:r>
        <w:r w:rsidR="00AD3958">
          <w:rPr>
            <w:webHidden/>
          </w:rPr>
          <w:t>68</w:t>
        </w:r>
        <w:r w:rsidR="00AD3958">
          <w:rPr>
            <w:webHidden/>
          </w:rPr>
          <w:fldChar w:fldCharType="end"/>
        </w:r>
      </w:hyperlink>
    </w:p>
    <w:p w14:paraId="28378E60" w14:textId="77777777" w:rsidR="00AD3958" w:rsidRDefault="001B441A" w:rsidP="00AD3958">
      <w:pPr>
        <w:pStyle w:val="TOC2"/>
        <w:rPr>
          <w:spacing w:val="0"/>
          <w:kern w:val="0"/>
          <w:sz w:val="24"/>
          <w:szCs w:val="24"/>
        </w:rPr>
      </w:pPr>
      <w:hyperlink w:anchor="_Toc455762177" w:history="1">
        <w:r w:rsidR="00AD3958" w:rsidRPr="00DE4854">
          <w:rPr>
            <w:rStyle w:val="Hyperlink"/>
          </w:rPr>
          <w:t xml:space="preserve">Признаки католицизма,  </w:t>
        </w:r>
        <w:r w:rsidR="00AD3958">
          <w:rPr>
            <w:rStyle w:val="Hyperlink"/>
          </w:rPr>
          <w:br/>
        </w:r>
        <w:r w:rsidR="00AD3958" w:rsidRPr="00DE4854">
          <w:rPr>
            <w:rStyle w:val="Hyperlink"/>
          </w:rPr>
          <w:t>появившиеся на Руси в XVII веке</w:t>
        </w:r>
        <w:r w:rsidR="00AD3958">
          <w:rPr>
            <w:webHidden/>
          </w:rPr>
          <w:tab/>
        </w:r>
        <w:r w:rsidR="00AD3958">
          <w:rPr>
            <w:webHidden/>
          </w:rPr>
          <w:fldChar w:fldCharType="begin"/>
        </w:r>
        <w:r w:rsidR="00AD3958">
          <w:rPr>
            <w:webHidden/>
          </w:rPr>
          <w:instrText xml:space="preserve"> PAGEREF _Toc455762177 \h </w:instrText>
        </w:r>
        <w:r w:rsidR="00AD3958">
          <w:rPr>
            <w:webHidden/>
          </w:rPr>
        </w:r>
        <w:r w:rsidR="00AD3958">
          <w:rPr>
            <w:webHidden/>
          </w:rPr>
          <w:fldChar w:fldCharType="separate"/>
        </w:r>
        <w:r w:rsidR="00AD3958">
          <w:rPr>
            <w:webHidden/>
          </w:rPr>
          <w:t>69</w:t>
        </w:r>
        <w:r w:rsidR="00AD3958">
          <w:rPr>
            <w:webHidden/>
          </w:rPr>
          <w:fldChar w:fldCharType="end"/>
        </w:r>
      </w:hyperlink>
    </w:p>
    <w:p w14:paraId="765DC3CD" w14:textId="77777777" w:rsidR="00AD3958" w:rsidRDefault="001B441A" w:rsidP="00AD3958">
      <w:pPr>
        <w:pStyle w:val="TOC2"/>
        <w:rPr>
          <w:spacing w:val="0"/>
          <w:kern w:val="0"/>
          <w:sz w:val="24"/>
          <w:szCs w:val="24"/>
        </w:rPr>
      </w:pPr>
      <w:hyperlink w:anchor="_Toc455762178" w:history="1">
        <w:r w:rsidR="00AD3958" w:rsidRPr="00DE4854">
          <w:rPr>
            <w:rStyle w:val="Hyperlink"/>
          </w:rPr>
          <w:t>Каждый работает на того, кто понимает больше</w:t>
        </w:r>
        <w:r w:rsidR="00AD3958">
          <w:rPr>
            <w:webHidden/>
          </w:rPr>
          <w:tab/>
        </w:r>
        <w:r w:rsidR="00AD3958">
          <w:rPr>
            <w:webHidden/>
          </w:rPr>
          <w:fldChar w:fldCharType="begin"/>
        </w:r>
        <w:r w:rsidR="00AD3958">
          <w:rPr>
            <w:webHidden/>
          </w:rPr>
          <w:instrText xml:space="preserve"> PAGEREF _Toc455762178 \h </w:instrText>
        </w:r>
        <w:r w:rsidR="00AD3958">
          <w:rPr>
            <w:webHidden/>
          </w:rPr>
        </w:r>
        <w:r w:rsidR="00AD3958">
          <w:rPr>
            <w:webHidden/>
          </w:rPr>
          <w:fldChar w:fldCharType="separate"/>
        </w:r>
        <w:r w:rsidR="00AD3958">
          <w:rPr>
            <w:webHidden/>
          </w:rPr>
          <w:t>69</w:t>
        </w:r>
        <w:r w:rsidR="00AD3958">
          <w:rPr>
            <w:webHidden/>
          </w:rPr>
          <w:fldChar w:fldCharType="end"/>
        </w:r>
      </w:hyperlink>
    </w:p>
    <w:p w14:paraId="062D81E4" w14:textId="77777777" w:rsidR="00AD3958" w:rsidRDefault="001B441A" w:rsidP="00AD3958">
      <w:pPr>
        <w:pStyle w:val="TOC2"/>
        <w:rPr>
          <w:spacing w:val="0"/>
          <w:kern w:val="0"/>
          <w:sz w:val="24"/>
          <w:szCs w:val="24"/>
        </w:rPr>
      </w:pPr>
      <w:hyperlink w:anchor="_Toc455762179" w:history="1">
        <w:r w:rsidR="00AD3958" w:rsidRPr="00DE4854">
          <w:rPr>
            <w:rStyle w:val="Hyperlink"/>
          </w:rPr>
          <w:t>При Петре </w:t>
        </w:r>
        <w:r w:rsidR="00AD3958" w:rsidRPr="00DE4854">
          <w:rPr>
            <w:rStyle w:val="Hyperlink"/>
            <w:lang w:val="en-US"/>
          </w:rPr>
          <w:t>I</w:t>
        </w:r>
        <w:r w:rsidR="00AD3958">
          <w:rPr>
            <w:webHidden/>
          </w:rPr>
          <w:tab/>
        </w:r>
        <w:r w:rsidR="00AD3958">
          <w:rPr>
            <w:webHidden/>
          </w:rPr>
          <w:fldChar w:fldCharType="begin"/>
        </w:r>
        <w:r w:rsidR="00AD3958">
          <w:rPr>
            <w:webHidden/>
          </w:rPr>
          <w:instrText xml:space="preserve"> PAGEREF _Toc455762179 \h </w:instrText>
        </w:r>
        <w:r w:rsidR="00AD3958">
          <w:rPr>
            <w:webHidden/>
          </w:rPr>
        </w:r>
        <w:r w:rsidR="00AD3958">
          <w:rPr>
            <w:webHidden/>
          </w:rPr>
          <w:fldChar w:fldCharType="separate"/>
        </w:r>
        <w:r w:rsidR="00AD3958">
          <w:rPr>
            <w:webHidden/>
          </w:rPr>
          <w:t>70</w:t>
        </w:r>
        <w:r w:rsidR="00AD3958">
          <w:rPr>
            <w:webHidden/>
          </w:rPr>
          <w:fldChar w:fldCharType="end"/>
        </w:r>
      </w:hyperlink>
    </w:p>
    <w:p w14:paraId="1ADCC965" w14:textId="77777777" w:rsidR="00AD3958" w:rsidRDefault="001B441A" w:rsidP="00AD3958">
      <w:pPr>
        <w:pStyle w:val="TOC2"/>
        <w:rPr>
          <w:spacing w:val="0"/>
          <w:kern w:val="0"/>
          <w:sz w:val="24"/>
          <w:szCs w:val="24"/>
        </w:rPr>
      </w:pPr>
      <w:hyperlink w:anchor="_Toc455762180" w:history="1">
        <w:r w:rsidR="00AD3958" w:rsidRPr="00DE4854">
          <w:rPr>
            <w:rStyle w:val="Hyperlink"/>
          </w:rPr>
          <w:t xml:space="preserve">После Петра </w:t>
        </w:r>
        <w:r w:rsidR="00AD3958" w:rsidRPr="00DE4854">
          <w:rPr>
            <w:rStyle w:val="Hyperlink"/>
            <w:lang w:val="en-US"/>
          </w:rPr>
          <w:t>I</w:t>
        </w:r>
        <w:r w:rsidR="00AD3958">
          <w:rPr>
            <w:webHidden/>
          </w:rPr>
          <w:tab/>
        </w:r>
        <w:r w:rsidR="00AD3958">
          <w:rPr>
            <w:webHidden/>
          </w:rPr>
          <w:fldChar w:fldCharType="begin"/>
        </w:r>
        <w:r w:rsidR="00AD3958">
          <w:rPr>
            <w:webHidden/>
          </w:rPr>
          <w:instrText xml:space="preserve"> PAGEREF _Toc455762180 \h </w:instrText>
        </w:r>
        <w:r w:rsidR="00AD3958">
          <w:rPr>
            <w:webHidden/>
          </w:rPr>
        </w:r>
        <w:r w:rsidR="00AD3958">
          <w:rPr>
            <w:webHidden/>
          </w:rPr>
          <w:fldChar w:fldCharType="separate"/>
        </w:r>
        <w:r w:rsidR="00AD3958">
          <w:rPr>
            <w:webHidden/>
          </w:rPr>
          <w:t>72</w:t>
        </w:r>
        <w:r w:rsidR="00AD3958">
          <w:rPr>
            <w:webHidden/>
          </w:rPr>
          <w:fldChar w:fldCharType="end"/>
        </w:r>
      </w:hyperlink>
    </w:p>
    <w:p w14:paraId="2326D8B2" w14:textId="77777777" w:rsidR="00AD3958" w:rsidRDefault="001B441A" w:rsidP="00AD3958">
      <w:pPr>
        <w:pStyle w:val="TOC2"/>
        <w:rPr>
          <w:spacing w:val="0"/>
          <w:kern w:val="0"/>
          <w:sz w:val="24"/>
          <w:szCs w:val="24"/>
        </w:rPr>
      </w:pPr>
      <w:hyperlink w:anchor="_Toc455762181" w:history="1">
        <w:r w:rsidR="00AD3958" w:rsidRPr="00DE4854">
          <w:rPr>
            <w:rStyle w:val="Hyperlink"/>
          </w:rPr>
          <w:t xml:space="preserve">Николай </w:t>
        </w:r>
        <w:r w:rsidR="00AD3958" w:rsidRPr="00DE4854">
          <w:rPr>
            <w:rStyle w:val="Hyperlink"/>
            <w:lang w:val="en-US"/>
          </w:rPr>
          <w:t>I</w:t>
        </w:r>
        <w:r w:rsidR="00AD3958" w:rsidRPr="00DE4854">
          <w:rPr>
            <w:rStyle w:val="Hyperlink"/>
          </w:rPr>
          <w:t xml:space="preserve"> и католики</w:t>
        </w:r>
        <w:r w:rsidR="00AD3958">
          <w:rPr>
            <w:webHidden/>
          </w:rPr>
          <w:tab/>
        </w:r>
        <w:r w:rsidR="00AD3958">
          <w:rPr>
            <w:webHidden/>
          </w:rPr>
          <w:fldChar w:fldCharType="begin"/>
        </w:r>
        <w:r w:rsidR="00AD3958">
          <w:rPr>
            <w:webHidden/>
          </w:rPr>
          <w:instrText xml:space="preserve"> PAGEREF _Toc455762181 \h </w:instrText>
        </w:r>
        <w:r w:rsidR="00AD3958">
          <w:rPr>
            <w:webHidden/>
          </w:rPr>
        </w:r>
        <w:r w:rsidR="00AD3958">
          <w:rPr>
            <w:webHidden/>
          </w:rPr>
          <w:fldChar w:fldCharType="separate"/>
        </w:r>
        <w:r w:rsidR="00AD3958">
          <w:rPr>
            <w:webHidden/>
          </w:rPr>
          <w:t>73</w:t>
        </w:r>
        <w:r w:rsidR="00AD3958">
          <w:rPr>
            <w:webHidden/>
          </w:rPr>
          <w:fldChar w:fldCharType="end"/>
        </w:r>
      </w:hyperlink>
    </w:p>
    <w:p w14:paraId="2453F690" w14:textId="77777777" w:rsidR="00AD3958" w:rsidRDefault="001B441A" w:rsidP="00AD3958">
      <w:pPr>
        <w:pStyle w:val="TOC2"/>
        <w:rPr>
          <w:spacing w:val="0"/>
          <w:kern w:val="0"/>
          <w:sz w:val="24"/>
          <w:szCs w:val="24"/>
        </w:rPr>
      </w:pPr>
      <w:hyperlink w:anchor="_Toc455762182" w:history="1">
        <w:r w:rsidR="00AD3958" w:rsidRPr="00DE4854">
          <w:rPr>
            <w:rStyle w:val="Hyperlink"/>
          </w:rPr>
          <w:t>Католики, греки и киевские униаты  не справились с возложенной на них задачей</w:t>
        </w:r>
        <w:r w:rsidR="00AD3958">
          <w:rPr>
            <w:webHidden/>
          </w:rPr>
          <w:tab/>
        </w:r>
        <w:r w:rsidR="00AD3958">
          <w:rPr>
            <w:webHidden/>
          </w:rPr>
          <w:fldChar w:fldCharType="begin"/>
        </w:r>
        <w:r w:rsidR="00AD3958">
          <w:rPr>
            <w:webHidden/>
          </w:rPr>
          <w:instrText xml:space="preserve"> PAGEREF _Toc455762182 \h </w:instrText>
        </w:r>
        <w:r w:rsidR="00AD3958">
          <w:rPr>
            <w:webHidden/>
          </w:rPr>
        </w:r>
        <w:r w:rsidR="00AD3958">
          <w:rPr>
            <w:webHidden/>
          </w:rPr>
          <w:fldChar w:fldCharType="separate"/>
        </w:r>
        <w:r w:rsidR="00AD3958">
          <w:rPr>
            <w:webHidden/>
          </w:rPr>
          <w:t>74</w:t>
        </w:r>
        <w:r w:rsidR="00AD3958">
          <w:rPr>
            <w:webHidden/>
          </w:rPr>
          <w:fldChar w:fldCharType="end"/>
        </w:r>
      </w:hyperlink>
    </w:p>
    <w:p w14:paraId="4426BA3E" w14:textId="77777777" w:rsidR="00AD3958" w:rsidRDefault="001B441A" w:rsidP="00AD3958">
      <w:pPr>
        <w:pStyle w:val="TOC1"/>
        <w:rPr>
          <w:b w:val="0"/>
          <w:i w:val="0"/>
          <w:noProof/>
          <w:spacing w:val="0"/>
          <w:kern w:val="0"/>
          <w:sz w:val="24"/>
          <w:szCs w:val="24"/>
        </w:rPr>
      </w:pPr>
      <w:hyperlink w:anchor="_Toc455762183" w:history="1">
        <w:r w:rsidR="00AD3958" w:rsidRPr="00DE4854">
          <w:rPr>
            <w:rStyle w:val="Hyperlink"/>
            <w:noProof/>
          </w:rPr>
          <w:t>Заключение</w:t>
        </w:r>
        <w:r w:rsidR="00AD3958">
          <w:rPr>
            <w:noProof/>
            <w:webHidden/>
          </w:rPr>
          <w:tab/>
        </w:r>
        <w:r w:rsidR="00AD3958">
          <w:rPr>
            <w:noProof/>
            <w:webHidden/>
          </w:rPr>
          <w:fldChar w:fldCharType="begin"/>
        </w:r>
        <w:r w:rsidR="00AD3958">
          <w:rPr>
            <w:noProof/>
            <w:webHidden/>
          </w:rPr>
          <w:instrText xml:space="preserve"> PAGEREF _Toc455762183 \h </w:instrText>
        </w:r>
        <w:r w:rsidR="00AD3958">
          <w:rPr>
            <w:noProof/>
            <w:webHidden/>
          </w:rPr>
        </w:r>
        <w:r w:rsidR="00AD3958">
          <w:rPr>
            <w:noProof/>
            <w:webHidden/>
          </w:rPr>
          <w:fldChar w:fldCharType="separate"/>
        </w:r>
        <w:r w:rsidR="00AD3958">
          <w:rPr>
            <w:noProof/>
            <w:webHidden/>
          </w:rPr>
          <w:t>77</w:t>
        </w:r>
        <w:r w:rsidR="00AD3958">
          <w:rPr>
            <w:noProof/>
            <w:webHidden/>
          </w:rPr>
          <w:fldChar w:fldCharType="end"/>
        </w:r>
      </w:hyperlink>
    </w:p>
    <w:p w14:paraId="1CC3C4C0" w14:textId="77777777" w:rsidR="00AD3958" w:rsidRPr="002C6F2A" w:rsidRDefault="00AD3958" w:rsidP="00AD3958">
      <w:pPr>
        <w:ind w:firstLine="340"/>
        <w:jc w:val="both"/>
        <w:rPr>
          <w:rFonts w:cs="Courier New"/>
          <w:sz w:val="22"/>
          <w:szCs w:val="28"/>
        </w:rPr>
        <w:sectPr w:rsidR="00AD3958" w:rsidRPr="002C6F2A" w:rsidSect="00CD3353">
          <w:headerReference w:type="default" r:id="rId14"/>
          <w:footnotePr>
            <w:numRestart w:val="eachPage"/>
          </w:footnotePr>
          <w:pgSz w:w="8392" w:h="11907" w:code="11"/>
          <w:pgMar w:top="851" w:right="851" w:bottom="851" w:left="1247" w:header="624" w:footer="680" w:gutter="0"/>
          <w:cols w:space="720"/>
          <w:titlePg/>
        </w:sectPr>
      </w:pPr>
      <w:r w:rsidRPr="002C6F2A">
        <w:rPr>
          <w:rFonts w:cs="Courier New"/>
          <w:sz w:val="22"/>
          <w:szCs w:val="28"/>
        </w:rPr>
        <w:fldChar w:fldCharType="end"/>
      </w:r>
    </w:p>
    <w:p w14:paraId="1D5FC6A1" w14:textId="77777777" w:rsidR="00AD3958" w:rsidRPr="002C6F2A" w:rsidRDefault="00AD3958" w:rsidP="00AD3958">
      <w:pPr>
        <w:keepNext/>
        <w:suppressAutoHyphens/>
        <w:spacing w:before="240" w:after="60"/>
        <w:ind w:firstLine="340"/>
        <w:jc w:val="center"/>
        <w:outlineLvl w:val="0"/>
        <w:rPr>
          <w:b/>
          <w:i/>
          <w:kern w:val="28"/>
          <w:sz w:val="32"/>
        </w:rPr>
      </w:pPr>
      <w:bookmarkStart w:id="1" w:name="_Toc403047719"/>
      <w:bookmarkStart w:id="2" w:name="_Toc432521650"/>
      <w:bookmarkStart w:id="3" w:name="_Toc455492226"/>
      <w:bookmarkStart w:id="4" w:name="_Toc455505632"/>
      <w:bookmarkStart w:id="5" w:name="_Toc455762142"/>
      <w:r w:rsidRPr="002C6F2A">
        <w:rPr>
          <w:b/>
          <w:i/>
          <w:kern w:val="28"/>
          <w:sz w:val="32"/>
        </w:rPr>
        <w:lastRenderedPageBreak/>
        <w:t>Предисловие</w:t>
      </w:r>
      <w:bookmarkEnd w:id="1"/>
      <w:bookmarkEnd w:id="2"/>
      <w:bookmarkEnd w:id="3"/>
      <w:bookmarkEnd w:id="4"/>
      <w:bookmarkEnd w:id="5"/>
    </w:p>
    <w:p w14:paraId="7E53CFE6" w14:textId="77777777" w:rsidR="00AD3958" w:rsidRPr="002C6F2A" w:rsidRDefault="00AD3958" w:rsidP="00AD3958">
      <w:pPr>
        <w:ind w:firstLine="340"/>
        <w:jc w:val="both"/>
        <w:rPr>
          <w:rFonts w:cs="Courier New"/>
          <w:sz w:val="22"/>
          <w:szCs w:val="28"/>
        </w:rPr>
      </w:pPr>
      <w:r w:rsidRPr="002C6F2A">
        <w:rPr>
          <w:rFonts w:cs="Courier New"/>
          <w:sz w:val="22"/>
          <w:szCs w:val="28"/>
        </w:rPr>
        <w:t xml:space="preserve">Если внимательно читать Библию, и соотносить </w:t>
      </w:r>
      <w:r>
        <w:rPr>
          <w:rFonts w:cs="Courier New"/>
          <w:sz w:val="22"/>
          <w:szCs w:val="28"/>
        </w:rPr>
        <w:t>её</w:t>
      </w:r>
      <w:r w:rsidRPr="002C6F2A">
        <w:rPr>
          <w:rFonts w:cs="Courier New"/>
          <w:sz w:val="22"/>
          <w:szCs w:val="28"/>
        </w:rPr>
        <w:t xml:space="preserve"> текст с жизнью, то может возникнуть множество вопросов, ответы на которые получить негде. И тут есть два выхода: — первый, который нам предлагает церковь</w:t>
      </w:r>
      <w:r>
        <w:rPr>
          <w:rFonts w:cs="Courier New"/>
          <w:sz w:val="22"/>
          <w:szCs w:val="28"/>
        </w:rPr>
        <w:t>,</w:t>
      </w:r>
      <w:r w:rsidRPr="002C6F2A">
        <w:rPr>
          <w:rFonts w:cs="Courier New"/>
          <w:sz w:val="22"/>
          <w:szCs w:val="28"/>
        </w:rPr>
        <w:t xml:space="preserve"> просто верить содержанию Библии, так как — это «боговдохновенный текст»; второй — попытаться отделить в тексте боговдохновенную составляющую от человеческой отсебятины, т. е. от более поздних субъективных вставок в Единое Священное Писание тех, кто преследовал личные или корпоративные цели. </w:t>
      </w:r>
    </w:p>
    <w:p w14:paraId="705B9A58" w14:textId="77777777" w:rsidR="00AD3958" w:rsidRPr="002C6F2A" w:rsidRDefault="00AD3958" w:rsidP="00AD3958">
      <w:pPr>
        <w:ind w:firstLine="340"/>
        <w:jc w:val="both"/>
        <w:rPr>
          <w:rFonts w:cs="Courier New"/>
          <w:sz w:val="22"/>
          <w:szCs w:val="28"/>
        </w:rPr>
      </w:pPr>
      <w:r w:rsidRPr="002C6F2A">
        <w:rPr>
          <w:rFonts w:cs="Courier New"/>
          <w:sz w:val="22"/>
          <w:szCs w:val="28"/>
        </w:rPr>
        <w:t>Конечно, путь поиска истины требует большого труда, но другого выхода нет.</w:t>
      </w:r>
    </w:p>
    <w:p w14:paraId="053D227A" w14:textId="77777777" w:rsidR="00AD3958" w:rsidRPr="002C6F2A" w:rsidRDefault="00AD3958" w:rsidP="00AD3958">
      <w:pPr>
        <w:ind w:firstLine="340"/>
        <w:jc w:val="both"/>
        <w:rPr>
          <w:rFonts w:cs="Courier New"/>
          <w:sz w:val="22"/>
          <w:szCs w:val="28"/>
        </w:rPr>
      </w:pPr>
      <w:r w:rsidRPr="002C6F2A">
        <w:rPr>
          <w:rFonts w:cs="Courier New"/>
          <w:sz w:val="22"/>
          <w:szCs w:val="28"/>
        </w:rPr>
        <w:t xml:space="preserve">Мы рассмотрим положения христианского вероучения, в т. ч. Ветхого и Нового Заветов, которые вызывают, мягко говоря, непонимание, а точнее — неприятие у современных исследователей Библии, да и не только у современных. </w:t>
      </w:r>
    </w:p>
    <w:p w14:paraId="15604337" w14:textId="77777777" w:rsidR="00AD3958" w:rsidRPr="002C6F2A" w:rsidRDefault="00AD3958" w:rsidP="00AD3958">
      <w:pPr>
        <w:ind w:firstLine="340"/>
        <w:jc w:val="both"/>
        <w:rPr>
          <w:rFonts w:cs="Courier New"/>
          <w:sz w:val="22"/>
          <w:szCs w:val="28"/>
        </w:rPr>
      </w:pPr>
      <w:r w:rsidRPr="002C6F2A">
        <w:rPr>
          <w:rFonts w:cs="Courier New"/>
          <w:sz w:val="22"/>
          <w:szCs w:val="28"/>
        </w:rPr>
        <w:t>Нас будут интересовать следующие вопросы:</w:t>
      </w:r>
    </w:p>
    <w:p w14:paraId="28FF64DB" w14:textId="77777777" w:rsidR="00AD3958" w:rsidRPr="002C6F2A" w:rsidRDefault="00AD3958" w:rsidP="00AD3958">
      <w:pPr>
        <w:pStyle w:val="a"/>
      </w:pPr>
      <w:r w:rsidRPr="002C6F2A">
        <w:t>Истинны ли послания Апостола Павла?</w:t>
      </w:r>
    </w:p>
    <w:p w14:paraId="68CCF129" w14:textId="77777777" w:rsidR="00AD3958" w:rsidRPr="002C6F2A" w:rsidRDefault="00AD3958" w:rsidP="00AD3958">
      <w:pPr>
        <w:pStyle w:val="a"/>
      </w:pPr>
      <w:r w:rsidRPr="002C6F2A">
        <w:t>Кто, когда и для чего признал Иисуса Христа богом?</w:t>
      </w:r>
    </w:p>
    <w:p w14:paraId="194C964D" w14:textId="77777777" w:rsidR="00AD3958" w:rsidRPr="002C6F2A" w:rsidRDefault="00AD3958" w:rsidP="00AD3958">
      <w:pPr>
        <w:pStyle w:val="a"/>
      </w:pPr>
      <w:r w:rsidRPr="002C6F2A">
        <w:t>Зачем латиняне придумали распятие Христа?</w:t>
      </w:r>
    </w:p>
    <w:p w14:paraId="2A2ECABC" w14:textId="77777777" w:rsidR="00AD3958" w:rsidRPr="002C6F2A" w:rsidRDefault="00AD3958" w:rsidP="00AD3958">
      <w:pPr>
        <w:pStyle w:val="a"/>
      </w:pPr>
      <w:r w:rsidRPr="002C6F2A">
        <w:t xml:space="preserve">Как и когда христианство в латинской модификации было внедрено на Руси? </w:t>
      </w:r>
    </w:p>
    <w:p w14:paraId="60246211" w14:textId="77777777" w:rsidR="00AD3958" w:rsidRPr="002C6F2A" w:rsidRDefault="00AD3958" w:rsidP="00AD3958">
      <w:pPr>
        <w:pStyle w:val="a"/>
      </w:pPr>
      <w:r w:rsidRPr="002C6F2A">
        <w:t>Для чего в Ветхом Завете (Торе) появилась ростовщическая доктрина?</w:t>
      </w:r>
    </w:p>
    <w:p w14:paraId="6ED302DC" w14:textId="77777777" w:rsidR="00AD3958" w:rsidRPr="002C6F2A" w:rsidRDefault="00AD3958" w:rsidP="00AD3958">
      <w:pPr>
        <w:pStyle w:val="a"/>
      </w:pPr>
      <w:r w:rsidRPr="002C6F2A">
        <w:t>Роль римско-католической церкви и иудаизма во внедрении Ветхого Завета в качестве «священной книги</w:t>
      </w:r>
      <w:r>
        <w:t>»</w:t>
      </w:r>
      <w:r w:rsidRPr="002C6F2A">
        <w:t xml:space="preserve"> на Руси.</w:t>
      </w:r>
    </w:p>
    <w:p w14:paraId="3021A636" w14:textId="77777777" w:rsidR="00AD3958" w:rsidRPr="002C6F2A" w:rsidRDefault="00AD3958" w:rsidP="00AD3958">
      <w:pPr>
        <w:ind w:firstLine="340"/>
        <w:jc w:val="both"/>
        <w:rPr>
          <w:rFonts w:cs="Courier New"/>
          <w:sz w:val="22"/>
          <w:szCs w:val="28"/>
        </w:rPr>
      </w:pPr>
      <w:r w:rsidRPr="002C6F2A">
        <w:rPr>
          <w:rFonts w:cs="Courier New"/>
          <w:sz w:val="22"/>
          <w:szCs w:val="28"/>
        </w:rPr>
        <w:t xml:space="preserve">Первые три положения христианства оказывают огромное влияние на мировоззрение людей, а последние — на глобальную финансово-экономическую систему и, соответственно, на </w:t>
      </w:r>
      <w:r w:rsidRPr="00274124">
        <w:rPr>
          <w:rFonts w:cs="Courier New"/>
          <w:sz w:val="22"/>
          <w:szCs w:val="28"/>
        </w:rPr>
        <w:t>жизн</w:t>
      </w:r>
      <w:r>
        <w:rPr>
          <w:rFonts w:cs="Courier New"/>
          <w:sz w:val="22"/>
          <w:szCs w:val="28"/>
        </w:rPr>
        <w:t>ь</w:t>
      </w:r>
      <w:r w:rsidRPr="002C6F2A">
        <w:rPr>
          <w:rFonts w:cs="Courier New"/>
          <w:sz w:val="22"/>
          <w:szCs w:val="28"/>
        </w:rPr>
        <w:t xml:space="preserve"> населения Земли.</w:t>
      </w:r>
    </w:p>
    <w:p w14:paraId="15F23BDD" w14:textId="77777777" w:rsidR="00AD3958" w:rsidRPr="002C6F2A" w:rsidRDefault="00AD3958" w:rsidP="00AD3958">
      <w:pPr>
        <w:ind w:firstLine="340"/>
        <w:jc w:val="both"/>
        <w:rPr>
          <w:rFonts w:cs="Courier New"/>
          <w:sz w:val="22"/>
          <w:szCs w:val="28"/>
        </w:rPr>
      </w:pPr>
      <w:r w:rsidRPr="002C6F2A">
        <w:rPr>
          <w:rFonts w:cs="Courier New"/>
          <w:sz w:val="22"/>
          <w:szCs w:val="28"/>
        </w:rPr>
        <w:t>Эти и другие вопросы мы рассмотрим ниже.</w:t>
      </w:r>
    </w:p>
    <w:p w14:paraId="08EF4363" w14:textId="77777777" w:rsidR="00AD3958" w:rsidRPr="002C6F2A" w:rsidRDefault="00AD3958" w:rsidP="00AD3958">
      <w:pPr>
        <w:ind w:firstLine="284"/>
        <w:jc w:val="both"/>
        <w:rPr>
          <w:sz w:val="22"/>
        </w:rPr>
        <w:sectPr w:rsidR="00AD3958" w:rsidRPr="002C6F2A" w:rsidSect="00CA5DFF">
          <w:headerReference w:type="default" r:id="rId15"/>
          <w:footnotePr>
            <w:numRestart w:val="eachPage"/>
          </w:footnotePr>
          <w:type w:val="oddPage"/>
          <w:pgSz w:w="8392" w:h="11907" w:code="11"/>
          <w:pgMar w:top="851" w:right="851" w:bottom="851" w:left="1247" w:header="624" w:footer="680" w:gutter="0"/>
          <w:cols w:space="720"/>
          <w:titlePg/>
        </w:sectPr>
      </w:pPr>
    </w:p>
    <w:p w14:paraId="5DF8E5FC" w14:textId="77777777" w:rsidR="00AD3958" w:rsidRPr="002C6F2A" w:rsidRDefault="00AD3958" w:rsidP="00AD3958">
      <w:pPr>
        <w:pStyle w:val="Heading1"/>
      </w:pPr>
      <w:bookmarkStart w:id="6" w:name="_Toc455505633"/>
      <w:bookmarkStart w:id="7" w:name="_Toc455762143"/>
      <w:r w:rsidRPr="002C6F2A">
        <w:lastRenderedPageBreak/>
        <w:t>1. «Второе Евангелие»</w:t>
      </w:r>
      <w:bookmarkEnd w:id="6"/>
      <w:bookmarkEnd w:id="7"/>
    </w:p>
    <w:p w14:paraId="309BD727" w14:textId="229B28B1" w:rsidR="00AD3958" w:rsidRPr="002C6F2A" w:rsidRDefault="00AD3958" w:rsidP="00AD3958">
      <w:pPr>
        <w:pStyle w:val="PlainText"/>
      </w:pPr>
      <w:r w:rsidRPr="002C6F2A">
        <w:t>Известно, что первые христианские письменные документы — это послания апостола Павла, канонические Евангелия были написаны позже, чем послания</w:t>
      </w:r>
      <w:r w:rsidRPr="00AD3958">
        <w:t>[II]</w:t>
      </w:r>
      <w:r w:rsidRPr="002C6F2A">
        <w:t xml:space="preserve">. </w:t>
      </w:r>
    </w:p>
    <w:p w14:paraId="6599CE81" w14:textId="77777777" w:rsidR="00AD3958" w:rsidRPr="002C6F2A" w:rsidRDefault="00AD3958" w:rsidP="00AD3958">
      <w:pPr>
        <w:pStyle w:val="PlainText"/>
      </w:pPr>
      <w:r w:rsidRPr="002C6F2A">
        <w:t xml:space="preserve">Апостол Павел написал 14 посланий. По важности информации, изложенной в них, они справедливо именуются «Вторым Евангелием». В христианском вероучении послания Павла играют, зачастую, более важную роль, чем сами Евангелия. </w:t>
      </w:r>
    </w:p>
    <w:p w14:paraId="589414D0" w14:textId="77777777" w:rsidR="00AD3958" w:rsidRPr="002C6F2A" w:rsidRDefault="00AD3958" w:rsidP="00AD3958">
      <w:pPr>
        <w:pStyle w:val="PlainText"/>
      </w:pPr>
      <w:r w:rsidRPr="002C6F2A">
        <w:t xml:space="preserve">Учение Павла стало основанием позднего христианства, хотя было вопиющим отклонением от "изначального" христианства. </w:t>
      </w:r>
    </w:p>
    <w:p w14:paraId="43EF4342" w14:textId="77777777" w:rsidR="00AD3958" w:rsidRPr="002C6F2A" w:rsidRDefault="00AD3958" w:rsidP="00AD3958">
      <w:pPr>
        <w:pStyle w:val="PlainText"/>
      </w:pPr>
      <w:r w:rsidRPr="002C6F2A">
        <w:t>Некоторые историки, например Древс, сомневаются в том, что Павел — историческое лицо, но в том, что послания Павла играют решающую роль в христианстве, не сомневается никто.</w:t>
      </w:r>
    </w:p>
    <w:p w14:paraId="4CF410B2" w14:textId="77777777" w:rsidR="00AD3958" w:rsidRPr="002C6F2A" w:rsidRDefault="00AD3958" w:rsidP="00AD3958">
      <w:pPr>
        <w:pStyle w:val="PlainText"/>
      </w:pPr>
      <w:r w:rsidRPr="002C6F2A">
        <w:t xml:space="preserve">Ньютон считал, что учение Павла искажено католической церковью. </w:t>
      </w:r>
    </w:p>
    <w:p w14:paraId="4A314EB6" w14:textId="4AAFEC09" w:rsidR="00AD3958" w:rsidRPr="002C6F2A" w:rsidRDefault="00AD3958" w:rsidP="00AD3958">
      <w:pPr>
        <w:pStyle w:val="PlainText"/>
      </w:pPr>
      <w:r w:rsidRPr="002C6F2A">
        <w:t>Лев Толстой писал об этом</w:t>
      </w:r>
      <w:r w:rsidRPr="00AD3958">
        <w:t>[III]</w:t>
      </w:r>
      <w:r w:rsidRPr="002C6F2A">
        <w:t xml:space="preserve">: </w:t>
      </w:r>
    </w:p>
    <w:p w14:paraId="60A571FC" w14:textId="77777777" w:rsidR="00AD3958" w:rsidRPr="002C6F2A" w:rsidRDefault="00AD3958" w:rsidP="00AD3958">
      <w:pPr>
        <w:pStyle w:val="a5"/>
      </w:pPr>
      <w:r w:rsidRPr="002C6F2A">
        <w:t xml:space="preserve">«... для того, чтобы люди могли воспользоваться тем великим благом, которое дает нам истинное христианское учение, нам необходимо прежде всего освободиться от того бессвязного, ложного и, главное, глубоко-безнравственного учения, которое скрыло от нас истинное христианское учение. Учение это, скрывшее от нас учение Христа, есть то учение Павла, изложенное в его посланиях и ставшее в основу церковного учения. Учение это не только не есть учение Христа, но есть учение прямо противоположное ему». </w:t>
      </w:r>
    </w:p>
    <w:p w14:paraId="4612B088" w14:textId="06CC9DC6" w:rsidR="00AD3958" w:rsidRPr="002C6F2A" w:rsidRDefault="00AD3958" w:rsidP="00AD3958">
      <w:pPr>
        <w:pStyle w:val="PlainText"/>
      </w:pPr>
      <w:r w:rsidRPr="002C6F2A">
        <w:t>Ренан в своей книге «Апостол Павел»</w:t>
      </w:r>
      <w:r w:rsidRPr="00AD3958">
        <w:t>[IV]</w:t>
      </w:r>
      <w:r w:rsidRPr="002C6F2A">
        <w:t xml:space="preserve"> удивляется, что в средние века в Европе Апостол Павел не пользовался популярностью: </w:t>
      </w:r>
    </w:p>
    <w:p w14:paraId="560B1F08" w14:textId="77777777" w:rsidR="00AD3958" w:rsidRPr="002C6F2A" w:rsidRDefault="00AD3958" w:rsidP="00AD3958">
      <w:pPr>
        <w:pStyle w:val="PlainText"/>
        <w:widowControl w:val="0"/>
        <w:rPr>
          <w:rFonts w:ascii="Academy" w:hAnsi="Academy"/>
          <w:sz w:val="24"/>
        </w:rPr>
      </w:pPr>
      <w:r w:rsidRPr="002C6F2A">
        <w:rPr>
          <w:rFonts w:ascii="Academy" w:hAnsi="Academy"/>
          <w:sz w:val="24"/>
        </w:rPr>
        <w:t xml:space="preserve">«Почти никто </w:t>
      </w:r>
      <w:r w:rsidRPr="002C6F2A">
        <w:rPr>
          <w:rFonts w:ascii="Academy" w:hAnsi="Academy"/>
          <w:b/>
          <w:bCs/>
          <w:sz w:val="24"/>
        </w:rPr>
        <w:t>до XVI</w:t>
      </w:r>
      <w:r w:rsidRPr="002C6F2A">
        <w:rPr>
          <w:rFonts w:ascii="Academy" w:hAnsi="Academy"/>
          <w:sz w:val="24"/>
        </w:rPr>
        <w:t xml:space="preserve"> века </w:t>
      </w:r>
      <w:r>
        <w:rPr>
          <w:rFonts w:ascii="Academy" w:hAnsi="Academy"/>
          <w:sz w:val="24"/>
        </w:rPr>
        <w:t>(</w:t>
      </w:r>
      <w:r w:rsidRPr="002D3088">
        <w:rPr>
          <w:rFonts w:ascii="Academy" w:hAnsi="Academy"/>
          <w:i/>
          <w:sz w:val="24"/>
        </w:rPr>
        <w:t>здесь и далее выделяется текст, на который, по мнению авт., следует обратить особое внимание</w:t>
      </w:r>
      <w:r>
        <w:rPr>
          <w:rFonts w:ascii="Academy" w:hAnsi="Academy"/>
          <w:sz w:val="24"/>
        </w:rPr>
        <w:t xml:space="preserve">) </w:t>
      </w:r>
      <w:r w:rsidRPr="002C6F2A">
        <w:rPr>
          <w:rFonts w:ascii="Academy" w:hAnsi="Academy"/>
          <w:sz w:val="24"/>
        </w:rPr>
        <w:t>не называется его именем; он очень редко является на лепных памятниках; у него нет почитателей, ему не строят церквей, ему не жгут свечей. Начиная с XVI века, имя Павла раздается повсюду».</w:t>
      </w:r>
    </w:p>
    <w:p w14:paraId="03B256A5" w14:textId="77777777" w:rsidR="00AD3958" w:rsidRPr="002C6F2A" w:rsidRDefault="00AD3958" w:rsidP="00AD3958">
      <w:pPr>
        <w:pStyle w:val="PlainText"/>
      </w:pPr>
      <w:r w:rsidRPr="002C6F2A">
        <w:t xml:space="preserve">Как мы видим, </w:t>
      </w:r>
      <w:r w:rsidRPr="00274124">
        <w:t>апостол Пав</w:t>
      </w:r>
      <w:r>
        <w:t>ел</w:t>
      </w:r>
      <w:r w:rsidRPr="00274124">
        <w:t xml:space="preserve"> стал</w:t>
      </w:r>
      <w:r w:rsidRPr="002C6F2A">
        <w:t xml:space="preserve"> популярным в эпоху реформации в XVI веке.</w:t>
      </w:r>
    </w:p>
    <w:p w14:paraId="6BB29829" w14:textId="7F16BDE2" w:rsidR="00AD3958" w:rsidRPr="002C6F2A" w:rsidRDefault="00AD3958" w:rsidP="00AD3958">
      <w:pPr>
        <w:pStyle w:val="PlainText"/>
      </w:pPr>
      <w:r w:rsidRPr="002C6F2A">
        <w:lastRenderedPageBreak/>
        <w:t>Английский историк Эдвин Джонсон (1842-1901) написал книгу «Письма Павла</w:t>
      </w:r>
      <w:bookmarkStart w:id="8" w:name="sdfootnote4anc"/>
      <w:r w:rsidRPr="002C6F2A">
        <w:t>»</w:t>
      </w:r>
      <w:bookmarkEnd w:id="8"/>
      <w:r w:rsidRPr="00AD3958">
        <w:t>[V]</w:t>
      </w:r>
      <w:r w:rsidRPr="002C6F2A">
        <w:t>, в которой он, на основе рассмотрения большого количества источников</w:t>
      </w:r>
      <w:r w:rsidRPr="00AD3958">
        <w:t>[VI]</w:t>
      </w:r>
      <w:r w:rsidRPr="002C6F2A">
        <w:t xml:space="preserve">, пришел к очень интересным выводам. Мы приведём только основные выводы Джонсона (без излагаемых им доказательств), </w:t>
      </w:r>
      <w:r w:rsidRPr="00274124">
        <w:t>необходимы</w:t>
      </w:r>
      <w:r>
        <w:t>е</w:t>
      </w:r>
      <w:r w:rsidRPr="002C6F2A">
        <w:t xml:space="preserve"> нам для дальнейшего исследования. </w:t>
      </w:r>
    </w:p>
    <w:p w14:paraId="3D843AC8" w14:textId="77777777" w:rsidR="00AD3958" w:rsidRPr="002C6F2A" w:rsidRDefault="00AD3958" w:rsidP="00AD3958">
      <w:pPr>
        <w:pStyle w:val="Heading2"/>
      </w:pPr>
      <w:bookmarkStart w:id="9" w:name="_Toc455505634"/>
      <w:bookmarkStart w:id="10" w:name="_Toc455762144"/>
      <w:r w:rsidRPr="002C6F2A">
        <w:t>Об апостоле Павле</w:t>
      </w:r>
      <w:bookmarkEnd w:id="9"/>
      <w:bookmarkEnd w:id="10"/>
    </w:p>
    <w:p w14:paraId="14CFD510" w14:textId="77777777" w:rsidR="00AD3958" w:rsidRPr="002C6F2A" w:rsidRDefault="00AD3958" w:rsidP="00AD3958">
      <w:pPr>
        <w:pStyle w:val="a"/>
      </w:pPr>
      <w:r w:rsidRPr="002C6F2A">
        <w:t xml:space="preserve">Послания Павла созданы в середине XVI века. </w:t>
      </w:r>
    </w:p>
    <w:p w14:paraId="042D8874" w14:textId="77777777" w:rsidR="00AD3958" w:rsidRPr="002C6F2A" w:rsidRDefault="00AD3958" w:rsidP="00AD3958">
      <w:pPr>
        <w:pStyle w:val="a"/>
      </w:pPr>
      <w:r w:rsidRPr="002C6F2A">
        <w:rPr>
          <w:bCs/>
        </w:rPr>
        <w:t>Павел</w:t>
      </w:r>
      <w:r w:rsidRPr="002C6F2A">
        <w:rPr>
          <w:b/>
          <w:bCs/>
        </w:rPr>
        <w:t xml:space="preserve"> </w:t>
      </w:r>
      <w:r w:rsidRPr="002C6F2A">
        <w:t>был неизвестен до времени</w:t>
      </w:r>
      <w:r w:rsidRPr="002C6F2A">
        <w:rPr>
          <w:b/>
          <w:bCs/>
        </w:rPr>
        <w:t xml:space="preserve"> Мартина Лютера.</w:t>
      </w:r>
    </w:p>
    <w:p w14:paraId="61D8821C" w14:textId="77777777" w:rsidR="00AD3958" w:rsidRPr="002C6F2A" w:rsidRDefault="00AD3958" w:rsidP="00AD3958">
      <w:pPr>
        <w:pStyle w:val="a"/>
      </w:pPr>
      <w:r w:rsidRPr="002C6F2A">
        <w:t>Павел был «сконструирован», чтобы сделать иудеев косвенными основателями христианской Церкви. Иудеи не имеют отношения к Савлу-Павлу. У них просто взяли имя Савл из колена Вениаминова.</w:t>
      </w:r>
    </w:p>
    <w:p w14:paraId="4A04604F" w14:textId="77777777" w:rsidR="00AD3958" w:rsidRPr="002C6F2A" w:rsidRDefault="00AD3958" w:rsidP="00AD3958">
      <w:pPr>
        <w:pStyle w:val="a"/>
      </w:pPr>
      <w:r w:rsidRPr="002C6F2A">
        <w:t xml:space="preserve">Послания Павла созданы после возникновения книгопечатания в Европе. И это делал не один человек, а группа людей, когда произошел раскол церкви. </w:t>
      </w:r>
    </w:p>
    <w:p w14:paraId="24EFA55F" w14:textId="77777777" w:rsidR="00AD3958" w:rsidRPr="002C6F2A" w:rsidRDefault="00AD3958" w:rsidP="00AD3958">
      <w:pPr>
        <w:pStyle w:val="a"/>
      </w:pPr>
      <w:r w:rsidRPr="002C6F2A">
        <w:t xml:space="preserve">Сохранилась только маленькая книга изречений «Апостол», на которую ссылаются в церковных книгах, которая эволюционировала. </w:t>
      </w:r>
    </w:p>
    <w:p w14:paraId="18A7EBDB" w14:textId="77777777" w:rsidR="00AD3958" w:rsidRPr="002C6F2A" w:rsidRDefault="00AD3958" w:rsidP="00AD3958">
      <w:pPr>
        <w:pStyle w:val="a"/>
      </w:pPr>
      <w:r w:rsidRPr="002C6F2A">
        <w:t xml:space="preserve">Сначала послания Павла были очень короткими. </w:t>
      </w:r>
    </w:p>
    <w:p w14:paraId="7D0FE8D4" w14:textId="77777777" w:rsidR="00AD3958" w:rsidRPr="002C6F2A" w:rsidRDefault="00AD3958" w:rsidP="00AD3958">
      <w:pPr>
        <w:pStyle w:val="a"/>
      </w:pPr>
      <w:r w:rsidRPr="002C6F2A">
        <w:t>Павел должен был стать мучеником и основателем Римской церкви. Он должен быть евреем, «преобразивш</w:t>
      </w:r>
      <w:r>
        <w:t>и</w:t>
      </w:r>
      <w:r w:rsidRPr="002C6F2A">
        <w:t>мся по голосу с неба».</w:t>
      </w:r>
    </w:p>
    <w:p w14:paraId="6663F6AA" w14:textId="77777777" w:rsidR="00AD3958" w:rsidRPr="002C6F2A" w:rsidRDefault="00AD3958" w:rsidP="00AD3958">
      <w:pPr>
        <w:pStyle w:val="a"/>
        <w:widowControl w:val="0"/>
      </w:pPr>
      <w:r w:rsidRPr="002C6F2A">
        <w:t>Он вместе с Петром организует восточн</w:t>
      </w:r>
      <w:r>
        <w:t>ую церковь, а потом и Римскую, и</w:t>
      </w:r>
      <w:r w:rsidRPr="002C6F2A">
        <w:t xml:space="preserve"> Рим становится столицей христианского мира.</w:t>
      </w:r>
    </w:p>
    <w:p w14:paraId="23FAB618" w14:textId="77777777" w:rsidR="00AD3958" w:rsidRPr="002C6F2A" w:rsidRDefault="00AD3958" w:rsidP="00AD3958">
      <w:pPr>
        <w:pStyle w:val="a"/>
      </w:pPr>
      <w:r w:rsidRPr="002C6F2A">
        <w:t>Павел приходит в Рим и заканчивает свою карьеру, чтобы начать своё невидимое влияние.</w:t>
      </w:r>
    </w:p>
    <w:p w14:paraId="6428847E" w14:textId="77777777" w:rsidR="00AD3958" w:rsidRPr="002C6F2A" w:rsidRDefault="00AD3958" w:rsidP="00AD3958">
      <w:pPr>
        <w:pStyle w:val="a"/>
      </w:pPr>
      <w:r w:rsidRPr="002C6F2A">
        <w:t>Павел — идол или идеал Католической церкви, августинцев, лютеран, кальвинистов и всевозможных христианских сект. Они могут иметь разные имена, но не могут обойтись без Павла.</w:t>
      </w:r>
    </w:p>
    <w:p w14:paraId="016FC472" w14:textId="460677D0" w:rsidR="00AD3958" w:rsidRPr="002C6F2A" w:rsidRDefault="00AD3958" w:rsidP="00AD3958">
      <w:pPr>
        <w:pStyle w:val="a"/>
      </w:pPr>
      <w:r w:rsidRPr="002C6F2A">
        <w:t xml:space="preserve">Послание к евреям ввел </w:t>
      </w:r>
      <w:r w:rsidRPr="002C6F2A">
        <w:rPr>
          <w:b/>
          <w:bCs/>
        </w:rPr>
        <w:t>мнимый</w:t>
      </w:r>
      <w:r w:rsidRPr="002C6F2A">
        <w:t xml:space="preserve"> Ориген</w:t>
      </w:r>
      <w:r w:rsidRPr="00AD3958">
        <w:t>[VII]</w:t>
      </w:r>
      <w:r w:rsidRPr="002C6F2A">
        <w:t xml:space="preserve">, и они не принадлежат Павлу. </w:t>
      </w:r>
    </w:p>
    <w:p w14:paraId="37D007C1" w14:textId="77777777" w:rsidR="00AD3958" w:rsidRPr="002C6F2A" w:rsidRDefault="00AD3958" w:rsidP="00AD3958">
      <w:pPr>
        <w:pStyle w:val="a"/>
      </w:pPr>
      <w:r w:rsidRPr="002C6F2A">
        <w:t>В ранних посланиях Павла (Фессалоникийцам) было вставлено «Иисус есть Господь верных, он умер и воскрес</w:t>
      </w:r>
      <w:r>
        <w:t>»</w:t>
      </w:r>
      <w:r w:rsidRPr="002C6F2A">
        <w:t>, но ничего не сообщается о его жизни или учении, кресте, заступничестве и искуплении грехов.</w:t>
      </w:r>
    </w:p>
    <w:p w14:paraId="42C655C0" w14:textId="77777777" w:rsidR="00AD3958" w:rsidRPr="002C6F2A" w:rsidRDefault="00AD3958" w:rsidP="00AD3958">
      <w:pPr>
        <w:pStyle w:val="a"/>
      </w:pPr>
      <w:r w:rsidRPr="002C6F2A">
        <w:t xml:space="preserve">Есть в посланиях много вещей, которых нет в Новом Завете. Павел упоминает в послании Римлянам Ерма. </w:t>
      </w:r>
    </w:p>
    <w:p w14:paraId="4DD47580" w14:textId="77777777" w:rsidR="00AD3958" w:rsidRPr="002C6F2A" w:rsidRDefault="00AD3958" w:rsidP="00AD3958">
      <w:pPr>
        <w:pStyle w:val="a"/>
      </w:pPr>
      <w:r w:rsidRPr="002C6F2A">
        <w:lastRenderedPageBreak/>
        <w:t xml:space="preserve">В конце послания к Римлянам указывается вереница фамилий, чтобы показать большое количество учеников для того, чтобы Павел со своими учениками присутствовал в нашем воображении. В 1-6 стихах 1-й главы вводится символ веры. Показывается, что Христос произошел из семени Давидова. </w:t>
      </w:r>
    </w:p>
    <w:p w14:paraId="6AAC85AA" w14:textId="77777777" w:rsidR="00AD3958" w:rsidRPr="002C6F2A" w:rsidRDefault="00AD3958" w:rsidP="00AD3958">
      <w:pPr>
        <w:pStyle w:val="a"/>
      </w:pPr>
      <w:r w:rsidRPr="002C6F2A">
        <w:t xml:space="preserve">Лука, медик из Антиохии, сопровождает Павла во всех странствиях. Представляется так, что Павел дал санкцию Луке на написание Евангелия, которое Лука узнал от Павла и других апостолов. Лука делает это заявление в своём предисловии. </w:t>
      </w:r>
    </w:p>
    <w:p w14:paraId="7790C69C" w14:textId="77777777" w:rsidR="00AD3958" w:rsidRPr="002C6F2A" w:rsidRDefault="00AD3958" w:rsidP="00AD3958">
      <w:pPr>
        <w:pStyle w:val="a"/>
      </w:pPr>
      <w:r w:rsidRPr="002C6F2A">
        <w:t>Монахи нашли другой способ прославить Павла. Они изобрели полчище еретиков, наиболее выдающиеся из которых свидетельствовали о нем.</w:t>
      </w:r>
    </w:p>
    <w:p w14:paraId="0820588B" w14:textId="77777777" w:rsidR="00AD3958" w:rsidRPr="002C6F2A" w:rsidRDefault="00AD3958" w:rsidP="00AD3958">
      <w:pPr>
        <w:pStyle w:val="a"/>
      </w:pPr>
      <w:r w:rsidRPr="002C6F2A">
        <w:t>Апокрифические сочинения служат для того, чтобы возбудить любопытство и развлечь, а также для повышения ценности канонических книг. Павел и Фёкла, и все басни о крещени</w:t>
      </w:r>
      <w:r>
        <w:t>и</w:t>
      </w:r>
      <w:r w:rsidRPr="002C6F2A">
        <w:t xml:space="preserve"> льва, были причислены к</w:t>
      </w:r>
      <w:r w:rsidRPr="002C6F2A">
        <w:rPr>
          <w:lang w:val="en-GB"/>
        </w:rPr>
        <w:t> </w:t>
      </w:r>
      <w:r w:rsidRPr="002C6F2A">
        <w:t xml:space="preserve">апокрифам. </w:t>
      </w:r>
    </w:p>
    <w:p w14:paraId="5BF1885D" w14:textId="77777777" w:rsidR="00AD3958" w:rsidRPr="002C6F2A" w:rsidRDefault="00AD3958" w:rsidP="00AD3958">
      <w:pPr>
        <w:pStyle w:val="a"/>
      </w:pPr>
      <w:r w:rsidRPr="002C6F2A">
        <w:t>Павловой писанины нет ни в Сирии, ни в Африке, или в любом из названных мест, но, по всей вероятности, есть в некоторых итальянских монастырях, а также в</w:t>
      </w:r>
      <w:r w:rsidRPr="002C6F2A">
        <w:rPr>
          <w:lang w:val="en-GB"/>
        </w:rPr>
        <w:t> </w:t>
      </w:r>
      <w:r w:rsidRPr="002C6F2A">
        <w:t>других монастырях системы, в частности, во Франции, и именно у французов — бенедиктинцев из Сен-Мор.</w:t>
      </w:r>
    </w:p>
    <w:p w14:paraId="5C0936A5" w14:textId="77777777" w:rsidR="00AD3958" w:rsidRPr="002C6F2A" w:rsidRDefault="00AD3958" w:rsidP="00AD3958">
      <w:pPr>
        <w:pStyle w:val="Heading2"/>
        <w:rPr>
          <w:rStyle w:val="24"/>
        </w:rPr>
      </w:pPr>
      <w:bookmarkStart w:id="11" w:name="_Toc455505635"/>
      <w:bookmarkStart w:id="12" w:name="_Toc455762145"/>
      <w:r w:rsidRPr="002C6F2A">
        <w:rPr>
          <w:rStyle w:val="24"/>
        </w:rPr>
        <w:t>Об истории христианства</w:t>
      </w:r>
      <w:bookmarkEnd w:id="11"/>
      <w:bookmarkEnd w:id="12"/>
    </w:p>
    <w:p w14:paraId="68823021" w14:textId="3D53C21F" w:rsidR="00AD3958" w:rsidRPr="002C6F2A" w:rsidRDefault="00AD3958" w:rsidP="00AD3958">
      <w:pPr>
        <w:pStyle w:val="a"/>
      </w:pPr>
      <w:r w:rsidRPr="002C6F2A">
        <w:t>Мнимый Тертуллиан</w:t>
      </w:r>
      <w:r w:rsidRPr="00AD3958">
        <w:t>[VIII]</w:t>
      </w:r>
      <w:r w:rsidRPr="002C6F2A">
        <w:t xml:space="preserve"> скомпилировал всю историю христианства и распространил её в мире. Это не могло произойти ранее середины XVI века.</w:t>
      </w:r>
    </w:p>
    <w:p w14:paraId="657D5A2C" w14:textId="77777777" w:rsidR="00AD3958" w:rsidRPr="002C6F2A" w:rsidRDefault="00AD3958" w:rsidP="00AD3958">
      <w:pPr>
        <w:pStyle w:val="a"/>
      </w:pPr>
      <w:r w:rsidRPr="002C6F2A">
        <w:t xml:space="preserve">История в промежутке между </w:t>
      </w:r>
      <w:r w:rsidRPr="002C6F2A">
        <w:rPr>
          <w:lang w:val="en-US"/>
        </w:rPr>
        <w:t>VII</w:t>
      </w:r>
      <w:r w:rsidRPr="002C6F2A">
        <w:t xml:space="preserve"> и </w:t>
      </w:r>
      <w:r w:rsidRPr="002C6F2A">
        <w:rPr>
          <w:lang w:val="en-US"/>
        </w:rPr>
        <w:t>XIV</w:t>
      </w:r>
      <w:r w:rsidRPr="002C6F2A">
        <w:t xml:space="preserve"> веками была изобретена писателями-монахами, которые создали мнимые персонажи и события.</w:t>
      </w:r>
    </w:p>
    <w:p w14:paraId="14F93150" w14:textId="77777777" w:rsidR="00AD3958" w:rsidRPr="002C6F2A" w:rsidRDefault="00AD3958" w:rsidP="00AD3958">
      <w:pPr>
        <w:pStyle w:val="a"/>
      </w:pPr>
      <w:r w:rsidRPr="002C6F2A">
        <w:t>Такие понятия, как «Отцы Церкви», «Евангелия», «святой апостол Павел» отсутствуют в ранних христианских текстах.</w:t>
      </w:r>
    </w:p>
    <w:p w14:paraId="36E5900C" w14:textId="77777777" w:rsidR="00AD3958" w:rsidRPr="002C6F2A" w:rsidRDefault="00AD3958" w:rsidP="00AD3958">
      <w:pPr>
        <w:pStyle w:val="a"/>
      </w:pPr>
      <w:r w:rsidRPr="002C6F2A">
        <w:t>Раньше начала XVI века не сохранилось рукописей об истории церкви.</w:t>
      </w:r>
    </w:p>
    <w:p w14:paraId="1FD3E8DD" w14:textId="77777777" w:rsidR="00AD3958" w:rsidRPr="002C6F2A" w:rsidRDefault="00AD3958" w:rsidP="00AD3958">
      <w:pPr>
        <w:pStyle w:val="a"/>
      </w:pPr>
      <w:r w:rsidRPr="002C6F2A">
        <w:t>Монахи-литераторы разработали алфавиты, пергаменты, и чернила для представления рукописей различных возрастов</w:t>
      </w:r>
      <w:r w:rsidRPr="002C6F2A">
        <w:rPr>
          <w:rFonts w:ascii="Calibri" w:hAnsi="Calibri"/>
        </w:rPr>
        <w:t>.</w:t>
      </w:r>
    </w:p>
    <w:p w14:paraId="1F992B39" w14:textId="77777777" w:rsidR="00AD3958" w:rsidRPr="002C6F2A" w:rsidRDefault="00AD3958" w:rsidP="00AD3958">
      <w:pPr>
        <w:pStyle w:val="a"/>
      </w:pPr>
      <w:r w:rsidRPr="002C6F2A">
        <w:t>Принятие Символа Веры в Никее — это выдумка.</w:t>
      </w:r>
    </w:p>
    <w:p w14:paraId="521BE161" w14:textId="00468E34" w:rsidR="00AD3958" w:rsidRPr="002C6F2A" w:rsidRDefault="00AD3958" w:rsidP="00AD3958">
      <w:pPr>
        <w:pStyle w:val="a"/>
      </w:pPr>
      <w:r w:rsidRPr="002C6F2A">
        <w:t>Латинский язык и был оригинальным языком церкви. Например, Вергилий Полидор</w:t>
      </w:r>
      <w:r w:rsidRPr="00AD3958">
        <w:t>[IX]</w:t>
      </w:r>
      <w:r w:rsidRPr="002C6F2A">
        <w:t xml:space="preserve"> пользовался трудами только латинских </w:t>
      </w:r>
      <w:r w:rsidRPr="002C6F2A">
        <w:lastRenderedPageBreak/>
        <w:t>авторов, без ссылки на греческих авторов, а значит, латинский язык и был оригинальным языком церкви.</w:t>
      </w:r>
    </w:p>
    <w:p w14:paraId="12A21E82" w14:textId="73A65A96" w:rsidR="00AD3958" w:rsidRPr="002C6F2A" w:rsidRDefault="00AD3958" w:rsidP="00AD3958">
      <w:pPr>
        <w:pStyle w:val="a"/>
      </w:pPr>
      <w:r w:rsidRPr="002C6F2A">
        <w:t>Католическая церковь была учреждена сравнительно недавно во время Тридентского собора</w:t>
      </w:r>
      <w:r w:rsidRPr="00AD3958">
        <w:rPr>
          <w:iCs/>
        </w:rPr>
        <w:t>[X]</w:t>
      </w:r>
      <w:r w:rsidRPr="002C6F2A">
        <w:t>, или в момент, когда составлялись декреты, и эти декреты по большей части формально основаны на доктрине Павла, в действительности являются выражением мнения отцов (монахов), которые «смастерили» Павла.</w:t>
      </w:r>
    </w:p>
    <w:p w14:paraId="707913A7" w14:textId="77777777" w:rsidR="00AD3958" w:rsidRPr="002C6F2A" w:rsidRDefault="00AD3958" w:rsidP="00AD3958">
      <w:pPr>
        <w:pStyle w:val="PlainText"/>
      </w:pPr>
      <w:r w:rsidRPr="002C6F2A">
        <w:t xml:space="preserve">Вот краткие выдержки из предлагаемых от имени Павла предложений: </w:t>
      </w:r>
    </w:p>
    <w:p w14:paraId="6FF3D0DF" w14:textId="77777777" w:rsidR="00AD3958" w:rsidRPr="002C6F2A" w:rsidRDefault="00AD3958" w:rsidP="00AD3958">
      <w:pPr>
        <w:pStyle w:val="a5"/>
      </w:pPr>
      <w:r w:rsidRPr="002C6F2A">
        <w:t xml:space="preserve">«Небесный Отец, Отец милосердия и Бог всякого утешения, послал Сына Своего Христа. Приход Иисуса был предсказан ещё в Ветхом Завете. Он может освободить </w:t>
      </w:r>
      <w:r>
        <w:t>иудеев</w:t>
      </w:r>
      <w:r w:rsidRPr="002C6F2A">
        <w:t xml:space="preserve">, которые жили в соответствии с законом, и язычников, которые последовали за Ним и все могут стать сынами Божиими. Христос искупил перед Богом через веру и свою кровь наши грехи, но не только наши, но и грехи всего мира». </w:t>
      </w:r>
    </w:p>
    <w:p w14:paraId="77A0E7BB" w14:textId="77777777" w:rsidR="00AD3958" w:rsidRPr="002C6F2A" w:rsidRDefault="00AD3958" w:rsidP="00AD3958">
      <w:pPr>
        <w:pStyle w:val="Heading2"/>
      </w:pPr>
      <w:bookmarkStart w:id="13" w:name="_Toc455505636"/>
      <w:bookmarkStart w:id="14" w:name="_Toc455762146"/>
      <w:r w:rsidRPr="002C6F2A">
        <w:t>О Библии и её составляющих</w:t>
      </w:r>
      <w:bookmarkEnd w:id="13"/>
      <w:bookmarkEnd w:id="14"/>
    </w:p>
    <w:p w14:paraId="72E6E059" w14:textId="77777777" w:rsidR="00AD3958" w:rsidRPr="002C6F2A" w:rsidRDefault="00AD3958" w:rsidP="00AD3958">
      <w:pPr>
        <w:pStyle w:val="a"/>
      </w:pPr>
      <w:r w:rsidRPr="002C6F2A">
        <w:t>Деяния Апостолов</w:t>
      </w:r>
      <w:r w:rsidRPr="002C6F2A">
        <w:rPr>
          <w:b/>
          <w:bCs/>
        </w:rPr>
        <w:t xml:space="preserve"> </w:t>
      </w:r>
      <w:r w:rsidRPr="002C6F2A">
        <w:t>написаны в середине XVI века.</w:t>
      </w:r>
    </w:p>
    <w:p w14:paraId="1E39BA6F" w14:textId="789D14F5" w:rsidR="00AD3958" w:rsidRPr="002C6F2A" w:rsidRDefault="00AD3958" w:rsidP="00AD3958">
      <w:pPr>
        <w:pStyle w:val="a"/>
      </w:pPr>
      <w:r w:rsidRPr="002C6F2A">
        <w:t>Вульгата</w:t>
      </w:r>
      <w:r w:rsidRPr="00AD3958">
        <w:t>[XI]</w:t>
      </w:r>
      <w:r w:rsidRPr="002C6F2A">
        <w:t xml:space="preserve"> или Латинская Библия вместе с Библией на иврите являются самыми ранними из существующих текстов Библий (латинских — авт). В этом случае вся история попадает в шестнадцатый век. Окончательный вариант текста Библии, принятого католической церковью в качестве официального, был опубликован в 1589-1592 годах</w:t>
      </w:r>
      <w:r>
        <w:t xml:space="preserve"> (</w:t>
      </w:r>
      <w:r w:rsidRPr="002C6F2A">
        <w:t>Джонсон отрицает, что Вульгату написал Иероним и называет это сказкой</w:t>
      </w:r>
      <w:r>
        <w:rPr>
          <w:i/>
        </w:rPr>
        <w:t xml:space="preserve"> </w:t>
      </w:r>
      <w:r w:rsidRPr="00BD5217">
        <w:rPr>
          <w:i/>
        </w:rPr>
        <w:t>—</w:t>
      </w:r>
      <w:r w:rsidRPr="00DF2C81">
        <w:rPr>
          <w:i/>
        </w:rPr>
        <w:t xml:space="preserve"> </w:t>
      </w:r>
      <w:r w:rsidRPr="00EE7A3D">
        <w:t>авт.</w:t>
      </w:r>
      <w:r>
        <w:t>)</w:t>
      </w:r>
      <w:r w:rsidRPr="002C6F2A">
        <w:t>.</w:t>
      </w:r>
    </w:p>
    <w:p w14:paraId="27B1F0CB" w14:textId="77777777" w:rsidR="00AD3958" w:rsidRPr="002C6F2A" w:rsidRDefault="00AD3958" w:rsidP="00AD3958">
      <w:pPr>
        <w:pStyle w:val="a"/>
      </w:pPr>
      <w:r w:rsidRPr="002C6F2A">
        <w:t>Библия Гуттенберга (напечатанная якобы в 1456 г.) — это, скорее всего, одна из сказок историков, возникшая после того, как в XVI веке или ещё позже кому-то понадобилось "доказать" существование Библии уже в середине XV века.</w:t>
      </w:r>
      <w:r w:rsidRPr="002C6F2A">
        <w:rPr>
          <w:rFonts w:ascii="Calibri" w:hAnsi="Calibri"/>
        </w:rPr>
        <w:t xml:space="preserve"> </w:t>
      </w:r>
      <w:r w:rsidRPr="002C6F2A">
        <w:t>Датировка изданий Библии была осуществлена задним числом. Чрезвычайно высокое типографское качество "гутенбергского" издания свидетельствует о том, что данная Библия могла быть напечатана только после долгого периода развития нового типографского искусства.</w:t>
      </w:r>
    </w:p>
    <w:p w14:paraId="706F659F" w14:textId="77777777" w:rsidR="00AD3958" w:rsidRPr="002C6F2A" w:rsidRDefault="00AD3958" w:rsidP="00AD3958">
      <w:pPr>
        <w:pStyle w:val="a"/>
        <w:widowControl w:val="0"/>
      </w:pPr>
      <w:r w:rsidRPr="002C6F2A">
        <w:t>Новый Завет формировался постепенно и создавался монахами в монастырях, как Деяния и Послания в виде фрагментов, а затем из фрагментов была составлена мозаика Нового Завета.</w:t>
      </w:r>
    </w:p>
    <w:p w14:paraId="7C9A88B5" w14:textId="77777777" w:rsidR="00AD3958" w:rsidRPr="002C6F2A" w:rsidRDefault="00AD3958" w:rsidP="00AD3958">
      <w:pPr>
        <w:pStyle w:val="a"/>
      </w:pPr>
      <w:r w:rsidRPr="002C6F2A">
        <w:lastRenderedPageBreak/>
        <w:t>Деяния Апостолов написаны около 400 лет назад (сейчас — более 500 лет назад — авт.). Они являются основой целой системы, на которой был написан Новый Завет. Это — введение в Новый Завет и работа богословов. Лица, место и время — всё является вымышленным.</w:t>
      </w:r>
      <w:r w:rsidRPr="002C6F2A">
        <w:rPr>
          <w:rFonts w:ascii="Calibri" w:hAnsi="Calibri"/>
        </w:rPr>
        <w:t xml:space="preserve"> </w:t>
      </w:r>
      <w:r w:rsidRPr="002C6F2A">
        <w:t>Работа проводилась монахами, согласовывалась и распространялась в монастырях во время ранней реформации.</w:t>
      </w:r>
    </w:p>
    <w:p w14:paraId="4F7B8303" w14:textId="77777777" w:rsidR="00AD3958" w:rsidRPr="002C6F2A" w:rsidRDefault="00AD3958" w:rsidP="00AD3958">
      <w:pPr>
        <w:pStyle w:val="Heading2"/>
      </w:pPr>
      <w:bookmarkStart w:id="15" w:name="_Toc455505637"/>
      <w:bookmarkStart w:id="16" w:name="_Toc455762147"/>
      <w:r w:rsidRPr="002C6F2A">
        <w:t>О трудах отцов церкви</w:t>
      </w:r>
      <w:bookmarkEnd w:id="15"/>
      <w:bookmarkEnd w:id="16"/>
    </w:p>
    <w:p w14:paraId="505DDC49" w14:textId="77777777" w:rsidR="00AD3958" w:rsidRPr="002C6F2A" w:rsidRDefault="00AD3958" w:rsidP="00AD3958">
      <w:pPr>
        <w:pStyle w:val="a"/>
      </w:pPr>
      <w:r w:rsidRPr="002C6F2A">
        <w:rPr>
          <w:b/>
          <w:bCs/>
        </w:rPr>
        <w:t xml:space="preserve">Тертуллиан, Евсевий Кесарийский, Иероним, Ориген и Августин — </w:t>
      </w:r>
      <w:r w:rsidRPr="002C6F2A">
        <w:t xml:space="preserve">эти авторы и их труды изобретены латинскими средневековыми монахами. </w:t>
      </w:r>
    </w:p>
    <w:p w14:paraId="3BD8C053" w14:textId="79874A1B" w:rsidR="00AD3958" w:rsidRPr="002C6F2A" w:rsidRDefault="00AD3958" w:rsidP="00AD3958">
      <w:pPr>
        <w:pStyle w:val="a"/>
      </w:pPr>
      <w:r w:rsidRPr="002C6F2A">
        <w:t>Сочинения Евсевия</w:t>
      </w:r>
      <w:r w:rsidRPr="00AD3958">
        <w:t>[XII]</w:t>
      </w:r>
      <w:r w:rsidRPr="002C6F2A">
        <w:t xml:space="preserve"> были написаны средневековыми монахами на латинском языке в Париже. Потом их перевели на греческий язык с целью показать, что ранние церкви образовывались в Греции.</w:t>
      </w:r>
    </w:p>
    <w:p w14:paraId="055707E6" w14:textId="77777777" w:rsidR="00AD3958" w:rsidRPr="002C6F2A" w:rsidRDefault="00AD3958" w:rsidP="00AD3958">
      <w:pPr>
        <w:pStyle w:val="a"/>
      </w:pPr>
      <w:r>
        <w:t>«</w:t>
      </w:r>
      <w:r w:rsidRPr="002C6F2A">
        <w:t>Иероним</w:t>
      </w:r>
      <w:r>
        <w:t>»</w:t>
      </w:r>
      <w:r w:rsidRPr="002C6F2A">
        <w:t xml:space="preserve"> и </w:t>
      </w:r>
      <w:r>
        <w:t>«</w:t>
      </w:r>
      <w:r w:rsidRPr="002C6F2A">
        <w:t>Августин</w:t>
      </w:r>
      <w:r>
        <w:t>»</w:t>
      </w:r>
      <w:r w:rsidRPr="002C6F2A">
        <w:t xml:space="preserve"> не имена людей, которые писали более 1</w:t>
      </w:r>
      <w:r>
        <w:t> </w:t>
      </w:r>
      <w:r w:rsidRPr="002C6F2A">
        <w:t>400 лет назад, а псевдоним монашеской фракции эпохи Возрождения.</w:t>
      </w:r>
    </w:p>
    <w:p w14:paraId="76D6AA90" w14:textId="77777777" w:rsidR="00AD3958" w:rsidRPr="002C6F2A" w:rsidRDefault="00AD3958" w:rsidP="00AD3958">
      <w:pPr>
        <w:pStyle w:val="a"/>
      </w:pPr>
      <w:r w:rsidRPr="002C6F2A">
        <w:t>Ориген ввёл термин «Богочеловек».</w:t>
      </w:r>
    </w:p>
    <w:p w14:paraId="245A565E" w14:textId="77777777" w:rsidR="00AD3958" w:rsidRPr="002C6F2A" w:rsidRDefault="00AD3958" w:rsidP="00AD3958">
      <w:pPr>
        <w:pStyle w:val="a"/>
      </w:pPr>
      <w:r w:rsidRPr="002C6F2A">
        <w:t>Монахи создали учение о первородном грехе (Рим</w:t>
      </w:r>
      <w:r>
        <w:t>лянам,</w:t>
      </w:r>
      <w:r w:rsidRPr="002C6F2A">
        <w:t xml:space="preserve"> 5:12).</w:t>
      </w:r>
    </w:p>
    <w:p w14:paraId="38B017F6" w14:textId="77777777" w:rsidR="00AD3958" w:rsidRPr="002C6F2A" w:rsidRDefault="00AD3958" w:rsidP="00AD3958">
      <w:pPr>
        <w:pStyle w:val="a"/>
      </w:pPr>
      <w:r w:rsidRPr="002C6F2A">
        <w:t xml:space="preserve">В догматическо-полемических сочинениях Тертуллиан упоминает только 1 и 2 послания Тимофею, Галлатам, Римлянам, 1 и 2 Коринфянам, Филиппийцам. </w:t>
      </w:r>
    </w:p>
    <w:p w14:paraId="5693FA9A" w14:textId="77777777" w:rsidR="00AD3958" w:rsidRPr="002C6F2A" w:rsidRDefault="00AD3958" w:rsidP="00AD3958">
      <w:pPr>
        <w:pStyle w:val="a"/>
      </w:pPr>
      <w:r w:rsidRPr="002C6F2A">
        <w:t>Легенда о трудах Маркиона появляется сравнительно поздно, и помещена под названием «Тертуллиан».</w:t>
      </w:r>
    </w:p>
    <w:p w14:paraId="0601D5AB" w14:textId="07BFC8A8" w:rsidR="00AD3958" w:rsidRPr="002C6F2A" w:rsidRDefault="00AD3958" w:rsidP="00AD3958">
      <w:pPr>
        <w:pStyle w:val="a"/>
      </w:pPr>
      <w:r w:rsidRPr="002C6F2A">
        <w:t>Тертуллиан впервые сформулировал концепцию Троицы и положил начало церковной латыни</w:t>
      </w:r>
      <w:r w:rsidRPr="00AD3958">
        <w:t>[XIII]</w:t>
      </w:r>
      <w:r w:rsidRPr="002C6F2A">
        <w:t xml:space="preserve">. </w:t>
      </w:r>
    </w:p>
    <w:p w14:paraId="0F6EADEE" w14:textId="77777777" w:rsidR="00AD3958" w:rsidRPr="002C6F2A" w:rsidRDefault="00AD3958" w:rsidP="00AD3958">
      <w:pPr>
        <w:pStyle w:val="Heading2"/>
      </w:pPr>
      <w:bookmarkStart w:id="17" w:name="_Toc455505638"/>
      <w:bookmarkStart w:id="18" w:name="_Toc455762148"/>
      <w:r w:rsidRPr="002C6F2A">
        <w:t>Об иудеях</w:t>
      </w:r>
      <w:bookmarkEnd w:id="17"/>
      <w:bookmarkEnd w:id="18"/>
    </w:p>
    <w:p w14:paraId="24134EC4" w14:textId="77777777" w:rsidR="00AD3958" w:rsidRPr="002C6F2A" w:rsidRDefault="00AD3958" w:rsidP="00AD3958">
      <w:pPr>
        <w:pStyle w:val="a"/>
      </w:pPr>
      <w:r w:rsidRPr="002C6F2A">
        <w:t>Невозможно сказать определенно об иудейской культуре ранее 1492</w:t>
      </w:r>
      <w:r w:rsidRPr="002C6F2A">
        <w:rPr>
          <w:lang w:val="en-US"/>
        </w:rPr>
        <w:t> </w:t>
      </w:r>
      <w:r w:rsidRPr="002C6F2A">
        <w:t>г. На иврите об этом, по всей видимости, было записано</w:t>
      </w:r>
      <w:r w:rsidRPr="002C6F2A">
        <w:rPr>
          <w:lang w:val="en-GB"/>
        </w:rPr>
        <w:t> </w:t>
      </w:r>
      <w:r w:rsidRPr="002C6F2A">
        <w:t>около середины шестнадцатого века.</w:t>
      </w:r>
    </w:p>
    <w:p w14:paraId="13C17DBD" w14:textId="77777777" w:rsidR="00AD3958" w:rsidRPr="002C6F2A" w:rsidRDefault="00AD3958" w:rsidP="00AD3958">
      <w:pPr>
        <w:pStyle w:val="a"/>
      </w:pPr>
      <w:r w:rsidRPr="002C6F2A">
        <w:t>Иудейские ученые, изгнанные из Испании, занялись законодательной литературой.</w:t>
      </w:r>
    </w:p>
    <w:p w14:paraId="0101688C" w14:textId="77777777" w:rsidR="00AD3958" w:rsidRPr="002C6F2A" w:rsidRDefault="00AD3958" w:rsidP="00AD3958">
      <w:pPr>
        <w:pStyle w:val="a"/>
      </w:pPr>
      <w:r w:rsidRPr="002C6F2A">
        <w:t xml:space="preserve">Сочинений раввинов старше </w:t>
      </w:r>
      <w:r w:rsidRPr="002C6F2A">
        <w:rPr>
          <w:lang w:val="en-US"/>
        </w:rPr>
        <w:t>XV</w:t>
      </w:r>
      <w:r w:rsidRPr="002C6F2A">
        <w:t xml:space="preserve"> века не сохранилось. Сохранилось очень мало книг ранее </w:t>
      </w:r>
      <w:r w:rsidRPr="00274124">
        <w:rPr>
          <w:lang w:val="en-US"/>
        </w:rPr>
        <w:t>XV</w:t>
      </w:r>
      <w:r w:rsidRPr="002C6F2A">
        <w:t xml:space="preserve"> века н.э. </w:t>
      </w:r>
    </w:p>
    <w:p w14:paraId="2E146EC5" w14:textId="77777777" w:rsidR="00AD3958" w:rsidRPr="002C6F2A" w:rsidRDefault="00AD3958" w:rsidP="00AD3958">
      <w:pPr>
        <w:pStyle w:val="a"/>
      </w:pPr>
      <w:r w:rsidRPr="002C6F2A">
        <w:lastRenderedPageBreak/>
        <w:t xml:space="preserve">Первая книга на иврите была напечатана в месте, называемом Сончино, вблизи Кремоны, но можно обнаружить, что даже дата печати </w:t>
      </w:r>
      <w:r w:rsidRPr="002C6F2A">
        <w:rPr>
          <w:lang w:val="en-US"/>
        </w:rPr>
        <w:t>XVI</w:t>
      </w:r>
      <w:r w:rsidRPr="002C6F2A">
        <w:t xml:space="preserve"> век весьма сомнительна.</w:t>
      </w:r>
    </w:p>
    <w:p w14:paraId="60EA3FFA" w14:textId="77777777" w:rsidR="00AD3958" w:rsidRPr="002C6F2A" w:rsidRDefault="00AD3958" w:rsidP="00AD3958">
      <w:pPr>
        <w:pStyle w:val="a"/>
      </w:pPr>
      <w:r w:rsidRPr="002C6F2A">
        <w:t>В христианских кругах трудно проследить появление иврита даже в первой половине шестнадцатого века.</w:t>
      </w:r>
    </w:p>
    <w:p w14:paraId="15A538F2" w14:textId="77777777" w:rsidR="00AD3958" w:rsidRPr="002C6F2A" w:rsidRDefault="00AD3958" w:rsidP="00AD3958">
      <w:pPr>
        <w:pStyle w:val="a"/>
      </w:pPr>
      <w:r w:rsidRPr="002C6F2A">
        <w:t>Каббала, или традиция оказывается изобретением эпохи Возрождения.</w:t>
      </w:r>
    </w:p>
    <w:p w14:paraId="7E8652E8" w14:textId="77777777" w:rsidR="00AD3958" w:rsidRPr="002C6F2A" w:rsidRDefault="00AD3958" w:rsidP="00AD3958">
      <w:pPr>
        <w:pStyle w:val="a"/>
      </w:pPr>
      <w:r w:rsidRPr="002C6F2A">
        <w:t xml:space="preserve">Иудейская община во всём мире, всегда должна быть угнетенной </w:t>
      </w:r>
    </w:p>
    <w:p w14:paraId="02279AED" w14:textId="77777777" w:rsidR="00AD3958" w:rsidRPr="002C6F2A" w:rsidRDefault="00AD3958" w:rsidP="00AD3958">
      <w:pPr>
        <w:pStyle w:val="a"/>
      </w:pPr>
      <w:r w:rsidRPr="002C6F2A">
        <w:t>«Мы хотим, чтобы они были уничтожены, но без их книг мы не можем обойтись», говорит Полидор. И это является одним из предположений, которое распутывает в</w:t>
      </w:r>
      <w:r w:rsidRPr="002C6F2A">
        <w:rPr>
          <w:lang w:val="en-GB"/>
        </w:rPr>
        <w:t> </w:t>
      </w:r>
      <w:r w:rsidRPr="002C6F2A">
        <w:t>целом загадку Павла.</w:t>
      </w:r>
    </w:p>
    <w:p w14:paraId="446F2753" w14:textId="77777777" w:rsidR="00AD3958" w:rsidRPr="002C6F2A" w:rsidRDefault="00AD3958" w:rsidP="00AD3958">
      <w:pPr>
        <w:pStyle w:val="a"/>
      </w:pPr>
      <w:r w:rsidRPr="002C6F2A">
        <w:t>Павел должен быть иудеем и он должен быть католиком — говорят все католики. Он должен быть протестантом — говорят все протестанты. Но роковой момент в доказательстве является то, что иудеи не имеют отношения к Савлу-Павлу.</w:t>
      </w:r>
    </w:p>
    <w:p w14:paraId="774481F4" w14:textId="77777777" w:rsidR="00AD3958" w:rsidRPr="002C6F2A" w:rsidRDefault="00AD3958" w:rsidP="00AD3958">
      <w:pPr>
        <w:pStyle w:val="a"/>
      </w:pPr>
      <w:r w:rsidRPr="002C6F2A">
        <w:t>День, когда Церковь перестает быть фракцией против иудеев, станет её последним днём.</w:t>
      </w:r>
    </w:p>
    <w:p w14:paraId="1A3A6694" w14:textId="77777777" w:rsidR="00AD3958" w:rsidRPr="002C6F2A" w:rsidRDefault="00AD3958" w:rsidP="00AD3958">
      <w:pPr>
        <w:pStyle w:val="a"/>
      </w:pPr>
      <w:r w:rsidRPr="002C6F2A">
        <w:t>Снова и снова навязывается</w:t>
      </w:r>
      <w:r w:rsidRPr="002C6F2A">
        <w:rPr>
          <w:lang w:val="en-GB"/>
        </w:rPr>
        <w:t> </w:t>
      </w:r>
      <w:r w:rsidRPr="002C6F2A">
        <w:t>абсурдная теория, что иудеи были первыми во всем.</w:t>
      </w:r>
    </w:p>
    <w:p w14:paraId="4D7DF5D6" w14:textId="77777777" w:rsidR="00AD3958" w:rsidRPr="002C6F2A" w:rsidRDefault="00AD3958" w:rsidP="00AD3958">
      <w:pPr>
        <w:pStyle w:val="PlainText"/>
      </w:pPr>
      <w:r w:rsidRPr="002C6F2A">
        <w:t>Отметим, что Джонсон выполнил также анализ постановлений Тридентского собора, но об этом мы поговорим позже.</w:t>
      </w:r>
    </w:p>
    <w:p w14:paraId="744CE3D0" w14:textId="77777777" w:rsidR="00AD3958" w:rsidRPr="002C6F2A" w:rsidRDefault="00AD3958" w:rsidP="00AD3958">
      <w:pPr>
        <w:pStyle w:val="PlainText"/>
        <w:widowControl w:val="0"/>
      </w:pPr>
      <w:r w:rsidRPr="002C6F2A">
        <w:t xml:space="preserve">По правде говоря, выводы Джонсона для христиан и для историков-традиционалистов шокирующие. Мало того, что автор дает нам совершенно другую хронологию истории христианской церкви, он ещё говорит о конструировании текстов «священного» писания в целях обеспечения господства над христианским миром. </w:t>
      </w:r>
    </w:p>
    <w:p w14:paraId="44CC90EF" w14:textId="77777777" w:rsidR="00AD3958" w:rsidRPr="002C6F2A" w:rsidRDefault="00AD3958" w:rsidP="00AD3958">
      <w:pPr>
        <w:pStyle w:val="PlainText"/>
      </w:pPr>
      <w:r w:rsidRPr="002C6F2A">
        <w:t xml:space="preserve">По мнению Джонсона монахи-бенедиктинцы составили символ веры и Евангелия, придумали действующих лиц: основателей церкви, христианских ученых, апостолов с их посланиями и деяниями, которым приписали свои же мысли. </w:t>
      </w:r>
    </w:p>
    <w:p w14:paraId="76E0E9BA" w14:textId="77777777" w:rsidR="00AD3958" w:rsidRPr="002C6F2A" w:rsidRDefault="00AD3958" w:rsidP="00AD3958">
      <w:pPr>
        <w:pStyle w:val="PlainText"/>
      </w:pPr>
      <w:r w:rsidRPr="002C6F2A">
        <w:t>Соответственно получается, что во времена реформации небольшая кучка знахарей осуществила преобразование церкви в Европе и начала экспансию латинской модификации христианства.</w:t>
      </w:r>
    </w:p>
    <w:p w14:paraId="2D737AA9" w14:textId="77777777" w:rsidR="00AD3958" w:rsidRPr="002C6F2A" w:rsidRDefault="00AD3958" w:rsidP="00AD3958">
      <w:pPr>
        <w:pStyle w:val="PlainText"/>
      </w:pPr>
      <w:r w:rsidRPr="002C6F2A">
        <w:t>Отметим, что не только Джонсон, но и другие западные исследователи писали о подделках христианских книг. Например, Бартелеми Жермон, французский иезуит из Орлеана (1663</w:t>
      </w:r>
      <w:r w:rsidRPr="002C6F2A">
        <w:noBreakHyphen/>
        <w:t xml:space="preserve">1712) считал, что древние манускрипты с текстами Блаженного Августина и даже евангельские рукописи были подделаны в бенедиктинском монастыре Корби до XIII в. Многие сочинения </w:t>
      </w:r>
      <w:r w:rsidRPr="002C6F2A">
        <w:lastRenderedPageBreak/>
        <w:t xml:space="preserve">Августина, Оригена, Иеронима, Исидора Севильского, Бернара и т.д. — подделаны. </w:t>
      </w:r>
    </w:p>
    <w:p w14:paraId="42356310" w14:textId="2A39A0FB" w:rsidR="00AD3958" w:rsidRPr="002C6F2A" w:rsidRDefault="00AD3958" w:rsidP="00AD3958">
      <w:pPr>
        <w:pStyle w:val="PlainText"/>
      </w:pPr>
      <w:r w:rsidRPr="002C6F2A">
        <w:t>Изменениям подвергались согласно Жермону и книги Святого Писания. Евангелие от Луки и несколько посланий апостола Павла</w:t>
      </w:r>
      <w:r w:rsidRPr="00AD3958">
        <w:t>[XIV]</w:t>
      </w:r>
      <w:r w:rsidRPr="002C6F2A">
        <w:t xml:space="preserve">. </w:t>
      </w:r>
    </w:p>
    <w:p w14:paraId="15262319" w14:textId="77777777" w:rsidR="00AD3958" w:rsidRPr="002C6F2A" w:rsidRDefault="00AD3958" w:rsidP="00AD3958">
      <w:pPr>
        <w:pStyle w:val="PlainText"/>
      </w:pPr>
      <w:r w:rsidRPr="002C6F2A">
        <w:t xml:space="preserve">Поддельщиками Жермон считает известных еретиков: </w:t>
      </w:r>
      <w:r w:rsidRPr="002C6F2A">
        <w:rPr>
          <w:b/>
          <w:bCs/>
        </w:rPr>
        <w:t xml:space="preserve">Ария, эбионитов («бедных») и альбигойцев, </w:t>
      </w:r>
      <w:r w:rsidRPr="002C6F2A">
        <w:t>но на самом деле, как мы увидим позже, иезуит лукавит: это латиняне целенаправленн</w:t>
      </w:r>
      <w:r>
        <w:t>о</w:t>
      </w:r>
      <w:r w:rsidRPr="002C6F2A">
        <w:t xml:space="preserve"> исправл</w:t>
      </w:r>
      <w:r>
        <w:t>яли вероучительные</w:t>
      </w:r>
      <w:r w:rsidRPr="002C6F2A">
        <w:t xml:space="preserve"> книг ариан и альбигойцев (катаров).</w:t>
      </w:r>
    </w:p>
    <w:p w14:paraId="731D3817" w14:textId="77777777" w:rsidR="00AD3958" w:rsidRPr="002C6F2A" w:rsidRDefault="00AD3958" w:rsidP="00AD3958">
      <w:pPr>
        <w:pStyle w:val="PlainText"/>
      </w:pPr>
      <w:r w:rsidRPr="002C6F2A">
        <w:t xml:space="preserve">Латинская церковь не создавала новых священных книг, а занималась лишь </w:t>
      </w:r>
      <w:r w:rsidRPr="007647D2">
        <w:t>—</w:t>
      </w:r>
      <w:r>
        <w:t xml:space="preserve"> </w:t>
      </w:r>
      <w:r w:rsidRPr="00CE482E">
        <w:rPr>
          <w:i/>
        </w:rPr>
        <w:t>в соответствии с задачами, возложенными на неё глобальным управлением, —</w:t>
      </w:r>
      <w:r>
        <w:t xml:space="preserve"> </w:t>
      </w:r>
      <w:r w:rsidRPr="002C6F2A">
        <w:t xml:space="preserve">«исправлениями» текстов и добавлением соответствующих разделов, что в корне изменило сущность христианского вероучения. </w:t>
      </w:r>
    </w:p>
    <w:p w14:paraId="42FDCB88" w14:textId="77777777" w:rsidR="00AD3958" w:rsidRPr="002C6F2A" w:rsidRDefault="00AD3958" w:rsidP="00AD3958">
      <w:pPr>
        <w:pStyle w:val="PlainText"/>
      </w:pPr>
      <w:r w:rsidRPr="002C6F2A">
        <w:t>Итак, мы видим, что послания Павла были созданы раньше Евангелий и явились основой, в которой были заданы все узловые моменты для изменения Евангелий. Павлу приписывается учение о божественности всякой власти, о первенстве во всем иудеев и их богоизбранности, об искуплении Христом всех грехов, о родословной Христа от Давида и т. п., чего, как утверждает Джонсон, ранее не было.</w:t>
      </w:r>
    </w:p>
    <w:p w14:paraId="1D75FFF1" w14:textId="3C8E2B37" w:rsidR="00AD3958" w:rsidRPr="002C6F2A" w:rsidRDefault="00AD3958" w:rsidP="00AD3958">
      <w:pPr>
        <w:pStyle w:val="PlainText"/>
      </w:pPr>
      <w:r w:rsidRPr="002C6F2A">
        <w:t>Действительно, анализируя древнерусскую литературу, например, апокриф: «Видение Апостола Павла»</w:t>
      </w:r>
      <w:r w:rsidRPr="00AD3958">
        <w:t>[XV]</w:t>
      </w:r>
      <w:r w:rsidRPr="002C6F2A">
        <w:t>, мы видим совсем другого Павла.</w:t>
      </w:r>
      <w:r w:rsidRPr="002C6F2A">
        <w:rPr>
          <w:rFonts w:ascii="Calibri" w:hAnsi="Calibri"/>
        </w:rPr>
        <w:t xml:space="preserve"> </w:t>
      </w:r>
      <w:r w:rsidRPr="002C6F2A">
        <w:t>Павел выступает как «</w:t>
      </w:r>
      <w:r w:rsidRPr="002C6F2A">
        <w:rPr>
          <w:i/>
          <w:iCs/>
        </w:rPr>
        <w:t>лю</w:t>
      </w:r>
      <w:r w:rsidRPr="002C6F2A">
        <w:rPr>
          <w:i/>
          <w:iCs/>
        </w:rPr>
        <w:softHyphen/>
        <w:t>бимец Божий»,</w:t>
      </w:r>
      <w:r w:rsidRPr="002C6F2A">
        <w:t xml:space="preserve"> которого лично знал и любил «Сын Божий» Христос</w:t>
      </w:r>
      <w:r w:rsidRPr="00AD3958">
        <w:t>[XVI]</w:t>
      </w:r>
      <w:r w:rsidRPr="002C6F2A">
        <w:t>. В этом произведении ничего об иудеях не сообщается и тем более — о том, что Павел был иудеем Савлом. Здесь осуждаются те, «</w:t>
      </w:r>
      <w:r w:rsidRPr="002C6F2A">
        <w:rPr>
          <w:i/>
          <w:iCs/>
        </w:rPr>
        <w:t>кто увеличивают проценты и стремятся к богатству и не хотят в Боге иметь помощника</w:t>
      </w:r>
      <w:r w:rsidRPr="002C6F2A">
        <w:t>».</w:t>
      </w:r>
    </w:p>
    <w:p w14:paraId="52E88ABB" w14:textId="77777777" w:rsidR="00AD3958" w:rsidRPr="002C6F2A" w:rsidRDefault="00AD3958" w:rsidP="00AD3958">
      <w:pPr>
        <w:pStyle w:val="PlainText"/>
      </w:pPr>
      <w:r w:rsidRPr="002C6F2A">
        <w:t>Есть также упоминание об апостоле Павле в Повести Временных</w:t>
      </w:r>
      <w:r>
        <w:t xml:space="preserve"> Лет</w:t>
      </w:r>
      <w:r w:rsidRPr="002C6F2A">
        <w:t>, где Павел выступает как «учитель славян… из тех же славян — и мы, русь; поэтому и нам, руси, учитель Павел, так как учил славянский народ».</w:t>
      </w:r>
    </w:p>
    <w:p w14:paraId="3E1EFB08" w14:textId="229939C2" w:rsidR="00AD3958" w:rsidRPr="002C6F2A" w:rsidRDefault="00AD3958" w:rsidP="00AD3958">
      <w:pPr>
        <w:pStyle w:val="PlainText"/>
        <w:widowControl w:val="0"/>
      </w:pPr>
      <w:r w:rsidRPr="002C6F2A">
        <w:t>У И. И. Срезневского</w:t>
      </w:r>
      <w:r w:rsidRPr="00AD3958">
        <w:t>[XVII]</w:t>
      </w:r>
      <w:r w:rsidRPr="002C6F2A">
        <w:t xml:space="preserve">, который собрал древние славянские христианские книги, такие фразы из синодальной Библии, как: </w:t>
      </w:r>
      <w:r w:rsidRPr="002C6F2A">
        <w:rPr>
          <w:i/>
          <w:iCs/>
        </w:rPr>
        <w:t>«</w:t>
      </w:r>
      <w:r w:rsidRPr="002C6F2A">
        <w:rPr>
          <w:i/>
        </w:rPr>
        <w:t xml:space="preserve">Рабы, повинуйтесь господам своим по плоти со страхом и трепетом, в простоте сердца вашего, как Христу...» </w:t>
      </w:r>
      <w:r w:rsidRPr="002C6F2A">
        <w:rPr>
          <w:i/>
          <w:iCs/>
        </w:rPr>
        <w:t xml:space="preserve">(Ефесянам,  6:5), — </w:t>
      </w:r>
      <w:r w:rsidRPr="002C6F2A">
        <w:t>отсутствуют</w:t>
      </w:r>
      <w:r w:rsidRPr="002C6F2A">
        <w:rPr>
          <w:i/>
          <w:iCs/>
        </w:rPr>
        <w:t xml:space="preserve">. </w:t>
      </w:r>
      <w:r w:rsidRPr="002C6F2A">
        <w:t xml:space="preserve">А послание Ефесянам начинается сразу с 12 стиха: </w:t>
      </w:r>
      <w:r w:rsidRPr="002C6F2A">
        <w:rPr>
          <w:i/>
          <w:iCs/>
        </w:rPr>
        <w:t xml:space="preserve">«потому что наша брань не против крови и плоти, но против начальств, против властей, против </w:t>
      </w:r>
      <w:r w:rsidRPr="002C6F2A">
        <w:rPr>
          <w:i/>
          <w:iCs/>
        </w:rPr>
        <w:lastRenderedPageBreak/>
        <w:t xml:space="preserve">мироправителей тьмы века сего, против духов злобы поднебесной» (Ефесянам, 6:12). </w:t>
      </w:r>
      <w:r w:rsidRPr="002C6F2A">
        <w:t xml:space="preserve">Это означает, что Павел призывал выступать против осатаневшей власти, которая создает беспросветную тьму для людей. </w:t>
      </w:r>
    </w:p>
    <w:p w14:paraId="4591263E" w14:textId="77777777" w:rsidR="00AD3958" w:rsidRDefault="00AD3958" w:rsidP="00AD3958">
      <w:pPr>
        <w:pStyle w:val="PlainText"/>
      </w:pPr>
      <w:r w:rsidRPr="002C6F2A">
        <w:t xml:space="preserve">Таким образом, выводы Джонсона подтверждаются </w:t>
      </w:r>
      <w:r>
        <w:t xml:space="preserve">и </w:t>
      </w:r>
      <w:r w:rsidRPr="00274124">
        <w:t>древнерусски</w:t>
      </w:r>
      <w:r>
        <w:t>ми</w:t>
      </w:r>
      <w:r w:rsidRPr="00274124">
        <w:t xml:space="preserve"> источник</w:t>
      </w:r>
      <w:r>
        <w:t>ами</w:t>
      </w:r>
      <w:r w:rsidRPr="00274124">
        <w:t xml:space="preserve">. </w:t>
      </w:r>
    </w:p>
    <w:p w14:paraId="6C74E52C" w14:textId="77777777" w:rsidR="00AD3958" w:rsidRPr="002C6F2A" w:rsidRDefault="00AD3958" w:rsidP="00AD3958">
      <w:pPr>
        <w:pStyle w:val="PlainText"/>
      </w:pPr>
      <w:r w:rsidRPr="002C6F2A">
        <w:t>Но если мы обратимся к синодальной Библии, которая принята РПЦ в качестве священной книги, то увидим, что текст всех канонических книг в точности повторяет текст Вульгаты — священной книги римской католической церкви, хотя до XVII века этого не было.</w:t>
      </w:r>
    </w:p>
    <w:p w14:paraId="5B88C238" w14:textId="77777777" w:rsidR="00AD3958" w:rsidRPr="002C6F2A" w:rsidRDefault="00AD3958" w:rsidP="00AD3958">
      <w:pPr>
        <w:pStyle w:val="PlainText"/>
        <w:rPr>
          <w:sz w:val="28"/>
        </w:rPr>
      </w:pPr>
      <w:r w:rsidRPr="002C6F2A">
        <w:t>Кому, как и когда удалось подменить русские Священные книги на римско-католические, мы выясним далее.</w:t>
      </w:r>
    </w:p>
    <w:p w14:paraId="288FB44A" w14:textId="77777777" w:rsidR="00AD3958" w:rsidRPr="002C6F2A" w:rsidRDefault="00AD3958" w:rsidP="00AD3958">
      <w:pPr>
        <w:pStyle w:val="PlainText"/>
      </w:pPr>
      <w:r w:rsidRPr="002C6F2A">
        <w:t xml:space="preserve"> </w:t>
      </w:r>
    </w:p>
    <w:p w14:paraId="2C043B79" w14:textId="77777777" w:rsidR="00AD3958" w:rsidRDefault="00AD3958" w:rsidP="00AD3958">
      <w:pPr>
        <w:keepNext/>
        <w:suppressAutoHyphens/>
        <w:spacing w:before="240" w:after="60"/>
        <w:ind w:firstLine="340"/>
        <w:jc w:val="center"/>
        <w:outlineLvl w:val="0"/>
        <w:rPr>
          <w:rStyle w:val="Heading1Char"/>
        </w:rPr>
        <w:sectPr w:rsidR="00AD3958" w:rsidSect="00274124">
          <w:headerReference w:type="even" r:id="rId16"/>
          <w:footnotePr>
            <w:numRestart w:val="eachPage"/>
          </w:footnotePr>
          <w:pgSz w:w="8392" w:h="11907" w:code="11"/>
          <w:pgMar w:top="851" w:right="851" w:bottom="851" w:left="1247" w:header="624" w:footer="680" w:gutter="0"/>
          <w:cols w:space="720"/>
          <w:titlePg/>
        </w:sectPr>
      </w:pPr>
    </w:p>
    <w:p w14:paraId="396A5A76" w14:textId="77777777" w:rsidR="00AD3958" w:rsidRPr="00CE482E" w:rsidRDefault="00AD3958" w:rsidP="00AD3958">
      <w:pPr>
        <w:keepNext/>
        <w:suppressAutoHyphens/>
        <w:spacing w:before="240" w:after="60"/>
        <w:ind w:firstLine="340"/>
        <w:jc w:val="center"/>
        <w:outlineLvl w:val="0"/>
        <w:rPr>
          <w:rStyle w:val="Heading1Char"/>
        </w:rPr>
      </w:pPr>
      <w:bookmarkStart w:id="19" w:name="_Toc455762149"/>
      <w:r>
        <w:rPr>
          <w:rStyle w:val="Heading1Char"/>
        </w:rPr>
        <w:lastRenderedPageBreak/>
        <w:t xml:space="preserve">2. Время </w:t>
      </w:r>
      <w:r w:rsidRPr="00CE482E">
        <w:rPr>
          <w:rStyle w:val="Heading1Char"/>
        </w:rPr>
        <w:t>Черной</w:t>
      </w:r>
      <w:bookmarkStart w:id="20" w:name="_Toc455492227"/>
      <w:bookmarkStart w:id="21" w:name="_Toc455527650"/>
      <w:r w:rsidRPr="00CE482E">
        <w:rPr>
          <w:rStyle w:val="Heading1Char"/>
        </w:rPr>
        <w:t xml:space="preserve"> Мадонны</w:t>
      </w:r>
      <w:bookmarkEnd w:id="19"/>
      <w:bookmarkEnd w:id="20"/>
      <w:bookmarkEnd w:id="21"/>
    </w:p>
    <w:p w14:paraId="401D41F9" w14:textId="77777777" w:rsidR="00AD3958" w:rsidRPr="002C6F2A" w:rsidRDefault="00AD3958" w:rsidP="00AD3958">
      <w:pPr>
        <w:pStyle w:val="Heading2"/>
      </w:pPr>
      <w:bookmarkStart w:id="22" w:name="_Toc455505639"/>
      <w:bookmarkStart w:id="23" w:name="_Toc455762150"/>
      <w:r w:rsidRPr="002C6F2A">
        <w:t>О состоянии дохристианской Руси</w:t>
      </w:r>
      <w:bookmarkEnd w:id="22"/>
      <w:bookmarkEnd w:id="23"/>
      <w:r w:rsidRPr="002C6F2A">
        <w:t xml:space="preserve"> </w:t>
      </w:r>
    </w:p>
    <w:p w14:paraId="3D78D6E2" w14:textId="77777777" w:rsidR="00AD3958" w:rsidRPr="002C6F2A" w:rsidRDefault="00AD3958" w:rsidP="00AD3958">
      <w:pPr>
        <w:pStyle w:val="PlainText"/>
      </w:pPr>
      <w:r w:rsidRPr="002C6F2A">
        <w:t>Историки, как отечественные, так и зарубежные, придерживаются</w:t>
      </w:r>
      <w:r w:rsidRPr="002C6F2A">
        <w:rPr>
          <w:rFonts w:ascii="Calibri" w:hAnsi="Calibri"/>
        </w:rPr>
        <w:t xml:space="preserve"> </w:t>
      </w:r>
      <w:r w:rsidRPr="002C6F2A">
        <w:t xml:space="preserve">мнения, что до крещения Русь была дикой, неграмотной и варварской, а только после крещения, благодаря христианству, Русь стала культурной, появилась письменность, исчезло варварство и т. п. </w:t>
      </w:r>
    </w:p>
    <w:p w14:paraId="5FD86561" w14:textId="77777777" w:rsidR="00AD3958" w:rsidRPr="002C6F2A" w:rsidRDefault="00AD3958" w:rsidP="00AD3958">
      <w:pPr>
        <w:pStyle w:val="PlainText"/>
      </w:pPr>
      <w:r w:rsidRPr="002C6F2A">
        <w:t xml:space="preserve">Читаем католическую энциклопедию: </w:t>
      </w:r>
    </w:p>
    <w:p w14:paraId="0BB62CCF" w14:textId="77777777" w:rsidR="00AD3958" w:rsidRPr="002C6F2A" w:rsidRDefault="00AD3958" w:rsidP="00AD3958">
      <w:pPr>
        <w:pStyle w:val="a5"/>
      </w:pPr>
      <w:r w:rsidRPr="002C6F2A">
        <w:t xml:space="preserve">«В 988 кн. Владимир Киевский принял христианство в его византийском варианте. Это событие вписало Русь в европейскую орбиту, заложило в государстве фундамент для развития права, культуры и искусства». </w:t>
      </w:r>
    </w:p>
    <w:p w14:paraId="66E1AA42" w14:textId="77777777" w:rsidR="00AD3958" w:rsidRPr="002C6F2A" w:rsidRDefault="00AD3958" w:rsidP="00AD3958">
      <w:pPr>
        <w:pStyle w:val="PlainText"/>
      </w:pPr>
      <w:r w:rsidRPr="002C6F2A">
        <w:t xml:space="preserve">Близкого мнения придерживается и Открытая православная энциклопедия «Древо»: </w:t>
      </w:r>
    </w:p>
    <w:p w14:paraId="7A4D947E"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«Крещение произвело переворот в жизни Руси — это был разрыв, национальное самоотречение, перелом в сторону добра. Через Крещение русские выходили из разряда </w:t>
      </w:r>
      <w:r w:rsidRPr="002C6F2A">
        <w:rPr>
          <w:rFonts w:ascii="Academy" w:hAnsi="Academy"/>
          <w:i/>
          <w:sz w:val="24"/>
        </w:rPr>
        <w:t>"</w:t>
      </w:r>
      <w:hyperlink r:id="rId17" w:history="1">
        <w:r w:rsidRPr="002C6F2A">
          <w:rPr>
            <w:rFonts w:ascii="Academy" w:hAnsi="Academy"/>
            <w:i/>
            <w:sz w:val="24"/>
          </w:rPr>
          <w:t>варваров</w:t>
        </w:r>
      </w:hyperlink>
      <w:r w:rsidRPr="002C6F2A">
        <w:rPr>
          <w:rFonts w:ascii="Academy" w:hAnsi="Academy"/>
          <w:i/>
          <w:sz w:val="24"/>
        </w:rPr>
        <w:t>"</w:t>
      </w:r>
      <w:r w:rsidRPr="002C6F2A">
        <w:rPr>
          <w:rFonts w:ascii="Academy" w:hAnsi="Academy"/>
          <w:sz w:val="24"/>
        </w:rPr>
        <w:t xml:space="preserve"> и вступали в уже сложившийся круг связей и воздействий».</w:t>
      </w:r>
    </w:p>
    <w:p w14:paraId="0D46A2E8" w14:textId="77777777" w:rsidR="00AD3958" w:rsidRPr="002C6F2A" w:rsidRDefault="00AD3958" w:rsidP="00AD3958">
      <w:pPr>
        <w:pStyle w:val="PlainText"/>
      </w:pPr>
      <w:r w:rsidRPr="002C6F2A">
        <w:t xml:space="preserve">Не отстает от них и Большая Советская Энциклопедия: </w:t>
      </w:r>
    </w:p>
    <w:p w14:paraId="69E45EF1" w14:textId="77777777" w:rsidR="00AD3958" w:rsidRPr="002C6F2A" w:rsidRDefault="00AD3958" w:rsidP="00AD3958">
      <w:pPr>
        <w:ind w:firstLine="340"/>
        <w:jc w:val="both"/>
        <w:rPr>
          <w:rFonts w:ascii="Academy" w:hAnsi="Academy"/>
          <w:sz w:val="24"/>
        </w:rPr>
      </w:pPr>
      <w:r w:rsidRPr="002C6F2A">
        <w:rPr>
          <w:rFonts w:ascii="Academy" w:hAnsi="Academy"/>
          <w:sz w:val="24"/>
        </w:rPr>
        <w:t>«Принятие христианства привело также к изменениям в культуре древнерусского общества и её обогащению. На Руси распространяются достигшие высокого развития в Византии живопись и архитектура, а также письменность и письменная литература».</w:t>
      </w:r>
    </w:p>
    <w:p w14:paraId="791B3A62" w14:textId="77777777" w:rsidR="00AD3958" w:rsidRPr="002C6F2A" w:rsidRDefault="00AD3958" w:rsidP="00AD3958">
      <w:pPr>
        <w:pStyle w:val="PlainText"/>
      </w:pPr>
      <w:r w:rsidRPr="002C6F2A">
        <w:t xml:space="preserve">Такое мнение о влиянии христианства на культуру Руси не является новым, его начали распространять еще представители «скептической школы» русской историографии в XIX веке, которую основал М. Т. Каченовский. </w:t>
      </w:r>
    </w:p>
    <w:p w14:paraId="249BC4F4" w14:textId="77777777" w:rsidR="00AD3958" w:rsidRPr="002C6F2A" w:rsidRDefault="00AD3958" w:rsidP="00AD3958">
      <w:pPr>
        <w:ind w:firstLine="340"/>
        <w:jc w:val="both"/>
        <w:rPr>
          <w:rFonts w:cs="Courier New"/>
          <w:sz w:val="22"/>
          <w:szCs w:val="28"/>
        </w:rPr>
      </w:pPr>
      <w:r w:rsidRPr="002C6F2A">
        <w:rPr>
          <w:rFonts w:cs="Courier New"/>
          <w:sz w:val="22"/>
          <w:szCs w:val="28"/>
        </w:rPr>
        <w:t xml:space="preserve">Словарь Брокгауза и Ефрона в статье «Скептическая школа» пишет, что по версии Карамзина: </w:t>
      </w:r>
    </w:p>
    <w:p w14:paraId="06DF8828"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«…в </w:t>
      </w:r>
      <w:r w:rsidRPr="002C6F2A">
        <w:rPr>
          <w:rFonts w:ascii="Academy" w:hAnsi="Academy"/>
          <w:sz w:val="24"/>
          <w:lang w:val="en-US"/>
        </w:rPr>
        <w:t>IX</w:t>
      </w:r>
      <w:r w:rsidRPr="002C6F2A">
        <w:rPr>
          <w:rFonts w:ascii="Academy" w:hAnsi="Academy"/>
          <w:sz w:val="24"/>
        </w:rPr>
        <w:t xml:space="preserve"> и </w:t>
      </w:r>
      <w:r w:rsidRPr="002C6F2A">
        <w:rPr>
          <w:rFonts w:ascii="Academy" w:hAnsi="Academy"/>
          <w:sz w:val="24"/>
          <w:lang w:val="en-US"/>
        </w:rPr>
        <w:t>X</w:t>
      </w:r>
      <w:r w:rsidRPr="002C6F2A">
        <w:rPr>
          <w:rFonts w:ascii="Academy" w:hAnsi="Academy"/>
          <w:sz w:val="24"/>
        </w:rPr>
        <w:t xml:space="preserve"> столетии существовало российское государство, превосходившее своей обширностью едва ли не все тогдашние государства европейские; государство находилось в самом цветущем состоянии: оно имело богатые </w:t>
      </w:r>
      <w:r w:rsidRPr="002C6F2A">
        <w:rPr>
          <w:rFonts w:ascii="Academy" w:hAnsi="Academy"/>
          <w:sz w:val="24"/>
        </w:rPr>
        <w:lastRenderedPageBreak/>
        <w:t xml:space="preserve">города и столицы, придворный штат, монетную систему, законы гражданские, флоты, правильно устроенные постоянные войска, обширную торговлю; знакомо было с пышной роскошью, искусствами механическими, изящными, красноречием, зодчеством и проч.». </w:t>
      </w:r>
    </w:p>
    <w:p w14:paraId="48770CE5" w14:textId="17BC0FB9" w:rsidR="00AD3958" w:rsidRPr="002C6F2A" w:rsidRDefault="00AD3958" w:rsidP="00AD3958">
      <w:pPr>
        <w:pStyle w:val="PlainText"/>
      </w:pPr>
      <w:r w:rsidRPr="002C6F2A">
        <w:t>Но представителям скептической школы эта версия Карамзина не понравилась. Они утверждали, что русы был народ грубый и дикий, занимались грабежами и разбоем, а русские источники, на которые опирался Карамзин, недостоверны, верить можно лишь мнению иностранцев</w:t>
      </w:r>
      <w:r w:rsidRPr="00AD3958">
        <w:t>[XVIII]</w:t>
      </w:r>
      <w:r w:rsidRPr="002C6F2A">
        <w:t xml:space="preserve">. </w:t>
      </w:r>
    </w:p>
    <w:p w14:paraId="1A368708" w14:textId="77777777" w:rsidR="00AD3958" w:rsidRPr="002C6F2A" w:rsidRDefault="00AD3958" w:rsidP="00AD3958">
      <w:pPr>
        <w:pStyle w:val="PlainText"/>
      </w:pPr>
      <w:r w:rsidRPr="002C6F2A">
        <w:t xml:space="preserve">Можно ли доверять иностранным источникам, писавшим о России? </w:t>
      </w:r>
    </w:p>
    <w:p w14:paraId="38E70F94" w14:textId="6B7C7FA4" w:rsidR="00AD3958" w:rsidRPr="002C6F2A" w:rsidRDefault="00AD3958" w:rsidP="00AD3958">
      <w:pPr>
        <w:pStyle w:val="PlainText"/>
      </w:pPr>
      <w:r w:rsidRPr="002C6F2A">
        <w:t>Нам кажется, что нет</w:t>
      </w:r>
      <w:r w:rsidRPr="00AD3958">
        <w:t>[XIX]</w:t>
      </w:r>
      <w:r w:rsidRPr="002C6F2A">
        <w:t>. Иностранцы, особенно западные, всегда очерняли Россию.</w:t>
      </w:r>
    </w:p>
    <w:p w14:paraId="134D7A28" w14:textId="77777777" w:rsidR="00AD3958" w:rsidRPr="002C6F2A" w:rsidRDefault="00AD3958" w:rsidP="00AD3958">
      <w:pPr>
        <w:pStyle w:val="PlainText"/>
      </w:pPr>
      <w:r w:rsidRPr="002C6F2A">
        <w:t>Если ориентироваться на западную пропаганду, то «в её свете» можно увидеть, что и современная Россия — дикая, необразованная и агрессивная страна — такая же, как и 1000 лет назад. Так что зря скептики не поверили Карамзину, а ориентировались на воспоминания иностранцев, которые, скорее всего, были к тому же сфальсифицированы.</w:t>
      </w:r>
    </w:p>
    <w:p w14:paraId="1E541EC2" w14:textId="77777777" w:rsidR="00AD3958" w:rsidRDefault="00AD3958" w:rsidP="00AD3958">
      <w:pPr>
        <w:pStyle w:val="PlainText"/>
      </w:pPr>
      <w:r w:rsidRPr="002C6F2A">
        <w:t xml:space="preserve">Но Карамзин был прав и некоторые современные западные ученые это косвенно подтверждают. </w:t>
      </w:r>
    </w:p>
    <w:p w14:paraId="1C2CC43B" w14:textId="77777777" w:rsidR="00AD3958" w:rsidRPr="001A06EB" w:rsidRDefault="00AD3958" w:rsidP="00AD3958">
      <w:pPr>
        <w:pStyle w:val="Heading2"/>
      </w:pPr>
      <w:bookmarkStart w:id="24" w:name="_Toc455762151"/>
      <w:r w:rsidRPr="001A06EB">
        <w:t xml:space="preserve">Экономическое процветание </w:t>
      </w:r>
      <w:r w:rsidRPr="001A06EB">
        <w:br/>
        <w:t>и культ Черной Мадонны</w:t>
      </w:r>
      <w:bookmarkEnd w:id="24"/>
      <w:r w:rsidRPr="001A06EB">
        <w:t xml:space="preserve"> </w:t>
      </w:r>
    </w:p>
    <w:p w14:paraId="7C70D768" w14:textId="6DB286E6" w:rsidR="00AD3958" w:rsidRPr="002C6F2A" w:rsidRDefault="00AD3958" w:rsidP="00AD3958">
      <w:pPr>
        <w:pStyle w:val="PlainText"/>
      </w:pPr>
      <w:r w:rsidRPr="002C6F2A">
        <w:t xml:space="preserve">В истории Запада распространен миф о том, что средние века на территории нынешней Европы были временем </w:t>
      </w:r>
      <w:r w:rsidRPr="00274124">
        <w:t>постоянн</w:t>
      </w:r>
      <w:r>
        <w:t>ых</w:t>
      </w:r>
      <w:r w:rsidRPr="00274124">
        <w:t xml:space="preserve"> </w:t>
      </w:r>
      <w:r>
        <w:t>войн</w:t>
      </w:r>
      <w:r w:rsidRPr="002C6F2A">
        <w:t xml:space="preserve"> и инквизиции. Иное мнение на этот счёт есть у бельгийского учёного-финансиста Бернара А. Лиетара, которое он изложил в книге «Душа денег»</w:t>
      </w:r>
      <w:r w:rsidRPr="00AD3958">
        <w:t>[XX]</w:t>
      </w:r>
      <w:r w:rsidRPr="002C6F2A">
        <w:t>.</w:t>
      </w:r>
    </w:p>
    <w:p w14:paraId="1004B808" w14:textId="77777777" w:rsidR="00AD3958" w:rsidRPr="002C6F2A" w:rsidRDefault="00AD3958" w:rsidP="00AD3958">
      <w:pPr>
        <w:pStyle w:val="a5"/>
      </w:pPr>
      <w:r w:rsidRPr="002C6F2A">
        <w:t>«…Теперь мы знаем, что есть два-три века в середине (примерно X-XIII века), в течение которых происходило совершенно иное...</w:t>
      </w:r>
    </w:p>
    <w:p w14:paraId="2014B924" w14:textId="77777777" w:rsidR="00AD3958" w:rsidRPr="002C6F2A" w:rsidRDefault="00AD3958" w:rsidP="00AD3958">
      <w:pPr>
        <w:pStyle w:val="a5"/>
      </w:pPr>
      <w:r w:rsidRPr="002C6F2A">
        <w:t xml:space="preserve">Мы все знаем, что в Америке и Западной Европе средний рост увеличился на протяжении последних поколений. Этот феномен объясняют обычно улучшением питания, особенно в детстве и юношестве. Исследование размеров тела людей от </w:t>
      </w:r>
      <w:r w:rsidRPr="002C6F2A">
        <w:lastRenderedPageBreak/>
        <w:t>каменного века до настоящего времени в одних и тех же районах Лондона, показывает удивительные результаты.</w:t>
      </w:r>
    </w:p>
    <w:p w14:paraId="560F5053" w14:textId="44D90868" w:rsidR="00AD3958" w:rsidRPr="002C6F2A" w:rsidRDefault="00AD3958" w:rsidP="00AD3958">
      <w:pPr>
        <w:pStyle w:val="a5"/>
      </w:pPr>
      <w:r w:rsidRPr="002C6F2A">
        <w:t>Оказывается, в Х-Х</w:t>
      </w:r>
      <w:r w:rsidRPr="002C6F2A">
        <w:rPr>
          <w:lang w:val="en-US"/>
        </w:rPr>
        <w:t>I</w:t>
      </w:r>
      <w:r w:rsidRPr="002C6F2A">
        <w:t xml:space="preserve"> веках женщины были в среднем выше в сравнении с любым другим периодом, включая нынешнее время. Средняя лондонская женщина в саксонский период была на сантиметр выше сегодняшней и на 7 см выше, чем в викторианский период</w:t>
      </w:r>
      <w:r w:rsidRPr="00AD3958">
        <w:t>[XXI]</w:t>
      </w:r>
      <w:r w:rsidRPr="002C6F2A">
        <w:t xml:space="preserve">. Мужчины начали расти только в последние 50 лет и к 1988 году переросли своего соотечественника из Х-ХII веков. </w:t>
      </w:r>
    </w:p>
    <w:p w14:paraId="24896D7A" w14:textId="77777777" w:rsidR="00AD3958" w:rsidRPr="002C6F2A" w:rsidRDefault="00AD3958" w:rsidP="00AD3958">
      <w:pPr>
        <w:pStyle w:val="a5"/>
      </w:pPr>
      <w:r w:rsidRPr="002C6F2A">
        <w:t xml:space="preserve">Кости, вынутые из могил людей, похороненных в Англии в 1000 году н.э., говорят о сильном и здоровом народе — англосаксы занимали большую часть Британских островов после ухода римлян. Девять из десяти жили в чистой местности, питались простой пищей, были сильны, имели здоровые органы, здоровые зубы и здоровое тело. </w:t>
      </w:r>
    </w:p>
    <w:p w14:paraId="47399552" w14:textId="77777777" w:rsidR="00AD3958" w:rsidRPr="002C6F2A" w:rsidRDefault="00AD3958" w:rsidP="00AD3958">
      <w:pPr>
        <w:pStyle w:val="a5"/>
        <w:widowControl w:val="0"/>
      </w:pPr>
      <w:r w:rsidRPr="002C6F2A">
        <w:t xml:space="preserve">Позже стало хуже: археологи, изучавшие XIV-XV века, говорят </w:t>
      </w:r>
      <w:r>
        <w:t xml:space="preserve">о </w:t>
      </w:r>
      <w:r w:rsidRPr="002C6F2A">
        <w:t xml:space="preserve">нездоровой хрупкости скелетных останков. </w:t>
      </w:r>
    </w:p>
    <w:p w14:paraId="072246E1" w14:textId="77777777" w:rsidR="00AD3958" w:rsidRPr="002C6F2A" w:rsidRDefault="00AD3958" w:rsidP="00AD3958">
      <w:pPr>
        <w:pStyle w:val="a5"/>
      </w:pPr>
      <w:r w:rsidRPr="002C6F2A">
        <w:t xml:space="preserve">Некоторые историки даже заявляют, что качество жизни </w:t>
      </w:r>
      <w:r w:rsidRPr="002C6F2A">
        <w:rPr>
          <w:i/>
          <w:sz w:val="22"/>
        </w:rPr>
        <w:t>простых людей было</w:t>
      </w:r>
      <w:r w:rsidRPr="002C6F2A">
        <w:t xml:space="preserve"> </w:t>
      </w:r>
      <w:r w:rsidRPr="002C6F2A">
        <w:rPr>
          <w:i/>
          <w:sz w:val="22"/>
        </w:rPr>
        <w:t>наивысшим в европейской истории</w:t>
      </w:r>
      <w:r w:rsidRPr="002C6F2A">
        <w:t xml:space="preserve"> во время специфического экономического бума! </w:t>
      </w:r>
    </w:p>
    <w:p w14:paraId="4905E248" w14:textId="77777777" w:rsidR="00AD3958" w:rsidRPr="002C6F2A" w:rsidRDefault="00AD3958" w:rsidP="00AD3958">
      <w:pPr>
        <w:pStyle w:val="a5"/>
      </w:pPr>
      <w:r w:rsidRPr="002C6F2A">
        <w:t xml:space="preserve">Приведём высказывания французских историков. Историк Форже: “Для Франции XIII век был </w:t>
      </w:r>
      <w:r w:rsidRPr="002C6F2A">
        <w:rPr>
          <w:sz w:val="28"/>
        </w:rPr>
        <w:t>последним</w:t>
      </w:r>
      <w:r w:rsidRPr="002C6F2A">
        <w:t xml:space="preserve"> столетием, известным как “всеобщее процветание”. Историк Франсуа Икстер: “Между XI и XIII веками западный мир процветал, что подтверждал беспрецедентный в истории демографической взрыв”. Историк Дамашке: “Время между 1150 и 1250 годами — период бурного развития, экономического процветания, которое мы с трудом можем представить сегодня”. </w:t>
      </w:r>
    </w:p>
    <w:p w14:paraId="01C6B502" w14:textId="77777777" w:rsidR="00AD3958" w:rsidRPr="002C6F2A" w:rsidRDefault="00AD3958" w:rsidP="00AD3958">
      <w:pPr>
        <w:pStyle w:val="a5"/>
      </w:pPr>
      <w:r w:rsidRPr="002C6F2A">
        <w:t>Между 1000 и 1300 годами численность населения в целом, по оценкам, достигла беспрецедентного роста, увеличившись вдвое. Фактически только к 1700 году население Англии восстановило свою численность и достигло уровня 1300 года!».</w:t>
      </w:r>
    </w:p>
    <w:p w14:paraId="3F1AC0D4" w14:textId="77777777" w:rsidR="00AD3958" w:rsidRPr="002C6F2A" w:rsidRDefault="00AD3958" w:rsidP="00AD3958">
      <w:pPr>
        <w:pStyle w:val="PlainText"/>
      </w:pPr>
      <w:r w:rsidRPr="002C6F2A">
        <w:lastRenderedPageBreak/>
        <w:t xml:space="preserve">Что касается религии, то в этом вопросе господствует однозначное мнение, что практически вся Европа была католической, особенно после разделения церквей в </w:t>
      </w:r>
      <w:smartTag w:uri="urn:schemas-microsoft-com:office:smarttags" w:element="metricconverter">
        <w:smartTagPr>
          <w:attr w:name="ProductID" w:val="1054 г"/>
        </w:smartTagPr>
        <w:r w:rsidRPr="002C6F2A">
          <w:t>1054 г</w:t>
        </w:r>
      </w:smartTag>
      <w:r w:rsidRPr="002C6F2A">
        <w:t xml:space="preserve">. </w:t>
      </w:r>
    </w:p>
    <w:p w14:paraId="00645A37" w14:textId="77777777" w:rsidR="00AD3958" w:rsidRPr="002C6F2A" w:rsidRDefault="00AD3958" w:rsidP="00AD3958">
      <w:pPr>
        <w:pStyle w:val="PlainText"/>
      </w:pPr>
      <w:r w:rsidRPr="002C6F2A">
        <w:t>Однако Лиетар придерживается другого мнения. Он обнаружил связь экономического процветания европейского общества с религиозной системой, которую он назвал: «Культом Черной Мадонны».</w:t>
      </w:r>
    </w:p>
    <w:p w14:paraId="24E5A841" w14:textId="77777777" w:rsidR="00AD3958" w:rsidRPr="002C6F2A" w:rsidRDefault="00AD3958" w:rsidP="00AD3958">
      <w:pPr>
        <w:pStyle w:val="PlainText"/>
      </w:pPr>
      <w:r w:rsidRPr="002C6F2A">
        <w:t>Автор приводит некоторые факты о времени культа Черной Мадонны:</w:t>
      </w:r>
    </w:p>
    <w:p w14:paraId="197488E7" w14:textId="77777777" w:rsidR="00AD3958" w:rsidRPr="002C6F2A" w:rsidRDefault="00AD3958" w:rsidP="00AD3958">
      <w:pPr>
        <w:pStyle w:val="PlainText"/>
      </w:pPr>
      <w:r>
        <w:t xml:space="preserve">1. </w:t>
      </w:r>
      <w:r w:rsidRPr="002C6F2A">
        <w:t>В противоположность современным христианским традициям, все официальные документы... всегда ставили имя Черной</w:t>
      </w:r>
      <w:r w:rsidRPr="002C6F2A">
        <w:rPr>
          <w:rFonts w:ascii="Calibri" w:hAnsi="Calibri"/>
        </w:rPr>
        <w:t xml:space="preserve"> </w:t>
      </w:r>
      <w:r w:rsidRPr="002C6F2A">
        <w:t>Мадонны</w:t>
      </w:r>
      <w:r w:rsidRPr="002C6F2A">
        <w:rPr>
          <w:b/>
        </w:rPr>
        <w:t> перед </w:t>
      </w:r>
      <w:r w:rsidRPr="002C6F2A">
        <w:t>именем Христа.</w:t>
      </w:r>
    </w:p>
    <w:p w14:paraId="26B4CC21" w14:textId="77777777" w:rsidR="00AD3958" w:rsidRPr="002C6F2A" w:rsidRDefault="00AD3958" w:rsidP="00AD3958">
      <w:pPr>
        <w:pStyle w:val="PlainText"/>
      </w:pPr>
      <w:r w:rsidRPr="002C6F2A">
        <w:t>2. Ряд известных религиозных деятелей, которые в последствии стали святыми латинской церкви, поклонялись черной мадонне. Жанна д’Арк молилась Чёрной Мадонне, известной как</w:t>
      </w:r>
      <w:r w:rsidRPr="002C6F2A">
        <w:rPr>
          <w:b/>
        </w:rPr>
        <w:t> </w:t>
      </w:r>
      <w:r w:rsidRPr="00F13D1A">
        <w:t>Notre Dame Miraculeuse (чудесая)</w:t>
      </w:r>
      <w:r w:rsidRPr="002C6F2A">
        <w:t>.</w:t>
      </w:r>
      <w:r w:rsidRPr="002C6F2A">
        <w:rPr>
          <w:sz w:val="28"/>
        </w:rPr>
        <w:t xml:space="preserve"> </w:t>
      </w:r>
      <w:r w:rsidRPr="002C6F2A">
        <w:t>Легенда утверждает, что сам Иисус Христос в окружении четырёх евангелистов поклонялся статуе Черной Мадонны.</w:t>
      </w:r>
    </w:p>
    <w:p w14:paraId="0107C909" w14:textId="77777777" w:rsidR="00AD3958" w:rsidRPr="002C6F2A" w:rsidRDefault="00AD3958" w:rsidP="00AD3958">
      <w:pPr>
        <w:pStyle w:val="PlainText"/>
      </w:pPr>
      <w:r w:rsidRPr="002C6F2A">
        <w:t xml:space="preserve">3. Первая необычная черта легенды, приписываемая большинству Чёрных Мадонн, — и только этим типам статуй — заявление, что статуя не была сделана, а обязательно найдена поблизости или даже в самом древнем языческом символическом месте, например в дольменах. </w:t>
      </w:r>
    </w:p>
    <w:p w14:paraId="22B816D8" w14:textId="77777777" w:rsidR="00AD3958" w:rsidRPr="002C6F2A" w:rsidRDefault="00AD3958" w:rsidP="00AD3958">
      <w:pPr>
        <w:pStyle w:val="PlainText"/>
      </w:pPr>
      <w:r w:rsidRPr="002C6F2A">
        <w:t xml:space="preserve">Более того, эти статуи оказываются важными пометками на дороге в Сантьяго де Компостела. Эта дорога — одна из старейших дохристианских </w:t>
      </w:r>
      <w:r>
        <w:t>дорог</w:t>
      </w:r>
      <w:r w:rsidRPr="002C6F2A">
        <w:t xml:space="preserve"> в Европе, как было доказано пометками, относящимися к каменному веку. Всё это означает, что культ Чёрной Мадонны относится к древнейшим религиозным культам, известным человеку. Французский автор Жак Бонвин заключает: «Только Чёрная Мадонна была способна криста</w:t>
      </w:r>
      <w:r>
        <w:t>л</w:t>
      </w:r>
      <w:r w:rsidRPr="002C6F2A">
        <w:t>лизировать все поверья языческих традиций с христианской верой, без фальсификации хоть одного из всех бесчисленных поверий. В этом Чёрная Мадонна уникальна».</w:t>
      </w:r>
    </w:p>
    <w:p w14:paraId="0B511545" w14:textId="77777777" w:rsidR="00AD3958" w:rsidRPr="002C6F2A" w:rsidRDefault="00AD3958" w:rsidP="00AD3958">
      <w:pPr>
        <w:pStyle w:val="PlainText"/>
      </w:pPr>
      <w:r w:rsidRPr="002C6F2A">
        <w:t>4. Ни одна оригинальная Чёрная Мадонна не датируется позже XIII века.</w:t>
      </w:r>
    </w:p>
    <w:p w14:paraId="40A9AAE8" w14:textId="77777777" w:rsidR="00AD3958" w:rsidRPr="002C6F2A" w:rsidRDefault="00AD3958" w:rsidP="00AD3958">
      <w:pPr>
        <w:pStyle w:val="PlainText"/>
      </w:pPr>
      <w:r w:rsidRPr="002C6F2A">
        <w:t>5. Скульптура всегда представлены «Девственницей в величии», где сидящая Мать и Ребёнок смотрят в одну точку в далёкой перспективе.</w:t>
      </w:r>
    </w:p>
    <w:p w14:paraId="480E5644" w14:textId="77777777" w:rsidR="00AD3958" w:rsidRPr="002C6F2A" w:rsidRDefault="00AD3958" w:rsidP="00AD3958">
      <w:pPr>
        <w:pStyle w:val="PlainText"/>
      </w:pPr>
      <w:bookmarkStart w:id="25" w:name="_ftnref33"/>
      <w:bookmarkEnd w:id="25"/>
      <w:r w:rsidRPr="002C6F2A">
        <w:t xml:space="preserve">6. Она всегда неизменно размещается в месте дохристианского культа кельтской или другой языческой Матери Богини. Даже </w:t>
      </w:r>
      <w:r w:rsidRPr="002C6F2A">
        <w:lastRenderedPageBreak/>
        <w:t xml:space="preserve">когда целый собор строился для Неё, она всегда </w:t>
      </w:r>
      <w:r w:rsidRPr="002C6F2A">
        <w:rPr>
          <w:b/>
        </w:rPr>
        <w:t>хранилась в </w:t>
      </w:r>
      <w:r w:rsidRPr="00BA20E1">
        <w:rPr>
          <w:b/>
        </w:rPr>
        <w:t>склепе</w:t>
      </w:r>
      <w:r>
        <w:t xml:space="preserve"> </w:t>
      </w:r>
      <w:r w:rsidRPr="002C6F2A">
        <w:rPr>
          <w:b/>
        </w:rPr>
        <w:t>под собором.</w:t>
      </w:r>
    </w:p>
    <w:p w14:paraId="691057E6" w14:textId="77777777" w:rsidR="00AD3958" w:rsidRPr="002C6F2A" w:rsidRDefault="00AD3958" w:rsidP="00AD3958">
      <w:pPr>
        <w:pStyle w:val="PlainText"/>
      </w:pPr>
      <w:r w:rsidRPr="002C6F2A">
        <w:t>7. Святилища часто располагались возле святых источников или колодцев, или же возле камней доисторических культов.</w:t>
      </w:r>
    </w:p>
    <w:p w14:paraId="330913A8" w14:textId="77777777" w:rsidR="00AD3958" w:rsidRPr="002C6F2A" w:rsidRDefault="00AD3958" w:rsidP="00AD3958">
      <w:pPr>
        <w:pStyle w:val="PlainText"/>
      </w:pPr>
      <w:r w:rsidRPr="002C6F2A">
        <w:t xml:space="preserve">8. Легенда, связанная со статуей, обычно имеет ясный </w:t>
      </w:r>
      <w:r w:rsidRPr="002C6F2A">
        <w:rPr>
          <w:b/>
          <w:bCs/>
        </w:rPr>
        <w:t>восточный элемент:</w:t>
      </w:r>
      <w:r w:rsidRPr="002C6F2A">
        <w:t xml:space="preserve"> крестоносец, принесший статую с востока, пилигримы на святую землю, спасённые, разбуженные Ею, и т.д. </w:t>
      </w:r>
    </w:p>
    <w:p w14:paraId="7E43EC98" w14:textId="77777777" w:rsidR="00AD3958" w:rsidRPr="002C6F2A" w:rsidRDefault="00AD3958" w:rsidP="00AD3958">
      <w:pPr>
        <w:pStyle w:val="PlainText"/>
      </w:pPr>
      <w:r w:rsidRPr="002C6F2A">
        <w:t>9. Официальный титул, прилагаемый к этой статуе — Альма Матер — «Благородная </w:t>
      </w:r>
      <w:r w:rsidRPr="002C6F2A">
        <w:rPr>
          <w:caps/>
        </w:rPr>
        <w:t>М</w:t>
      </w:r>
      <w:r w:rsidRPr="002C6F2A">
        <w:t>ать».</w:t>
      </w:r>
    </w:p>
    <w:p w14:paraId="0ED877E3" w14:textId="77777777" w:rsidR="00AD3958" w:rsidRPr="002C6F2A" w:rsidRDefault="00AD3958" w:rsidP="00AD3958">
      <w:pPr>
        <w:pStyle w:val="PlainText"/>
      </w:pPr>
      <w:r w:rsidRPr="002C6F2A">
        <w:t>10. Лицо Девственницы всегда и Её руки почти всегда — чёрные, таким образом, оправдывается Её имя — «Чёрная Мадонна».</w:t>
      </w:r>
    </w:p>
    <w:p w14:paraId="217BEBE6" w14:textId="77777777" w:rsidR="00AD3958" w:rsidRPr="002C6F2A" w:rsidRDefault="00AD3958" w:rsidP="00AD3958">
      <w:pPr>
        <w:pStyle w:val="PlainText"/>
      </w:pPr>
      <w:r w:rsidRPr="002C6F2A">
        <w:t xml:space="preserve">Чёрнота систематически уменьшалась римской церковью. До сегодняшнего дня церковь пыталась объяснить черноту как случайную, как результат дыма от свечей. Но если лицо и руки Девственницы и Ребёнка были изначально чёрными, почему их многоцветная одежда не была также обесцвечена, и почему аналогичный процесс не случился с другими статуями того же периода? В ряду исторически доказанных случаев священники, подвластные Риму, перекрасили лицо и руки святыни в белый цвет. </w:t>
      </w:r>
    </w:p>
    <w:p w14:paraId="2A15A562" w14:textId="77777777" w:rsidR="00AD3958" w:rsidRPr="002C6F2A" w:rsidRDefault="00AD3958" w:rsidP="00AD3958">
      <w:pPr>
        <w:pStyle w:val="PlainText"/>
      </w:pPr>
      <w:r w:rsidRPr="002C6F2A">
        <w:t xml:space="preserve">В храме Дианы в Эфесе, одном из семи чудес древнего мира, почитали </w:t>
      </w:r>
      <w:r w:rsidRPr="002C6F2A">
        <w:rPr>
          <w:b/>
        </w:rPr>
        <w:t>полностью чёрную</w:t>
      </w:r>
      <w:r w:rsidRPr="002C6F2A">
        <w:t> статую богини. Именно в этом городе, предполагается, жила Мария после смерти Христа, и Её Вознесение произошло в месте, названном </w:t>
      </w:r>
      <w:r w:rsidRPr="002C6F2A">
        <w:rPr>
          <w:b/>
        </w:rPr>
        <w:t>karatchalti</w:t>
      </w:r>
      <w:r w:rsidRPr="002C6F2A">
        <w:t> (буквально «чёрный камень»).</w:t>
      </w:r>
    </w:p>
    <w:p w14:paraId="1B765760" w14:textId="77777777" w:rsidR="00AD3958" w:rsidRDefault="00AD3958" w:rsidP="00AD3958">
      <w:pPr>
        <w:pStyle w:val="PlainText"/>
      </w:pPr>
    </w:p>
    <w:p w14:paraId="2602CF40" w14:textId="1631D063" w:rsidR="00AD3958" w:rsidRDefault="00AD3958" w:rsidP="00AD3958">
      <w:pPr>
        <w:pStyle w:val="ab"/>
      </w:pPr>
    </w:p>
    <w:p w14:paraId="54D587C4" w14:textId="77777777" w:rsidR="00AD3958" w:rsidRDefault="00AD3958" w:rsidP="00AD3958">
      <w:pPr>
        <w:pStyle w:val="ab"/>
      </w:pPr>
      <w:r>
        <w:t xml:space="preserve">Монастырь Мега Спилеон. Греция. </w:t>
      </w:r>
      <w:r>
        <w:br/>
        <w:t>Считается, что эту икону создал евангелист Лука.</w:t>
      </w:r>
    </w:p>
    <w:p w14:paraId="1EC648EA" w14:textId="77777777" w:rsidR="00AD3958" w:rsidRPr="00274124" w:rsidRDefault="00AD3958" w:rsidP="00AD3958">
      <w:pPr>
        <w:pStyle w:val="PlainText"/>
      </w:pPr>
    </w:p>
    <w:p w14:paraId="37E80343" w14:textId="77777777" w:rsidR="00AD3958" w:rsidRPr="002C6F2A" w:rsidRDefault="00AD3958" w:rsidP="00AD3958">
      <w:pPr>
        <w:pStyle w:val="PlainText"/>
      </w:pPr>
      <w:r w:rsidRPr="002C6F2A">
        <w:t>Так что собой представляет тайное послание Чёрной Мадонны?</w:t>
      </w:r>
    </w:p>
    <w:p w14:paraId="5AD1FB67" w14:textId="77777777" w:rsidR="00AD3958" w:rsidRPr="002C6F2A" w:rsidRDefault="00AD3958" w:rsidP="00AD3958">
      <w:pPr>
        <w:pStyle w:val="PlainText"/>
      </w:pPr>
      <w:r w:rsidRPr="002C6F2A">
        <w:t xml:space="preserve">Этот вопрос многозначен. Наиболее буквальное прочтение, что Чёрная Мадонна </w:t>
      </w:r>
      <w:r w:rsidRPr="002C6F2A">
        <w:rPr>
          <w:b/>
        </w:rPr>
        <w:t xml:space="preserve">символизирует </w:t>
      </w:r>
      <w:r w:rsidRPr="002C6F2A">
        <w:rPr>
          <w:b/>
          <w:bCs/>
        </w:rPr>
        <w:t>Мать</w:t>
      </w:r>
      <w:r>
        <w:rPr>
          <w:b/>
          <w:bCs/>
        </w:rPr>
        <w:t>-</w:t>
      </w:r>
      <w:r w:rsidRPr="002C6F2A">
        <w:rPr>
          <w:b/>
          <w:bCs/>
        </w:rPr>
        <w:t>Землю</w:t>
      </w:r>
      <w:r w:rsidRPr="002C6F2A">
        <w:t xml:space="preserve">, а Ребёнок представляет человечество, каждого из нас. Более того, одно из первых изображений Девы Марии, дающей грудь младенцу Христу, было расположено в христианском монастыре в Иеремее, египетской Сахаре, и очевидно вдохновлено египетской иконографией с изображением Исиды, кормящей Гора. Кстати </w:t>
      </w:r>
      <w:r w:rsidRPr="002C6F2A">
        <w:lastRenderedPageBreak/>
        <w:t>легенда сообщает, что в Египте люди обожали Деву Марию даже до рождения Христа, потому что Иеремия предсказал им, что спаситель будет рождён от Девственницы. </w:t>
      </w:r>
    </w:p>
    <w:p w14:paraId="44A684FF" w14:textId="77777777" w:rsidR="00AD3958" w:rsidRPr="002C6F2A" w:rsidRDefault="00AD3958" w:rsidP="00AD3958">
      <w:pPr>
        <w:pStyle w:val="PlainText"/>
      </w:pPr>
      <w:r w:rsidRPr="002C6F2A">
        <w:t xml:space="preserve">Стандартные энциклопедии, посвящённые классической мифологии, содержат целые разделы, посвященные </w:t>
      </w:r>
      <w:r>
        <w:t>«</w:t>
      </w:r>
      <w:r w:rsidRPr="002C6F2A">
        <w:t>идентификации Исиды с Девой Марией</w:t>
      </w:r>
      <w:r>
        <w:rPr>
          <w:b/>
        </w:rPr>
        <w:t>»</w:t>
      </w:r>
      <w:r w:rsidRPr="00274124">
        <w:t>.</w:t>
      </w:r>
    </w:p>
    <w:p w14:paraId="4348F7AA" w14:textId="77777777" w:rsidR="00AD3958" w:rsidRPr="00274124" w:rsidRDefault="00AD3958" w:rsidP="00AD3958">
      <w:pPr>
        <w:pStyle w:val="PlainText"/>
      </w:pPr>
      <w:r>
        <w:t>Бернар Лиетар</w:t>
      </w:r>
      <w:r w:rsidRPr="00274124">
        <w:t xml:space="preserve"> обнаружил, что падение культа Черной Мадонны</w:t>
      </w:r>
      <w:r>
        <w:t xml:space="preserve"> происходило одновременно со</w:t>
      </w:r>
      <w:r w:rsidRPr="00274124">
        <w:t xml:space="preserve"> смен</w:t>
      </w:r>
      <w:r>
        <w:t>ой</w:t>
      </w:r>
      <w:r w:rsidRPr="00274124">
        <w:t xml:space="preserve"> </w:t>
      </w:r>
      <w:r>
        <w:t>финансовой</w:t>
      </w:r>
      <w:r w:rsidRPr="00274124">
        <w:t xml:space="preserve"> системы </w:t>
      </w:r>
      <w:r>
        <w:t xml:space="preserve">и </w:t>
      </w:r>
      <w:r w:rsidRPr="00274124">
        <w:t>«сопровождалось мощным снижением уровня жизни обычных людей».</w:t>
      </w:r>
    </w:p>
    <w:p w14:paraId="6152041B" w14:textId="77777777" w:rsidR="00AD3958" w:rsidRPr="002C6F2A" w:rsidRDefault="00AD3958" w:rsidP="00AD3958">
      <w:pPr>
        <w:ind w:firstLine="340"/>
        <w:jc w:val="both"/>
        <w:rPr>
          <w:rFonts w:ascii="Academy" w:hAnsi="Academy"/>
          <w:sz w:val="24"/>
        </w:rPr>
      </w:pPr>
      <w:r w:rsidRPr="00274124">
        <w:rPr>
          <w:rFonts w:ascii="Academy" w:hAnsi="Academy"/>
          <w:sz w:val="24"/>
        </w:rPr>
        <w:t xml:space="preserve"> </w:t>
      </w:r>
      <w:r w:rsidRPr="002C6F2A">
        <w:rPr>
          <w:rFonts w:ascii="Academy" w:hAnsi="Academy"/>
          <w:sz w:val="24"/>
        </w:rPr>
        <w:t>«Итак, чем отличалась финансовая система наступившего с начала XIV века периода? Говоря коротко, произошёл отказ от двойной монетарной системы Центрального Средневековья. Одновременно с деньгами высокой коммерческой стоимости для зарубежной торговли, которые не облагались налогами, и которые можно было копить впрок, повсюду применялись местные деньги, подлежавшие взысканию демереджа, платы за простой. Вот вместо</w:t>
      </w:r>
      <w:r w:rsidRPr="002C6F2A">
        <w:rPr>
          <w:rFonts w:ascii="Calibri" w:hAnsi="Calibri"/>
          <w:sz w:val="24"/>
        </w:rPr>
        <w:t xml:space="preserve"> </w:t>
      </w:r>
      <w:r w:rsidRPr="002C6F2A">
        <w:rPr>
          <w:rFonts w:ascii="Academy" w:hAnsi="Academy"/>
          <w:sz w:val="24"/>
        </w:rPr>
        <w:t>этой двойной системы начала утверждаться иная, единая централизованная монетарная система.</w:t>
      </w:r>
    </w:p>
    <w:p w14:paraId="2274675D" w14:textId="77777777" w:rsidR="00AD3958" w:rsidRPr="002C6F2A" w:rsidRDefault="00AD3958" w:rsidP="00AD3958">
      <w:pPr>
        <w:ind w:firstLine="340"/>
        <w:jc w:val="both"/>
        <w:rPr>
          <w:rFonts w:ascii="Academy" w:hAnsi="Academy"/>
          <w:sz w:val="24"/>
        </w:rPr>
      </w:pPr>
      <w:r w:rsidRPr="002C6F2A">
        <w:rPr>
          <w:rFonts w:ascii="Academy" w:hAnsi="Academy"/>
          <w:sz w:val="24"/>
        </w:rPr>
        <w:t>В сочетании с другими факторами, упомянутыми выше, эта новая ситуация привела к экономическому упадку, вследствие которого эпидемия чумы приняла бедственные масштабы. Вымерло от трети до половины европейского населения. Каждое из этих положений будет рассмотрено ниже. </w:t>
      </w:r>
    </w:p>
    <w:p w14:paraId="66AE0F4F" w14:textId="77777777" w:rsidR="00AD3958" w:rsidRPr="002C6F2A" w:rsidRDefault="00AD3958" w:rsidP="00AD3958">
      <w:pPr>
        <w:ind w:firstLine="340"/>
        <w:jc w:val="both"/>
        <w:rPr>
          <w:rFonts w:ascii="Academy" w:hAnsi="Academy"/>
          <w:sz w:val="24"/>
        </w:rPr>
      </w:pPr>
      <w:r w:rsidRPr="002C6F2A">
        <w:rPr>
          <w:rFonts w:ascii="Academy" w:hAnsi="Academy"/>
          <w:sz w:val="24"/>
        </w:rPr>
        <w:t>Исчезновение демерреджа создало дефицит денег в совокупности двумя способами:</w:t>
      </w:r>
    </w:p>
    <w:p w14:paraId="3E8E3034" w14:textId="77777777" w:rsidR="00AD3958" w:rsidRPr="002C6F2A" w:rsidRDefault="00AD3958" w:rsidP="00AD3958">
      <w:pPr>
        <w:ind w:firstLine="340"/>
        <w:jc w:val="both"/>
        <w:rPr>
          <w:rFonts w:ascii="Academy" w:hAnsi="Academy"/>
          <w:sz w:val="24"/>
        </w:rPr>
      </w:pPr>
      <w:r w:rsidRPr="002C6F2A">
        <w:rPr>
          <w:rFonts w:ascii="Academy" w:hAnsi="Academy"/>
          <w:sz w:val="24"/>
        </w:rPr>
        <w:t>- оно уменьшило скорость обращения денег;</w:t>
      </w:r>
    </w:p>
    <w:p w14:paraId="6FDC00F2" w14:textId="77777777" w:rsidR="00AD3958" w:rsidRPr="002C6F2A" w:rsidRDefault="00AD3958" w:rsidP="00AD3958">
      <w:pPr>
        <w:ind w:firstLine="340"/>
        <w:jc w:val="both"/>
        <w:rPr>
          <w:rFonts w:ascii="Academy" w:hAnsi="Academy"/>
          <w:sz w:val="24"/>
        </w:rPr>
      </w:pPr>
      <w:r w:rsidRPr="002C6F2A">
        <w:rPr>
          <w:rFonts w:ascii="Academy" w:hAnsi="Academy"/>
          <w:sz w:val="24"/>
        </w:rPr>
        <w:t>- и оно сконцентрировало богатство в руках городской элиты (банкиров).</w:t>
      </w:r>
    </w:p>
    <w:p w14:paraId="661D3DBF"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С концентрацией богатства в верхнем эшелоне социальной структуры — у членов королевской семьи и у дворянства — постепенно их образ жизни становился всё более роскошным. Именно здесь, возможно, обнаруживаются корни экономики, обусловившей Ренессанс XV-XVI веков. </w:t>
      </w:r>
    </w:p>
    <w:p w14:paraId="0AD6AFB7" w14:textId="77777777" w:rsidR="00AD3958" w:rsidRPr="002C6F2A" w:rsidRDefault="00AD3958" w:rsidP="00AD3958">
      <w:pPr>
        <w:ind w:firstLine="340"/>
        <w:jc w:val="both"/>
        <w:rPr>
          <w:rFonts w:ascii="Academy" w:hAnsi="Academy"/>
          <w:sz w:val="24"/>
        </w:rPr>
      </w:pPr>
      <w:r w:rsidRPr="002C6F2A">
        <w:rPr>
          <w:rFonts w:ascii="Academy" w:hAnsi="Academy"/>
          <w:sz w:val="24"/>
        </w:rPr>
        <w:lastRenderedPageBreak/>
        <w:t>Но главное, что первая эпидемия чумы в Англии случилась в 1347 году! Это была новая болезнь, опустошившая страну и периодически поражавшая население и позже. Но, однако, население начало сокращаться уже за два поколения до этой даты!</w:t>
      </w:r>
    </w:p>
    <w:p w14:paraId="691FC576"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Историки полагают, что голод охватил Европу впервые в 1315-1316 годах, и тогда, по его оценкам, вымерло 10 % всего населения. Повсюду наблюдались картины, когда люди ели кошек, крыс, рептилий, помёт животных, и был распространён даже каннибализм. </w:t>
      </w:r>
    </w:p>
    <w:p w14:paraId="02E732BC"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Последовательность событий: «Экономический упадок после </w:t>
      </w:r>
      <w:smartTag w:uri="urn:schemas-microsoft-com:office:smarttags" w:element="metricconverter">
        <w:smartTagPr>
          <w:attr w:name="ProductID" w:val="1300 г"/>
        </w:smartTagPr>
        <w:r w:rsidRPr="002C6F2A">
          <w:rPr>
            <w:rFonts w:ascii="Academy" w:hAnsi="Academy"/>
            <w:sz w:val="24"/>
          </w:rPr>
          <w:t>1300 г</w:t>
        </w:r>
      </w:smartTag>
      <w:r w:rsidRPr="002C6F2A">
        <w:rPr>
          <w:rFonts w:ascii="Academy" w:hAnsi="Academy"/>
          <w:sz w:val="24"/>
        </w:rPr>
        <w:t>. измерялся падением доходов с недвижимости и ценностей, сокращением пахотных земель и численности городского населения, падением спроса на промышленные изделия. Поскольку сокращалась экономика, начала падать и общая численность населения. Но </w:t>
      </w:r>
      <w:r w:rsidRPr="002C6F2A">
        <w:rPr>
          <w:rFonts w:ascii="Academy" w:hAnsi="Academy"/>
          <w:i/>
          <w:sz w:val="24"/>
        </w:rPr>
        <w:t>сокращение населения поначалу происходило медленнее, чем свёртывание экономики, вследствие чего понизился уровень жизни, уменьшился доход на душу населения». </w:t>
      </w:r>
      <w:r w:rsidRPr="002C6F2A">
        <w:rPr>
          <w:rFonts w:ascii="Academy" w:hAnsi="Academy"/>
          <w:sz w:val="24"/>
        </w:rPr>
        <w:t>Эта цитата первых страниц книги с многозначительным названием "</w:t>
      </w:r>
      <w:r w:rsidRPr="002C6F2A">
        <w:rPr>
          <w:rFonts w:ascii="Academy" w:hAnsi="Academy"/>
          <w:b/>
          <w:sz w:val="24"/>
        </w:rPr>
        <w:t>Перед</w:t>
      </w:r>
      <w:r w:rsidRPr="002C6F2A">
        <w:rPr>
          <w:rFonts w:ascii="Academy" w:hAnsi="Academy"/>
          <w:sz w:val="24"/>
        </w:rPr>
        <w:t> чёрной смертью" выводит исследования того периода на современный уровень и опровергает прежнюю идею, что Чёрная Смерть была причиной упадка. Наоборот, чума оказывается </w:t>
      </w:r>
      <w:r w:rsidRPr="002C6F2A">
        <w:rPr>
          <w:rFonts w:ascii="Academy" w:hAnsi="Academy"/>
          <w:b/>
          <w:sz w:val="24"/>
        </w:rPr>
        <w:t>следствием</w:t>
      </w:r>
      <w:r w:rsidRPr="002C6F2A">
        <w:rPr>
          <w:rFonts w:ascii="Academy" w:hAnsi="Academy"/>
          <w:sz w:val="24"/>
        </w:rPr>
        <w:t xml:space="preserve"> экономического упадка, начавшегося за 50 лет до неё».</w:t>
      </w:r>
    </w:p>
    <w:p w14:paraId="7A921B3A" w14:textId="77777777" w:rsidR="00AD3958" w:rsidRPr="002C6F2A" w:rsidRDefault="00AD3958" w:rsidP="00AD3958">
      <w:pPr>
        <w:pStyle w:val="Heading1"/>
      </w:pPr>
      <w:r w:rsidRPr="002C6F2A">
        <w:rPr>
          <w:rFonts w:ascii="Academy" w:hAnsi="Academy"/>
          <w:sz w:val="24"/>
        </w:rPr>
        <w:br w:type="page"/>
      </w:r>
      <w:bookmarkStart w:id="26" w:name="_Toc455492228"/>
      <w:bookmarkStart w:id="27" w:name="_Toc455505641"/>
      <w:bookmarkStart w:id="28" w:name="_Toc455762152"/>
      <w:r w:rsidRPr="002C6F2A">
        <w:lastRenderedPageBreak/>
        <w:t>3. События в Европе после 1300 года</w:t>
      </w:r>
      <w:bookmarkEnd w:id="26"/>
      <w:bookmarkEnd w:id="27"/>
      <w:bookmarkEnd w:id="28"/>
    </w:p>
    <w:p w14:paraId="522B8478" w14:textId="77777777" w:rsidR="00AD3958" w:rsidRPr="002C6F2A" w:rsidRDefault="00AD3958" w:rsidP="00AD3958">
      <w:pPr>
        <w:pStyle w:val="PlainText"/>
      </w:pPr>
      <w:r w:rsidRPr="002C6F2A">
        <w:t>Исследования Лиетара</w:t>
      </w:r>
      <w:r>
        <w:t>, как было показано выше,</w:t>
      </w:r>
      <w:r w:rsidRPr="00274124">
        <w:t xml:space="preserve"> </w:t>
      </w:r>
      <w:r>
        <w:t>говорят о том</w:t>
      </w:r>
      <w:r w:rsidRPr="002C6F2A">
        <w:t xml:space="preserve">, что до 1300 года на территории нынешней Европы существовало общество с высоким уровнем жизни, обеспеченным развитой финансово-экономической системой. Автор также </w:t>
      </w:r>
      <w:r>
        <w:t>выявил</w:t>
      </w:r>
      <w:r w:rsidRPr="002C6F2A">
        <w:t xml:space="preserve"> связь экономического процветания общества с вероучением, котор</w:t>
      </w:r>
      <w:r>
        <w:t>ое</w:t>
      </w:r>
      <w:r w:rsidRPr="002C6F2A">
        <w:t xml:space="preserve"> он назвал: «Культ Черной Мадонны». </w:t>
      </w:r>
    </w:p>
    <w:p w14:paraId="6A85DEDC" w14:textId="77777777" w:rsidR="00AD3958" w:rsidRPr="002C6F2A" w:rsidRDefault="00AD3958" w:rsidP="00AD3958">
      <w:pPr>
        <w:pStyle w:val="PlainText"/>
      </w:pPr>
      <w:r w:rsidRPr="002C6F2A">
        <w:t xml:space="preserve">Фактически Лиетар обнаружил прямую связь между господствующей религиозной системой (формируемым ею миропониманием людей) и уровнем жизни общества. </w:t>
      </w:r>
    </w:p>
    <w:p w14:paraId="2CC39403" w14:textId="77777777" w:rsidR="00AD3958" w:rsidRPr="002C6F2A" w:rsidRDefault="00AD3958" w:rsidP="00AD3958">
      <w:pPr>
        <w:pStyle w:val="PlainText"/>
      </w:pPr>
      <w:r w:rsidRPr="002C6F2A">
        <w:t>Из содержания книги Лиетара явно следует, что культ Черной Мадонны — это дохристианская (либо — докатолическая) религия, но в которой уже появляется Христос, так же как и другие, поклоняющийся Черной Мадонне. Еще нет обожествления Христа, а есть одна богиня — Черная Мадонна.</w:t>
      </w:r>
    </w:p>
    <w:p w14:paraId="6611F4C1" w14:textId="77777777" w:rsidR="00AD3958" w:rsidRPr="002C6F2A" w:rsidRDefault="00AD3958" w:rsidP="00AD3958">
      <w:pPr>
        <w:pStyle w:val="PlainText"/>
      </w:pPr>
      <w:r w:rsidRPr="002C6F2A">
        <w:t>Так кто же эта Черная Мадонна? Мы можем увидеть у Лиетара, что под Черной Мадонной понимается египетская богиня Исида и богиня Мать-Земля.</w:t>
      </w:r>
    </w:p>
    <w:p w14:paraId="59E77CC2" w14:textId="5FA4C8C6" w:rsidR="00AD3958" w:rsidRPr="002C6F2A" w:rsidRDefault="00AD3958" w:rsidP="00AD3958">
      <w:pPr>
        <w:pStyle w:val="PlainText"/>
      </w:pPr>
      <w:r w:rsidRPr="002C6F2A">
        <w:t>В. А. Чудинов показал, что под египетской Исидой понималась русская Богиня Макошь</w:t>
      </w:r>
      <w:r w:rsidRPr="00AD3958">
        <w:t>[XXII]</w:t>
      </w:r>
      <w:r w:rsidRPr="002C6F2A">
        <w:t>. Википедия считает, что «по мере распространения христианства в народном сознании возник параллелизм образа Матери Земли с образом Богородицы. В восточнославянской мифологии вероятно была связана с Макошью».</w:t>
      </w:r>
    </w:p>
    <w:p w14:paraId="20AA06DB" w14:textId="77777777" w:rsidR="00AD3958" w:rsidRPr="002C6F2A" w:rsidRDefault="00AD3958" w:rsidP="00AD3958">
      <w:pPr>
        <w:pStyle w:val="PlainText"/>
      </w:pPr>
      <w:r w:rsidRPr="002C6F2A">
        <w:t>Таким образом, сопоставляя все, рассмотренное ранее, можно сделать вывод, что в раннем средневековье на территории современной западной Европы существовала религиозная система на основе культа богини Макоши или Матери-Земли. Известно также, что этих богинь почитали славяне, но пока не будем делать далеко идущих выводов.</w:t>
      </w:r>
    </w:p>
    <w:p w14:paraId="35D5B402" w14:textId="77777777" w:rsidR="00AD3958" w:rsidRPr="002C6F2A" w:rsidRDefault="00AD3958" w:rsidP="00AD3958">
      <w:pPr>
        <w:pStyle w:val="PlainText"/>
      </w:pPr>
      <w:r w:rsidRPr="002C6F2A">
        <w:t xml:space="preserve">Для нас важно другое. В начале XIV века нашлась группа людей, которая осуществила перехват управления финансово-экономической системой, после чего общество погрузилось в хаос. </w:t>
      </w:r>
    </w:p>
    <w:p w14:paraId="62679042" w14:textId="77777777" w:rsidR="00AD3958" w:rsidRDefault="00AD3958" w:rsidP="00AD3958">
      <w:pPr>
        <w:pStyle w:val="PlainText"/>
      </w:pPr>
      <w:r>
        <w:t xml:space="preserve">Затем </w:t>
      </w:r>
      <w:r w:rsidRPr="002C6F2A">
        <w:t xml:space="preserve">на арену </w:t>
      </w:r>
      <w:r>
        <w:t xml:space="preserve">вышли </w:t>
      </w:r>
      <w:r w:rsidRPr="002C6F2A">
        <w:t>те, кто, как и Лиетар в ХХ веке, увидел связь между религиозной системой и финансово-экономической системой и тогда началась эпоха формирования новой религиозной системы — латинской модификации христианства, вероучение которой после Тридентского собора фактически стало представлять собой ростовщическую доктрину.</w:t>
      </w:r>
      <w:bookmarkStart w:id="29" w:name="_Toc455492229"/>
    </w:p>
    <w:p w14:paraId="3A162485" w14:textId="160D308E" w:rsidR="00AD3958" w:rsidRPr="002C6F2A" w:rsidRDefault="00AD3958" w:rsidP="00AD3958">
      <w:pPr>
        <w:pStyle w:val="PlainText"/>
        <w:rPr>
          <w:b/>
          <w:i/>
          <w:kern w:val="28"/>
          <w:sz w:val="32"/>
        </w:rPr>
        <w:sectPr w:rsidR="00AD3958" w:rsidRPr="002C6F2A" w:rsidSect="00274124">
          <w:footnotePr>
            <w:numRestart w:val="eachPage"/>
          </w:footnotePr>
          <w:pgSz w:w="8392" w:h="11907" w:code="11"/>
          <w:pgMar w:top="851" w:right="851" w:bottom="851" w:left="1247" w:header="624" w:footer="680" w:gutter="0"/>
          <w:cols w:space="720"/>
          <w:titlePg/>
        </w:sectPr>
      </w:pPr>
      <w:r w:rsidRPr="00F85409">
        <w:lastRenderedPageBreak/>
        <w:t>По поводу того, кто мог это сделать есть несколько предположений, например В. А. Чудинов считает, что местные славянские племена были вытеснены «беженцами» из Египта и ближнего Востока (арабы, семиты). Они прижились в Риме и внесли свою культуру и вероучение, затем постепенно захватили земли славян и вытеснили их из территории нынешней Европы, навязывая свою версию христианства (латинство)</w:t>
      </w:r>
      <w:r w:rsidRPr="00AD3958">
        <w:t>[XXIII]</w:t>
      </w:r>
      <w:r w:rsidRPr="00F85409">
        <w:t xml:space="preserve">. </w:t>
      </w:r>
    </w:p>
    <w:p w14:paraId="7E83D569" w14:textId="77777777" w:rsidR="00AD3958" w:rsidRPr="002C6F2A" w:rsidRDefault="00AD3958" w:rsidP="00AD3958">
      <w:pPr>
        <w:pStyle w:val="Heading1"/>
      </w:pPr>
      <w:bookmarkStart w:id="30" w:name="_Toc455505642"/>
      <w:bookmarkStart w:id="31" w:name="_Toc455762153"/>
      <w:r w:rsidRPr="002C6F2A">
        <w:lastRenderedPageBreak/>
        <w:t>4. Как была осуществлена подмена</w:t>
      </w:r>
      <w:bookmarkEnd w:id="29"/>
      <w:bookmarkEnd w:id="30"/>
      <w:bookmarkEnd w:id="31"/>
    </w:p>
    <w:p w14:paraId="229F07D8" w14:textId="77777777" w:rsidR="00AD3958" w:rsidRPr="002C6F2A" w:rsidRDefault="00AD3958" w:rsidP="00AD3958">
      <w:pPr>
        <w:pStyle w:val="PlainText"/>
      </w:pPr>
      <w:r w:rsidRPr="002C6F2A">
        <w:t>Один из западноевропейских авторов У. Топпер писал:</w:t>
      </w:r>
    </w:p>
    <w:p w14:paraId="49FCB61F" w14:textId="77777777" w:rsidR="00AD3958" w:rsidRPr="002C6F2A" w:rsidRDefault="00AD3958" w:rsidP="00AD3958">
      <w:pPr>
        <w:ind w:firstLine="340"/>
        <w:jc w:val="both"/>
        <w:rPr>
          <w:rFonts w:ascii="Academy" w:hAnsi="Academy"/>
          <w:sz w:val="24"/>
        </w:rPr>
      </w:pPr>
      <w:r w:rsidRPr="002C6F2A">
        <w:rPr>
          <w:rFonts w:ascii="Academy" w:hAnsi="Academy"/>
          <w:sz w:val="24"/>
        </w:rPr>
        <w:t>«Каким же образом осуществилась христианизация Европы? Этого мы не знаем. Во всяком случае, не так, как это передают церковные тексты, ни в плане временных рамок, ни касательно характера операции. Действительные события в легендах искажены до неузнаваемости, все перевернуто вверх ногами».</w:t>
      </w:r>
    </w:p>
    <w:p w14:paraId="7EE39621" w14:textId="77777777" w:rsidR="00AD3958" w:rsidRPr="002C6F2A" w:rsidRDefault="00AD3958" w:rsidP="00AD3958">
      <w:pPr>
        <w:pStyle w:val="PlainText"/>
      </w:pPr>
      <w:r w:rsidRPr="002C6F2A">
        <w:t>Далее мы рассмотрим, как развивались события, которые в конце концов привели к рождению латинской модификации христианства и насильственному распространению этого «христианства» на территории нынешней Европы и в России.</w:t>
      </w:r>
    </w:p>
    <w:p w14:paraId="7C036C24" w14:textId="77777777" w:rsidR="00AD3958" w:rsidRPr="002C6F2A" w:rsidRDefault="00AD3958" w:rsidP="00AD3958">
      <w:pPr>
        <w:pStyle w:val="23"/>
      </w:pPr>
      <w:r w:rsidRPr="002C6F2A">
        <w:t>Орден тамплиеров</w:t>
      </w:r>
    </w:p>
    <w:p w14:paraId="2A58A088" w14:textId="77777777" w:rsidR="00AD3958" w:rsidRPr="002C6F2A" w:rsidRDefault="00AD3958" w:rsidP="00AD3958">
      <w:pPr>
        <w:pStyle w:val="PlainText"/>
      </w:pPr>
      <w:r w:rsidRPr="002C6F2A">
        <w:rPr>
          <w:b/>
          <w:bCs/>
        </w:rPr>
        <w:t>В пятницу 13</w:t>
      </w:r>
      <w:r w:rsidRPr="002C6F2A">
        <w:t xml:space="preserve"> октября 1307 все французские тамплиеры по приказу короля Филиппа </w:t>
      </w:r>
      <w:r w:rsidRPr="002C6F2A">
        <w:rPr>
          <w:lang w:val="en-US"/>
        </w:rPr>
        <w:t>IV</w:t>
      </w:r>
      <w:r w:rsidRPr="002C6F2A">
        <w:t xml:space="preserve"> были арестованы, а их имущество конфисковано.</w:t>
      </w:r>
    </w:p>
    <w:p w14:paraId="25135A33" w14:textId="77777777" w:rsidR="00AD3958" w:rsidRPr="002C6F2A" w:rsidRDefault="00AD3958" w:rsidP="00AD3958">
      <w:pPr>
        <w:pStyle w:val="PlainText"/>
      </w:pPr>
      <w:r w:rsidRPr="002C6F2A">
        <w:t xml:space="preserve">Обвинения: </w:t>
      </w:r>
    </w:p>
    <w:p w14:paraId="7278135E" w14:textId="77777777" w:rsidR="00AD3958" w:rsidRPr="002C6F2A" w:rsidRDefault="00AD3958" w:rsidP="00AD3958">
      <w:pPr>
        <w:pStyle w:val="a"/>
      </w:pPr>
      <w:r w:rsidRPr="002C6F2A">
        <w:t>Орден давно отступил от христианства (он и не был христианским — авт.). Члены ордена при вступлении в него плевали на крест, вслух отрекались от власти церкви над собой.</w:t>
      </w:r>
    </w:p>
    <w:p w14:paraId="038BE9E0" w14:textId="77777777" w:rsidR="00AD3958" w:rsidRPr="002C6F2A" w:rsidRDefault="00AD3958" w:rsidP="00AD3958">
      <w:pPr>
        <w:pStyle w:val="a"/>
      </w:pPr>
      <w:r w:rsidRPr="002C6F2A">
        <w:t>Уклонение от уплаты налогов, финансовые махинации с недвижимостью, ростовщичество и многое другое.</w:t>
      </w:r>
    </w:p>
    <w:p w14:paraId="2997D912" w14:textId="77777777" w:rsidR="00AD3958" w:rsidRPr="002C6F2A" w:rsidRDefault="00AD3958" w:rsidP="00AD3958">
      <w:pPr>
        <w:pStyle w:val="PlainText"/>
      </w:pPr>
      <w:r w:rsidRPr="002C6F2A">
        <w:t xml:space="preserve">Основная масса доказательств была собрана королевскими судьями с применением обычных в то время при судопроизводстве пыток. </w:t>
      </w:r>
    </w:p>
    <w:p w14:paraId="416F3ED6" w14:textId="77777777" w:rsidR="00AD3958" w:rsidRPr="002C6F2A" w:rsidRDefault="00AD3958" w:rsidP="00AD3958">
      <w:pPr>
        <w:pStyle w:val="PlainText"/>
        <w:rPr>
          <w:sz w:val="28"/>
        </w:rPr>
      </w:pPr>
      <w:r w:rsidRPr="002C6F2A">
        <w:t>Кто стал владельцем имущества и денежных средств ордена? По-видимому тот, кто осуществлял далее преобразования общества и объединение Европы.</w:t>
      </w:r>
    </w:p>
    <w:p w14:paraId="63CA7387" w14:textId="77777777" w:rsidR="00AD3958" w:rsidRPr="002C6F2A" w:rsidRDefault="00AD3958" w:rsidP="00AD3958">
      <w:pPr>
        <w:pStyle w:val="23"/>
      </w:pPr>
      <w:r w:rsidRPr="002C6F2A">
        <w:t>Авиньонское пленение пап</w:t>
      </w:r>
    </w:p>
    <w:p w14:paraId="68BEEF70" w14:textId="77777777" w:rsidR="00AD3958" w:rsidRPr="002C6F2A" w:rsidRDefault="00AD3958" w:rsidP="00AD3958">
      <w:pPr>
        <w:pStyle w:val="PlainText"/>
      </w:pPr>
      <w:r w:rsidRPr="002C6F2A">
        <w:t xml:space="preserve">Следующее знаковое событие — это авиньонское пленение пап (1309-1377 гг.) </w:t>
      </w:r>
    </w:p>
    <w:p w14:paraId="7FF47D04" w14:textId="09BA1251" w:rsidR="00AD3958" w:rsidRPr="002C6F2A" w:rsidRDefault="00AD3958" w:rsidP="00AD3958">
      <w:pPr>
        <w:pStyle w:val="PlainText"/>
      </w:pPr>
      <w:r w:rsidRPr="002C6F2A">
        <w:t>Авиньонское пленение пап по официальной версии</w:t>
      </w:r>
      <w:r w:rsidRPr="00AD3958">
        <w:t>[XXIV]</w:t>
      </w:r>
      <w:r w:rsidRPr="002C6F2A">
        <w:t xml:space="preserve"> началось с финансовых разногласий папы Бонифация </w:t>
      </w:r>
      <w:r w:rsidRPr="002C6F2A">
        <w:rPr>
          <w:lang w:val="en-US"/>
        </w:rPr>
        <w:t>VIII</w:t>
      </w:r>
      <w:r w:rsidRPr="002C6F2A">
        <w:t xml:space="preserve"> и французского короля Филиппа </w:t>
      </w:r>
      <w:r w:rsidRPr="002C6F2A">
        <w:rPr>
          <w:lang w:val="en-US"/>
        </w:rPr>
        <w:t>IV</w:t>
      </w:r>
      <w:r w:rsidRPr="002C6F2A">
        <w:t xml:space="preserve">. Отметим, что опять мы встречаемся с Филиппом </w:t>
      </w:r>
      <w:r w:rsidRPr="002C6F2A">
        <w:rPr>
          <w:lang w:val="en-US"/>
        </w:rPr>
        <w:t>IV</w:t>
      </w:r>
      <w:r w:rsidRPr="002C6F2A">
        <w:t>.</w:t>
      </w:r>
    </w:p>
    <w:p w14:paraId="616D00C8" w14:textId="77777777" w:rsidR="00AD3958" w:rsidRPr="002C6F2A" w:rsidRDefault="00AD3958" w:rsidP="00AD3958">
      <w:pPr>
        <w:pStyle w:val="PlainText"/>
      </w:pPr>
      <w:r w:rsidRPr="002C6F2A">
        <w:lastRenderedPageBreak/>
        <w:t xml:space="preserve">Многие источники отмечают, что Филипп </w:t>
      </w:r>
      <w:r w:rsidRPr="002C6F2A">
        <w:rPr>
          <w:lang w:val="en-US"/>
        </w:rPr>
        <w:t>IV</w:t>
      </w:r>
      <w:r w:rsidRPr="002C6F2A">
        <w:t xml:space="preserve"> не был самостоятельной фигурой,</w:t>
      </w:r>
      <w:r w:rsidRPr="002C6F2A">
        <w:rPr>
          <w:b/>
          <w:i/>
        </w:rPr>
        <w:t xml:space="preserve"> </w:t>
      </w:r>
      <w:r w:rsidRPr="002C6F2A">
        <w:t>большую роль в политике Филиппа играли его приближенные.</w:t>
      </w:r>
      <w:r>
        <w:t xml:space="preserve"> </w:t>
      </w:r>
      <w:r w:rsidRPr="002C6F2A">
        <w:t>Была некая команда, которая проводила «перестройку» в Европе, разрушая сложившиеся устои.</w:t>
      </w:r>
    </w:p>
    <w:p w14:paraId="2DC3DC16" w14:textId="77777777" w:rsidR="00AD3958" w:rsidRPr="002C6F2A" w:rsidRDefault="00AD3958" w:rsidP="00AD3958">
      <w:pPr>
        <w:pStyle w:val="PlainText"/>
      </w:pPr>
      <w:r w:rsidRPr="002C6F2A">
        <w:t xml:space="preserve">Как пишут энциклопедии, авиньонское пленение продолжалось 68 лет. К этому времени папство утратило былую роль в политической жизни Европы (да его и не было — авт.). </w:t>
      </w:r>
    </w:p>
    <w:p w14:paraId="4DDF1341" w14:textId="77777777" w:rsidR="00AD3958" w:rsidRPr="002C6F2A" w:rsidRDefault="00AD3958" w:rsidP="00AD3958">
      <w:pPr>
        <w:pStyle w:val="PlainText"/>
      </w:pPr>
      <w:r w:rsidRPr="002C6F2A">
        <w:t>В то время в странах Западной Европы началась централизация государств. В централизованных государствах всё население подчинялось монарху, в том числе и духовенство, и это приводило к раздробленности Европы. Глобальный центр управления поставил задачу объединить Европу. Для этого и начали создавать институт папства.</w:t>
      </w:r>
    </w:p>
    <w:p w14:paraId="01F28799" w14:textId="77777777" w:rsidR="00AD3958" w:rsidRPr="002C6F2A" w:rsidRDefault="00AD3958" w:rsidP="00AD3958">
      <w:pPr>
        <w:pStyle w:val="PlainText"/>
      </w:pPr>
      <w:r w:rsidRPr="002C6F2A">
        <w:t>Вильгельм Каммайер в книге «Универсальная фальсификация истории» (1926 г.)</w:t>
      </w:r>
      <w:r w:rsidRPr="002C6F2A">
        <w:rPr>
          <w:rFonts w:ascii="Calibri" w:hAnsi="Calibri"/>
        </w:rPr>
        <w:t xml:space="preserve"> </w:t>
      </w:r>
      <w:r w:rsidRPr="002C6F2A">
        <w:t xml:space="preserve">пишет: </w:t>
      </w:r>
    </w:p>
    <w:p w14:paraId="5048AA09" w14:textId="77777777" w:rsidR="00AD3958" w:rsidRPr="002C6F2A" w:rsidRDefault="00AD3958" w:rsidP="00AD3958">
      <w:pPr>
        <w:ind w:firstLine="340"/>
        <w:jc w:val="both"/>
        <w:rPr>
          <w:rFonts w:ascii="Academy" w:hAnsi="Academy"/>
          <w:sz w:val="24"/>
        </w:rPr>
      </w:pPr>
      <w:r w:rsidRPr="002C6F2A">
        <w:rPr>
          <w:rFonts w:ascii="Academy" w:hAnsi="Academy"/>
          <w:sz w:val="24"/>
        </w:rPr>
        <w:t>«Существование католических пап до так называемого авиньонского пленения было полностью выдумано».</w:t>
      </w:r>
    </w:p>
    <w:p w14:paraId="0EAFF09E" w14:textId="77777777" w:rsidR="00AD3958" w:rsidRPr="002C6F2A" w:rsidRDefault="00AD3958" w:rsidP="00AD3958">
      <w:pPr>
        <w:pStyle w:val="PlainText"/>
      </w:pPr>
      <w:r w:rsidRPr="002C6F2A">
        <w:t>У. Топпер считает, что папство возникло «... в Авиньоне и переселилось в конце XIV века в Рим в Италию».</w:t>
      </w:r>
    </w:p>
    <w:p w14:paraId="0EAEA39C" w14:textId="77777777" w:rsidR="00AD3958" w:rsidRPr="002C6F2A" w:rsidRDefault="00AD3958" w:rsidP="00AD3958">
      <w:pPr>
        <w:pStyle w:val="PlainText"/>
      </w:pPr>
      <w:r w:rsidRPr="002C6F2A">
        <w:t xml:space="preserve">Авиньонский период в истории папства мало напоминал реальный плен, скорее это было сотрудничество пап с «сильными мира сего». </w:t>
      </w:r>
    </w:p>
    <w:p w14:paraId="5CC752B7" w14:textId="5D7A975F" w:rsidR="00AD3958" w:rsidRPr="002C6F2A" w:rsidRDefault="00AD3958" w:rsidP="00AD3958">
      <w:pPr>
        <w:pStyle w:val="PlainText"/>
      </w:pPr>
      <w:r w:rsidRPr="002C6F2A">
        <w:t>По-видимому, собрали всех церковных руководителей (пап) с целью их объединения под единое начало</w:t>
      </w:r>
      <w:r w:rsidRPr="00AD3958">
        <w:t>[XXV]</w:t>
      </w:r>
      <w:r w:rsidRPr="002C6F2A">
        <w:t xml:space="preserve">. </w:t>
      </w:r>
    </w:p>
    <w:p w14:paraId="65BD156A" w14:textId="77777777" w:rsidR="00AD3958" w:rsidRPr="002C6F2A" w:rsidRDefault="00AD3958" w:rsidP="00AD3958">
      <w:pPr>
        <w:pStyle w:val="PlainText"/>
      </w:pPr>
      <w:r w:rsidRPr="002C6F2A">
        <w:t xml:space="preserve">Папам дали неограниченную власть в церкви. Википедия: </w:t>
      </w:r>
    </w:p>
    <w:p w14:paraId="21EB62AB" w14:textId="77777777" w:rsidR="00AD3958" w:rsidRPr="002C6F2A" w:rsidRDefault="00AD3958" w:rsidP="00AD3958">
      <w:pPr>
        <w:pStyle w:val="a5"/>
      </w:pPr>
      <w:r w:rsidRPr="002C6F2A">
        <w:t>«Но уже через год после окончания «Авиньонского пленения» начался Великий западный раскол (1378-1417), когда и в Авиньоне, и в Риме находились конкурирующие папы, разделившие между собой весь католический мир (а может не католический, а религиозный, так как католичества еще не было? — авт.)».</w:t>
      </w:r>
    </w:p>
    <w:p w14:paraId="5E3507D2" w14:textId="77777777" w:rsidR="00AD3958" w:rsidRPr="002C6F2A" w:rsidRDefault="00AD3958" w:rsidP="00AD3958">
      <w:pPr>
        <w:pStyle w:val="PlainText"/>
        <w:rPr>
          <w:sz w:val="28"/>
        </w:rPr>
      </w:pPr>
      <w:r w:rsidRPr="002C6F2A">
        <w:t xml:space="preserve">По-видимому, не все согласились с решениями, принятыми в Авиньоне. Ведь в то время существовали на территории нынешней Европы и другие вероучения. </w:t>
      </w:r>
    </w:p>
    <w:p w14:paraId="3379EAFE" w14:textId="77777777" w:rsidR="00AD3958" w:rsidRPr="002C6F2A" w:rsidRDefault="00AD3958" w:rsidP="00AD3958">
      <w:pPr>
        <w:pStyle w:val="Heading2"/>
      </w:pPr>
      <w:bookmarkStart w:id="32" w:name="_Toc455505643"/>
      <w:bookmarkStart w:id="33" w:name="_Toc455762154"/>
      <w:r w:rsidRPr="002C6F2A">
        <w:t>Констанцский собор</w:t>
      </w:r>
      <w:bookmarkEnd w:id="32"/>
      <w:bookmarkEnd w:id="33"/>
      <w:r w:rsidRPr="002C6F2A">
        <w:t xml:space="preserve"> </w:t>
      </w:r>
    </w:p>
    <w:p w14:paraId="6738D4BC" w14:textId="5029D17C" w:rsidR="00AD3958" w:rsidRPr="002C6F2A" w:rsidRDefault="00AD3958" w:rsidP="00AD3958">
      <w:pPr>
        <w:pStyle w:val="PlainText"/>
      </w:pPr>
      <w:r w:rsidRPr="002C6F2A">
        <w:rPr>
          <w:b/>
        </w:rPr>
        <w:t>Констанцский собор</w:t>
      </w:r>
      <w:r w:rsidRPr="002C6F2A">
        <w:t xml:space="preserve"> (1414-1418) начался во время раскола с целью объединения </w:t>
      </w:r>
      <w:r w:rsidRPr="002C6F2A">
        <w:rPr>
          <w:b/>
        </w:rPr>
        <w:t>Римской католической церкви</w:t>
      </w:r>
      <w:r w:rsidRPr="00AD3958">
        <w:rPr>
          <w:b/>
          <w:bCs/>
        </w:rPr>
        <w:t>[XXVI]</w:t>
      </w:r>
      <w:r w:rsidRPr="002C6F2A">
        <w:t xml:space="preserve"> и </w:t>
      </w:r>
      <w:r w:rsidRPr="002C6F2A">
        <w:lastRenderedPageBreak/>
        <w:t>прекращения Великого западного раскола, который к этому времени уже привёл к троепапству. </w:t>
      </w:r>
    </w:p>
    <w:p w14:paraId="0A460E8F" w14:textId="77777777" w:rsidR="00AD3958" w:rsidRPr="002C6F2A" w:rsidRDefault="00AD3958" w:rsidP="00AD3958">
      <w:pPr>
        <w:pStyle w:val="PlainText"/>
      </w:pPr>
      <w:r w:rsidRPr="002C6F2A">
        <w:t xml:space="preserve">Собор в Констанце восстановил единство католической церкви. </w:t>
      </w:r>
    </w:p>
    <w:p w14:paraId="3CA94AC2" w14:textId="77777777" w:rsidR="00AD3958" w:rsidRPr="002C6F2A" w:rsidRDefault="00AD3958" w:rsidP="00AD3958">
      <w:pPr>
        <w:pStyle w:val="PlainText"/>
      </w:pPr>
      <w:r w:rsidRPr="002C6F2A">
        <w:t>В результате новых выборов папой был избран Мартин V.</w:t>
      </w:r>
    </w:p>
    <w:p w14:paraId="45A5C0E7" w14:textId="77777777" w:rsidR="00AD3958" w:rsidRPr="002C6F2A" w:rsidRDefault="00AD3958" w:rsidP="00AD3958">
      <w:pPr>
        <w:pStyle w:val="PlainText"/>
      </w:pPr>
      <w:r w:rsidRPr="002C6F2A">
        <w:t xml:space="preserve">На соборе были приняты два документа, которые утверждали: </w:t>
      </w:r>
    </w:p>
    <w:p w14:paraId="02E64240" w14:textId="77777777" w:rsidR="00AD3958" w:rsidRPr="002C6F2A" w:rsidRDefault="00AD3958" w:rsidP="00AD3958">
      <w:pPr>
        <w:pStyle w:val="a"/>
      </w:pPr>
      <w:r w:rsidRPr="002C6F2A">
        <w:t>Собор обладает наивысшей властью, данной ему Христом, и все, не исключая папы, должны подчиняться этой власти;</w:t>
      </w:r>
    </w:p>
    <w:p w14:paraId="56884D0B" w14:textId="77777777" w:rsidR="00AD3958" w:rsidRPr="002C6F2A" w:rsidRDefault="00AD3958" w:rsidP="00AD3958">
      <w:pPr>
        <w:pStyle w:val="a"/>
      </w:pPr>
      <w:r w:rsidRPr="002C6F2A">
        <w:t xml:space="preserve">Собор будет собираться регулярно, через определенное количество лет. </w:t>
      </w:r>
    </w:p>
    <w:p w14:paraId="460076E4" w14:textId="77777777" w:rsidR="00AD3958" w:rsidRPr="002C6F2A" w:rsidRDefault="00AD3958" w:rsidP="00AD3958">
      <w:pPr>
        <w:pStyle w:val="PlainText"/>
      </w:pPr>
      <w:r w:rsidRPr="002C6F2A">
        <w:t>Оба эти документа были выражением тезиса о верховенстве власти собора над папством и потому не были подтверждены папой.</w:t>
      </w:r>
      <w:r w:rsidRPr="002C6F2A">
        <w:rPr>
          <w:b/>
          <w:bCs/>
        </w:rPr>
        <w:t xml:space="preserve"> </w:t>
      </w:r>
      <w:r w:rsidRPr="002C6F2A">
        <w:t xml:space="preserve">Считается, что Собор прекратил схизму, но реформу церкви провести не мог. </w:t>
      </w:r>
    </w:p>
    <w:p w14:paraId="1ADDD5C8" w14:textId="77777777" w:rsidR="00AD3958" w:rsidRPr="002C6F2A" w:rsidRDefault="00AD3958" w:rsidP="00AD3958">
      <w:pPr>
        <w:pStyle w:val="PlainText"/>
      </w:pPr>
      <w:r w:rsidRPr="002C6F2A">
        <w:t>Заодно собор принял решение о наказании еретика Яна Гуса. Он был сожжён вместе со своими трудами. Казнь Гуса вызвала гуситские войны (1419-1434).</w:t>
      </w:r>
    </w:p>
    <w:p w14:paraId="4B5F2209" w14:textId="77777777" w:rsidR="00AD3958" w:rsidRPr="002C6F2A" w:rsidRDefault="00AD3958" w:rsidP="00AD3958">
      <w:pPr>
        <w:pStyle w:val="PlainText"/>
      </w:pPr>
      <w:r w:rsidRPr="002C6F2A">
        <w:t>Можно говорить, что на Констанцском соборе 1414-1418 гг. состоялось объединение римских католических церквей в единую организацию.</w:t>
      </w:r>
    </w:p>
    <w:p w14:paraId="1BA99EF2" w14:textId="77777777" w:rsidR="00AD3958" w:rsidRPr="002C6F2A" w:rsidRDefault="00AD3958" w:rsidP="00AD3958">
      <w:pPr>
        <w:pStyle w:val="PlainText"/>
      </w:pPr>
      <w:r w:rsidRPr="002C6F2A">
        <w:t xml:space="preserve">Хотя собор решил не все задачи, в частности, папа еще не получил безграничную власть, но уже эта объединенная церковная организация показала, что будет с теми, кто не подчинится её решениям. </w:t>
      </w:r>
    </w:p>
    <w:p w14:paraId="55435E10" w14:textId="77777777" w:rsidR="00AD3958" w:rsidRPr="002C6F2A" w:rsidRDefault="00AD3958" w:rsidP="00AD3958">
      <w:pPr>
        <w:pStyle w:val="PlainText"/>
      </w:pPr>
      <w:r w:rsidRPr="00871C65">
        <w:t>Вот с такого греха перед Богом начала свою деятельность латинская объединенная церковь, которой в последствии дадут название «католическая», по-видимому, от слова</w:t>
      </w:r>
      <w:r w:rsidRPr="00871C65">
        <w:rPr>
          <w:b/>
        </w:rPr>
        <w:t xml:space="preserve"> «кат»</w:t>
      </w:r>
      <w:r>
        <w:rPr>
          <w:b/>
        </w:rPr>
        <w:t>:</w:t>
      </w:r>
      <w:r w:rsidRPr="00871C65">
        <w:rPr>
          <w:b/>
        </w:rPr>
        <w:t xml:space="preserve"> </w:t>
      </w:r>
      <w:r w:rsidRPr="00871C65">
        <w:t xml:space="preserve">на чешском </w:t>
      </w:r>
      <w:r w:rsidRPr="00871C65">
        <w:rPr>
          <w:bCs/>
        </w:rPr>
        <w:t xml:space="preserve">языке </w:t>
      </w:r>
      <w:r w:rsidRPr="00871C65">
        <w:rPr>
          <w:b/>
          <w:bCs/>
        </w:rPr>
        <w:t>«кат»</w:t>
      </w:r>
      <w:r>
        <w:rPr>
          <w:bCs/>
        </w:rPr>
        <w:t xml:space="preserve"> </w:t>
      </w:r>
      <w:r w:rsidRPr="00871C65">
        <w:rPr>
          <w:bCs/>
        </w:rPr>
        <w:t>означающее</w:t>
      </w:r>
      <w:r w:rsidRPr="00871C65">
        <w:rPr>
          <w:b/>
        </w:rPr>
        <w:t xml:space="preserve"> «палач»</w:t>
      </w:r>
      <w:r w:rsidRPr="00871C65">
        <w:t xml:space="preserve"> (см. словарь Фасмера). </w:t>
      </w:r>
    </w:p>
    <w:p w14:paraId="147C75D7" w14:textId="77777777" w:rsidR="00AD3958" w:rsidRPr="002C6F2A" w:rsidRDefault="00AD3958" w:rsidP="00AD3958">
      <w:pPr>
        <w:pStyle w:val="PlainText"/>
      </w:pPr>
      <w:r w:rsidRPr="002C6F2A">
        <w:t>Не вся правда известна о Яне Гусе, а тем более о том, какое вероучение он защищал.</w:t>
      </w:r>
    </w:p>
    <w:p w14:paraId="05C16D69" w14:textId="77777777" w:rsidR="00AD3958" w:rsidRPr="002C6F2A" w:rsidRDefault="00AD3958" w:rsidP="00AD3958">
      <w:pPr>
        <w:pStyle w:val="PlainText"/>
      </w:pPr>
      <w:r w:rsidRPr="002C6F2A">
        <w:t>Но известны некоторые положения вероучения, которые он проповедовал:</w:t>
      </w:r>
    </w:p>
    <w:p w14:paraId="688F0060" w14:textId="77777777" w:rsidR="00AD3958" w:rsidRPr="002C6F2A" w:rsidRDefault="00AD3958" w:rsidP="00AD3958">
      <w:pPr>
        <w:pStyle w:val="a"/>
      </w:pPr>
      <w:r w:rsidRPr="002C6F2A">
        <w:t xml:space="preserve">Нельзя слепо подчиняться церкви, но нужно думать самим. </w:t>
      </w:r>
    </w:p>
    <w:p w14:paraId="510E5BA9" w14:textId="77777777" w:rsidR="00AD3958" w:rsidRPr="002C6F2A" w:rsidRDefault="00AD3958" w:rsidP="00AD3958">
      <w:pPr>
        <w:pStyle w:val="a"/>
      </w:pPr>
      <w:r w:rsidRPr="002C6F2A">
        <w:t>Власть, нарушающая заповеди Бога, не может быть Им признана.</w:t>
      </w:r>
    </w:p>
    <w:p w14:paraId="2EDF34BE" w14:textId="77777777" w:rsidR="00AD3958" w:rsidRPr="002C6F2A" w:rsidRDefault="00AD3958" w:rsidP="00AD3958">
      <w:pPr>
        <w:pStyle w:val="a"/>
      </w:pPr>
      <w:r w:rsidRPr="002C6F2A">
        <w:rPr>
          <w:b/>
        </w:rPr>
        <w:t>Каждый человек прямо связан с Богом без каких-либо посредников,</w:t>
      </w:r>
      <w:r w:rsidRPr="002C6F2A">
        <w:t xml:space="preserve"> следовательно, церковь как промежуточное звено между человеком и Богом не нужна.</w:t>
      </w:r>
    </w:p>
    <w:p w14:paraId="43F72867" w14:textId="77777777" w:rsidR="00AD3958" w:rsidRPr="002C6F2A" w:rsidRDefault="00AD3958" w:rsidP="00AD3958">
      <w:pPr>
        <w:pStyle w:val="a"/>
      </w:pPr>
      <w:r w:rsidRPr="002C6F2A">
        <w:lastRenderedPageBreak/>
        <w:t xml:space="preserve">Исповедь </w:t>
      </w:r>
      <w:r w:rsidRPr="007647D2">
        <w:t>—</w:t>
      </w:r>
      <w:r>
        <w:t xml:space="preserve"> это</w:t>
      </w:r>
      <w:r w:rsidRPr="002C6F2A">
        <w:t xml:space="preserve"> насилие</w:t>
      </w:r>
      <w:r>
        <w:t xml:space="preserve"> в отношении</w:t>
      </w:r>
      <w:r w:rsidRPr="002C6F2A">
        <w:t xml:space="preserve"> совести и потому </w:t>
      </w:r>
      <w:r>
        <w:t>достаточно</w:t>
      </w:r>
      <w:r w:rsidRPr="002C6F2A">
        <w:t xml:space="preserve"> довольствоваться внутренним раскаянием человека перед Богом.</w:t>
      </w:r>
    </w:p>
    <w:p w14:paraId="7BD5C6EA" w14:textId="77777777" w:rsidR="00AD3958" w:rsidRPr="002C6F2A" w:rsidRDefault="00AD3958" w:rsidP="00AD3958">
      <w:pPr>
        <w:pStyle w:val="a"/>
      </w:pPr>
      <w:r>
        <w:t>Необходимо</w:t>
      </w:r>
      <w:r w:rsidRPr="002C6F2A">
        <w:t xml:space="preserve"> перевести Библию с традиционного латинского языка на национальные языки. </w:t>
      </w:r>
    </w:p>
    <w:p w14:paraId="533CF47F" w14:textId="77777777" w:rsidR="00AD3958" w:rsidRPr="002C6F2A" w:rsidRDefault="00AD3958" w:rsidP="00AD3958">
      <w:pPr>
        <w:pStyle w:val="PlainText"/>
      </w:pPr>
      <w:r w:rsidRPr="002C6F2A">
        <w:t xml:space="preserve">Так какое христианство проповедовал Ян Гус? </w:t>
      </w:r>
    </w:p>
    <w:p w14:paraId="647C7EC8" w14:textId="005EA842" w:rsidR="00AD3958" w:rsidRPr="002C6F2A" w:rsidRDefault="00AD3958" w:rsidP="00AD3958">
      <w:pPr>
        <w:pStyle w:val="PlainText"/>
      </w:pPr>
      <w:r w:rsidRPr="002C6F2A">
        <w:t xml:space="preserve">Косвенно нам об этом говорит следующий факт. На помощь гуситам, которые оборонялись от крестоносцев папы римского, «прибыл отряд </w:t>
      </w:r>
      <w:r w:rsidRPr="002C6F2A">
        <w:rPr>
          <w:b/>
          <w:bCs/>
        </w:rPr>
        <w:t>из числа православных подданных</w:t>
      </w:r>
      <w:r w:rsidRPr="002C6F2A">
        <w:t> Великого Княжества Литовского, боровшихся против окатоличивания своей страны. Восемь лет вместе с таборитами они сражались против польских, немецких и венгерских войск»</w:t>
      </w:r>
      <w:r w:rsidRPr="00AD3958">
        <w:t>[XXVII]</w:t>
      </w:r>
      <w:r w:rsidRPr="002C6F2A">
        <w:t xml:space="preserve">. </w:t>
      </w:r>
    </w:p>
    <w:p w14:paraId="1718A5E9" w14:textId="77777777" w:rsidR="00AD3958" w:rsidRPr="002C6F2A" w:rsidRDefault="00AD3958" w:rsidP="00AD3958">
      <w:pPr>
        <w:pStyle w:val="PlainText"/>
      </w:pPr>
      <w:r w:rsidRPr="002C6F2A">
        <w:t xml:space="preserve">По-видимому, православные помогали православным в борьбе против латинян. </w:t>
      </w:r>
    </w:p>
    <w:p w14:paraId="27A19AA9" w14:textId="77777777" w:rsidR="00AD3958" w:rsidRPr="002C6F2A" w:rsidRDefault="00AD3958" w:rsidP="00AD3958">
      <w:pPr>
        <w:pStyle w:val="PlainText"/>
      </w:pPr>
      <w:r w:rsidRPr="002C6F2A">
        <w:t>Отметим, что в настоящее время Чехия является самым</w:t>
      </w:r>
      <w:r w:rsidRPr="002C6F2A">
        <w:rPr>
          <w:rFonts w:ascii="Calibri" w:hAnsi="Calibri"/>
        </w:rPr>
        <w:t xml:space="preserve"> </w:t>
      </w:r>
      <w:r w:rsidRPr="002C6F2A">
        <w:t>атеистическим государством в Европе.</w:t>
      </w:r>
    </w:p>
    <w:p w14:paraId="7DB71604" w14:textId="77777777" w:rsidR="00AD3958" w:rsidRPr="002C6F2A" w:rsidRDefault="00AD3958" w:rsidP="00AD3958">
      <w:pPr>
        <w:pStyle w:val="Heading2"/>
      </w:pPr>
      <w:bookmarkStart w:id="34" w:name="_Toc455505644"/>
      <w:bookmarkStart w:id="35" w:name="_Toc455762155"/>
      <w:r w:rsidRPr="002C6F2A">
        <w:t>Ферраро-Флорентийский собор</w:t>
      </w:r>
      <w:bookmarkEnd w:id="34"/>
      <w:bookmarkEnd w:id="35"/>
    </w:p>
    <w:p w14:paraId="73D4825F" w14:textId="77777777" w:rsidR="00AD3958" w:rsidRPr="002C6F2A" w:rsidRDefault="00AD3958" w:rsidP="00AD3958">
      <w:pPr>
        <w:pStyle w:val="PlainText"/>
      </w:pPr>
      <w:r w:rsidRPr="002C6F2A">
        <w:t>Ферраро-Флорентийский собор</w:t>
      </w:r>
      <w:r w:rsidRPr="002C6F2A">
        <w:rPr>
          <w:b/>
        </w:rPr>
        <w:t> </w:t>
      </w:r>
      <w:r w:rsidRPr="002C6F2A">
        <w:t>состоялся в</w:t>
      </w:r>
      <w:r w:rsidRPr="002C6F2A">
        <w:rPr>
          <w:b/>
        </w:rPr>
        <w:t xml:space="preserve"> </w:t>
      </w:r>
      <w:r w:rsidRPr="002C6F2A">
        <w:t xml:space="preserve">1438-1445 годах. </w:t>
      </w:r>
    </w:p>
    <w:p w14:paraId="3A9A7E82" w14:textId="77777777" w:rsidR="00AD3958" w:rsidRPr="002C6F2A" w:rsidRDefault="00AD3958" w:rsidP="00AD3958">
      <w:pPr>
        <w:pStyle w:val="PlainText"/>
      </w:pPr>
      <w:r w:rsidRPr="002C6F2A">
        <w:t>После войны с чехами решили попробовать навязывать латинский</w:t>
      </w:r>
      <w:r w:rsidRPr="002C6F2A">
        <w:rPr>
          <w:rFonts w:ascii="Calibri" w:hAnsi="Calibri"/>
        </w:rPr>
        <w:t xml:space="preserve"> </w:t>
      </w:r>
      <w:r w:rsidRPr="002C6F2A">
        <w:t>вариант христианства политическими методами. Официальная цель Флорентийского Собора — преодоление догматических разногласий между Западной и Восточной церквями и заключение</w:t>
      </w:r>
      <w:r w:rsidRPr="002C6F2A">
        <w:rPr>
          <w:b/>
        </w:rPr>
        <w:t> </w:t>
      </w:r>
      <w:r w:rsidRPr="002C6F2A">
        <w:t>унии</w:t>
      </w:r>
      <w:r w:rsidRPr="002C6F2A">
        <w:rPr>
          <w:b/>
        </w:rPr>
        <w:t> </w:t>
      </w:r>
      <w:r w:rsidRPr="002C6F2A">
        <w:t>между ними.</w:t>
      </w:r>
    </w:p>
    <w:p w14:paraId="53F40EC7" w14:textId="2DE9F58A" w:rsidR="00AD3958" w:rsidRPr="002C6F2A" w:rsidRDefault="00AD3958" w:rsidP="00AD3958">
      <w:pPr>
        <w:pStyle w:val="PlainText"/>
      </w:pPr>
      <w:r w:rsidRPr="002C6F2A">
        <w:t>Собрали представителей всех христианских церквей — около 700 человек. Принимал участие и киевский митрополит Исидор. Им в ультимативной форме предложили всем войти в союз с латинской церковью при главенстве папы римского. Одновременно потребовали принять новые христианские догмы латинской церкви: главенство папы римского во Вселенской Церкви,</w:t>
      </w:r>
      <w:r w:rsidRPr="002C6F2A">
        <w:rPr>
          <w:i/>
        </w:rPr>
        <w:t xml:space="preserve"> </w:t>
      </w:r>
      <w:r w:rsidRPr="00BE259C">
        <w:t>филиокве</w:t>
      </w:r>
      <w:r w:rsidRPr="00AD3958">
        <w:t>[XXVIII]</w:t>
      </w:r>
      <w:r w:rsidRPr="002C6F2A">
        <w:t xml:space="preserve"> </w:t>
      </w:r>
      <w:r w:rsidRPr="00BE259C">
        <w:t>(добавление в Символ веры)</w:t>
      </w:r>
      <w:r w:rsidRPr="002C6F2A">
        <w:t xml:space="preserve"> и учение о чистилище. </w:t>
      </w:r>
    </w:p>
    <w:p w14:paraId="54E7C20E" w14:textId="77777777" w:rsidR="00AD3958" w:rsidRPr="002C6F2A" w:rsidRDefault="00AD3958" w:rsidP="00AD3958">
      <w:pPr>
        <w:pStyle w:val="PlainText"/>
      </w:pPr>
      <w:r w:rsidRPr="002C6F2A">
        <w:t xml:space="preserve">5 июля 1439 года подписали Флорентийскую унию. </w:t>
      </w:r>
    </w:p>
    <w:p w14:paraId="5A0C8427" w14:textId="77777777" w:rsidR="00AD3958" w:rsidRPr="002C6F2A" w:rsidRDefault="00AD3958" w:rsidP="00AD3958">
      <w:pPr>
        <w:pStyle w:val="PlainText"/>
      </w:pPr>
      <w:r w:rsidRPr="002C6F2A">
        <w:t xml:space="preserve">Уния состояла </w:t>
      </w:r>
      <w:r w:rsidRPr="002C6F2A">
        <w:rPr>
          <w:b/>
        </w:rPr>
        <w:t>в признании нововведений Римской церкви</w:t>
      </w:r>
      <w:r w:rsidRPr="002C6F2A">
        <w:t xml:space="preserve">, но с оговоркой, что Восточные церкви не станут вводить у себя латинские литургические и церковные обряды. </w:t>
      </w:r>
    </w:p>
    <w:p w14:paraId="2D36A9AE" w14:textId="77777777" w:rsidR="00AD3958" w:rsidRPr="002C6F2A" w:rsidRDefault="00AD3958" w:rsidP="00AD3958">
      <w:pPr>
        <w:pStyle w:val="PlainText"/>
      </w:pPr>
      <w:r w:rsidRPr="002C6F2A">
        <w:t xml:space="preserve">Представители православных церквей подписали документы не по своей воле. В ходе собора большинство представителей византийской делегации 5 месяцев не получали денег на </w:t>
      </w:r>
      <w:r w:rsidRPr="002C6F2A">
        <w:lastRenderedPageBreak/>
        <w:t>пропитание, обещанных как условие присутствия делегации на соборе еще в Константинополе.</w:t>
      </w:r>
    </w:p>
    <w:p w14:paraId="25184610" w14:textId="77777777" w:rsidR="00AD3958" w:rsidRPr="002C6F2A" w:rsidRDefault="00AD3958" w:rsidP="00AD3958">
      <w:pPr>
        <w:pStyle w:val="PlainText"/>
      </w:pPr>
      <w:r w:rsidRPr="002C6F2A">
        <w:t xml:space="preserve">Среди не подписавших унию был митрополит Марк Эфесский. Марк Эфесский не сделал никаких уступок в пользу латинского учения, </w:t>
      </w:r>
      <w:r w:rsidRPr="002C6F2A">
        <w:rPr>
          <w:b/>
        </w:rPr>
        <w:t xml:space="preserve">называл латинян еретиками. </w:t>
      </w:r>
    </w:p>
    <w:p w14:paraId="2F44A317" w14:textId="77777777" w:rsidR="00AD3958" w:rsidRPr="002C6F2A" w:rsidRDefault="00AD3958" w:rsidP="00AD3958">
      <w:pPr>
        <w:pStyle w:val="PlainText"/>
      </w:pPr>
      <w:r w:rsidRPr="002C6F2A">
        <w:t xml:space="preserve">Почему Марк Эфесский называл латинян еретиками? </w:t>
      </w:r>
    </w:p>
    <w:p w14:paraId="77316392" w14:textId="3226446F" w:rsidR="00AD3958" w:rsidRPr="002C6F2A" w:rsidRDefault="00AD3958" w:rsidP="00AD3958">
      <w:pPr>
        <w:pStyle w:val="PlainText"/>
        <w:rPr>
          <w:i/>
        </w:rPr>
      </w:pPr>
      <w:r w:rsidRPr="002C6F2A">
        <w:t xml:space="preserve">Он говорил, что латиняне изменили Евангелия, приписав Христу то, чего он не говорил: </w:t>
      </w:r>
      <w:r w:rsidRPr="002C6F2A">
        <w:rPr>
          <w:i/>
        </w:rPr>
        <w:t>«Почему... иное проповедуем Евангелие!»</w:t>
      </w:r>
      <w:r w:rsidRPr="00AD3958">
        <w:rPr>
          <w:i/>
        </w:rPr>
        <w:t>[XXIX]</w:t>
      </w:r>
      <w:r w:rsidRPr="002C6F2A">
        <w:rPr>
          <w:i/>
        </w:rPr>
        <w:t xml:space="preserve">. </w:t>
      </w:r>
    </w:p>
    <w:p w14:paraId="3CC5DD69" w14:textId="77777777" w:rsidR="00AD3958" w:rsidRPr="002C6F2A" w:rsidRDefault="00AD3958" w:rsidP="00AD3958">
      <w:pPr>
        <w:pStyle w:val="PlainText"/>
      </w:pPr>
      <w:r w:rsidRPr="002C6F2A">
        <w:t xml:space="preserve">Однако уния оказалась непрочной и на деле просуществовала недолго. Уже через несколько лет многие присутствовавшие на Соборе епископы и митрополиты стали открыто отрицать своё согласие с Собором или утверждать, что решения Собора были вызваны подкупом и угрозами со стороны латинского духовенства. </w:t>
      </w:r>
    </w:p>
    <w:p w14:paraId="0DCBEB46" w14:textId="77777777" w:rsidR="00AD3958" w:rsidRPr="002C6F2A" w:rsidRDefault="00AD3958" w:rsidP="00AD3958">
      <w:pPr>
        <w:pStyle w:val="PlainText"/>
      </w:pPr>
      <w:r w:rsidRPr="002C6F2A">
        <w:t>Таким образом, по-хорошему договориться не удалось, но на этом латиняне не успокоились: уже в 1453 году османы взяли Константинополь не без помощи латинян и иудеев.</w:t>
      </w:r>
    </w:p>
    <w:p w14:paraId="630DA602" w14:textId="77777777" w:rsidR="00AD3958" w:rsidRPr="002C6F2A" w:rsidRDefault="00AD3958" w:rsidP="00AD3958">
      <w:pPr>
        <w:pStyle w:val="PlainText"/>
      </w:pPr>
      <w:r w:rsidRPr="002C6F2A">
        <w:t>Как же отнеслись в России к решениям Ферраро-Флорен</w:t>
      </w:r>
      <w:r w:rsidRPr="002C6F2A">
        <w:softHyphen/>
        <w:t>тий</w:t>
      </w:r>
      <w:r w:rsidRPr="002C6F2A">
        <w:softHyphen/>
        <w:t>ского собора?</w:t>
      </w:r>
    </w:p>
    <w:p w14:paraId="1DA682CE" w14:textId="77777777" w:rsidR="00AD3958" w:rsidRPr="002C6F2A" w:rsidRDefault="00AD3958" w:rsidP="00AD3958">
      <w:pPr>
        <w:pStyle w:val="PlainText"/>
      </w:pPr>
      <w:r w:rsidRPr="002C6F2A">
        <w:t>Киевский Митрополит Исидор подписал унию с Римско-католической Церковью, но</w:t>
      </w:r>
      <w:r w:rsidRPr="002C6F2A">
        <w:rPr>
          <w:i/>
          <w:iCs/>
        </w:rPr>
        <w:t xml:space="preserve"> </w:t>
      </w:r>
      <w:r w:rsidRPr="002C6F2A">
        <w:t xml:space="preserve">великий князь Московский Василий </w:t>
      </w:r>
      <w:smartTag w:uri="urn:schemas-microsoft-com:office:smarttags" w:element="PersonName">
        <w:r w:rsidRPr="002C6F2A">
          <w:t>Иван</w:t>
        </w:r>
      </w:smartTag>
      <w:r w:rsidRPr="002C6F2A">
        <w:t>ович (Василий </w:t>
      </w:r>
      <w:r w:rsidRPr="002C6F2A">
        <w:rPr>
          <w:lang w:val="en-US"/>
        </w:rPr>
        <w:t>III</w:t>
      </w:r>
      <w:r w:rsidRPr="002C6F2A">
        <w:t>, 1479-1533) на третий день после приезда Исидора отправил его в темницу, лишил сана и</w:t>
      </w:r>
      <w:r w:rsidRPr="002C6F2A">
        <w:rPr>
          <w:b/>
          <w:bCs/>
        </w:rPr>
        <w:t xml:space="preserve"> разорвал унию с Римской Церковью.</w:t>
      </w:r>
    </w:p>
    <w:p w14:paraId="17F4D7C7" w14:textId="77777777" w:rsidR="00AD3958" w:rsidRPr="002C6F2A" w:rsidRDefault="00AD3958" w:rsidP="00AD3958">
      <w:pPr>
        <w:pStyle w:val="Heading2"/>
      </w:pPr>
      <w:bookmarkStart w:id="36" w:name="_Toc455505645"/>
      <w:bookmarkStart w:id="37" w:name="_Toc455762156"/>
      <w:r w:rsidRPr="002C6F2A">
        <w:t>Тридентский собор</w:t>
      </w:r>
      <w:bookmarkEnd w:id="36"/>
      <w:bookmarkEnd w:id="37"/>
    </w:p>
    <w:p w14:paraId="2706B6F3" w14:textId="77777777" w:rsidR="00AD3958" w:rsidRPr="002C6F2A" w:rsidRDefault="00AD3958" w:rsidP="00AD3958">
      <w:pPr>
        <w:pStyle w:val="PlainText"/>
      </w:pPr>
      <w:r w:rsidRPr="002C6F2A">
        <w:rPr>
          <w:b/>
        </w:rPr>
        <w:t>Тридентский собор</w:t>
      </w:r>
      <w:r w:rsidRPr="002C6F2A">
        <w:t> состоялся в 1545-1563 годах (длился 18 лет).</w:t>
      </w:r>
    </w:p>
    <w:p w14:paraId="47A550F5" w14:textId="77777777" w:rsidR="00AD3958" w:rsidRPr="00EC15C2" w:rsidRDefault="00AD3958" w:rsidP="00AD3958">
      <w:pPr>
        <w:pStyle w:val="PlainText"/>
      </w:pPr>
      <w:r w:rsidRPr="00EC15C2">
        <w:t> Один из важнейших соборов в истории католической церкви</w:t>
      </w:r>
      <w:r w:rsidRPr="00EC15C2">
        <w:rPr>
          <w:i/>
        </w:rPr>
        <w:t xml:space="preserve">. </w:t>
      </w:r>
    </w:p>
    <w:p w14:paraId="2C1FA830" w14:textId="77777777" w:rsidR="00AD3958" w:rsidRPr="002C6F2A" w:rsidRDefault="00AD3958" w:rsidP="00AD3958">
      <w:pPr>
        <w:pStyle w:val="PlainText"/>
      </w:pPr>
      <w:r w:rsidRPr="002C6F2A">
        <w:t>На нем были решены задачи на</w:t>
      </w:r>
      <w:r w:rsidRPr="002C6F2A">
        <w:rPr>
          <w:i/>
          <w:iCs/>
        </w:rPr>
        <w:t xml:space="preserve"> </w:t>
      </w:r>
      <w:r w:rsidRPr="002C6F2A">
        <w:t>300 лет вперед. Следующий Ватиканский собор состоялся лишь в 1869, и то он был прерван.</w:t>
      </w:r>
    </w:p>
    <w:p w14:paraId="55840377" w14:textId="1F88BA28" w:rsidR="00AD3958" w:rsidRPr="002C6F2A" w:rsidRDefault="00AD3958" w:rsidP="00AD3958">
      <w:pPr>
        <w:ind w:firstLine="340"/>
        <w:jc w:val="both"/>
        <w:rPr>
          <w:rFonts w:ascii="Academy" w:hAnsi="Academy"/>
          <w:sz w:val="24"/>
        </w:rPr>
      </w:pPr>
      <w:r w:rsidRPr="002C6F2A">
        <w:rPr>
          <w:rFonts w:ascii="Academy" w:hAnsi="Academy"/>
          <w:sz w:val="24"/>
        </w:rPr>
        <w:t>«Скорее всего, до Тридентского Собора католицизм не существовал как</w:t>
      </w:r>
      <w:r w:rsidRPr="002C6F2A">
        <w:rPr>
          <w:rFonts w:ascii="Calibri" w:hAnsi="Calibri"/>
          <w:sz w:val="24"/>
        </w:rPr>
        <w:t xml:space="preserve"> </w:t>
      </w:r>
      <w:r w:rsidRPr="002C6F2A">
        <w:rPr>
          <w:rFonts w:ascii="Academy" w:hAnsi="Academy"/>
          <w:sz w:val="24"/>
        </w:rPr>
        <w:t>единая организованная структура»</w:t>
      </w:r>
      <w:r w:rsidRPr="00AD3958">
        <w:t>[XXX]</w:t>
      </w:r>
      <w:r w:rsidRPr="002C6F2A">
        <w:rPr>
          <w:rFonts w:ascii="Academy" w:hAnsi="Academy"/>
          <w:sz w:val="24"/>
        </w:rPr>
        <w:t>.</w:t>
      </w:r>
    </w:p>
    <w:p w14:paraId="4485D7C1" w14:textId="77777777" w:rsidR="00AD3958" w:rsidRPr="002C6F2A" w:rsidRDefault="00AD3958" w:rsidP="00AD3958">
      <w:pPr>
        <w:pStyle w:val="Heading2"/>
      </w:pPr>
      <w:bookmarkStart w:id="38" w:name="_Toc455505646"/>
      <w:bookmarkStart w:id="39" w:name="_Toc455762157"/>
      <w:r w:rsidRPr="002C6F2A">
        <w:t>Решения Тридентского собора</w:t>
      </w:r>
      <w:bookmarkEnd w:id="38"/>
      <w:bookmarkEnd w:id="39"/>
    </w:p>
    <w:p w14:paraId="5DB2D3B0" w14:textId="77777777" w:rsidR="00AD3958" w:rsidRPr="002C6F2A" w:rsidRDefault="00AD3958" w:rsidP="00AD3958">
      <w:pPr>
        <w:pStyle w:val="a"/>
      </w:pPr>
      <w:r>
        <w:t>Тридентский</w:t>
      </w:r>
      <w:r w:rsidRPr="002C6F2A">
        <w:t xml:space="preserve"> Собор закрепил верховенство пап. Фактически был создан Римский католицизм,</w:t>
      </w:r>
      <w:r w:rsidRPr="002C6F2A">
        <w:rPr>
          <w:rFonts w:ascii="Calibri" w:hAnsi="Calibri"/>
        </w:rPr>
        <w:t xml:space="preserve"> </w:t>
      </w:r>
      <w:r w:rsidRPr="002C6F2A">
        <w:t>как монолитная транснациональная надгосударственная монархическая организация с единым центром управления — папой римским, суждения которого по вопросам веры и морали обладают непогрешимостью.</w:t>
      </w:r>
    </w:p>
    <w:p w14:paraId="306FF934" w14:textId="77777777" w:rsidR="00AD3958" w:rsidRPr="002C6F2A" w:rsidRDefault="00AD3958" w:rsidP="00AD3958">
      <w:pPr>
        <w:pStyle w:val="a"/>
      </w:pPr>
      <w:r w:rsidRPr="002C6F2A">
        <w:lastRenderedPageBreak/>
        <w:t xml:space="preserve">Сформировал идеологическую основу в виде Библии. </w:t>
      </w:r>
    </w:p>
    <w:p w14:paraId="52B819CE" w14:textId="77777777" w:rsidR="00AD3958" w:rsidRPr="002C6F2A" w:rsidRDefault="00AD3958" w:rsidP="00AD3958">
      <w:pPr>
        <w:pStyle w:val="a"/>
      </w:pPr>
      <w:r w:rsidRPr="002C6F2A">
        <w:t xml:space="preserve">С этого момента Вульгата, т. е. латинский перевод Библии, является официальной Библией католической церкви. </w:t>
      </w:r>
    </w:p>
    <w:p w14:paraId="7BC2CC79" w14:textId="77777777" w:rsidR="00AD3958" w:rsidRPr="002C6F2A" w:rsidRDefault="00AD3958" w:rsidP="00AD3958">
      <w:pPr>
        <w:pStyle w:val="a"/>
      </w:pPr>
      <w:r w:rsidRPr="002C6F2A">
        <w:t>Указано, что автором всех книг Ветхого и Нового Заветов является Бог.</w:t>
      </w:r>
    </w:p>
    <w:p w14:paraId="7B2B3996" w14:textId="77777777" w:rsidR="00AD3958" w:rsidRPr="002C6F2A" w:rsidRDefault="00AD3958" w:rsidP="00AD3958">
      <w:pPr>
        <w:pStyle w:val="a"/>
      </w:pPr>
      <w:r w:rsidRPr="002C6F2A">
        <w:t>Принят Указ о символе веры (</w:t>
      </w:r>
      <w:r w:rsidRPr="002C6F2A">
        <w:rPr>
          <w:lang w:val="en-US"/>
        </w:rPr>
        <w:t>Credo</w:t>
      </w:r>
      <w:r w:rsidRPr="002C6F2A">
        <w:t xml:space="preserve"> — по латыни);</w:t>
      </w:r>
    </w:p>
    <w:p w14:paraId="444D249B" w14:textId="77777777" w:rsidR="00AD3958" w:rsidRPr="002C6F2A" w:rsidRDefault="00AD3958" w:rsidP="00AD3958">
      <w:pPr>
        <w:pStyle w:val="a"/>
      </w:pPr>
      <w:r w:rsidRPr="002C6F2A">
        <w:t>Официально утвержден орден иезуитов.</w:t>
      </w:r>
    </w:p>
    <w:p w14:paraId="5E82248D" w14:textId="77777777" w:rsidR="00AD3958" w:rsidRPr="002C6F2A" w:rsidRDefault="00AD3958" w:rsidP="00AD3958">
      <w:pPr>
        <w:pStyle w:val="a"/>
      </w:pPr>
      <w:r w:rsidRPr="002C6F2A">
        <w:t>Принят указ об Индексе запрещенных книг.</w:t>
      </w:r>
    </w:p>
    <w:p w14:paraId="41C111AF" w14:textId="77777777" w:rsidR="00AD3958" w:rsidRPr="002C6F2A" w:rsidRDefault="00AD3958" w:rsidP="00AD3958">
      <w:pPr>
        <w:pStyle w:val="a"/>
      </w:pPr>
      <w:r w:rsidRPr="002C6F2A">
        <w:t>Впервые обнародованы Евангелие Христа, затем писания его апостолов.</w:t>
      </w:r>
    </w:p>
    <w:p w14:paraId="26D045F6" w14:textId="77777777" w:rsidR="00AD3958" w:rsidRPr="002C6F2A" w:rsidRDefault="00AD3958" w:rsidP="00AD3958">
      <w:pPr>
        <w:pStyle w:val="a"/>
      </w:pPr>
      <w:r w:rsidRPr="002C6F2A">
        <w:t>Впервые говорится о нашем «Господе Иисусе Христе, Сыне Божьем».</w:t>
      </w:r>
    </w:p>
    <w:p w14:paraId="1F18AA9D" w14:textId="77777777" w:rsidR="00AD3958" w:rsidRPr="002C6F2A" w:rsidRDefault="00AD3958" w:rsidP="00AD3958">
      <w:pPr>
        <w:pStyle w:val="a"/>
      </w:pPr>
      <w:r w:rsidRPr="002C6F2A">
        <w:t xml:space="preserve">Запретил толковать Писание мирянам. Право толкования истинного смысла Святого писания имеет только святая мать Церковь. </w:t>
      </w:r>
      <w:r w:rsidRPr="002C6F2A">
        <w:rPr>
          <w:i/>
          <w:iCs/>
        </w:rPr>
        <w:t>«</w:t>
      </w:r>
      <w:r w:rsidRPr="002C6F2A">
        <w:rPr>
          <w:i/>
        </w:rPr>
        <w:t>Поступающие вопреки, будут изобличаться священнослужителями и наказываться согласно закону».</w:t>
      </w:r>
    </w:p>
    <w:p w14:paraId="1055FE03" w14:textId="77777777" w:rsidR="00AD3958" w:rsidRPr="002C6F2A" w:rsidRDefault="00AD3958" w:rsidP="00AD3958">
      <w:pPr>
        <w:pStyle w:val="a"/>
      </w:pPr>
      <w:r w:rsidRPr="002C6F2A">
        <w:t>Утвердил основные догматы католицизма.</w:t>
      </w:r>
    </w:p>
    <w:p w14:paraId="4DFE7CAD" w14:textId="77777777" w:rsidR="00AD3958" w:rsidRPr="002C6F2A" w:rsidRDefault="00AD3958" w:rsidP="00AD3958">
      <w:pPr>
        <w:pStyle w:val="a"/>
      </w:pPr>
      <w:r w:rsidRPr="002C6F2A">
        <w:t>Заставил всех духовных лиц и профессоров католических университетов присягнуть Тридентскому исповеданию веры.</w:t>
      </w:r>
    </w:p>
    <w:p w14:paraId="3701CC8B" w14:textId="77777777" w:rsidR="00AD3958" w:rsidRPr="002C6F2A" w:rsidRDefault="00AD3958" w:rsidP="00AD3958">
      <w:pPr>
        <w:pStyle w:val="PlainText"/>
      </w:pPr>
      <w:r w:rsidRPr="002C6F2A">
        <w:t>Фактически на Тридентском соборе была создана религиозно-идеоло</w:t>
      </w:r>
      <w:r w:rsidRPr="002C6F2A">
        <w:softHyphen/>
        <w:t>ги</w:t>
      </w:r>
      <w:r w:rsidRPr="002C6F2A">
        <w:softHyphen/>
        <w:t>ческая — политическая организация, с глобалистской направленностью деятельности, а не</w:t>
      </w:r>
      <w:r w:rsidRPr="002C6F2A">
        <w:rPr>
          <w:rFonts w:ascii="Calibri" w:hAnsi="Calibri"/>
        </w:rPr>
        <w:t xml:space="preserve"> </w:t>
      </w:r>
      <w:r w:rsidRPr="002C6F2A">
        <w:t>просто религиозная (вероучительная), какими были другие церкви.</w:t>
      </w:r>
    </w:p>
    <w:p w14:paraId="5B10C636" w14:textId="77777777" w:rsidR="00AD3958" w:rsidRPr="002C6F2A" w:rsidRDefault="00AD3958" w:rsidP="00AD3958">
      <w:pPr>
        <w:pStyle w:val="PlainText"/>
      </w:pPr>
      <w:r w:rsidRPr="002C6F2A">
        <w:t>Единство церкви, основанное на главенстве папы — это сильная сторона римской церкви, позволяющая решать множество задач, которые были не под силу другим церквям. Власть пап была безгранична.</w:t>
      </w:r>
    </w:p>
    <w:p w14:paraId="2D90FE07" w14:textId="77777777" w:rsidR="00AD3958" w:rsidRPr="002C6F2A" w:rsidRDefault="00AD3958" w:rsidP="00AD3958">
      <w:pPr>
        <w:pStyle w:val="PlainText"/>
      </w:pPr>
      <w:r w:rsidRPr="002C6F2A">
        <w:t>Узаконенный на соборе орден иезуитов был по оглашению создан для обучения латинскому вероучению народов других стран. По умолчанию это был военно-монашеский орден, который играл громадную роль в</w:t>
      </w:r>
      <w:r w:rsidRPr="002C6F2A">
        <w:rPr>
          <w:rFonts w:ascii="Calibri" w:hAnsi="Calibri"/>
        </w:rPr>
        <w:t xml:space="preserve"> </w:t>
      </w:r>
      <w:r w:rsidRPr="002C6F2A">
        <w:t xml:space="preserve">становлении многих правителей средневековой Европы. Иезуиты всегда славились умением достигать результата любой ценой. Своими связями </w:t>
      </w:r>
      <w:r w:rsidRPr="00EC15C2">
        <w:t xml:space="preserve">орден </w:t>
      </w:r>
      <w:r w:rsidRPr="002C6F2A">
        <w:t xml:space="preserve">опутал все цивилизованные страны мира. Интриги и шантаж, подкуп и убийства — с одной стороны, охрана интересов церкви и католицизма — с другой. </w:t>
      </w:r>
      <w:r w:rsidRPr="002C6F2A">
        <w:rPr>
          <w:b/>
        </w:rPr>
        <w:t>По сути, если пользоваться терминологией наших дней, орден иезуитов — одно из орудий ведения папством и его хозяевами «гибридной войны» за безраздельное мировое господство.</w:t>
      </w:r>
    </w:p>
    <w:p w14:paraId="2E6E286A" w14:textId="77777777" w:rsidR="00AD3958" w:rsidRPr="002C6F2A" w:rsidRDefault="00AD3958" w:rsidP="00AD3958">
      <w:pPr>
        <w:pStyle w:val="PlainText"/>
      </w:pPr>
      <w:r w:rsidRPr="002C6F2A">
        <w:lastRenderedPageBreak/>
        <w:t>На Соборе была поставлена цель: очистить церковь от ереси, искоренить злоупотребления и пороки, укрепить внутрицерковную дисциплину и освободить Римскую церковь от контроля со стороны светских монархов.</w:t>
      </w:r>
      <w:r w:rsidRPr="002C6F2A">
        <w:rPr>
          <w:i/>
        </w:rPr>
        <w:t xml:space="preserve"> </w:t>
      </w:r>
    </w:p>
    <w:p w14:paraId="53112420" w14:textId="48632F07" w:rsidR="00AD3958" w:rsidRPr="002C6F2A" w:rsidRDefault="00AD3958" w:rsidP="00AD3958">
      <w:pPr>
        <w:pStyle w:val="PlainText"/>
      </w:pPr>
      <w:r w:rsidRPr="002C6F2A">
        <w:t>В деле искоренения ереси полагались на Индекс запрещенных книг</w:t>
      </w:r>
      <w:r w:rsidRPr="00AD3958">
        <w:t>[XXXI]</w:t>
      </w:r>
      <w:r w:rsidRPr="002C6F2A">
        <w:t xml:space="preserve"> и на инквизицию. </w:t>
      </w:r>
    </w:p>
    <w:p w14:paraId="53A3D39D" w14:textId="77777777" w:rsidR="00AD3958" w:rsidRPr="002C6F2A" w:rsidRDefault="00AD3958" w:rsidP="00AD3958">
      <w:pPr>
        <w:pStyle w:val="PlainText"/>
      </w:pPr>
      <w:r w:rsidRPr="002C6F2A">
        <w:t xml:space="preserve">Отметим, что все монашеские ордена были созданы </w:t>
      </w:r>
      <w:r w:rsidRPr="002C6F2A">
        <w:rPr>
          <w:b/>
          <w:bCs/>
        </w:rPr>
        <w:t xml:space="preserve">для окатоличивания некатолических народов </w:t>
      </w:r>
      <w:r w:rsidRPr="002C6F2A">
        <w:t>любыми методами и средствами</w:t>
      </w:r>
      <w:r w:rsidRPr="002C6F2A">
        <w:rPr>
          <w:bCs/>
        </w:rPr>
        <w:t>.</w:t>
      </w:r>
    </w:p>
    <w:p w14:paraId="4EFA0EC4" w14:textId="77777777" w:rsidR="00AD3958" w:rsidRPr="002C6F2A" w:rsidRDefault="00AD3958" w:rsidP="00AD3958">
      <w:pPr>
        <w:pStyle w:val="PlainText"/>
      </w:pPr>
      <w:r w:rsidRPr="002C6F2A">
        <w:t>Формально возможности папы после Триден</w:t>
      </w:r>
      <w:r>
        <w:t>т</w:t>
      </w:r>
      <w:r w:rsidRPr="002C6F2A">
        <w:t xml:space="preserve">ского собора ограничивались назначением епископов в любой католической стране, но фактически папа назначал королей и императоров. В католицизме существует понятие о верховенстве церковной власти над светской. </w:t>
      </w:r>
    </w:p>
    <w:p w14:paraId="6A156226" w14:textId="77777777" w:rsidR="00AD3958" w:rsidRPr="002C6F2A" w:rsidRDefault="00AD3958" w:rsidP="00AD3958">
      <w:pPr>
        <w:pStyle w:val="PlainText"/>
      </w:pPr>
      <w:r w:rsidRPr="002C6F2A">
        <w:t>Подтверждением этого является предложение иезуита П</w:t>
      </w:r>
      <w:r>
        <w:t>о</w:t>
      </w:r>
      <w:r w:rsidRPr="002C6F2A">
        <w:t xml:space="preserve">ссевино </w:t>
      </w:r>
      <w:smartTag w:uri="urn:schemas-microsoft-com:office:smarttags" w:element="PersonName">
        <w:r w:rsidRPr="002C6F2A">
          <w:t>Иван</w:t>
        </w:r>
      </w:smartTag>
      <w:r w:rsidRPr="002C6F2A">
        <w:t xml:space="preserve">у Грозному принять католичество, как единственно правильную религию и за это </w:t>
      </w:r>
      <w:r>
        <w:t xml:space="preserve">его </w:t>
      </w:r>
      <w:r w:rsidRPr="00274124">
        <w:t>обещал</w:t>
      </w:r>
      <w:r>
        <w:t>и</w:t>
      </w:r>
      <w:r w:rsidRPr="002C6F2A">
        <w:t xml:space="preserve"> назначить восточным императором.</w:t>
      </w:r>
    </w:p>
    <w:p w14:paraId="516329B0" w14:textId="77777777" w:rsidR="00AD3958" w:rsidRPr="002C6F2A" w:rsidRDefault="00AD3958" w:rsidP="00AD3958">
      <w:pPr>
        <w:pStyle w:val="PlainText"/>
      </w:pPr>
      <w:r w:rsidRPr="002C6F2A">
        <w:t>Дальше римской католической церкви оставалось решить две задачи:</w:t>
      </w:r>
    </w:p>
    <w:p w14:paraId="644335A1" w14:textId="77777777" w:rsidR="00AD3958" w:rsidRPr="002C6F2A" w:rsidRDefault="00AD3958" w:rsidP="00AD3958">
      <w:pPr>
        <w:pStyle w:val="PlainText"/>
      </w:pPr>
      <w:r w:rsidRPr="002C6F2A">
        <w:t>1. Убрать еретиков, ведьм и колдунов, препятствовавших распростран</w:t>
      </w:r>
      <w:r>
        <w:t>ению католичества внутри Европы.</w:t>
      </w:r>
    </w:p>
    <w:p w14:paraId="016D4286" w14:textId="77777777" w:rsidR="00AD3958" w:rsidRPr="002C6F2A" w:rsidRDefault="00AD3958" w:rsidP="00AD3958">
      <w:pPr>
        <w:pStyle w:val="PlainText"/>
      </w:pPr>
      <w:r w:rsidRPr="002C6F2A">
        <w:t>2. Расширить католическое влияние</w:t>
      </w:r>
      <w:r>
        <w:t>, т.е.</w:t>
      </w:r>
      <w:r w:rsidRPr="002C6F2A">
        <w:t xml:space="preserve"> совершить экспан</w:t>
      </w:r>
      <w:r>
        <w:t>сию в другие страны, в том</w:t>
      </w:r>
      <w:r w:rsidRPr="002C6F2A">
        <w:t xml:space="preserve"> ч</w:t>
      </w:r>
      <w:r>
        <w:t>исле</w:t>
      </w:r>
      <w:r w:rsidRPr="002C6F2A">
        <w:t xml:space="preserve"> и в Россию.</w:t>
      </w:r>
    </w:p>
    <w:p w14:paraId="579DCAC5" w14:textId="77777777" w:rsidR="00AD3958" w:rsidRPr="002C6F2A" w:rsidRDefault="00AD3958" w:rsidP="00AD3958">
      <w:pPr>
        <w:pStyle w:val="Heading2"/>
      </w:pPr>
      <w:bookmarkStart w:id="40" w:name="_Toc455505647"/>
      <w:bookmarkStart w:id="41" w:name="_Toc455762158"/>
      <w:r w:rsidRPr="002C6F2A">
        <w:t>Инквизиция на Западе</w:t>
      </w:r>
      <w:bookmarkEnd w:id="40"/>
      <w:bookmarkEnd w:id="41"/>
    </w:p>
    <w:p w14:paraId="5B78DB55" w14:textId="77777777" w:rsidR="00AD3958" w:rsidRPr="002C6F2A" w:rsidRDefault="00AD3958" w:rsidP="00AD3958">
      <w:pPr>
        <w:pStyle w:val="PlainText"/>
      </w:pPr>
      <w:r>
        <w:t>В</w:t>
      </w:r>
      <w:r w:rsidRPr="002C6F2A">
        <w:t xml:space="preserve">о второй половине </w:t>
      </w:r>
      <w:r w:rsidRPr="002C6F2A">
        <w:rPr>
          <w:lang w:val="en-US"/>
        </w:rPr>
        <w:t>XV</w:t>
      </w:r>
      <w:r w:rsidRPr="002C6F2A">
        <w:t xml:space="preserve"> века и в XVI</w:t>
      </w:r>
      <w:r w:rsidRPr="004146DB">
        <w:t xml:space="preserve"> </w:t>
      </w:r>
      <w:r w:rsidRPr="002C6F2A">
        <w:t>веке</w:t>
      </w:r>
      <w:r>
        <w:t>, особенно</w:t>
      </w:r>
      <w:r w:rsidRPr="002C6F2A">
        <w:t xml:space="preserve"> </w:t>
      </w:r>
      <w:r>
        <w:t>п</w:t>
      </w:r>
      <w:r w:rsidRPr="002C6F2A">
        <w:t>осле Триден</w:t>
      </w:r>
      <w:r>
        <w:t>т</w:t>
      </w:r>
      <w:r w:rsidRPr="002C6F2A">
        <w:t>ского собора</w:t>
      </w:r>
      <w:r>
        <w:t>,</w:t>
      </w:r>
      <w:r w:rsidRPr="002C6F2A">
        <w:t xml:space="preserve"> в Европе начинаются религиозные войны и борьба с ересями.</w:t>
      </w:r>
      <w:r w:rsidRPr="002C6F2A">
        <w:tab/>
      </w:r>
      <w:r w:rsidRPr="002C6F2A">
        <w:tab/>
      </w:r>
      <w:r w:rsidRPr="002C6F2A">
        <w:tab/>
      </w:r>
    </w:p>
    <w:p w14:paraId="4683232C" w14:textId="77777777" w:rsidR="00AD3958" w:rsidRPr="002C6F2A" w:rsidRDefault="00AD3958" w:rsidP="00AD3958">
      <w:pPr>
        <w:pStyle w:val="PlainText"/>
      </w:pPr>
      <w:r w:rsidRPr="002C6F2A">
        <w:t>130 лет между 1559 и 1689 гг. стали для Европы периодом анархии, гражданских войн и восстаний. Официальная история называет основной причиной протестантско-католическую религиозную борьбу, но так ли это? Протестанты тоже участвовали в Триден</w:t>
      </w:r>
      <w:r>
        <w:t>т</w:t>
      </w:r>
      <w:r w:rsidRPr="002C6F2A">
        <w:t xml:space="preserve">ском соборе и приняли латинский вариант священного писания. </w:t>
      </w:r>
    </w:p>
    <w:p w14:paraId="2FE919EA" w14:textId="77777777" w:rsidR="00AD3958" w:rsidRPr="002C6F2A" w:rsidRDefault="00AD3958" w:rsidP="00AD3958">
      <w:pPr>
        <w:pStyle w:val="PlainText"/>
      </w:pPr>
      <w:r w:rsidRPr="002C6F2A">
        <w:t xml:space="preserve">Лютер был августинским монахом, а Кальвин был католиком и богословом. Оба занимались переводом Библии. Они могли выполнять особую миссию — возглавить тех, кто был недоволен католицизмом, но не дать этим недовольным отказаться от созданного латинянами вероучения и от борьбы с еретиками. </w:t>
      </w:r>
    </w:p>
    <w:p w14:paraId="1C93F210" w14:textId="5478AB2A" w:rsidR="00AD3958" w:rsidRPr="002C6F2A" w:rsidRDefault="00AD3958" w:rsidP="00AD3958">
      <w:pPr>
        <w:pStyle w:val="PlainText"/>
      </w:pPr>
      <w:r w:rsidRPr="002C6F2A">
        <w:lastRenderedPageBreak/>
        <w:t>Принято обвинять в инквизиции только католиков. Но это не так. Протестанты тоже жгли ведьм и колдунов и еще изощренней, чем католики. Приведем отрывок из книги «Христианство и спорынья»</w:t>
      </w:r>
      <w:r w:rsidRPr="00AD3958">
        <w:t>[XXXII]</w:t>
      </w:r>
      <w:r w:rsidRPr="002C6F2A">
        <w:t>:</w:t>
      </w:r>
    </w:p>
    <w:p w14:paraId="72BA114C"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«...в протестантских областях Германии охотники за ведьмами безумствовали даже больше, чем в землях, оставшихся католическими. …Каждый город, каждое местечко, каждое прелатство, каждое дворянское имение в Германии зажигало костры. …по всей Германии отовсюду поднимается дым костров, который заслоняет свет. </w:t>
      </w:r>
    </w:p>
    <w:p w14:paraId="6736875E" w14:textId="77777777" w:rsidR="00AD3958" w:rsidRPr="002C6F2A" w:rsidRDefault="00AD3958" w:rsidP="00AD3958">
      <w:pPr>
        <w:ind w:firstLine="340"/>
        <w:jc w:val="both"/>
        <w:rPr>
          <w:rFonts w:ascii="Academy" w:hAnsi="Academy"/>
          <w:sz w:val="24"/>
        </w:rPr>
      </w:pPr>
      <w:r w:rsidRPr="002C6F2A">
        <w:rPr>
          <w:rFonts w:ascii="Academy" w:hAnsi="Academy"/>
          <w:sz w:val="24"/>
        </w:rPr>
        <w:t xml:space="preserve">Если мы отметим на карте точкой каждый установленный случай сожжения ведьмы, то ... сплошные пятна из точек образовались бы в Швейцарии и от Рейна до Амстердама, а также на юге Франции, забрызгали бы Англию, Шотландию и Скандинавские страны. Надо отметить, что зоны наибольшего скопления точек </w:t>
      </w:r>
      <w:r w:rsidRPr="002C6F2A">
        <w:rPr>
          <w:rFonts w:ascii="Academy" w:hAnsi="Academy"/>
          <w:b/>
          <w:sz w:val="24"/>
        </w:rPr>
        <w:t>были центрами протестантизма…..именно виднейшие деятели протестантизма (Лютер, Кальвин, Бакстер) были фанатичными преследователями ведьм».</w:t>
      </w:r>
    </w:p>
    <w:p w14:paraId="31F41D9B" w14:textId="77777777" w:rsidR="00AD3958" w:rsidRPr="002C6F2A" w:rsidRDefault="00AD3958" w:rsidP="00AD3958">
      <w:pPr>
        <w:pStyle w:val="PlainText"/>
      </w:pPr>
      <w:r w:rsidRPr="002C6F2A">
        <w:t>Похоже на то, что было разделение труда: католики боролись с еретиками, а протестанты с ведьмами и колдунами.</w:t>
      </w:r>
    </w:p>
    <w:p w14:paraId="7D2091D4" w14:textId="77777777" w:rsidR="00AD3958" w:rsidRPr="002C6F2A" w:rsidRDefault="00AD3958" w:rsidP="00AD3958">
      <w:pPr>
        <w:pStyle w:val="PlainText"/>
      </w:pPr>
      <w:r w:rsidRPr="002C6F2A">
        <w:t>Поставим вопросы:</w:t>
      </w:r>
    </w:p>
    <w:p w14:paraId="65878001" w14:textId="77777777" w:rsidR="00AD3958" w:rsidRPr="002C6F2A" w:rsidRDefault="00AD3958" w:rsidP="00AD3958">
      <w:pPr>
        <w:pStyle w:val="a"/>
      </w:pPr>
      <w:r w:rsidRPr="002C6F2A">
        <w:t>Почему инквизиция начала действовать только в средние века, несмотря на то, что христианство существовало уже почти полторы тысячи лет, как нам говорит официальная история? Неужели за такой большой срок христианство не обрело стабильности?</w:t>
      </w:r>
    </w:p>
    <w:p w14:paraId="1A46884C" w14:textId="77777777" w:rsidR="00AD3958" w:rsidRPr="002C6F2A" w:rsidRDefault="00AD3958" w:rsidP="00AD3958">
      <w:pPr>
        <w:pStyle w:val="a"/>
      </w:pPr>
      <w:r w:rsidRPr="002C6F2A">
        <w:t>Откуда взялись полчища еретиков?</w:t>
      </w:r>
    </w:p>
    <w:p w14:paraId="1EE78E99" w14:textId="77777777" w:rsidR="00AD3958" w:rsidRPr="002C6F2A" w:rsidRDefault="00AD3958" w:rsidP="00AD3958">
      <w:pPr>
        <w:pStyle w:val="PlainText"/>
      </w:pPr>
      <w:r w:rsidRPr="002C6F2A">
        <w:t xml:space="preserve">Как показал уже упоминавшийся Джонсон, «полчища» еретиков появились лишь на бумаге. </w:t>
      </w:r>
    </w:p>
    <w:p w14:paraId="345645E5" w14:textId="77777777" w:rsidR="00AD3958" w:rsidRPr="002C6F2A" w:rsidRDefault="00AD3958" w:rsidP="00AD3958">
      <w:pPr>
        <w:pStyle w:val="PlainText"/>
      </w:pPr>
      <w:r w:rsidRPr="00EC15C2">
        <w:t xml:space="preserve">С нашей точки зрения еретики были придуманы для того, чтобы скрыть факт существования </w:t>
      </w:r>
      <w:r>
        <w:t xml:space="preserve">в более раннее время </w:t>
      </w:r>
      <w:r w:rsidRPr="00EC15C2">
        <w:t>единого вероучения на всей территории Европы и внушить всем мысль, что были лишь разрозненные и не связанные между собой секты</w:t>
      </w:r>
      <w:r>
        <w:t>, с которыми католицизм вынужден был бороться</w:t>
      </w:r>
      <w:r w:rsidRPr="00EC15C2">
        <w:t>.</w:t>
      </w:r>
    </w:p>
    <w:p w14:paraId="6CC43283" w14:textId="77777777" w:rsidR="00AD3958" w:rsidRPr="002C6F2A" w:rsidRDefault="00AD3958" w:rsidP="00AD3958">
      <w:pPr>
        <w:pStyle w:val="PlainText"/>
      </w:pPr>
      <w:r w:rsidRPr="002C6F2A">
        <w:t xml:space="preserve">За что конкретно пытали и сжигали еретиков? Есть описание пыток и казни, есть статистика, литература по инквизиции </w:t>
      </w:r>
      <w:r w:rsidRPr="002C6F2A">
        <w:lastRenderedPageBreak/>
        <w:t>насчитывает около 2 тыс. названий,</w:t>
      </w:r>
      <w:r w:rsidRPr="002C6F2A">
        <w:rPr>
          <w:i/>
          <w:iCs/>
        </w:rPr>
        <w:t xml:space="preserve"> </w:t>
      </w:r>
      <w:r w:rsidRPr="002C6F2A">
        <w:t xml:space="preserve">но в чем конкретная вина еретиков понять трудно. </w:t>
      </w:r>
    </w:p>
    <w:p w14:paraId="3DD2C101" w14:textId="77777777" w:rsidR="00AD3958" w:rsidRPr="002C6F2A" w:rsidRDefault="00AD3958" w:rsidP="00AD3958">
      <w:pPr>
        <w:pStyle w:val="PlainText"/>
      </w:pPr>
      <w:r w:rsidRPr="002C6F2A">
        <w:t>Известно, что еретиком считается любой, кто не принимает догматы католической церкви, но какие догматы были решающими для казни, — это не ясно.</w:t>
      </w:r>
    </w:p>
    <w:p w14:paraId="59430F1D" w14:textId="77777777" w:rsidR="00AD3958" w:rsidRPr="002C6F2A" w:rsidRDefault="00AD3958" w:rsidP="00AD3958">
      <w:pPr>
        <w:pStyle w:val="PlainText"/>
      </w:pPr>
      <w:r w:rsidRPr="002C6F2A">
        <w:t>Какой вере принадлежали, так называемые ведьмы и колдуны?</w:t>
      </w:r>
    </w:p>
    <w:p w14:paraId="7CA7BDDF" w14:textId="77777777" w:rsidR="00AD3958" w:rsidRPr="002C6F2A" w:rsidRDefault="00AD3958" w:rsidP="00AD3958">
      <w:pPr>
        <w:pStyle w:val="PlainText"/>
      </w:pPr>
      <w:r w:rsidRPr="002C6F2A">
        <w:t>Те, кого называли ведьмами и колдунами тоже были связаны с еретиками. Если бы они были разрознены, то с ними бы покончили быстро, а не воевали несколько веков.</w:t>
      </w:r>
    </w:p>
    <w:p w14:paraId="4A2C1B42" w14:textId="069E0529" w:rsidR="00AD3958" w:rsidRPr="002C6F2A" w:rsidRDefault="00AD3958" w:rsidP="00AD3958">
      <w:pPr>
        <w:pStyle w:val="PlainText"/>
      </w:pPr>
      <w:r w:rsidRPr="002C6F2A">
        <w:t>Из книги «История языческой Европы</w:t>
      </w:r>
      <w:bookmarkStart w:id="42" w:name="sdfootnote26anc"/>
      <w:r w:rsidRPr="002C6F2A">
        <w:t>»</w:t>
      </w:r>
      <w:bookmarkEnd w:id="42"/>
      <w:r w:rsidRPr="00AD3958">
        <w:t>[XXXIII]</w:t>
      </w:r>
      <w:r w:rsidRPr="002C6F2A">
        <w:t xml:space="preserve"> мы узнаем, что «…</w:t>
      </w:r>
      <w:r w:rsidRPr="00A8355C">
        <w:t>охота на так называемых ведьм ... была преднамеренным преследованием оставшихся в Европе язычников».</w:t>
      </w:r>
      <w:r w:rsidRPr="002C6F2A">
        <w:t xml:space="preserve"> </w:t>
      </w:r>
    </w:p>
    <w:p w14:paraId="191E8793" w14:textId="77777777" w:rsidR="00AD3958" w:rsidRPr="002C6F2A" w:rsidRDefault="00AD3958" w:rsidP="00AD3958">
      <w:pPr>
        <w:pStyle w:val="PlainText"/>
      </w:pPr>
      <w:r w:rsidRPr="002C6F2A">
        <w:t>Очевидно, что шла борьба не с еретиками, а со славянским населением Европы, их уничтожали и вытесняли, под видом еретиков, ведьм и колдунов.</w:t>
      </w:r>
    </w:p>
    <w:p w14:paraId="4343C8A7" w14:textId="77777777" w:rsidR="00AD3958" w:rsidRPr="002C6F2A" w:rsidRDefault="00AD3958" w:rsidP="00AD3958">
      <w:pPr>
        <w:pStyle w:val="Heading2"/>
      </w:pPr>
      <w:bookmarkStart w:id="43" w:name="_Toc455505648"/>
      <w:bookmarkStart w:id="44" w:name="_Toc455762159"/>
      <w:r w:rsidRPr="002C6F2A">
        <w:t>«Теоретическая» основа инквизиции</w:t>
      </w:r>
      <w:bookmarkEnd w:id="43"/>
      <w:bookmarkEnd w:id="44"/>
    </w:p>
    <w:p w14:paraId="1A7575A1" w14:textId="77777777" w:rsidR="00AD3958" w:rsidRPr="002C6F2A" w:rsidRDefault="00AD3958" w:rsidP="00AD3958">
      <w:pPr>
        <w:pStyle w:val="PlainText"/>
      </w:pPr>
      <w:r w:rsidRPr="002C6F2A">
        <w:t xml:space="preserve">Инквизиторы, оправдывая свою деятельность, ссылались на Ветхий Завет: </w:t>
      </w:r>
    </w:p>
    <w:p w14:paraId="272E557E" w14:textId="77777777" w:rsidR="00AD3958" w:rsidRPr="002C6F2A" w:rsidRDefault="00AD3958" w:rsidP="00AD3958">
      <w:pPr>
        <w:ind w:firstLine="340"/>
        <w:jc w:val="both"/>
        <w:rPr>
          <w:rFonts w:ascii="Academy" w:hAnsi="Academy"/>
          <w:sz w:val="24"/>
        </w:rPr>
      </w:pPr>
      <w:r w:rsidRPr="002C6F2A">
        <w:rPr>
          <w:rFonts w:ascii="Academy" w:hAnsi="Academy"/>
          <w:sz w:val="24"/>
        </w:rPr>
        <w:t>«Разве не уничтожил бог посредством потопа все человечество, пощадив только Ноя и его семью; разве не сжег он живьем все население Содома и Гоморры, пролив на них «дождем серу и огонь» (Быт. 19:24); разве не истребил он 14700 человек, осмелившихся роптать против Моисея во время странствований иудеев в пустыне; разве не послал он ядовитых змей на тех, кто «малодушествовал» в пути (Чис. 21:4, 6); разве не убил он 50 070 жителей г. Вефсамиса только за то, что они «заглядывали в ковчег господа? По сравнению с этими массовыми побоищами библейского бога наши дела могут показаться чуть ли не детскими забавами» (История языческой Европы).</w:t>
      </w:r>
    </w:p>
    <w:p w14:paraId="3792787F" w14:textId="77777777" w:rsidR="00AD3958" w:rsidRPr="002C6F2A" w:rsidRDefault="00AD3958" w:rsidP="00AD3958">
      <w:pPr>
        <w:pStyle w:val="PlainText"/>
      </w:pPr>
      <w:r w:rsidRPr="002C6F2A">
        <w:t xml:space="preserve">С помощью Ветхого Завета вполне можно доказать «божественное» происхождение инквизиции. </w:t>
      </w:r>
    </w:p>
    <w:p w14:paraId="0925830C" w14:textId="77777777" w:rsidR="00AD3958" w:rsidRPr="002C6F2A" w:rsidRDefault="00AD3958" w:rsidP="00AD3958">
      <w:pPr>
        <w:ind w:firstLine="340"/>
        <w:jc w:val="both"/>
        <w:rPr>
          <w:rFonts w:cs="Courier New"/>
          <w:sz w:val="22"/>
          <w:szCs w:val="28"/>
        </w:rPr>
      </w:pPr>
      <w:r w:rsidRPr="002C6F2A">
        <w:rPr>
          <w:rFonts w:cs="Courier New"/>
          <w:sz w:val="22"/>
          <w:szCs w:val="28"/>
        </w:rPr>
        <w:t xml:space="preserve">Инквизиторы считали даже самого Иисуса Христа основателем и законодателем инквизиции. </w:t>
      </w:r>
    </w:p>
    <w:p w14:paraId="7F210DD7" w14:textId="25CF2342" w:rsidR="00AD3958" w:rsidRPr="002C6F2A" w:rsidRDefault="00AD3958" w:rsidP="00AD3958">
      <w:pPr>
        <w:ind w:firstLine="340"/>
        <w:jc w:val="both"/>
        <w:rPr>
          <w:rFonts w:cs="Courier New"/>
          <w:i/>
          <w:sz w:val="22"/>
          <w:szCs w:val="28"/>
        </w:rPr>
      </w:pPr>
      <w:r w:rsidRPr="002C6F2A">
        <w:rPr>
          <w:rFonts w:cs="Courier New"/>
          <w:sz w:val="22"/>
          <w:szCs w:val="28"/>
        </w:rPr>
        <w:t xml:space="preserve">В Евангелии от Иоанна Христос говорит: «Кто не пребудет во мне, извергнется вон, как ветвь, и засохнет; и такие ветви собирают и бросают в огонь, и они сгорают» (Ин. 15:6). </w:t>
      </w:r>
      <w:r w:rsidRPr="00274124">
        <w:rPr>
          <w:rFonts w:cs="Courier New"/>
          <w:sz w:val="22"/>
          <w:szCs w:val="28"/>
        </w:rPr>
        <w:t>Э</w:t>
      </w:r>
      <w:r w:rsidRPr="002C6F2A">
        <w:rPr>
          <w:rFonts w:cs="Courier New"/>
          <w:sz w:val="22"/>
          <w:szCs w:val="28"/>
        </w:rPr>
        <w:t xml:space="preserve">та фраза в особенности была приятна инквизиторам, так как оправдывала и </w:t>
      </w:r>
      <w:r w:rsidRPr="002C6F2A">
        <w:rPr>
          <w:rFonts w:cs="Courier New"/>
          <w:sz w:val="22"/>
          <w:szCs w:val="28"/>
        </w:rPr>
        <w:lastRenderedPageBreak/>
        <w:t>их, и использование ими костров. Однако при этом они уклонялись от ответа на вопрос:</w:t>
      </w:r>
      <w:r w:rsidRPr="002C6F2A">
        <w:rPr>
          <w:rFonts w:cs="Courier New"/>
          <w:i/>
          <w:sz w:val="22"/>
          <w:szCs w:val="28"/>
        </w:rPr>
        <w:t xml:space="preserve"> Почему Христос в своё первое пришествие не сжигал «еретиков» ни поодиночке, ни массово, а настаивал на том, что «не здоровые имеют нужду во враче, но больные, пойдите, научитесь, что значит: милости хочу, а не жертвы? Ибо Я пришел призвать не праведников, но грешников к покаянию»</w:t>
      </w:r>
      <w:r w:rsidRPr="00AD3958">
        <w:rPr>
          <w:rFonts w:cs="Courier New"/>
          <w:szCs w:val="28"/>
        </w:rPr>
        <w:t>[XXXIV]</w:t>
      </w:r>
      <w:r w:rsidRPr="002C6F2A">
        <w:rPr>
          <w:rFonts w:cs="Courier New"/>
          <w:i/>
          <w:sz w:val="22"/>
          <w:szCs w:val="28"/>
        </w:rPr>
        <w:t>.</w:t>
      </w:r>
    </w:p>
    <w:p w14:paraId="321CF0EF" w14:textId="77777777" w:rsidR="00AD3958" w:rsidRPr="002C6F2A" w:rsidRDefault="00AD3958" w:rsidP="00AD3958">
      <w:pPr>
        <w:pStyle w:val="Heading2"/>
      </w:pPr>
      <w:bookmarkStart w:id="45" w:name="_Toc455505649"/>
      <w:bookmarkStart w:id="46" w:name="_Toc455762160"/>
      <w:r w:rsidRPr="002C6F2A">
        <w:t>Основные ереси. В чём суть?</w:t>
      </w:r>
      <w:bookmarkEnd w:id="45"/>
      <w:bookmarkEnd w:id="46"/>
    </w:p>
    <w:p w14:paraId="1B53D62C" w14:textId="77777777" w:rsidR="00AD3958" w:rsidRPr="002C6F2A" w:rsidRDefault="00AD3958" w:rsidP="00AD3958">
      <w:pPr>
        <w:pStyle w:val="Heading2"/>
      </w:pPr>
      <w:bookmarkStart w:id="47" w:name="_Toc455762161"/>
      <w:r w:rsidRPr="002C6F2A">
        <w:t>Богомилы (катары)</w:t>
      </w:r>
      <w:bookmarkEnd w:id="47"/>
    </w:p>
    <w:p w14:paraId="7A4C0530" w14:textId="2F330B10" w:rsidR="00AD3958" w:rsidRPr="002C6F2A" w:rsidRDefault="00AD3958" w:rsidP="00AD3958">
      <w:pPr>
        <w:pStyle w:val="PlainText"/>
      </w:pPr>
      <w:r w:rsidRPr="002C6F2A">
        <w:t>Официальная церковная история говорит о том, что</w:t>
      </w:r>
      <w:r w:rsidRPr="002C6F2A">
        <w:rPr>
          <w:b/>
          <w:bCs/>
          <w:i/>
          <w:iCs/>
        </w:rPr>
        <w:t xml:space="preserve"> </w:t>
      </w:r>
      <w:r w:rsidRPr="002C6F2A">
        <w:t>крестовый поход против катаров состоялся в 1209-1229 годы и представлял собой серию военных кампаний, инициированных Римской католической церковью</w:t>
      </w:r>
      <w:r>
        <w:t xml:space="preserve"> </w:t>
      </w:r>
      <w:r w:rsidRPr="002C6F2A">
        <w:t>по искоренению</w:t>
      </w:r>
      <w:r>
        <w:t xml:space="preserve"> </w:t>
      </w:r>
      <w:r w:rsidRPr="002C6F2A">
        <w:t>ереси</w:t>
      </w:r>
      <w:r w:rsidRPr="00AD3958">
        <w:rPr>
          <w:vertAlign w:val="superscript"/>
        </w:rPr>
        <w:t>[XXXV]</w:t>
      </w:r>
      <w:r>
        <w:t xml:space="preserve"> </w:t>
      </w:r>
      <w:r w:rsidRPr="002C6F2A">
        <w:t>катаров</w:t>
      </w:r>
      <w:r>
        <w:t xml:space="preserve"> </w:t>
      </w:r>
      <w:r w:rsidRPr="002C6F2A">
        <w:t>в области</w:t>
      </w:r>
      <w:r>
        <w:t xml:space="preserve"> </w:t>
      </w:r>
      <w:r w:rsidRPr="002C6F2A">
        <w:t>Лангедок. Последнего катара сожгли на костре в 1321 году. Во время этого крестового похода,</w:t>
      </w:r>
      <w:r w:rsidRPr="002C6F2A">
        <w:rPr>
          <w:rFonts w:ascii="Calibri" w:hAnsi="Calibri"/>
        </w:rPr>
        <w:t xml:space="preserve"> </w:t>
      </w:r>
      <w:r w:rsidRPr="002C6F2A">
        <w:t xml:space="preserve">длившегося 20 лет, был уничтожен, по меньшей мере, миллион человек (Википедия). </w:t>
      </w:r>
    </w:p>
    <w:p w14:paraId="516FECE9" w14:textId="77777777" w:rsidR="00AD3958" w:rsidRPr="002C6F2A" w:rsidRDefault="00AD3958" w:rsidP="00AD3958">
      <w:pPr>
        <w:pStyle w:val="PlainText"/>
      </w:pPr>
      <w:r w:rsidRPr="002C6F2A">
        <w:t xml:space="preserve">По нашему мнению говорить о войнах римской католической церкви с Катарами в </w:t>
      </w:r>
      <w:r w:rsidRPr="002C6F2A">
        <w:rPr>
          <w:lang w:val="en-US"/>
        </w:rPr>
        <w:t>XIII</w:t>
      </w:r>
      <w:r w:rsidRPr="002C6F2A">
        <w:t xml:space="preserve"> веке не логично: в то время еще не было единой латинской церкви. Могли собираться небольшие отряды бандитов, чтобы ограбить жителей Лангедока, но не более того. </w:t>
      </w:r>
    </w:p>
    <w:p w14:paraId="4DE084D4" w14:textId="205D8BBA" w:rsidR="00AD3958" w:rsidRPr="002C6F2A" w:rsidRDefault="00AD3958" w:rsidP="00AD3958">
      <w:pPr>
        <w:pStyle w:val="PlainText"/>
      </w:pPr>
      <w:r w:rsidRPr="002C6F2A">
        <w:t xml:space="preserve">А первый крестовый поход латинян состоялся против Гуситов. Для борьбы с катарами необходимы были серьезные военные силы, чтобы разрушить такие крепостные сооружения как Каркасонскую крепость и Монсегюр, нужна артиллерия: там толщина стен — несколько метров, а артиллерия получила повсеместное распространение только в </w:t>
      </w:r>
      <w:r w:rsidRPr="002C6F2A">
        <w:rPr>
          <w:lang w:val="en-US"/>
        </w:rPr>
        <w:t>XV</w:t>
      </w:r>
      <w:r w:rsidRPr="002C6F2A">
        <w:t xml:space="preserve"> веке. Да и строить такие монументальные сооружения имело смысл только для обороны от артиллерии</w:t>
      </w:r>
      <w:r w:rsidRPr="00AD3958">
        <w:t>[XXXVI]</w:t>
      </w:r>
      <w:r w:rsidRPr="002C6F2A">
        <w:t xml:space="preserve">. </w:t>
      </w:r>
    </w:p>
    <w:p w14:paraId="39549F38" w14:textId="5ADFBFF5" w:rsidR="00AD3958" w:rsidRDefault="00AD3958" w:rsidP="00AD3958">
      <w:pPr>
        <w:pStyle w:val="ab"/>
        <w:rPr>
          <w:shd w:val="clear" w:color="auto" w:fill="FFFFFF"/>
        </w:rPr>
      </w:pPr>
    </w:p>
    <w:p w14:paraId="7E6CF7E3" w14:textId="77777777" w:rsidR="00AD3958" w:rsidRDefault="00AD3958" w:rsidP="00AD3958">
      <w:pPr>
        <w:pStyle w:val="ab"/>
      </w:pPr>
      <w:r>
        <w:t>Крепость Монсегюр</w:t>
      </w:r>
    </w:p>
    <w:p w14:paraId="356EC9C9" w14:textId="77777777" w:rsidR="00AD3958" w:rsidRPr="00274124" w:rsidRDefault="00AD3958" w:rsidP="00AD3958">
      <w:pPr>
        <w:pStyle w:val="PlainText"/>
        <w:jc w:val="center"/>
      </w:pPr>
    </w:p>
    <w:p w14:paraId="763FE37B" w14:textId="77777777" w:rsidR="00AD3958" w:rsidRPr="002C6F2A" w:rsidRDefault="00AD3958" w:rsidP="00AD3958">
      <w:pPr>
        <w:ind w:firstLine="284"/>
        <w:jc w:val="both"/>
        <w:rPr>
          <w:sz w:val="22"/>
        </w:rPr>
      </w:pPr>
      <w:r w:rsidRPr="002C6F2A">
        <w:rPr>
          <w:sz w:val="22"/>
        </w:rPr>
        <w:t xml:space="preserve">Все войны против катаров могли состояться лишь в </w:t>
      </w:r>
      <w:r w:rsidRPr="002C6F2A">
        <w:rPr>
          <w:sz w:val="22"/>
          <w:lang w:val="en-US"/>
        </w:rPr>
        <w:t>XVI</w:t>
      </w:r>
      <w:r w:rsidRPr="002C6F2A">
        <w:rPr>
          <w:sz w:val="22"/>
        </w:rPr>
        <w:t>-</w:t>
      </w:r>
      <w:r w:rsidRPr="002C6F2A">
        <w:rPr>
          <w:sz w:val="22"/>
          <w:lang w:val="en-US"/>
        </w:rPr>
        <w:t>XVII </w:t>
      </w:r>
      <w:r w:rsidRPr="002C6F2A">
        <w:rPr>
          <w:sz w:val="22"/>
        </w:rPr>
        <w:t>веках и, скорее всего, после Тридентского собора.</w:t>
      </w:r>
    </w:p>
    <w:p w14:paraId="0C06E01F" w14:textId="77777777" w:rsidR="00AD3958" w:rsidRPr="002C6F2A" w:rsidRDefault="00AD3958" w:rsidP="00AD3958">
      <w:pPr>
        <w:ind w:firstLine="284"/>
        <w:jc w:val="both"/>
        <w:rPr>
          <w:sz w:val="22"/>
        </w:rPr>
      </w:pPr>
      <w:r w:rsidRPr="002C6F2A">
        <w:rPr>
          <w:sz w:val="22"/>
        </w:rPr>
        <w:t xml:space="preserve">Есть сведения, что латинская церковь боролась еще против еретиков Вальденсов, которых уничтожали в </w:t>
      </w:r>
      <w:r w:rsidRPr="002C6F2A">
        <w:rPr>
          <w:sz w:val="22"/>
          <w:lang w:val="en-US"/>
        </w:rPr>
        <w:t>XVII</w:t>
      </w:r>
      <w:r w:rsidRPr="002C6F2A">
        <w:rPr>
          <w:sz w:val="22"/>
        </w:rPr>
        <w:t xml:space="preserve"> веке.</w:t>
      </w:r>
      <w:r w:rsidRPr="002C6F2A">
        <w:rPr>
          <w:i/>
          <w:sz w:val="22"/>
        </w:rPr>
        <w:t xml:space="preserve"> </w:t>
      </w:r>
      <w:r w:rsidRPr="002C6F2A">
        <w:rPr>
          <w:sz w:val="22"/>
        </w:rPr>
        <w:t xml:space="preserve">Википедия пишет, что </w:t>
      </w:r>
      <w:r w:rsidRPr="002C6F2A">
        <w:rPr>
          <w:i/>
          <w:sz w:val="22"/>
        </w:rPr>
        <w:t xml:space="preserve">в 1655 году пьемонтское войско в союзе с бандитами и </w:t>
      </w:r>
      <w:r w:rsidRPr="002C6F2A">
        <w:rPr>
          <w:i/>
          <w:sz w:val="22"/>
        </w:rPr>
        <w:lastRenderedPageBreak/>
        <w:t>ирландскими наёмниками замучили две тысячи вальденсов. В 1685 году французские и итальянские войска убили около 3000 верующих, взяли в плен около 10000 и распределили около 3000 детей по католическим местностям</w:t>
      </w:r>
      <w:r w:rsidRPr="002C6F2A">
        <w:rPr>
          <w:b/>
          <w:i/>
          <w:sz w:val="22"/>
        </w:rPr>
        <w:t>»</w:t>
      </w:r>
      <w:r w:rsidRPr="002C6F2A">
        <w:rPr>
          <w:i/>
          <w:sz w:val="22"/>
        </w:rPr>
        <w:t>.</w:t>
      </w:r>
    </w:p>
    <w:p w14:paraId="7ED0B13E" w14:textId="19B96127" w:rsidR="00AD3958" w:rsidRPr="002C6F2A" w:rsidRDefault="00AD3958" w:rsidP="00AD3958">
      <w:pPr>
        <w:ind w:firstLine="284"/>
        <w:jc w:val="both"/>
        <w:rPr>
          <w:sz w:val="22"/>
        </w:rPr>
      </w:pPr>
      <w:r w:rsidRPr="002C6F2A">
        <w:rPr>
          <w:sz w:val="22"/>
        </w:rPr>
        <w:t>Вальденсы и катары настолько близки между собой по религиозным взглядам, что отличить их практически невозможно</w:t>
      </w:r>
      <w:r w:rsidRPr="00AD3958">
        <w:rPr>
          <w:vertAlign w:val="superscript"/>
        </w:rPr>
        <w:t>[XXXVII]</w:t>
      </w:r>
      <w:r w:rsidRPr="002C6F2A">
        <w:rPr>
          <w:sz w:val="22"/>
        </w:rPr>
        <w:t xml:space="preserve">. </w:t>
      </w:r>
    </w:p>
    <w:p w14:paraId="272C8944" w14:textId="77777777" w:rsidR="00AD3958" w:rsidRPr="002C6F2A" w:rsidRDefault="00AD3958" w:rsidP="00AD3958">
      <w:pPr>
        <w:ind w:firstLine="284"/>
        <w:jc w:val="both"/>
        <w:rPr>
          <w:sz w:val="22"/>
        </w:rPr>
      </w:pPr>
      <w:r w:rsidRPr="002C6F2A">
        <w:rPr>
          <w:sz w:val="22"/>
        </w:rPr>
        <w:t>Кто же такие катары (вальденсы) и за что их уничтожали? Чем они мешали латинянам?</w:t>
      </w:r>
    </w:p>
    <w:p w14:paraId="729AC559" w14:textId="74CA47E9" w:rsidR="00AD3958" w:rsidRPr="002C6F2A" w:rsidRDefault="00AD3958" w:rsidP="00AD3958">
      <w:pPr>
        <w:pStyle w:val="PlainText"/>
      </w:pPr>
      <w:r w:rsidRPr="002C6F2A">
        <w:t>Наиболее точное описание религиозных взглядов Катаров дано в книге Жана Дювернуа «Религия катаров»</w:t>
      </w:r>
      <w:r w:rsidRPr="00AD3958">
        <w:rPr>
          <w:vertAlign w:val="superscript"/>
        </w:rPr>
        <w:t>[XXXVIII]</w:t>
      </w:r>
      <w:r w:rsidRPr="002C6F2A">
        <w:t>.</w:t>
      </w:r>
    </w:p>
    <w:p w14:paraId="3691EAC2" w14:textId="77777777" w:rsidR="00AD3958" w:rsidRPr="002C6F2A" w:rsidRDefault="00AD3958" w:rsidP="00AD3958">
      <w:pPr>
        <w:pStyle w:val="PlainText"/>
      </w:pPr>
      <w:r w:rsidRPr="002C6F2A">
        <w:t>Основные положения учения катаров:</w:t>
      </w:r>
    </w:p>
    <w:p w14:paraId="16E7DF08" w14:textId="77777777" w:rsidR="00AD3958" w:rsidRPr="002C6F2A" w:rsidRDefault="00AD3958" w:rsidP="00AD3958">
      <w:pPr>
        <w:pStyle w:val="a"/>
      </w:pPr>
      <w:r w:rsidRPr="002C6F2A">
        <w:t>Сын Божий пришел в этот мир не для того, чтобы искупить первородный грех Своей жертвой смертью на кресте, а для того, чтобы напомнить людям, что их Царство не от мира сего, и научить их спасительному таинству, которое навсегда избавит их от зла и от времени;</w:t>
      </w:r>
    </w:p>
    <w:p w14:paraId="5864057B" w14:textId="6B88E3BD" w:rsidR="00AD3958" w:rsidRPr="002C6F2A" w:rsidRDefault="00AD3958" w:rsidP="00AD3958">
      <w:pPr>
        <w:pStyle w:val="a"/>
      </w:pPr>
      <w:r w:rsidRPr="002C6F2A">
        <w:t>Христианство катаров — без распятия</w:t>
      </w:r>
      <w:r w:rsidRPr="00AD3958">
        <w:rPr>
          <w:vertAlign w:val="superscript"/>
        </w:rPr>
        <w:t>[XXXIX]</w:t>
      </w:r>
      <w:r w:rsidRPr="002C6F2A">
        <w:t>.</w:t>
      </w:r>
    </w:p>
    <w:p w14:paraId="103315C8" w14:textId="77777777" w:rsidR="00AD3958" w:rsidRPr="002C6F2A" w:rsidRDefault="00AD3958" w:rsidP="00AD3958">
      <w:pPr>
        <w:pStyle w:val="a"/>
      </w:pPr>
      <w:r w:rsidRPr="002C6F2A">
        <w:t>Сын Божий — это Ангел Божий.</w:t>
      </w:r>
    </w:p>
    <w:p w14:paraId="12D741D2" w14:textId="77777777" w:rsidR="00AD3958" w:rsidRDefault="00AD3958" w:rsidP="00AD3958">
      <w:pPr>
        <w:pStyle w:val="PlainText"/>
        <w:rPr>
          <w:shd w:val="clear" w:color="auto" w:fill="FFFFFF"/>
        </w:rPr>
      </w:pPr>
    </w:p>
    <w:p w14:paraId="6704D68D" w14:textId="1A143815" w:rsidR="00AD3958" w:rsidRDefault="00AD3958" w:rsidP="00AD3958">
      <w:pPr>
        <w:pStyle w:val="ab"/>
        <w:rPr>
          <w:shd w:val="clear" w:color="auto" w:fill="FFFFFF"/>
        </w:rPr>
      </w:pPr>
    </w:p>
    <w:p w14:paraId="3FA7C114" w14:textId="77777777" w:rsidR="00AD3958" w:rsidRPr="00146BF3" w:rsidRDefault="00AD3958" w:rsidP="00AD3958">
      <w:pPr>
        <w:pStyle w:val="ab"/>
      </w:pPr>
      <w:r w:rsidRPr="00146BF3">
        <w:t xml:space="preserve">Иисус Христос на фоне катарского креста (на нимбе). </w:t>
      </w:r>
      <w:r w:rsidRPr="00146BF3">
        <w:br/>
        <w:t>Фасад собора Парижской Богоматери</w:t>
      </w:r>
    </w:p>
    <w:p w14:paraId="21A6FEA6" w14:textId="77777777" w:rsidR="00AD3958" w:rsidRPr="00146BF3" w:rsidRDefault="00AD3958" w:rsidP="00AD3958">
      <w:pPr>
        <w:pStyle w:val="PlainText"/>
      </w:pPr>
    </w:p>
    <w:p w14:paraId="1E83ECBD" w14:textId="77777777" w:rsidR="00AD3958" w:rsidRPr="00146BF3" w:rsidRDefault="00AD3958" w:rsidP="00AD3958">
      <w:pPr>
        <w:pStyle w:val="PlainText"/>
      </w:pPr>
      <w:r w:rsidRPr="00146BF3">
        <w:t xml:space="preserve">В состав Священной книги катаров (вальденсов) входили Евангелия, Апостол, Экклезиаст, Псалмы, Песнь Песней и некоторые другие тексты. </w:t>
      </w:r>
    </w:p>
    <w:p w14:paraId="461DDE9C" w14:textId="77777777" w:rsidR="00AD3958" w:rsidRPr="00137A02" w:rsidRDefault="00AD3958" w:rsidP="00AD3958">
      <w:pPr>
        <w:pStyle w:val="PlainText"/>
        <w:rPr>
          <w:rStyle w:val="1"/>
        </w:rPr>
      </w:pPr>
      <w:r w:rsidRPr="002C6F2A">
        <w:t xml:space="preserve">Русская энциклопедия «Традиция» в статье «Катары» пишет: </w:t>
      </w:r>
      <w:r w:rsidRPr="00137A02">
        <w:rPr>
          <w:rStyle w:val="1"/>
        </w:rPr>
        <w:t>«Богомилы Византии и Балкан, а также катары Италии</w:t>
      </w:r>
      <w:r>
        <w:rPr>
          <w:rStyle w:val="1"/>
        </w:rPr>
        <w:t>,</w:t>
      </w:r>
      <w:r w:rsidRPr="00137A02">
        <w:rPr>
          <w:rStyle w:val="1"/>
        </w:rPr>
        <w:t xml:space="preserve"> Франции и Лангедока представляли собой одну и ту же Церковь».</w:t>
      </w:r>
    </w:p>
    <w:p w14:paraId="02F1D93F" w14:textId="425DB016" w:rsidR="00AD3958" w:rsidRPr="002C6F2A" w:rsidRDefault="00AD3958" w:rsidP="00AD3958">
      <w:pPr>
        <w:pStyle w:val="a5"/>
      </w:pPr>
      <w:r w:rsidRPr="002C6F2A">
        <w:t>«Катары претендовали на то, что именно они являются единственной и аутентичной христианской Церковью, а римская Церковь — отклонение от учения Христа»</w:t>
      </w:r>
      <w:r w:rsidRPr="00AD3958">
        <w:rPr>
          <w:vertAlign w:val="superscript"/>
        </w:rPr>
        <w:t>[XL]</w:t>
      </w:r>
      <w:r w:rsidRPr="002C6F2A">
        <w:t>.</w:t>
      </w:r>
    </w:p>
    <w:p w14:paraId="1327FFCF" w14:textId="77777777" w:rsidR="00AD3958" w:rsidRPr="002C6F2A" w:rsidRDefault="00AD3958" w:rsidP="00AD3958">
      <w:pPr>
        <w:pStyle w:val="PlainText"/>
      </w:pPr>
      <w:r w:rsidRPr="002C6F2A">
        <w:t xml:space="preserve">Словарь Брокгауза и Ефрона сообщает о катарах (богомилах) следующее: </w:t>
      </w:r>
    </w:p>
    <w:p w14:paraId="008D6B57" w14:textId="77777777" w:rsidR="00AD3958" w:rsidRPr="002C6F2A" w:rsidRDefault="00AD3958" w:rsidP="00AD3958">
      <w:pPr>
        <w:pStyle w:val="a5"/>
      </w:pPr>
      <w:r w:rsidRPr="002C6F2A">
        <w:lastRenderedPageBreak/>
        <w:t>«В начале XIII в. вся Южная Европа от Пиренеев и Океана до Босфора и Олимпа была окружена почти непрерывной цепью богомильских поселений.</w:t>
      </w:r>
    </w:p>
    <w:p w14:paraId="4C5BA97E" w14:textId="77777777" w:rsidR="00AD3958" w:rsidRPr="002C6F2A" w:rsidRDefault="00AD3958" w:rsidP="00AD3958">
      <w:pPr>
        <w:pStyle w:val="a5"/>
        <w:rPr>
          <w:sz w:val="22"/>
        </w:rPr>
      </w:pPr>
      <w:r w:rsidRPr="002C6F2A">
        <w:rPr>
          <w:sz w:val="22"/>
        </w:rPr>
        <w:t>На Западе они назывались не богомилами и бабунами, а манихеями, публиканами (павликиане), патаренами — в Италии, катарами — в Германии (отсюда Ketzer — еретик), альбигойцами — в Южной Франции (от города Альби), а также текстарантами (от tissarands — ткачи, по ремеслу). У нас в России Богомилы тоже были известны, и влияние их значительно сказалось в области апокрифической литературы.</w:t>
      </w:r>
    </w:p>
    <w:p w14:paraId="73822C26" w14:textId="77777777" w:rsidR="00AD3958" w:rsidRPr="002C6F2A" w:rsidRDefault="00AD3958" w:rsidP="00AD3958">
      <w:pPr>
        <w:pStyle w:val="a5"/>
        <w:rPr>
          <w:sz w:val="22"/>
        </w:rPr>
      </w:pPr>
      <w:r w:rsidRPr="002C6F2A">
        <w:rPr>
          <w:sz w:val="22"/>
        </w:rPr>
        <w:t>История и вероучение западных богомилов излагается под словами — альбигойцы и катары. ....Богомилы дожили до XVII в.; многие были обращены в православие, но еще больше в католицизм».</w:t>
      </w:r>
    </w:p>
    <w:p w14:paraId="63E4B041" w14:textId="77777777" w:rsidR="00AD3958" w:rsidRPr="002C6F2A" w:rsidRDefault="00AD3958" w:rsidP="00AD3958">
      <w:pPr>
        <w:pStyle w:val="PlainText"/>
      </w:pPr>
      <w:r w:rsidRPr="002C6F2A">
        <w:t xml:space="preserve">В общем, можно с уверенностью говорить о том, что катары, богомилы и т. п. «еретики» — это представители одного и того же вероучения, против которого и боролась </w:t>
      </w:r>
      <w:r>
        <w:t xml:space="preserve">официальная римско-католическая </w:t>
      </w:r>
      <w:r w:rsidRPr="002C6F2A">
        <w:t xml:space="preserve">церковь вплоть до конца </w:t>
      </w:r>
      <w:r w:rsidRPr="002C6F2A">
        <w:rPr>
          <w:lang w:val="en-US"/>
        </w:rPr>
        <w:t>XVII</w:t>
      </w:r>
      <w:r w:rsidRPr="002C6F2A">
        <w:t xml:space="preserve"> века.</w:t>
      </w:r>
    </w:p>
    <w:p w14:paraId="574A9098" w14:textId="418A3554" w:rsidR="00AD3958" w:rsidRPr="002C6F2A" w:rsidRDefault="00AD3958" w:rsidP="00AD3958">
      <w:pPr>
        <w:pStyle w:val="PlainText"/>
      </w:pPr>
      <w:r w:rsidRPr="002C6F2A">
        <w:t>Здесь еще отметим, что богомилы считали злым началом видимого мира Сатанаила, а Христа — добрым началом</w:t>
      </w:r>
      <w:r w:rsidRPr="00AD3958">
        <w:rPr>
          <w:vertAlign w:val="superscript"/>
        </w:rPr>
        <w:t>[XLI]</w:t>
      </w:r>
      <w:r w:rsidRPr="002C6F2A">
        <w:rPr>
          <w:i/>
        </w:rPr>
        <w:t>.</w:t>
      </w:r>
    </w:p>
    <w:p w14:paraId="6299EF08" w14:textId="77777777" w:rsidR="00AD3958" w:rsidRPr="002C6F2A" w:rsidRDefault="00AD3958" w:rsidP="00AD3958">
      <w:pPr>
        <w:pStyle w:val="PlainText"/>
      </w:pPr>
      <w:r w:rsidRPr="002C6F2A">
        <w:t xml:space="preserve">Последний оплот катаров — крепость Монсегюр, называли храмом чаши Грааля, а потом — </w:t>
      </w:r>
      <w:r w:rsidRPr="002C6F2A">
        <w:rPr>
          <w:b/>
          <w:bCs/>
        </w:rPr>
        <w:t>храмом Солнца</w:t>
      </w:r>
      <w:r w:rsidRPr="002C6F2A">
        <w:t>.</w:t>
      </w:r>
    </w:p>
    <w:p w14:paraId="4674019D" w14:textId="77777777" w:rsidR="00AD3958" w:rsidRPr="002C6F2A" w:rsidRDefault="00AD3958" w:rsidP="00AD3958">
      <w:pPr>
        <w:pStyle w:val="Heading2"/>
      </w:pPr>
      <w:bookmarkStart w:id="48" w:name="_Toc455505650"/>
      <w:bookmarkStart w:id="49" w:name="_Toc455762162"/>
      <w:r w:rsidRPr="002C6F2A">
        <w:t>Ариане и особенности их вероучения</w:t>
      </w:r>
      <w:bookmarkEnd w:id="48"/>
      <w:bookmarkEnd w:id="49"/>
      <w:r w:rsidRPr="002C6F2A">
        <w:t xml:space="preserve"> </w:t>
      </w:r>
    </w:p>
    <w:p w14:paraId="6B6EB99A" w14:textId="590BDF26" w:rsidR="00AD3958" w:rsidRPr="002C6F2A" w:rsidRDefault="00AD3958" w:rsidP="00AD3958">
      <w:pPr>
        <w:pStyle w:val="PlainText"/>
      </w:pPr>
      <w:r w:rsidRPr="002C6F2A">
        <w:t xml:space="preserve">Из богословских трудов по истории религии следует, что ариане перевелись ещё в древности, однако проходят века, а ариане никуда не деваются и не удаётся скрыть их существование вплоть до </w:t>
      </w:r>
      <w:r w:rsidRPr="002C6F2A">
        <w:rPr>
          <w:lang w:val="en-US"/>
        </w:rPr>
        <w:t>XVIII</w:t>
      </w:r>
      <w:r w:rsidRPr="002C6F2A">
        <w:t xml:space="preserve"> века. Например, огромная колония ариан существовала в XVII веке в Польше</w:t>
      </w:r>
      <w:r w:rsidRPr="00AD3958">
        <w:rPr>
          <w:vertAlign w:val="superscript"/>
        </w:rPr>
        <w:t>[XLII]</w:t>
      </w:r>
      <w:r w:rsidRPr="002C6F2A">
        <w:t>.</w:t>
      </w:r>
    </w:p>
    <w:p w14:paraId="11D3336C" w14:textId="1B52908E" w:rsidR="00AD3958" w:rsidRPr="002C6F2A" w:rsidRDefault="00AD3958" w:rsidP="00AD3958">
      <w:pPr>
        <w:ind w:firstLine="284"/>
        <w:jc w:val="both"/>
        <w:rPr>
          <w:sz w:val="22"/>
        </w:rPr>
      </w:pPr>
      <w:r w:rsidRPr="002C6F2A">
        <w:rPr>
          <w:sz w:val="22"/>
        </w:rPr>
        <w:t>У. Топпер писал</w:t>
      </w:r>
      <w:r w:rsidRPr="00AD3958">
        <w:rPr>
          <w:vertAlign w:val="superscript"/>
        </w:rPr>
        <w:t>[XLIII]</w:t>
      </w:r>
      <w:r w:rsidRPr="002C6F2A">
        <w:rPr>
          <w:sz w:val="22"/>
        </w:rPr>
        <w:t xml:space="preserve">: </w:t>
      </w:r>
    </w:p>
    <w:p w14:paraId="6E686E0E" w14:textId="77777777" w:rsidR="00AD3958" w:rsidRPr="002C6F2A" w:rsidRDefault="00AD3958" w:rsidP="00AD3958">
      <w:pPr>
        <w:pStyle w:val="a5"/>
      </w:pPr>
      <w:r w:rsidRPr="002C6F2A">
        <w:t xml:space="preserve">«Еретик Арий тоже может оказаться вымышленной персоной, маскирующей в качестве «еретического первосвященника» некую более могущественную религию». </w:t>
      </w:r>
    </w:p>
    <w:p w14:paraId="3752F54A" w14:textId="77777777" w:rsidR="00AD3958" w:rsidRPr="002C6F2A" w:rsidRDefault="00AD3958" w:rsidP="00AD3958">
      <w:pPr>
        <w:pStyle w:val="PlainText"/>
      </w:pPr>
      <w:r w:rsidRPr="002C6F2A">
        <w:t>Приведем основные положения учения ариан:</w:t>
      </w:r>
    </w:p>
    <w:p w14:paraId="0498E86F" w14:textId="77777777" w:rsidR="00AD3958" w:rsidRPr="002C6F2A" w:rsidRDefault="00AD3958" w:rsidP="00AD3958">
      <w:pPr>
        <w:pStyle w:val="a"/>
      </w:pPr>
      <w:r w:rsidRPr="002C6F2A">
        <w:t>ариане не признавали Иисуса Богом, а лишь первым из равных — посредником между Богом и людьми;</w:t>
      </w:r>
    </w:p>
    <w:p w14:paraId="7919A7EA" w14:textId="77777777" w:rsidR="00AD3958" w:rsidRPr="002C6F2A" w:rsidRDefault="00AD3958" w:rsidP="00AD3958">
      <w:pPr>
        <w:pStyle w:val="a"/>
      </w:pPr>
      <w:r w:rsidRPr="002C6F2A">
        <w:t>отвергали идею о троичности Бога;</w:t>
      </w:r>
    </w:p>
    <w:p w14:paraId="684BA1AF" w14:textId="77777777" w:rsidR="00AD3958" w:rsidRPr="002C6F2A" w:rsidRDefault="00AD3958" w:rsidP="00AD3958">
      <w:pPr>
        <w:pStyle w:val="a"/>
      </w:pPr>
      <w:r w:rsidRPr="002C6F2A">
        <w:t xml:space="preserve">Иисус не существовал всегда, т.е. существует его «начало бытия»; </w:t>
      </w:r>
    </w:p>
    <w:p w14:paraId="3886A325" w14:textId="77777777" w:rsidR="00AD3958" w:rsidRPr="002C6F2A" w:rsidRDefault="00AD3958" w:rsidP="00AD3958">
      <w:pPr>
        <w:pStyle w:val="a"/>
      </w:pPr>
      <w:r w:rsidRPr="002C6F2A">
        <w:lastRenderedPageBreak/>
        <w:t>Иисус сотворен из небытия, так как до этого его не было;</w:t>
      </w:r>
    </w:p>
    <w:p w14:paraId="202DA3DA" w14:textId="77777777" w:rsidR="00AD3958" w:rsidRPr="002C6F2A" w:rsidRDefault="00AD3958" w:rsidP="00AD3958">
      <w:pPr>
        <w:pStyle w:val="a"/>
      </w:pPr>
      <w:r w:rsidRPr="002C6F2A">
        <w:t xml:space="preserve">Иисус не может быть равен Отцу — Богу, т.е. </w:t>
      </w:r>
      <w:r w:rsidRPr="002C6F2A">
        <w:rPr>
          <w:b/>
          <w:bCs/>
        </w:rPr>
        <w:t>не единосущ, а подобосущ</w:t>
      </w:r>
      <w:r w:rsidRPr="002C6F2A">
        <w:t>.</w:t>
      </w:r>
    </w:p>
    <w:p w14:paraId="11F39AC5" w14:textId="40BDD96A" w:rsidR="00AD3958" w:rsidRPr="002C6F2A" w:rsidRDefault="00AD3958" w:rsidP="00AD3958">
      <w:pPr>
        <w:pStyle w:val="PlainText"/>
      </w:pPr>
      <w:r w:rsidRPr="002C6F2A">
        <w:t>Вольтер об арианах писал</w:t>
      </w:r>
      <w:r w:rsidRPr="00AD3958">
        <w:rPr>
          <w:vertAlign w:val="superscript"/>
        </w:rPr>
        <w:t>[XLIV]</w:t>
      </w:r>
      <w:r w:rsidRPr="002C6F2A">
        <w:t xml:space="preserve">: «Как бы то ни было, партия Ария заново начинает возрождаться как в Англии, так и в Голландии и Польше. Великий господин </w:t>
      </w:r>
      <w:r w:rsidRPr="002C6F2A">
        <w:rPr>
          <w:b/>
          <w:bCs/>
        </w:rPr>
        <w:t>Ньютон</w:t>
      </w:r>
      <w:r w:rsidRPr="002C6F2A">
        <w:t xml:space="preserve"> оказал честь этому направлению, взяв его под свою защиту». </w:t>
      </w:r>
    </w:p>
    <w:p w14:paraId="4985305D" w14:textId="77777777" w:rsidR="00AD3958" w:rsidRPr="002C6F2A" w:rsidRDefault="00AD3958" w:rsidP="00AD3958">
      <w:pPr>
        <w:pStyle w:val="PlainText"/>
      </w:pPr>
      <w:r w:rsidRPr="002C6F2A">
        <w:t xml:space="preserve">Википедия: Близкие к арианству воззрения обнаруживаются у многих верующих учёных XVII-XVIII веков, в том числе у Ньютона. …Друг Ньютона Уильям Уистон (переводчик трудов Иосифа Флавия) в 1710 году был лишен профессорского звания и изгнан из Кембриджского университета за свои утверждения о том, что </w:t>
      </w:r>
      <w:r w:rsidRPr="002C6F2A">
        <w:rPr>
          <w:b/>
        </w:rPr>
        <w:t>«</w:t>
      </w:r>
      <w:r w:rsidRPr="002C6F2A">
        <w:rPr>
          <w:b/>
          <w:bCs/>
        </w:rPr>
        <w:t>вероисповеданием ранней Церкви было арианство».</w:t>
      </w:r>
    </w:p>
    <w:p w14:paraId="159D2D7D" w14:textId="77777777" w:rsidR="00AD3958" w:rsidRPr="002C6F2A" w:rsidRDefault="00AD3958" w:rsidP="00AD3958">
      <w:pPr>
        <w:pStyle w:val="PlainText"/>
      </w:pPr>
      <w:r w:rsidRPr="002C6F2A">
        <w:t>Отметим существенный момент: арианство — это вероисповедание первоначального христианства.</w:t>
      </w:r>
    </w:p>
    <w:p w14:paraId="49E6D5BF" w14:textId="77777777" w:rsidR="00AD3958" w:rsidRPr="002C6F2A" w:rsidRDefault="00AD3958" w:rsidP="00AD3958">
      <w:pPr>
        <w:pStyle w:val="PlainText"/>
      </w:pPr>
      <w:r w:rsidRPr="002C6F2A">
        <w:t xml:space="preserve">Итак, мы видим, что арианство было распространено в Европе даже в </w:t>
      </w:r>
      <w:r w:rsidRPr="002C6F2A">
        <w:rPr>
          <w:lang w:val="en-US"/>
        </w:rPr>
        <w:t>XVIII</w:t>
      </w:r>
      <w:r w:rsidRPr="002C6F2A">
        <w:t xml:space="preserve"> веке, но латинские богословы перенесли историю арианства в </w:t>
      </w:r>
      <w:r w:rsidRPr="002C6F2A">
        <w:rPr>
          <w:lang w:val="en-US"/>
        </w:rPr>
        <w:t>IV</w:t>
      </w:r>
      <w:r w:rsidRPr="002C6F2A">
        <w:t xml:space="preserve"> век. </w:t>
      </w:r>
    </w:p>
    <w:p w14:paraId="37A2E936" w14:textId="77777777" w:rsidR="00AD3958" w:rsidRPr="002C6F2A" w:rsidRDefault="00AD3958" w:rsidP="00AD3958">
      <w:pPr>
        <w:pStyle w:val="PlainText"/>
      </w:pPr>
      <w:r w:rsidRPr="002C6F2A">
        <w:t>Борьба Запада против первоначального христианства (арианства) не прекращается до сих пор. Уже более 6 лет западные наемники пытаются уничтожить президента Сирии Башара Асада и поменять власть в этой стране. Вся сирийская элита, включая президента Асада — алавиты. Алавитов в Сирии не более 2-х млн., около 12 % населения, проживающего в районе Латакии-Тартуса. Почему же алавиты вызывают ненависть в странах Запада? Природа этой ненависти та же, что и природа ненависти к русским.</w:t>
      </w:r>
    </w:p>
    <w:p w14:paraId="7FD99AE0" w14:textId="77777777" w:rsidR="00AD3958" w:rsidRPr="002C6F2A" w:rsidRDefault="00AD3958" w:rsidP="00AD3958">
      <w:pPr>
        <w:pStyle w:val="PlainText"/>
      </w:pPr>
      <w:r w:rsidRPr="002C6F2A">
        <w:t>Западу удалось разжечь ненависть к алавитам среди мусульман-суннитов, которые считают, что борьба с режимом президента Асада — это «джихад» и против неверующих-алавитов, и против правителя, который не является мусульманином.</w:t>
      </w:r>
    </w:p>
    <w:p w14:paraId="5A17708B" w14:textId="77777777" w:rsidR="00AD3958" w:rsidRPr="002C6F2A" w:rsidRDefault="00AD3958" w:rsidP="00AD3958">
      <w:pPr>
        <w:pStyle w:val="PlainText"/>
      </w:pPr>
      <w:r w:rsidRPr="002C6F2A">
        <w:t>История же этой распри гораздо более продолжительна, чем 6 лет, на которые обращают внимание СМИ. До 1936 года существовало алавитское государство, затем французы присоединили его к Сирии, вопреки протестам алавитских шейхов. После этого алавиты, для того чтобы избежать гонений со стороны мусульман-суннитов, начали декларировать принадлежность алавизма к исламу. Однако, до сих пор нельзя сказать</w:t>
      </w:r>
      <w:r>
        <w:t>,</w:t>
      </w:r>
      <w:r w:rsidRPr="002C6F2A">
        <w:t xml:space="preserve"> насколько алавиты являются мусульманами. Это достаточно закрытая группа, религиозные предпочтения которой не совсем понятны.  Большую </w:t>
      </w:r>
      <w:r w:rsidRPr="002C6F2A">
        <w:lastRenderedPageBreak/>
        <w:t xml:space="preserve">роль у алавитов играет принцип «такыйя», согласно которому алавит может исполнять обряды других религий, сохраняя </w:t>
      </w:r>
      <w:r>
        <w:t xml:space="preserve">свою </w:t>
      </w:r>
      <w:r w:rsidRPr="002C6F2A">
        <w:t xml:space="preserve">веру в душе. </w:t>
      </w:r>
    </w:p>
    <w:p w14:paraId="5045775C" w14:textId="77777777" w:rsidR="00AD3958" w:rsidRPr="002C6F2A" w:rsidRDefault="00AD3958" w:rsidP="00AD3958">
      <w:pPr>
        <w:pStyle w:val="PlainText"/>
      </w:pPr>
      <w:r w:rsidRPr="002C6F2A">
        <w:t xml:space="preserve">По нашему мнению вероучение алавитов близко к арианству. Они почитают Ису (Иисуса Христа), христианских апостолов и </w:t>
      </w:r>
      <w:r>
        <w:t>некоторых</w:t>
      </w:r>
      <w:r w:rsidRPr="002C6F2A">
        <w:t xml:space="preserve"> святых, празднуют Рождество и Пасху, на богослужениях читают Евангелие и используют христианские имена. </w:t>
      </w:r>
    </w:p>
    <w:p w14:paraId="1400EFB9" w14:textId="77777777" w:rsidR="00AD3958" w:rsidRPr="002C6F2A" w:rsidRDefault="00AD3958" w:rsidP="00AD3958">
      <w:pPr>
        <w:pStyle w:val="PlainText"/>
      </w:pPr>
      <w:r w:rsidRPr="002C6F2A">
        <w:t xml:space="preserve">Многие знают, что предсказательница Ванга, на вопрос о начале третьей мировой войны, нестандартно ответила: </w:t>
      </w:r>
      <w:r w:rsidRPr="002C6F2A">
        <w:rPr>
          <w:i/>
        </w:rPr>
        <w:t xml:space="preserve">«Сирия еще не пала». </w:t>
      </w:r>
      <w:r w:rsidRPr="002C6F2A">
        <w:t xml:space="preserve">По-видимому она чувствовала, что Сирия — один из последних оплотов раннего христианства, который Запад стремится уничтожить всеми способами. И это до сих пор не удалось, только благодаря тому, что на пути экспансии западной цивилизации стала Россия. </w:t>
      </w:r>
    </w:p>
    <w:p w14:paraId="02F943E2" w14:textId="77777777" w:rsidR="00AD3958" w:rsidRPr="002C6F2A" w:rsidRDefault="00AD3958" w:rsidP="00AD3958">
      <w:pPr>
        <w:pStyle w:val="PlainText"/>
      </w:pPr>
      <w:r w:rsidRPr="002C6F2A">
        <w:t>Православные помогают православным</w:t>
      </w:r>
      <w:r>
        <w:t>!</w:t>
      </w:r>
    </w:p>
    <w:p w14:paraId="2FADE701" w14:textId="77777777" w:rsidR="00AD3958" w:rsidRPr="002C6F2A" w:rsidRDefault="00AD3958" w:rsidP="00AD3958">
      <w:pPr>
        <w:pStyle w:val="Heading2"/>
      </w:pPr>
      <w:bookmarkStart w:id="50" w:name="_Toc455505651"/>
      <w:bookmarkStart w:id="51" w:name="_Toc455762163"/>
      <w:r w:rsidRPr="002C6F2A">
        <w:t xml:space="preserve">Взаимосвязь славянской веры </w:t>
      </w:r>
      <w:r w:rsidRPr="002C6F2A">
        <w:br/>
        <w:t>с арианством, катарами и богомилами</w:t>
      </w:r>
      <w:bookmarkEnd w:id="50"/>
      <w:bookmarkEnd w:id="51"/>
    </w:p>
    <w:p w14:paraId="3D83EA28" w14:textId="204A5871" w:rsidR="00AD3958" w:rsidRPr="002C6F2A" w:rsidRDefault="00AD3958" w:rsidP="00AD3958">
      <w:pPr>
        <w:pStyle w:val="PlainText"/>
      </w:pPr>
      <w:r w:rsidRPr="002C6F2A">
        <w:t>Николай Осокин</w:t>
      </w:r>
      <w:r w:rsidRPr="00AD3958">
        <w:rPr>
          <w:vertAlign w:val="superscript"/>
        </w:rPr>
        <w:t>[XLV]</w:t>
      </w:r>
      <w:r w:rsidRPr="002C6F2A">
        <w:t xml:space="preserve"> пишет о том, что современники альбигойских войн считали катар</w:t>
      </w:r>
      <w:r>
        <w:t>ов</w:t>
      </w:r>
      <w:r w:rsidRPr="002C6F2A">
        <w:t xml:space="preserve"> потомками ариан. Они подчеркивали, что арианство было распространено и в Азии, и в Европе, и даже было там государственным вероисповеданием. Отмечается также роль славянского течения богомилов.</w:t>
      </w:r>
      <w:r w:rsidRPr="002C6F2A">
        <w:rPr>
          <w:i/>
        </w:rPr>
        <w:t xml:space="preserve"> </w:t>
      </w:r>
    </w:p>
    <w:p w14:paraId="08BAD461" w14:textId="77777777" w:rsidR="00AD3958" w:rsidRPr="002C6F2A" w:rsidRDefault="00AD3958" w:rsidP="00AD3958">
      <w:pPr>
        <w:pStyle w:val="PlainText"/>
      </w:pPr>
      <w:r w:rsidRPr="002C6F2A">
        <w:t>Для нас важно, что альбигойцы — это потомки ариан, а точнее — ариане и то, что они — славяне.</w:t>
      </w:r>
    </w:p>
    <w:p w14:paraId="02724A89" w14:textId="77777777" w:rsidR="00AD3958" w:rsidRDefault="00AD3958" w:rsidP="00AD3958">
      <w:pPr>
        <w:pStyle w:val="PlainText"/>
        <w:rPr>
          <w:shd w:val="clear" w:color="auto" w:fill="FFFFFF"/>
        </w:rPr>
      </w:pPr>
    </w:p>
    <w:p w14:paraId="75A20D35" w14:textId="3E8F0E00" w:rsidR="00AD3958" w:rsidRDefault="00AD3958" w:rsidP="00AD3958">
      <w:pPr>
        <w:pStyle w:val="ab"/>
        <w:rPr>
          <w:shd w:val="clear" w:color="auto" w:fill="FFFFFF"/>
        </w:rPr>
      </w:pPr>
    </w:p>
    <w:p w14:paraId="64E1A73C" w14:textId="77777777" w:rsidR="00AD3958" w:rsidRPr="00D65E08" w:rsidRDefault="00AD3958" w:rsidP="00AD3958">
      <w:pPr>
        <w:pStyle w:val="ab"/>
      </w:pPr>
      <w:r w:rsidRPr="00D65E08">
        <w:t xml:space="preserve">Каменный поклонный крест в Ярославском художественном </w:t>
      </w:r>
      <w:r>
        <w:br/>
      </w:r>
      <w:r w:rsidRPr="00D65E08">
        <w:t>музее. На кресте надпись: «Царь славын, Ис. Хр</w:t>
      </w:r>
      <w:r>
        <w:t>истос</w:t>
      </w:r>
      <w:r w:rsidRPr="00D65E08">
        <w:t xml:space="preserve"> Ника»</w:t>
      </w:r>
    </w:p>
    <w:p w14:paraId="3FD998D1" w14:textId="77777777" w:rsidR="00AD3958" w:rsidRDefault="00AD3958" w:rsidP="00AD3958">
      <w:pPr>
        <w:pStyle w:val="PlainText"/>
        <w:rPr>
          <w:shd w:val="clear" w:color="auto" w:fill="FFFFFF"/>
        </w:rPr>
      </w:pPr>
    </w:p>
    <w:p w14:paraId="19C8529C" w14:textId="581EBD95" w:rsidR="00AD3958" w:rsidRDefault="00AD3958" w:rsidP="00AD3958">
      <w:pPr>
        <w:pStyle w:val="ab"/>
        <w:rPr>
          <w:shd w:val="clear" w:color="auto" w:fill="FFFFFF"/>
        </w:rPr>
      </w:pPr>
    </w:p>
    <w:p w14:paraId="3515E57E" w14:textId="77777777" w:rsidR="00AD3958" w:rsidRDefault="00AD3958" w:rsidP="00AD3958">
      <w:pPr>
        <w:pStyle w:val="ab"/>
      </w:pPr>
      <w:r>
        <w:t>Увеличенная верхняя часть поклонного креста</w:t>
      </w:r>
    </w:p>
    <w:p w14:paraId="2411DCCE" w14:textId="77777777" w:rsidR="00AD3958" w:rsidRPr="00274124" w:rsidRDefault="00AD3958" w:rsidP="00AD3958">
      <w:pPr>
        <w:pStyle w:val="PlainText"/>
      </w:pPr>
    </w:p>
    <w:p w14:paraId="5C508FFE" w14:textId="77777777" w:rsidR="00AD3958" w:rsidRPr="002C6F2A" w:rsidRDefault="00AD3958" w:rsidP="00AD3958">
      <w:pPr>
        <w:pStyle w:val="PlainText"/>
      </w:pPr>
      <w:r w:rsidRPr="002C6F2A">
        <w:lastRenderedPageBreak/>
        <w:t xml:space="preserve">Мы уже разбирали учение катаров и видели, что оно совпадает с учением богомилов и вальденсов. Теперь нам понятно, что </w:t>
      </w:r>
      <w:r>
        <w:t xml:space="preserve">и </w:t>
      </w:r>
      <w:r w:rsidRPr="002C6F2A">
        <w:t xml:space="preserve">ариане проповедовали тоже самое. </w:t>
      </w:r>
    </w:p>
    <w:p w14:paraId="19B0F637" w14:textId="122E4597" w:rsidR="00AD3958" w:rsidRPr="002C6F2A" w:rsidRDefault="00AD3958" w:rsidP="00AD3958">
      <w:pPr>
        <w:ind w:firstLine="284"/>
        <w:jc w:val="both"/>
        <w:rPr>
          <w:sz w:val="22"/>
        </w:rPr>
      </w:pPr>
      <w:r w:rsidRPr="002C6F2A">
        <w:rPr>
          <w:sz w:val="22"/>
        </w:rPr>
        <w:t>Г. В. Вернадский</w:t>
      </w:r>
      <w:r w:rsidRPr="00AD3958">
        <w:rPr>
          <w:vertAlign w:val="superscript"/>
        </w:rPr>
        <w:t>[XLVI]</w:t>
      </w:r>
      <w:r w:rsidRPr="002C6F2A">
        <w:rPr>
          <w:sz w:val="22"/>
        </w:rPr>
        <w:t xml:space="preserve"> пишет: </w:t>
      </w:r>
    </w:p>
    <w:p w14:paraId="34E267E2" w14:textId="77777777" w:rsidR="00AD3958" w:rsidRPr="002C6F2A" w:rsidRDefault="00AD3958" w:rsidP="00AD3958">
      <w:pPr>
        <w:pStyle w:val="a5"/>
      </w:pPr>
      <w:r w:rsidRPr="002C6F2A">
        <w:t xml:space="preserve">«О том, что богомильские идеи проповедовались на Руси, можно видеть по истории боярина Яна, сына Вышаты, записанной в «Повести временных лет». В </w:t>
      </w:r>
      <w:smartTag w:uri="urn:schemas-microsoft-com:office:smarttags" w:element="metricconverter">
        <w:smartTagPr>
          <w:attr w:name="ProductID" w:val="1071 г"/>
        </w:smartTagPr>
        <w:r w:rsidRPr="002C6F2A">
          <w:t>1071 г</w:t>
        </w:r>
      </w:smartTag>
      <w:r w:rsidRPr="002C6F2A">
        <w:t>. Ян приехал на Белоозеро, район Северной Руси, собирать дань и там имел беседу с неким колдуном, который объявил, что «дьявол создал человека, а бог вложил в него душу».</w:t>
      </w:r>
    </w:p>
    <w:p w14:paraId="6CB82303" w14:textId="7AD62103" w:rsidR="00AD3958" w:rsidRPr="002C6F2A" w:rsidRDefault="00AD3958" w:rsidP="00AD3958">
      <w:pPr>
        <w:pStyle w:val="PlainText"/>
      </w:pPr>
      <w:r w:rsidRPr="002C6F2A">
        <w:t xml:space="preserve">Из ответа </w:t>
      </w:r>
      <w:smartTag w:uri="urn:schemas-microsoft-com:office:smarttags" w:element="PersonName">
        <w:r w:rsidRPr="002C6F2A">
          <w:t>Иван</w:t>
        </w:r>
      </w:smartTag>
      <w:r w:rsidRPr="002C6F2A">
        <w:t>а Грозного Яну Роките</w:t>
      </w:r>
      <w:r w:rsidRPr="00AD3958">
        <w:rPr>
          <w:vertAlign w:val="superscript"/>
        </w:rPr>
        <w:t>[XLVII]</w:t>
      </w:r>
      <w:r w:rsidRPr="002C6F2A">
        <w:t xml:space="preserve">: </w:t>
      </w:r>
    </w:p>
    <w:p w14:paraId="6F242917" w14:textId="0295FDB8" w:rsidR="00AD3958" w:rsidRPr="002C6F2A" w:rsidRDefault="00AD3958" w:rsidP="00AD3958">
      <w:pPr>
        <w:pStyle w:val="a5"/>
      </w:pPr>
      <w:r w:rsidRPr="002C6F2A">
        <w:t>«Подобно тому, как </w:t>
      </w:r>
      <w:r w:rsidRPr="002C6F2A">
        <w:rPr>
          <w:b/>
        </w:rPr>
        <w:t>Сатанаил</w:t>
      </w:r>
      <w:r w:rsidRPr="002C6F2A">
        <w:t xml:space="preserve"> отвержен был Небесами и вместо ангела света — тьмой и обманом нарекся, а ангелы его — бесами» — тоже следует, что при </w:t>
      </w:r>
      <w:smartTag w:uri="urn:schemas-microsoft-com:office:smarttags" w:element="PersonName">
        <w:r w:rsidRPr="002C6F2A">
          <w:t>Иван</w:t>
        </w:r>
      </w:smartTag>
      <w:r w:rsidRPr="002C6F2A">
        <w:t>е Грозном на Руси было арианство»</w:t>
      </w:r>
      <w:r w:rsidRPr="00AD3958">
        <w:rPr>
          <w:vertAlign w:val="superscript"/>
        </w:rPr>
        <w:t>[XLVIII]</w:t>
      </w:r>
      <w:r w:rsidRPr="002C6F2A">
        <w:t xml:space="preserve">. </w:t>
      </w:r>
    </w:p>
    <w:p w14:paraId="59495310" w14:textId="77777777" w:rsidR="00AD3958" w:rsidRDefault="00AD3958" w:rsidP="00AD3958">
      <w:pPr>
        <w:ind w:firstLine="284"/>
        <w:jc w:val="both"/>
        <w:rPr>
          <w:sz w:val="22"/>
        </w:rPr>
      </w:pPr>
    </w:p>
    <w:p w14:paraId="6D046274" w14:textId="2F7B868E" w:rsidR="00AD3958" w:rsidRDefault="00AD3958" w:rsidP="00AD3958">
      <w:pPr>
        <w:pStyle w:val="ab"/>
      </w:pPr>
    </w:p>
    <w:p w14:paraId="5C41ED95" w14:textId="3F02A83E" w:rsidR="00AD3958" w:rsidRPr="008F35BA" w:rsidRDefault="00AD3958" w:rsidP="00AD3958">
      <w:pPr>
        <w:pStyle w:val="ab"/>
      </w:pPr>
      <w:r w:rsidRPr="001373E4">
        <w:rPr>
          <w:iCs/>
        </w:rPr>
        <w:t>Портрет Ивана Грозного из коллекции вологодского краеведческого музея</w:t>
      </w:r>
      <w:r w:rsidRPr="00AD3958">
        <w:t>[XLIX]</w:t>
      </w:r>
      <w:r w:rsidRPr="001373E4">
        <w:rPr>
          <w:iCs/>
        </w:rPr>
        <w:t>.</w:t>
      </w:r>
      <w:r w:rsidRPr="008F35BA">
        <w:rPr>
          <w:i/>
        </w:rPr>
        <w:t xml:space="preserve"> </w:t>
      </w:r>
      <w:r w:rsidRPr="008F35BA">
        <w:t>На груди виден арианский (катарский) крест</w:t>
      </w:r>
    </w:p>
    <w:p w14:paraId="68444744" w14:textId="77777777" w:rsidR="00AD3958" w:rsidRPr="002C6F2A" w:rsidRDefault="00AD3958" w:rsidP="00AD3958">
      <w:pPr>
        <w:ind w:firstLine="284"/>
        <w:jc w:val="both"/>
        <w:rPr>
          <w:sz w:val="22"/>
        </w:rPr>
      </w:pPr>
      <w:r w:rsidRPr="002C6F2A">
        <w:rPr>
          <w:sz w:val="22"/>
        </w:rPr>
        <w:t>И уж совсем «неубиенным козырем» является представленный в Повести временных лет (ПВЛ) символ веры, в котором креститель Руси Владимир произносит</w:t>
      </w:r>
      <w:r w:rsidRPr="002C6F2A">
        <w:rPr>
          <w:i/>
          <w:iCs/>
          <w:sz w:val="22"/>
        </w:rPr>
        <w:t>: «Сын же подобосущен и собезначален Отцу…»</w:t>
      </w:r>
      <w:r w:rsidRPr="002C6F2A">
        <w:rPr>
          <w:sz w:val="22"/>
        </w:rPr>
        <w:t>. Подобосущен, а не единосущен, как утверждается в Никео-цареградском символе веры. Именно ариане считали Христа всего лишь тварным существом, но подобным Богу-Отцу.</w:t>
      </w:r>
    </w:p>
    <w:p w14:paraId="1E6EE940" w14:textId="77777777" w:rsidR="00AD3958" w:rsidRPr="002C6F2A" w:rsidRDefault="00AD3958" w:rsidP="00AD3958">
      <w:pPr>
        <w:ind w:firstLine="284"/>
        <w:jc w:val="both"/>
        <w:rPr>
          <w:sz w:val="22"/>
        </w:rPr>
      </w:pPr>
      <w:r w:rsidRPr="002C6F2A">
        <w:rPr>
          <w:sz w:val="22"/>
        </w:rPr>
        <w:t xml:space="preserve">В ПВЛ так же князь Владимир упоминает Сатанаила. </w:t>
      </w:r>
    </w:p>
    <w:p w14:paraId="1FF70528" w14:textId="77777777" w:rsidR="00AD3958" w:rsidRPr="002C6F2A" w:rsidRDefault="00AD3958" w:rsidP="00AD3958">
      <w:pPr>
        <w:ind w:firstLine="284"/>
        <w:jc w:val="both"/>
        <w:rPr>
          <w:sz w:val="22"/>
        </w:rPr>
      </w:pPr>
      <w:r w:rsidRPr="002C6F2A">
        <w:rPr>
          <w:sz w:val="22"/>
        </w:rPr>
        <w:t xml:space="preserve">И опять мы встречаемся с проявлениями в текстах догматов арианского учения. Выходит, что если Владимир был крестителем Руси, то он принял арианство. </w:t>
      </w:r>
    </w:p>
    <w:p w14:paraId="628D9F41" w14:textId="25112318" w:rsidR="00AD3958" w:rsidRPr="002C6F2A" w:rsidRDefault="00AD3958" w:rsidP="00AD3958">
      <w:pPr>
        <w:pStyle w:val="PlainText"/>
      </w:pPr>
      <w:r>
        <w:t>Следует</w:t>
      </w:r>
      <w:r w:rsidRPr="002C6F2A">
        <w:t xml:space="preserve"> отметить, что </w:t>
      </w:r>
      <w:r w:rsidRPr="00274124">
        <w:t>богомил</w:t>
      </w:r>
      <w:r>
        <w:t>ьских</w:t>
      </w:r>
      <w:r w:rsidRPr="00274124">
        <w:t xml:space="preserve"> (ариан</w:t>
      </w:r>
      <w:r>
        <w:t>ских</w:t>
      </w:r>
      <w:r w:rsidRPr="00274124">
        <w:t xml:space="preserve">) </w:t>
      </w:r>
      <w:r w:rsidRPr="002C6F2A">
        <w:t>книг не сохранилось, и все суждения об их вероучении мы можем почерпнуть только из критической литературы, написанной христианскими писателями, в основном — католиками. К тому же непонятно, какой алфавит они использовали, была ли это кириллица или глаголица</w:t>
      </w:r>
      <w:r w:rsidRPr="00AD3958">
        <w:rPr>
          <w:vertAlign w:val="superscript"/>
        </w:rPr>
        <w:t>[L]</w:t>
      </w:r>
      <w:r w:rsidRPr="002C6F2A">
        <w:t xml:space="preserve">. </w:t>
      </w:r>
    </w:p>
    <w:p w14:paraId="6E2364A4" w14:textId="77777777" w:rsidR="00AD3958" w:rsidRPr="002C6F2A" w:rsidRDefault="00AD3958" w:rsidP="00AD3958">
      <w:pPr>
        <w:pStyle w:val="PlainText"/>
      </w:pPr>
      <w:r w:rsidRPr="002C6F2A">
        <w:lastRenderedPageBreak/>
        <w:t xml:space="preserve">Итак, князь Владимир принял арианство, а </w:t>
      </w:r>
      <w:smartTag w:uri="urn:schemas-microsoft-com:office:smarttags" w:element="PersonName">
        <w:r w:rsidRPr="002C6F2A">
          <w:t>Иван</w:t>
        </w:r>
      </w:smartTag>
      <w:r w:rsidRPr="002C6F2A">
        <w:t xml:space="preserve"> Грозный прямо выражает в </w:t>
      </w:r>
      <w:r>
        <w:t>своих письмах</w:t>
      </w:r>
      <w:r w:rsidRPr="002C6F2A">
        <w:t xml:space="preserve"> миропонимание в соответствии с арианскими догматами. Так что же — на Руси было арианство?</w:t>
      </w:r>
    </w:p>
    <w:p w14:paraId="5ED8D439" w14:textId="77777777" w:rsidR="00AD3958" w:rsidRPr="002C6F2A" w:rsidRDefault="00AD3958" w:rsidP="00AD3958">
      <w:pPr>
        <w:pStyle w:val="Heading2"/>
      </w:pPr>
      <w:bookmarkStart w:id="52" w:name="_Toc455505652"/>
      <w:bookmarkStart w:id="53" w:name="_Toc455762164"/>
      <w:r w:rsidRPr="002C6F2A">
        <w:t>Было ли на Руси двоеверие?</w:t>
      </w:r>
      <w:bookmarkEnd w:id="52"/>
      <w:bookmarkEnd w:id="53"/>
      <w:r w:rsidRPr="002C6F2A">
        <w:t xml:space="preserve"> </w:t>
      </w:r>
    </w:p>
    <w:p w14:paraId="3F52773B" w14:textId="77777777" w:rsidR="00AD3958" w:rsidRPr="002C6F2A" w:rsidRDefault="00AD3958" w:rsidP="00AD3958">
      <w:pPr>
        <w:pStyle w:val="PlainText"/>
      </w:pPr>
      <w:r w:rsidRPr="002C6F2A">
        <w:t xml:space="preserve">Ряд авторов считают, что на Руси был период двоеверия. </w:t>
      </w:r>
    </w:p>
    <w:p w14:paraId="59B4FB2F" w14:textId="3131CE20" w:rsidR="00AD3958" w:rsidRPr="00D951C5" w:rsidRDefault="00AD3958" w:rsidP="00AD3958">
      <w:pPr>
        <w:pStyle w:val="PlainText"/>
        <w:rPr>
          <w:rStyle w:val="1"/>
        </w:rPr>
      </w:pPr>
      <w:r w:rsidRPr="002C6F2A">
        <w:t>Например, Н. П. Шевцова</w:t>
      </w:r>
      <w:r w:rsidRPr="00AD3958">
        <w:rPr>
          <w:vertAlign w:val="superscript"/>
        </w:rPr>
        <w:t>[LI]</w:t>
      </w:r>
      <w:r w:rsidRPr="002C6F2A">
        <w:t xml:space="preserve"> </w:t>
      </w:r>
      <w:r>
        <w:t xml:space="preserve">считает, что </w:t>
      </w:r>
      <w:r w:rsidRPr="00D951C5">
        <w:rPr>
          <w:rStyle w:val="1"/>
        </w:rPr>
        <w:t xml:space="preserve">«двоеверием были охвачены даже образованные, просвещенные круги русского общества. Так, безымянный автор "Слова о Полку Игореве", одного из блестящих образцов древнерусской литературы, рассказывает, что его герой едет поклониться храму Пресвятой Богородицы в Киеве — в благодарность за чудесное избавление от плена; но одновременно упоминаются и древние языческие боги, которые также покровительствуют князю Игорю. Автор, являясь и язычником и христианином одновременно, не воспринимает еще разницы между теми и другими». </w:t>
      </w:r>
    </w:p>
    <w:p w14:paraId="0F15115E" w14:textId="00D79511" w:rsidR="00AD3958" w:rsidRPr="002C6F2A" w:rsidRDefault="00AD3958" w:rsidP="00AD3958">
      <w:pPr>
        <w:pStyle w:val="PlainText"/>
      </w:pPr>
      <w:r w:rsidRPr="002C6F2A">
        <w:t>Двоеверие подтверждают надписи на стенах Софийского собора в Новгороде</w:t>
      </w:r>
      <w:r w:rsidRPr="00AD3958">
        <w:rPr>
          <w:vertAlign w:val="superscript"/>
        </w:rPr>
        <w:t>[LII]</w:t>
      </w:r>
      <w:r w:rsidRPr="002C6F2A">
        <w:t xml:space="preserve">, где прихожане молятся святой Софии, упоминают языческих богов, и описывают языческие обряды. Да и название самого собора отнюдь не христианское. </w:t>
      </w:r>
    </w:p>
    <w:p w14:paraId="36480E14" w14:textId="0FDA6CC4" w:rsidR="00AD3958" w:rsidRPr="002C6F2A" w:rsidRDefault="00AD3958" w:rsidP="00AD3958">
      <w:pPr>
        <w:ind w:firstLine="284"/>
        <w:jc w:val="both"/>
        <w:rPr>
          <w:sz w:val="22"/>
        </w:rPr>
      </w:pPr>
      <w:r w:rsidRPr="002C6F2A">
        <w:rPr>
          <w:sz w:val="22"/>
        </w:rPr>
        <w:t>В. Я. Петрухин</w:t>
      </w:r>
      <w:r w:rsidRPr="00AD3958">
        <w:rPr>
          <w:vertAlign w:val="superscript"/>
        </w:rPr>
        <w:t>[LIII]</w:t>
      </w:r>
      <w:r w:rsidRPr="002C6F2A">
        <w:rPr>
          <w:sz w:val="22"/>
        </w:rPr>
        <w:t xml:space="preserve"> пишет: </w:t>
      </w:r>
    </w:p>
    <w:p w14:paraId="0550E152" w14:textId="77777777" w:rsidR="00AD3958" w:rsidRPr="002C6F2A" w:rsidRDefault="00AD3958" w:rsidP="00AD3958">
      <w:pPr>
        <w:pStyle w:val="a5"/>
      </w:pPr>
      <w:r w:rsidRPr="002C6F2A">
        <w:t xml:space="preserve">«Совмещение христианских и языческих обрядов в пределах не только одного кладбища (как это было в Киеве, Гнездове, Тимереве), но и одного погребения, свидетельствует об относительно мирном взаимодействии христианских и языческих общин». </w:t>
      </w:r>
    </w:p>
    <w:p w14:paraId="0AE0C848" w14:textId="77777777" w:rsidR="00AD3958" w:rsidRPr="002C6F2A" w:rsidRDefault="00AD3958" w:rsidP="00AD3958">
      <w:pPr>
        <w:pStyle w:val="PlainText"/>
      </w:pPr>
      <w:r w:rsidRPr="002C6F2A">
        <w:rPr>
          <w:b/>
        </w:rPr>
        <w:t>В нашем понимании термин «двоеверие» не корректен.</w:t>
      </w:r>
      <w:r w:rsidRPr="002C6F2A">
        <w:t xml:space="preserve"> Этот термин придуман специалистами для того, чтобы в рамках существующей концепции объяснить </w:t>
      </w:r>
      <w:r>
        <w:t>религиозные воззрения русских людей</w:t>
      </w:r>
      <w:r w:rsidRPr="002C6F2A">
        <w:t xml:space="preserve">, не затрагивая основ исторически сложившегося христианства. </w:t>
      </w:r>
      <w:r w:rsidRPr="00274124">
        <w:t>Реальн</w:t>
      </w:r>
      <w:r>
        <w:t>ая картина</w:t>
      </w:r>
      <w:r w:rsidRPr="00274124">
        <w:t xml:space="preserve"> могл</w:t>
      </w:r>
      <w:r>
        <w:t>а</w:t>
      </w:r>
      <w:r w:rsidRPr="002C6F2A">
        <w:t xml:space="preserve"> быть совсем </w:t>
      </w:r>
      <w:r>
        <w:t>другой</w:t>
      </w:r>
      <w:r w:rsidRPr="002C6F2A">
        <w:t xml:space="preserve">: </w:t>
      </w:r>
      <w:r w:rsidRPr="002C6F2A">
        <w:rPr>
          <w:b/>
          <w:bCs/>
        </w:rPr>
        <w:t xml:space="preserve">это и была русская вера того времени, она была в некотором смысле «синтетической», но не была «двоеверием». </w:t>
      </w:r>
    </w:p>
    <w:p w14:paraId="6C701C30" w14:textId="73D6A9BA" w:rsidR="00AD3958" w:rsidRPr="002C6F2A" w:rsidRDefault="00AD3958" w:rsidP="00AD3958">
      <w:pPr>
        <w:ind w:firstLine="284"/>
        <w:jc w:val="both"/>
        <w:rPr>
          <w:sz w:val="22"/>
        </w:rPr>
      </w:pPr>
      <w:r w:rsidRPr="002C6F2A">
        <w:rPr>
          <w:sz w:val="22"/>
        </w:rPr>
        <w:t>Н. К. Никольский</w:t>
      </w:r>
      <w:r w:rsidRPr="00AD3958">
        <w:rPr>
          <w:vertAlign w:val="superscript"/>
        </w:rPr>
        <w:t>[LIV]</w:t>
      </w:r>
      <w:r w:rsidRPr="002C6F2A">
        <w:rPr>
          <w:sz w:val="22"/>
        </w:rPr>
        <w:t xml:space="preserve"> считал, что при князе Владимире Русь была крещена, но это христианство существенно отличалось от современного христианства, изменённого в период Никоновских реформ. Христианство времён Владимира «</w:t>
      </w:r>
      <w:r w:rsidRPr="002C6F2A">
        <w:rPr>
          <w:b/>
          <w:bCs/>
          <w:i/>
          <w:iCs/>
          <w:sz w:val="22"/>
        </w:rPr>
        <w:t xml:space="preserve">сулило Руси светлую </w:t>
      </w:r>
      <w:r w:rsidRPr="002C6F2A">
        <w:rPr>
          <w:b/>
          <w:bCs/>
          <w:i/>
          <w:iCs/>
          <w:sz w:val="22"/>
        </w:rPr>
        <w:lastRenderedPageBreak/>
        <w:t>будущность</w:t>
      </w:r>
      <w:r w:rsidRPr="002C6F2A">
        <w:rPr>
          <w:b/>
          <w:bCs/>
          <w:sz w:val="22"/>
        </w:rPr>
        <w:t xml:space="preserve">», </w:t>
      </w:r>
      <w:r w:rsidRPr="002C6F2A">
        <w:rPr>
          <w:b/>
          <w:bCs/>
          <w:i/>
          <w:iCs/>
          <w:sz w:val="22"/>
        </w:rPr>
        <w:t>в отличие от нынешнего, в котором радикально изменена система морали и её догматическая основа</w:t>
      </w:r>
      <w:r w:rsidRPr="002C6F2A">
        <w:rPr>
          <w:i/>
          <w:iCs/>
          <w:sz w:val="22"/>
        </w:rPr>
        <w:t>»</w:t>
      </w:r>
      <w:r w:rsidRPr="002C6F2A">
        <w:rPr>
          <w:sz w:val="22"/>
        </w:rPr>
        <w:t xml:space="preserve">. </w:t>
      </w:r>
    </w:p>
    <w:p w14:paraId="23F659D2" w14:textId="77777777" w:rsidR="00AD3958" w:rsidRPr="002C6F2A" w:rsidRDefault="00AD3958" w:rsidP="00AD3958">
      <w:pPr>
        <w:pStyle w:val="PlainText"/>
      </w:pPr>
      <w:r w:rsidRPr="002C6F2A">
        <w:t xml:space="preserve">Чудинов отмечал: </w:t>
      </w:r>
    </w:p>
    <w:p w14:paraId="3CE094D9" w14:textId="77777777" w:rsidR="00AD3958" w:rsidRPr="002C6F2A" w:rsidRDefault="00AD3958" w:rsidP="00AD3958">
      <w:pPr>
        <w:pStyle w:val="a5"/>
        <w:sectPr w:rsidR="00AD3958" w:rsidRPr="002C6F2A" w:rsidSect="00274124">
          <w:footnotePr>
            <w:numRestart w:val="eachPage"/>
          </w:footnotePr>
          <w:pgSz w:w="8392" w:h="11907" w:code="11"/>
          <w:pgMar w:top="851" w:right="851" w:bottom="851" w:left="1247" w:header="624" w:footer="680" w:gutter="0"/>
          <w:cols w:space="720"/>
          <w:titlePg/>
        </w:sectPr>
      </w:pPr>
      <w:r w:rsidRPr="002C6F2A">
        <w:t xml:space="preserve">«Переход к христианству на начальной стадии </w:t>
      </w:r>
      <w:r w:rsidRPr="002C6F2A">
        <w:rPr>
          <w:b/>
          <w:bCs/>
        </w:rPr>
        <w:t>являлся просто небольшим переименованием ведических богов</w:t>
      </w:r>
      <w:r w:rsidRPr="002C6F2A">
        <w:t>. Богиня Мара стала называться Девой Марией, бог Яр — Иисусом Христом. Апостолы изображались как ведические боги».</w:t>
      </w:r>
    </w:p>
    <w:p w14:paraId="0EBB0E38" w14:textId="77777777" w:rsidR="00AD3958" w:rsidRPr="002C6F2A" w:rsidRDefault="00AD3958" w:rsidP="00AD3958">
      <w:pPr>
        <w:pStyle w:val="Heading1"/>
        <w:rPr>
          <w:rStyle w:val="Heading1Char"/>
        </w:rPr>
      </w:pPr>
      <w:bookmarkStart w:id="54" w:name="_Toc455505653"/>
      <w:bookmarkStart w:id="55" w:name="_Toc455762165"/>
      <w:r w:rsidRPr="002C6F2A">
        <w:rPr>
          <w:rStyle w:val="Heading1Char"/>
        </w:rPr>
        <w:lastRenderedPageBreak/>
        <w:t>5. «Гибридная война» против Руси</w:t>
      </w:r>
      <w:bookmarkEnd w:id="54"/>
      <w:bookmarkEnd w:id="55"/>
    </w:p>
    <w:p w14:paraId="391D3577" w14:textId="77777777" w:rsidR="00AD3958" w:rsidRPr="002C6F2A" w:rsidRDefault="00AD3958" w:rsidP="00AD3958">
      <w:pPr>
        <w:pStyle w:val="a5"/>
      </w:pPr>
      <w:r w:rsidRPr="002C6F2A">
        <w:t xml:space="preserve">«Зарубежные исследователи настаивают на том, что Рим постоянно, на протяжении всей истории взаимоотношений наших государств, призывал Россию к дружбе и добрососедским отношениям. </w:t>
      </w:r>
    </w:p>
    <w:p w14:paraId="3098D5C5" w14:textId="2FE52DA7" w:rsidR="00AD3958" w:rsidRPr="002C6F2A" w:rsidRDefault="00AD3958" w:rsidP="00AD3958">
      <w:pPr>
        <w:pStyle w:val="a5"/>
      </w:pPr>
      <w:r w:rsidRPr="002C6F2A">
        <w:t>Отечественные же исследователи истории описывают эти же самые взаимоотношения с точностью до наоборот: «папство было верным союзником западноевропейских агрессоров, вторгшихся на земли русского народа»</w:t>
      </w:r>
      <w:r w:rsidRPr="00AD3958">
        <w:rPr>
          <w:vertAlign w:val="superscript"/>
        </w:rPr>
        <w:t>[LV]</w:t>
      </w:r>
      <w:r w:rsidRPr="002C6F2A">
        <w:t xml:space="preserve">. </w:t>
      </w:r>
    </w:p>
    <w:p w14:paraId="724DC19A" w14:textId="77777777" w:rsidR="00AD3958" w:rsidRPr="002C6F2A" w:rsidRDefault="00AD3958" w:rsidP="00AD3958">
      <w:pPr>
        <w:ind w:firstLine="284"/>
        <w:jc w:val="both"/>
        <w:rPr>
          <w:sz w:val="22"/>
        </w:rPr>
      </w:pPr>
      <w:r w:rsidRPr="002C6F2A">
        <w:rPr>
          <w:sz w:val="22"/>
        </w:rPr>
        <w:t>Давайте рассмотрим, как действовали католики по отношению к России.</w:t>
      </w:r>
    </w:p>
    <w:p w14:paraId="2C092563" w14:textId="77777777" w:rsidR="00AD3958" w:rsidRPr="002C6F2A" w:rsidRDefault="00AD3958" w:rsidP="00AD3958">
      <w:pPr>
        <w:ind w:firstLine="284"/>
        <w:jc w:val="both"/>
        <w:rPr>
          <w:sz w:val="22"/>
        </w:rPr>
      </w:pPr>
      <w:r w:rsidRPr="002C6F2A">
        <w:rPr>
          <w:sz w:val="22"/>
        </w:rPr>
        <w:t>Атака римско-католической церкви на Русь началась по нескольким направлениям. Задача состояла во внедрении в России «священных книг» латинской модификации.</w:t>
      </w:r>
    </w:p>
    <w:p w14:paraId="75EC04ED" w14:textId="77777777" w:rsidR="00AD3958" w:rsidRPr="002C6F2A" w:rsidRDefault="00AD3958" w:rsidP="00AD3958">
      <w:pPr>
        <w:ind w:firstLine="284"/>
        <w:jc w:val="both"/>
        <w:rPr>
          <w:sz w:val="22"/>
        </w:rPr>
      </w:pPr>
      <w:r w:rsidRPr="002C6F2A">
        <w:rPr>
          <w:b/>
          <w:sz w:val="22"/>
        </w:rPr>
        <w:t>1-е направление агрессии католицизма</w:t>
      </w:r>
      <w:r w:rsidRPr="002C6F2A">
        <w:rPr>
          <w:sz w:val="22"/>
        </w:rPr>
        <w:t xml:space="preserve"> осуществлялось через Грецию (Константинополь):</w:t>
      </w:r>
    </w:p>
    <w:p w14:paraId="7A86009D" w14:textId="77777777" w:rsidR="00AD3958" w:rsidRPr="002C6F2A" w:rsidRDefault="00AD3958" w:rsidP="00AD3958">
      <w:pPr>
        <w:pStyle w:val="a"/>
      </w:pPr>
      <w:r w:rsidRPr="002C6F2A">
        <w:t>в 1577 году основали в Риме коллегиум, специально предназначенный для греческих юношей. Этот коллегиум мог предоставить своим воспитанникам бесплатное обучение и содержание;</w:t>
      </w:r>
    </w:p>
    <w:p w14:paraId="01D28571" w14:textId="77777777" w:rsidR="00AD3958" w:rsidRPr="002C6F2A" w:rsidRDefault="00AD3958" w:rsidP="00AD3958">
      <w:pPr>
        <w:pStyle w:val="a"/>
      </w:pPr>
      <w:r w:rsidRPr="002C6F2A">
        <w:t>обучение проводили католики и по возвращении на родину греки являлись проводниками идей о папской власти;</w:t>
      </w:r>
    </w:p>
    <w:p w14:paraId="04560404" w14:textId="77777777" w:rsidR="00AD3958" w:rsidRPr="002C6F2A" w:rsidRDefault="00AD3958" w:rsidP="00AD3958">
      <w:pPr>
        <w:pStyle w:val="a"/>
      </w:pPr>
      <w:r w:rsidRPr="002C6F2A">
        <w:t>с разрешения турецкого правительства иезуиты в 1600 году в Константинополе (в Галате) стали заводить школы, приюты, больницы, и т. п. В условиях тяжелого турецкого гнета иезуиты выглядели благодетелями христианства;</w:t>
      </w:r>
    </w:p>
    <w:p w14:paraId="72E4B743" w14:textId="77777777" w:rsidR="00AD3958" w:rsidRPr="002C6F2A" w:rsidRDefault="00AD3958" w:rsidP="00AD3958">
      <w:pPr>
        <w:pStyle w:val="a"/>
      </w:pPr>
      <w:r w:rsidRPr="002C6F2A">
        <w:t>перепечатывали в Риме православные книги с внесением в них латинских мнений и распространяли их на Востоке;</w:t>
      </w:r>
    </w:p>
    <w:p w14:paraId="4B5783CF" w14:textId="77777777" w:rsidR="00AD3958" w:rsidRPr="002C6F2A" w:rsidRDefault="00AD3958" w:rsidP="00AD3958">
      <w:pPr>
        <w:pStyle w:val="a"/>
      </w:pPr>
      <w:r w:rsidRPr="002C6F2A">
        <w:t xml:space="preserve">в Турецкой империи действовали католические ордена, которые основывали монастыри, школы, открыто ходили с проповедью по городам и селениям, совращая православных раздачей денег. </w:t>
      </w:r>
    </w:p>
    <w:p w14:paraId="77687E47" w14:textId="77777777" w:rsidR="00AD3958" w:rsidRPr="002C6F2A" w:rsidRDefault="00AD3958" w:rsidP="00AD3958">
      <w:pPr>
        <w:pStyle w:val="PlainText"/>
      </w:pPr>
      <w:r w:rsidRPr="002C6F2A">
        <w:t>После того, как ортодоксальную греческую церковь удалось подмять под себя, католики стали говорить, что в России вера испорчена и нужно вернуться к правильной греческой вере.</w:t>
      </w:r>
    </w:p>
    <w:p w14:paraId="7EC16113" w14:textId="77777777" w:rsidR="00AD3958" w:rsidRPr="002C6F2A" w:rsidRDefault="00AD3958" w:rsidP="00AD3958">
      <w:pPr>
        <w:pStyle w:val="PlainText"/>
      </w:pPr>
      <w:r w:rsidRPr="002C6F2A">
        <w:rPr>
          <w:b/>
        </w:rPr>
        <w:t>2-е направление</w:t>
      </w:r>
      <w:r w:rsidRPr="002C6F2A">
        <w:t xml:space="preserve"> </w:t>
      </w:r>
      <w:r w:rsidRPr="002C6F2A">
        <w:rPr>
          <w:b/>
        </w:rPr>
        <w:t>агрессии католицизма</w:t>
      </w:r>
      <w:r w:rsidRPr="002C6F2A">
        <w:t xml:space="preserve"> осуществлялось через Польшу.</w:t>
      </w:r>
    </w:p>
    <w:p w14:paraId="5BB61CB2" w14:textId="77777777" w:rsidR="00AD3958" w:rsidRPr="002C6F2A" w:rsidRDefault="00AD3958" w:rsidP="00AD3958">
      <w:pPr>
        <w:pStyle w:val="PlainText"/>
      </w:pPr>
      <w:r w:rsidRPr="002C6F2A">
        <w:lastRenderedPageBreak/>
        <w:t xml:space="preserve">Орден иезуитов действовал в Польше под покровительством польского короля и великого князя литовского Стефана Батория (1533-1586). </w:t>
      </w:r>
    </w:p>
    <w:p w14:paraId="7477D02C" w14:textId="77777777" w:rsidR="00AD3958" w:rsidRPr="002C6F2A" w:rsidRDefault="00AD3958" w:rsidP="00AD3958">
      <w:pPr>
        <w:pStyle w:val="PlainText"/>
      </w:pPr>
      <w:r w:rsidRPr="002C6F2A">
        <w:t>В 1578 году Баторий основал в Вильно иезуитскую коллегию, которая должна была стать исходным пунктом наступления на Восточную Европу</w:t>
      </w:r>
      <w:r>
        <w:t>.</w:t>
      </w:r>
      <w:r w:rsidRPr="00274124">
        <w:t xml:space="preserve"> </w:t>
      </w:r>
      <w:r>
        <w:t>Г</w:t>
      </w:r>
      <w:r w:rsidRPr="00274124">
        <w:t>лавной</w:t>
      </w:r>
      <w:r w:rsidRPr="002C6F2A">
        <w:t xml:space="preserve"> задачей </w:t>
      </w:r>
      <w:r>
        <w:t>коллегии</w:t>
      </w:r>
      <w:r w:rsidRPr="002C6F2A">
        <w:t xml:space="preserve"> было обучение православных студентов и обращение их в католичество. В ход был пущен весь огромный арсенал воспитательных средств иезуитского ордена. Возникла целая сеть воспитательных заведений, подчиненных коллегии в Вильно. </w:t>
      </w:r>
    </w:p>
    <w:p w14:paraId="337A1D53" w14:textId="77777777" w:rsidR="00AD3958" w:rsidRPr="002C6F2A" w:rsidRDefault="00AD3958" w:rsidP="00AD3958">
      <w:pPr>
        <w:ind w:firstLine="284"/>
        <w:jc w:val="both"/>
        <w:rPr>
          <w:sz w:val="22"/>
        </w:rPr>
      </w:pPr>
      <w:r w:rsidRPr="002C6F2A">
        <w:rPr>
          <w:b/>
          <w:sz w:val="22"/>
        </w:rPr>
        <w:t>3-е главное направление агрессии католицизма</w:t>
      </w:r>
      <w:r w:rsidRPr="002C6F2A">
        <w:rPr>
          <w:sz w:val="22"/>
        </w:rPr>
        <w:t xml:space="preserve"> — внутренние «диссиденты» в России и их кураторы-латиняне.</w:t>
      </w:r>
    </w:p>
    <w:p w14:paraId="6EC3BE02" w14:textId="77777777" w:rsidR="00AD3958" w:rsidRPr="002C6F2A" w:rsidRDefault="00AD3958" w:rsidP="00AD3958">
      <w:pPr>
        <w:pStyle w:val="PlainText"/>
      </w:pPr>
      <w:r w:rsidRPr="002C6F2A">
        <w:t xml:space="preserve">Еще при </w:t>
      </w:r>
      <w:smartTag w:uri="urn:schemas-microsoft-com:office:smarttags" w:element="PersonName">
        <w:r w:rsidRPr="002C6F2A">
          <w:t>Иван</w:t>
        </w:r>
      </w:smartTag>
      <w:r w:rsidRPr="002C6F2A">
        <w:t>е Грозном в России появляется иезуит, апостольский легат и викарий (епископ без епархии) всех северных стран Антонио Поссевино (1534-1611). О своем пребывании в Москве он написал книгу «Московия».</w:t>
      </w:r>
    </w:p>
    <w:p w14:paraId="665D5028" w14:textId="77777777" w:rsidR="00AD3958" w:rsidRPr="002C6F2A" w:rsidRDefault="00AD3958" w:rsidP="00AD3958">
      <w:pPr>
        <w:pStyle w:val="PlainText"/>
      </w:pPr>
      <w:r w:rsidRPr="002C6F2A">
        <w:t>Поссевино не скрывал цель приезда в Московию: по заданию папы он должен был обратить Русь в латинскую веру.</w:t>
      </w:r>
    </w:p>
    <w:p w14:paraId="24D8EB12" w14:textId="77777777" w:rsidR="00AD3958" w:rsidRPr="002C6F2A" w:rsidRDefault="00AD3958" w:rsidP="00AD3958">
      <w:pPr>
        <w:pStyle w:val="PlainText"/>
      </w:pPr>
      <w:r w:rsidRPr="002C6F2A">
        <w:t xml:space="preserve">Поссевино требует, чтобы </w:t>
      </w:r>
      <w:smartTag w:uri="urn:schemas-microsoft-com:office:smarttags" w:element="PersonName">
        <w:r w:rsidRPr="002C6F2A">
          <w:t>Иван</w:t>
        </w:r>
      </w:smartTag>
      <w:r w:rsidRPr="002C6F2A">
        <w:t xml:space="preserve"> Васильевич согласился принять латинскую веру, обещая ему в этом случае титул императора.</w:t>
      </w:r>
    </w:p>
    <w:p w14:paraId="30BED187" w14:textId="57C9E664" w:rsidR="00AD3958" w:rsidRPr="002C6F2A" w:rsidRDefault="00AD3958" w:rsidP="00AD3958">
      <w:pPr>
        <w:pStyle w:val="PlainText"/>
      </w:pPr>
      <w:r>
        <w:t>По</w:t>
      </w:r>
      <w:r w:rsidRPr="002C6F2A">
        <w:t>ссевино предложил папе способы введения в Московии католической религии</w:t>
      </w:r>
      <w:r w:rsidRPr="00AD3958">
        <w:rPr>
          <w:vertAlign w:val="superscript"/>
        </w:rPr>
        <w:t>[LVI]</w:t>
      </w:r>
      <w:r w:rsidRPr="002C6F2A">
        <w:t>:</w:t>
      </w:r>
    </w:p>
    <w:p w14:paraId="23790688" w14:textId="77777777" w:rsidR="00AD3958" w:rsidRPr="002C6F2A" w:rsidRDefault="00AD3958" w:rsidP="00AD3958">
      <w:pPr>
        <w:pStyle w:val="a"/>
      </w:pPr>
      <w:r w:rsidRPr="002C6F2A">
        <w:t xml:space="preserve">Основать семинарию в Вильно или Полоцке для русских из королевства польского и для тех, которые были взяты в плен в Московии на войне. </w:t>
      </w:r>
    </w:p>
    <w:p w14:paraId="74FC44C1" w14:textId="77777777" w:rsidR="00AD3958" w:rsidRPr="002C6F2A" w:rsidRDefault="00AD3958" w:rsidP="00AD3958">
      <w:pPr>
        <w:pStyle w:val="a"/>
      </w:pPr>
      <w:r w:rsidRPr="002C6F2A">
        <w:t>Использовать методы, отработанные для греческих коллегий, и это может быть, окажется в большой мере полезным для русских.</w:t>
      </w:r>
    </w:p>
    <w:p w14:paraId="0CE6868B" w14:textId="77777777" w:rsidR="00AD3958" w:rsidRPr="002C6F2A" w:rsidRDefault="00AD3958" w:rsidP="00AD3958">
      <w:pPr>
        <w:pStyle w:val="a"/>
      </w:pPr>
      <w:r w:rsidRPr="002C6F2A">
        <w:t>А тех, кого можно было бы вывезти из Москвы, послать в папские семинарии. У них не должно быть недостатка в средствах на жилье и питание.</w:t>
      </w:r>
    </w:p>
    <w:p w14:paraId="02C441AA" w14:textId="77777777" w:rsidR="00AD3958" w:rsidRPr="002C6F2A" w:rsidRDefault="00AD3958" w:rsidP="00AD3958">
      <w:pPr>
        <w:pStyle w:val="a"/>
      </w:pPr>
      <w:r w:rsidRPr="002C6F2A">
        <w:t>Нужно, чтобы венецианцы послали одного-двух купцов, пусть и частных лиц, но людей честных, чтобы те старались воспользоваться любым случаем и способствовали тому, чтобы католические священнослужители смогли стать твердой ногой в этой стране.</w:t>
      </w:r>
    </w:p>
    <w:p w14:paraId="3E17CEF4" w14:textId="406394B3" w:rsidR="00AD3958" w:rsidRPr="002C6F2A" w:rsidRDefault="00AD3958" w:rsidP="00AD3958">
      <w:pPr>
        <w:pStyle w:val="a"/>
      </w:pPr>
      <w:r w:rsidRPr="002C6F2A">
        <w:lastRenderedPageBreak/>
        <w:t>Нужно воспользоваться тем, что «некоторые князья, как, например, в Остроге</w:t>
      </w:r>
      <w:r w:rsidRPr="00AD3958">
        <w:rPr>
          <w:vertAlign w:val="superscript"/>
        </w:rPr>
        <w:t>[LVII]</w:t>
      </w:r>
      <w:r w:rsidRPr="002C6F2A">
        <w:t xml:space="preserve"> и Слуцке имеют типографии и школы, в которых поддерживается схизма</w:t>
      </w:r>
      <w:r>
        <w:t>».</w:t>
      </w:r>
      <w:r w:rsidRPr="00274124">
        <w:t xml:space="preserve"> </w:t>
      </w:r>
    </w:p>
    <w:p w14:paraId="326B4953" w14:textId="77777777" w:rsidR="00AD3958" w:rsidRPr="002C6F2A" w:rsidRDefault="00AD3958" w:rsidP="00AD3958">
      <w:pPr>
        <w:pStyle w:val="Heading2"/>
      </w:pPr>
      <w:bookmarkStart w:id="56" w:name="_Toc455505654"/>
      <w:bookmarkStart w:id="57" w:name="_Toc455762166"/>
      <w:r w:rsidRPr="002C6F2A">
        <w:t>Смута</w:t>
      </w:r>
      <w:bookmarkEnd w:id="56"/>
      <w:bookmarkEnd w:id="57"/>
    </w:p>
    <w:p w14:paraId="58E8C819" w14:textId="2D14D2C7" w:rsidR="00AD3958" w:rsidRPr="002C6F2A" w:rsidRDefault="00AD3958" w:rsidP="00AD3958">
      <w:pPr>
        <w:ind w:firstLine="284"/>
        <w:jc w:val="both"/>
        <w:rPr>
          <w:sz w:val="22"/>
        </w:rPr>
      </w:pPr>
      <w:r w:rsidRPr="002C6F2A">
        <w:rPr>
          <w:sz w:val="22"/>
        </w:rPr>
        <w:t xml:space="preserve">Известно, что в начале </w:t>
      </w:r>
      <w:r w:rsidRPr="002C6F2A">
        <w:rPr>
          <w:sz w:val="22"/>
          <w:lang w:val="en-US"/>
        </w:rPr>
        <w:t>XVII</w:t>
      </w:r>
      <w:r w:rsidRPr="002C6F2A">
        <w:rPr>
          <w:sz w:val="22"/>
        </w:rPr>
        <w:t xml:space="preserve"> века в России было «смутное время»</w:t>
      </w:r>
      <w:r w:rsidRPr="00AD3958">
        <w:rPr>
          <w:vertAlign w:val="superscript"/>
        </w:rPr>
        <w:t>[LVIII]</w:t>
      </w:r>
      <w:r w:rsidRPr="002C6F2A">
        <w:rPr>
          <w:sz w:val="22"/>
        </w:rPr>
        <w:t xml:space="preserve">. </w:t>
      </w:r>
    </w:p>
    <w:p w14:paraId="755143D7" w14:textId="77777777" w:rsidR="00AD3958" w:rsidRPr="002C6F2A" w:rsidRDefault="00AD3958" w:rsidP="00AD3958">
      <w:pPr>
        <w:ind w:firstLine="284"/>
        <w:jc w:val="both"/>
        <w:rPr>
          <w:sz w:val="22"/>
        </w:rPr>
      </w:pPr>
      <w:r w:rsidRPr="002C6F2A">
        <w:rPr>
          <w:sz w:val="22"/>
        </w:rPr>
        <w:t xml:space="preserve">Называется много причин смутного времени: похолодание, неурожайные годы, борьба за власть внутри русской элиты и т. п. </w:t>
      </w:r>
    </w:p>
    <w:p w14:paraId="49A48A5D" w14:textId="16727D83" w:rsidR="00AD3958" w:rsidRPr="002C6F2A" w:rsidRDefault="00AD3958" w:rsidP="00AD3958">
      <w:pPr>
        <w:pStyle w:val="a5"/>
      </w:pPr>
      <w:r w:rsidRPr="002C6F2A">
        <w:t xml:space="preserve">«Некоторые русские историки в качестве основной причины смуты прямо называли </w:t>
      </w:r>
      <w:r w:rsidRPr="002C6F2A">
        <w:rPr>
          <w:b/>
          <w:bCs/>
        </w:rPr>
        <w:t>постоянные стремления папства к подчинению себе Русской Православной Церкви</w:t>
      </w:r>
      <w:r w:rsidRPr="002C6F2A">
        <w:t xml:space="preserve"> и искусную деятельность иезуитов (H.</w:t>
      </w:r>
      <w:r w:rsidRPr="002C6F2A">
        <w:rPr>
          <w:lang w:val="en-US"/>
        </w:rPr>
        <w:t> </w:t>
      </w:r>
      <w:r w:rsidRPr="002C6F2A">
        <w:t xml:space="preserve">H. Костомаров). Рим, вынашивая планы распространения католичества в русских землях, решил, что нужно </w:t>
      </w:r>
      <w:r w:rsidRPr="002C6F2A">
        <w:rPr>
          <w:b/>
          <w:bCs/>
        </w:rPr>
        <w:t>поставить в России государя-католика</w:t>
      </w:r>
      <w:r w:rsidRPr="002C6F2A">
        <w:t>, поэтому папа поддержал польско-литовскую интервенцию Московского государства начала XVII века</w:t>
      </w:r>
      <w:bookmarkStart w:id="58" w:name="sdfootnote45anc"/>
      <w:r w:rsidRPr="002C6F2A">
        <w:t>…»</w:t>
      </w:r>
      <w:bookmarkEnd w:id="58"/>
      <w:r w:rsidRPr="00AD3958">
        <w:rPr>
          <w:vertAlign w:val="superscript"/>
        </w:rPr>
        <w:t>[LIX]</w:t>
      </w:r>
      <w:r w:rsidRPr="002C6F2A">
        <w:rPr>
          <w:b/>
          <w:bCs/>
        </w:rPr>
        <w:t xml:space="preserve"> </w:t>
      </w:r>
    </w:p>
    <w:p w14:paraId="485CE3FB" w14:textId="5A8BAC1F" w:rsidR="00AD3958" w:rsidRPr="001373E4" w:rsidRDefault="00AD3958" w:rsidP="00AD3958">
      <w:pPr>
        <w:pStyle w:val="PlainText"/>
      </w:pPr>
      <w:r w:rsidRPr="001373E4">
        <w:t>Лжедмитрий (Гришка Отрепьев), на которого католики возлагали большие надежды, поставив его на русский престол, не оп</w:t>
      </w:r>
      <w:r>
        <w:t>равда</w:t>
      </w:r>
      <w:r w:rsidRPr="001373E4">
        <w:t>л их. Вот что пишет по этому поводу Григорий Мамаев</w:t>
      </w:r>
      <w:r w:rsidRPr="00AD3958">
        <w:rPr>
          <w:vertAlign w:val="superscript"/>
        </w:rPr>
        <w:t>[LX]</w:t>
      </w:r>
      <w:r w:rsidRPr="001373E4">
        <w:t>:</w:t>
      </w:r>
    </w:p>
    <w:p w14:paraId="2EA2F7FD" w14:textId="77777777" w:rsidR="00AD3958" w:rsidRPr="002C6F2A" w:rsidRDefault="00AD3958" w:rsidP="00AD3958">
      <w:pPr>
        <w:pStyle w:val="a5"/>
      </w:pPr>
      <w:r w:rsidRPr="002C6F2A">
        <w:t xml:space="preserve">«Гришка-Анафема был вовсе не простым человеком. Неправильно считать его безвольной куклой в руках поляков, иезуитов и московских бояр... Он довольно долго и умело водил за нос и тех, и других. Известно, что он принял католичество, но и от Православия как будто не отказывался... Скорее всего, он не был ни католиком, ни православным. Скорее всего, он был... </w:t>
      </w:r>
      <w:r w:rsidRPr="002C6F2A">
        <w:rPr>
          <w:b/>
        </w:rPr>
        <w:t>сторонником древней Ариевой ереси.</w:t>
      </w:r>
    </w:p>
    <w:p w14:paraId="3D107CA7" w14:textId="77777777" w:rsidR="00AD3958" w:rsidRPr="002C6F2A" w:rsidRDefault="00AD3958" w:rsidP="00AD3958">
      <w:pPr>
        <w:pStyle w:val="a5"/>
      </w:pPr>
      <w:r w:rsidRPr="002C6F2A">
        <w:t>Огромная колония ариан — тайных и явных — существовала в XVII веке в Польше, — именно в ней и подвизался Григорий Отрепьев после побега из Чудова монастыря и перед появлением при польском дворе.</w:t>
      </w:r>
    </w:p>
    <w:p w14:paraId="3C8AE10B" w14:textId="77777777" w:rsidR="00AD3958" w:rsidRPr="002C6F2A" w:rsidRDefault="00AD3958" w:rsidP="00AD3958">
      <w:pPr>
        <w:pStyle w:val="a5"/>
      </w:pPr>
      <w:r w:rsidRPr="002C6F2A">
        <w:t xml:space="preserve">Вот и Лжедмитрий был арианином, — тому есть немало доказательств. Видимо, именно ариане и их тайные покровители вывели беглого русского монаха в самые верхи </w:t>
      </w:r>
      <w:r w:rsidRPr="002C6F2A">
        <w:lastRenderedPageBreak/>
        <w:t>польской знати. Возможно, существовали ариане и в Москве...</w:t>
      </w:r>
    </w:p>
    <w:p w14:paraId="36E83CB0" w14:textId="77777777" w:rsidR="00AD3958" w:rsidRPr="002C6F2A" w:rsidRDefault="00AD3958" w:rsidP="00AD3958">
      <w:pPr>
        <w:pStyle w:val="a5"/>
      </w:pPr>
      <w:r w:rsidRPr="002C6F2A">
        <w:t>Он расплачивался с Польшей больше обещаниями, чем деньгами, не спешил выполнять главные требования панства: уступка русских земель, привилегии католичеству».</w:t>
      </w:r>
    </w:p>
    <w:p w14:paraId="066CEFAD" w14:textId="77777777" w:rsidR="00AD3958" w:rsidRPr="002C6F2A" w:rsidRDefault="00AD3958" w:rsidP="00AD3958">
      <w:pPr>
        <w:ind w:firstLine="284"/>
        <w:jc w:val="both"/>
        <w:rPr>
          <w:sz w:val="22"/>
        </w:rPr>
      </w:pPr>
      <w:r w:rsidRPr="002C6F2A">
        <w:rPr>
          <w:sz w:val="22"/>
        </w:rPr>
        <w:t>Автор, скорее всего, прав. Арианство к тому времени еще не было уничтожено полностью и сопротивлялось экспансии Ватикана, но силы были не равны.</w:t>
      </w:r>
    </w:p>
    <w:p w14:paraId="1C337B1E" w14:textId="5F240263" w:rsidR="00AD3958" w:rsidRPr="002C6F2A" w:rsidRDefault="00AD3958" w:rsidP="00AD3958">
      <w:pPr>
        <w:ind w:firstLine="284"/>
        <w:jc w:val="both"/>
        <w:rPr>
          <w:sz w:val="22"/>
        </w:rPr>
      </w:pPr>
      <w:r w:rsidRPr="002C6F2A">
        <w:rPr>
          <w:sz w:val="22"/>
        </w:rPr>
        <w:t>К. Валишевский</w:t>
      </w:r>
      <w:r w:rsidRPr="00AD3958">
        <w:rPr>
          <w:vertAlign w:val="superscript"/>
        </w:rPr>
        <w:t>[LXI]</w:t>
      </w:r>
      <w:r w:rsidRPr="002C6F2A">
        <w:rPr>
          <w:sz w:val="22"/>
        </w:rPr>
        <w:t xml:space="preserve"> тоже склонялся к тому, что Григорий Отрепьев был сторонник арианства: </w:t>
      </w:r>
      <w:r w:rsidRPr="00DC5252">
        <w:rPr>
          <w:rStyle w:val="1"/>
        </w:rPr>
        <w:t>«На взгляд людей, умевших ценить, на его (Григория — авт.) православии всегда замечался оттенок арианской и социнианской ересей</w:t>
      </w:r>
      <w:r w:rsidRPr="00AD3958">
        <w:rPr>
          <w:rStyle w:val="1"/>
        </w:rPr>
        <w:t>[LXII]</w:t>
      </w:r>
      <w:r w:rsidRPr="00DC5252">
        <w:rPr>
          <w:rStyle w:val="1"/>
        </w:rPr>
        <w:t>».</w:t>
      </w:r>
    </w:p>
    <w:p w14:paraId="7E06FB5F" w14:textId="6C2FB954" w:rsidR="00AD3958" w:rsidRPr="001373E4" w:rsidRDefault="00AD3958" w:rsidP="00AD3958">
      <w:pPr>
        <w:pStyle w:val="PlainText"/>
      </w:pPr>
      <w:r w:rsidRPr="001373E4">
        <w:t>Вот что пишет о деятельности римских католиков в России Мельников-Печерский</w:t>
      </w:r>
      <w:r w:rsidRPr="00AD3958">
        <w:rPr>
          <w:vertAlign w:val="superscript"/>
        </w:rPr>
        <w:t>[LXIII]</w:t>
      </w:r>
      <w:r w:rsidRPr="001373E4">
        <w:t xml:space="preserve">: </w:t>
      </w:r>
    </w:p>
    <w:p w14:paraId="6CE664AB" w14:textId="77777777" w:rsidR="00AD3958" w:rsidRPr="002C6F2A" w:rsidRDefault="00AD3958" w:rsidP="00AD3958">
      <w:pPr>
        <w:pStyle w:val="a5"/>
      </w:pPr>
      <w:r w:rsidRPr="002C6F2A">
        <w:t xml:space="preserve">«В Московском государстве у всех еще на свежей памяти были недавние события смутного времени и </w:t>
      </w:r>
      <w:r w:rsidRPr="002C6F2A">
        <w:rPr>
          <w:b/>
        </w:rPr>
        <w:t>фанатическое зверство римских католиков в самых стенах Кремля».</w:t>
      </w:r>
    </w:p>
    <w:p w14:paraId="5DB0E962" w14:textId="77777777" w:rsidR="00AD3958" w:rsidRPr="002C6F2A" w:rsidRDefault="00AD3958" w:rsidP="00AD3958">
      <w:pPr>
        <w:pStyle w:val="Heading2"/>
      </w:pPr>
      <w:bookmarkStart w:id="59" w:name="_Toc455505655"/>
      <w:bookmarkStart w:id="60" w:name="_Toc455762167"/>
      <w:r w:rsidRPr="002C6F2A">
        <w:t>Приход Романовых</w:t>
      </w:r>
      <w:bookmarkEnd w:id="59"/>
      <w:bookmarkEnd w:id="60"/>
    </w:p>
    <w:p w14:paraId="66F638C7" w14:textId="77777777" w:rsidR="00AD3958" w:rsidRPr="002C6F2A" w:rsidRDefault="00AD3958" w:rsidP="00AD3958">
      <w:pPr>
        <w:pStyle w:val="PlainText"/>
      </w:pPr>
      <w:r w:rsidRPr="002C6F2A">
        <w:t xml:space="preserve">В 1613 году к власти приходит Михаил Романов. </w:t>
      </w:r>
    </w:p>
    <w:p w14:paraId="0EED24E1" w14:textId="77777777" w:rsidR="00AD3958" w:rsidRPr="002C6F2A" w:rsidRDefault="00AD3958" w:rsidP="00AD3958">
      <w:pPr>
        <w:pStyle w:val="PlainText"/>
      </w:pPr>
      <w:r w:rsidRPr="002C6F2A">
        <w:t>Это произошло в результате сговора Филарета и с Сигизмундом, и с англичанами.</w:t>
      </w:r>
    </w:p>
    <w:p w14:paraId="3AAC8582" w14:textId="77777777" w:rsidR="00AD3958" w:rsidRPr="002C6F2A" w:rsidRDefault="00AD3958" w:rsidP="00AD3958">
      <w:pPr>
        <w:pStyle w:val="PlainText"/>
      </w:pPr>
      <w:r w:rsidRPr="002C6F2A">
        <w:t xml:space="preserve">Патриарх Филарет (Федор Романов) отец Михаила был арестован поляками в 1611 году и вернулся в Россию в 1619 году. </w:t>
      </w:r>
    </w:p>
    <w:p w14:paraId="078AA7CB" w14:textId="323D6E8F" w:rsidR="00AD3958" w:rsidRPr="002C6F2A" w:rsidRDefault="00AD3958" w:rsidP="00AD3958">
      <w:pPr>
        <w:pStyle w:val="PlainText"/>
      </w:pPr>
      <w:r w:rsidRPr="002C6F2A">
        <w:t>Кестлер</w:t>
      </w:r>
      <w:r w:rsidRPr="00AD3958">
        <w:rPr>
          <w:vertAlign w:val="superscript"/>
        </w:rPr>
        <w:t>[LXIV]</w:t>
      </w:r>
      <w:r w:rsidRPr="002C6F2A">
        <w:t xml:space="preserve">: </w:t>
      </w:r>
    </w:p>
    <w:p w14:paraId="6D53C8DF" w14:textId="77777777" w:rsidR="00AD3958" w:rsidRPr="002C6F2A" w:rsidRDefault="00AD3958" w:rsidP="00AD3958">
      <w:pPr>
        <w:pStyle w:val="a5"/>
      </w:pPr>
      <w:r w:rsidRPr="002C6F2A">
        <w:t xml:space="preserve">«Этот человек сумел не только организовать избрание своего несовершеннолетнего сына Михаила Царем Всея Руси, он и сам был «избран Великим Государем», т. е. Царем, оставаясь при этом и Патриархом, и единолично правил Московией до своей смерти в </w:t>
      </w:r>
      <w:smartTag w:uri="urn:schemas-microsoft-com:office:smarttags" w:element="metricconverter">
        <w:smartTagPr>
          <w:attr w:name="ProductID" w:val="1633 г"/>
        </w:smartTagPr>
        <w:r w:rsidRPr="002C6F2A">
          <w:t>1633 г</w:t>
        </w:r>
      </w:smartTag>
      <w:r w:rsidRPr="002C6F2A">
        <w:t xml:space="preserve">.» </w:t>
      </w:r>
    </w:p>
    <w:p w14:paraId="424E00B5" w14:textId="77777777" w:rsidR="00AD3958" w:rsidRPr="002C6F2A" w:rsidRDefault="00AD3958" w:rsidP="00AD3958">
      <w:pPr>
        <w:pStyle w:val="PlainText"/>
      </w:pPr>
      <w:r w:rsidRPr="002C6F2A">
        <w:t xml:space="preserve">Очевидно, что воцарение династии Романовых в Московии стало </w:t>
      </w:r>
      <w:r w:rsidRPr="002C6F2A">
        <w:rPr>
          <w:b/>
          <w:bCs/>
        </w:rPr>
        <w:t>результатом общеевропейской политической договоренности</w:t>
      </w:r>
      <w:r w:rsidRPr="002C6F2A">
        <w:t xml:space="preserve">. Фактический основатель новой русской династии Филарет, вероятно, </w:t>
      </w:r>
      <w:r w:rsidRPr="002C6F2A">
        <w:rPr>
          <w:b/>
          <w:bCs/>
        </w:rPr>
        <w:t>выторговал у католической Европы будущее самодержавие</w:t>
      </w:r>
      <w:r w:rsidRPr="002C6F2A">
        <w:t xml:space="preserve">, т. е. политическую и религиозную независимость Московии в обмен на замену «испорченного вероучения» на «правильное» католическое. </w:t>
      </w:r>
    </w:p>
    <w:p w14:paraId="457DF699" w14:textId="77777777" w:rsidR="00AD3958" w:rsidRPr="002C6F2A" w:rsidRDefault="00AD3958" w:rsidP="00AD3958">
      <w:pPr>
        <w:pStyle w:val="PlainText"/>
      </w:pPr>
      <w:r w:rsidRPr="002C6F2A">
        <w:lastRenderedPageBreak/>
        <w:t>Филарет, находясь в плену, вынужден был согласиться</w:t>
      </w:r>
      <w:r>
        <w:t xml:space="preserve"> с требованиями католиков</w:t>
      </w:r>
      <w:r w:rsidRPr="002C6F2A">
        <w:t xml:space="preserve">, при условии, что его претензии на российский трон будут поддержаны Западом. </w:t>
      </w:r>
    </w:p>
    <w:p w14:paraId="0C6A1311" w14:textId="77777777" w:rsidR="00AD3958" w:rsidRPr="002C6F2A" w:rsidRDefault="00AD3958" w:rsidP="00AD3958">
      <w:pPr>
        <w:pStyle w:val="PlainText"/>
      </w:pPr>
      <w:r w:rsidRPr="002C6F2A">
        <w:t>Свою деятельность он сразу начал с исправления религиозных книг и фактически создал правоверную церковь, которую позже переименовали в православную.</w:t>
      </w:r>
    </w:p>
    <w:p w14:paraId="5C6A3197" w14:textId="77777777" w:rsidR="00AD3958" w:rsidRPr="002C6F2A" w:rsidRDefault="00AD3958" w:rsidP="00AD3958">
      <w:pPr>
        <w:pStyle w:val="PlainText"/>
      </w:pPr>
      <w:r w:rsidRPr="002C6F2A">
        <w:t xml:space="preserve">Это вызвало сопротивление общества, в связи с чем Филарету не удалость до конца достичь целей, поставленных Ватиканом. </w:t>
      </w:r>
    </w:p>
    <w:p w14:paraId="70FD5375" w14:textId="77777777" w:rsidR="00AD3958" w:rsidRPr="002C6F2A" w:rsidRDefault="00AD3958" w:rsidP="00AD3958">
      <w:pPr>
        <w:pStyle w:val="PlainText"/>
      </w:pPr>
      <w:r w:rsidRPr="002C6F2A">
        <w:t xml:space="preserve">Кестлер: </w:t>
      </w:r>
    </w:p>
    <w:p w14:paraId="41779508" w14:textId="77777777" w:rsidR="00AD3958" w:rsidRPr="002C6F2A" w:rsidRDefault="00AD3958" w:rsidP="00AD3958">
      <w:pPr>
        <w:pStyle w:val="a5"/>
      </w:pPr>
      <w:r w:rsidRPr="002C6F2A">
        <w:t xml:space="preserve">«О том, что до Романовых современного христианства на Руси не было, свидетельствует то, что первый в русской истории город, получивший имя святого, — это город </w:t>
      </w:r>
      <w:r w:rsidRPr="002C6F2A">
        <w:rPr>
          <w:b/>
          <w:bCs/>
        </w:rPr>
        <w:t>Святого Михаила Архангела</w:t>
      </w:r>
      <w:r w:rsidRPr="002C6F2A">
        <w:t xml:space="preserve">, нынешний Архангельск, основанный в </w:t>
      </w:r>
      <w:smartTag w:uri="urn:schemas-microsoft-com:office:smarttags" w:element="metricconverter">
        <w:smartTagPr>
          <w:attr w:name="ProductID" w:val="1613 г"/>
        </w:smartTagPr>
        <w:r w:rsidRPr="002C6F2A">
          <w:rPr>
            <w:b/>
            <w:bCs/>
          </w:rPr>
          <w:t>1613 г</w:t>
        </w:r>
      </w:smartTag>
      <w:r w:rsidRPr="002C6F2A">
        <w:t xml:space="preserve">. в честь воцарения Михаила Романова, а до этого назывался Новые Холмогоры (основан в </w:t>
      </w:r>
      <w:smartTag w:uri="urn:schemas-microsoft-com:office:smarttags" w:element="metricconverter">
        <w:smartTagPr>
          <w:attr w:name="ProductID" w:val="1597 г"/>
        </w:smartTagPr>
        <w:r w:rsidRPr="002C6F2A">
          <w:t>1597 г</w:t>
        </w:r>
      </w:smartTag>
      <w:r w:rsidRPr="002C6F2A">
        <w:t xml:space="preserve">.). (Для сравнения: и названия католических городов в честь разнообразных святых с приставками Сан-, Санта-, Сент- появляются только </w:t>
      </w:r>
      <w:r w:rsidRPr="002C6F2A">
        <w:rPr>
          <w:b/>
        </w:rPr>
        <w:t>со второй половины XVI в</w:t>
      </w:r>
      <w:r w:rsidRPr="002C6F2A">
        <w:t>.)».</w:t>
      </w:r>
    </w:p>
    <w:p w14:paraId="239D328B" w14:textId="77777777" w:rsidR="00AD3958" w:rsidRPr="002C6F2A" w:rsidRDefault="00AD3958" w:rsidP="00AD3958">
      <w:pPr>
        <w:pStyle w:val="PlainText"/>
      </w:pPr>
      <w:r w:rsidRPr="002C6F2A">
        <w:t>Известно, что Михаил Федорович, чтобы расплатиться с наемниками за свой приход к власти взял ссуду 20 тыс. рублей у английского короля Якова I Стюарта.</w:t>
      </w:r>
    </w:p>
    <w:p w14:paraId="60A8C1C8" w14:textId="77777777" w:rsidR="00AD3958" w:rsidRPr="002C6F2A" w:rsidRDefault="00AD3958" w:rsidP="00AD3958">
      <w:pPr>
        <w:pStyle w:val="PlainText"/>
      </w:pPr>
      <w:r w:rsidRPr="002C6F2A">
        <w:t>Филарет начинает бороться с арианством с помощью книгопечатания.</w:t>
      </w:r>
    </w:p>
    <w:p w14:paraId="451EF3D7" w14:textId="7281D4DB" w:rsidR="00AD3958" w:rsidRPr="002C6F2A" w:rsidRDefault="00AD3958" w:rsidP="00AD3958">
      <w:pPr>
        <w:pStyle w:val="PlainText"/>
        <w:rPr>
          <w:rStyle w:val="1"/>
        </w:rPr>
      </w:pPr>
      <w:r w:rsidRPr="002C6F2A">
        <w:t>Карташев А. В. сообщает, что</w:t>
      </w:r>
      <w:r w:rsidRPr="002C6F2A">
        <w:rPr>
          <w:rStyle w:val="1"/>
        </w:rPr>
        <w:t xml:space="preserve"> «... из Московской типографии за время п</w:t>
      </w:r>
      <w:r>
        <w:rPr>
          <w:rStyle w:val="1"/>
        </w:rPr>
        <w:t>атриарха</w:t>
      </w:r>
      <w:r w:rsidRPr="002C6F2A">
        <w:rPr>
          <w:rStyle w:val="1"/>
        </w:rPr>
        <w:t xml:space="preserve"> Филарета вышло печатно изданных книг больше, чем за все время русского книгопечатания от его начала при Грозном. Евангелие, Псалтирь, Апостол и т. п. Царь и патриарх, заботясь и о полноте богослужения, и о приведении его к однообразию, щедро рассылали книги по церквам без коммерческой выгоды, по себестоимости, а в далекую Сибирь даже и совсем бесплатно»</w:t>
      </w:r>
      <w:r w:rsidRPr="00AD3958">
        <w:rPr>
          <w:vertAlign w:val="superscript"/>
        </w:rPr>
        <w:t>[LXV]</w:t>
      </w:r>
      <w:r w:rsidRPr="002C6F2A">
        <w:rPr>
          <w:rStyle w:val="1"/>
        </w:rPr>
        <w:t>.</w:t>
      </w:r>
    </w:p>
    <w:p w14:paraId="4F7D654F" w14:textId="77777777" w:rsidR="00AD3958" w:rsidRPr="002C6F2A" w:rsidRDefault="00AD3958" w:rsidP="00AD3958">
      <w:pPr>
        <w:pStyle w:val="PlainText"/>
      </w:pPr>
      <w:r w:rsidRPr="002C6F2A">
        <w:t xml:space="preserve">Ряд старых книг были отобраны у всех церквей и сожжены публично. </w:t>
      </w:r>
    </w:p>
    <w:p w14:paraId="18A45840" w14:textId="77777777" w:rsidR="00AD3958" w:rsidRPr="002C6F2A" w:rsidRDefault="00AD3958" w:rsidP="00AD3958">
      <w:pPr>
        <w:pStyle w:val="PlainText"/>
      </w:pPr>
      <w:r w:rsidRPr="002C6F2A">
        <w:t xml:space="preserve">Далее взаимоотношения с католиками были прерваны, видимо для того, чтобы успокоить общество. </w:t>
      </w:r>
    </w:p>
    <w:p w14:paraId="73DA4CD7" w14:textId="77777777" w:rsidR="00AD3958" w:rsidRPr="002C6F2A" w:rsidRDefault="00AD3958" w:rsidP="00AD3958">
      <w:pPr>
        <w:pStyle w:val="PlainText"/>
        <w:rPr>
          <w:rStyle w:val="1"/>
        </w:rPr>
      </w:pPr>
      <w:r w:rsidRPr="002C6F2A">
        <w:t xml:space="preserve">Возобновились эти отношения </w:t>
      </w:r>
      <w:r w:rsidRPr="002C6F2A">
        <w:rPr>
          <w:rStyle w:val="1"/>
        </w:rPr>
        <w:t xml:space="preserve">«в начале 70-х гг. XVII века. После того как царь </w:t>
      </w:r>
      <w:smartTag w:uri="urn:schemas-microsoft-com:office:smarttags" w:element="PersonName">
        <w:smartTagPr>
          <w:attr w:name="ProductID" w:val="Алексей Михайлович ("/>
        </w:smartTagPr>
        <w:r w:rsidRPr="002C6F2A">
          <w:rPr>
            <w:rStyle w:val="1"/>
          </w:rPr>
          <w:t>Алексей Михайлович (</w:t>
        </w:r>
      </w:smartTag>
      <w:r w:rsidRPr="002C6F2A">
        <w:rPr>
          <w:rStyle w:val="1"/>
        </w:rPr>
        <w:t xml:space="preserve">1645-1676) лично обратился к папе с предложением вести совместную борьбу </w:t>
      </w:r>
      <w:r w:rsidRPr="002C6F2A">
        <w:rPr>
          <w:rStyle w:val="1"/>
        </w:rPr>
        <w:lastRenderedPageBreak/>
        <w:t xml:space="preserve">против Османской империи, </w:t>
      </w:r>
      <w:r w:rsidRPr="002C6F2A">
        <w:rPr>
          <w:rStyle w:val="1"/>
          <w:b/>
        </w:rPr>
        <w:t>в Москву были направлены папские послы»</w:t>
      </w:r>
      <w:r w:rsidRPr="002C6F2A">
        <w:rPr>
          <w:rStyle w:val="1"/>
        </w:rPr>
        <w:t>.</w:t>
      </w:r>
    </w:p>
    <w:p w14:paraId="18C2B9C9" w14:textId="77777777" w:rsidR="00AD3958" w:rsidRPr="002C6F2A" w:rsidRDefault="00AD3958" w:rsidP="00AD3958">
      <w:pPr>
        <w:pStyle w:val="Heading2"/>
      </w:pPr>
      <w:bookmarkStart w:id="61" w:name="_Toc455505656"/>
      <w:bookmarkStart w:id="62" w:name="_Toc455762168"/>
      <w:r w:rsidRPr="002C6F2A">
        <w:t>Создание мифа о крещени</w:t>
      </w:r>
      <w:r>
        <w:t>и</w:t>
      </w:r>
      <w:r w:rsidRPr="002C6F2A">
        <w:t xml:space="preserve"> Руси — видна рука Ватикана</w:t>
      </w:r>
      <w:bookmarkEnd w:id="61"/>
      <w:bookmarkEnd w:id="62"/>
      <w:r w:rsidRPr="002C6F2A">
        <w:t xml:space="preserve"> </w:t>
      </w:r>
    </w:p>
    <w:p w14:paraId="015E1A3B" w14:textId="77777777" w:rsidR="00AD3958" w:rsidRPr="002C6F2A" w:rsidRDefault="00AD3958" w:rsidP="00AD3958">
      <w:pPr>
        <w:pStyle w:val="PlainText"/>
      </w:pPr>
      <w:r w:rsidRPr="002C6F2A">
        <w:t>Хотя видимых отношений с Ватиканом не было, тем не менее, работа по внедрению латинской версии христианства продолжалась.</w:t>
      </w:r>
    </w:p>
    <w:p w14:paraId="1221047B" w14:textId="77777777" w:rsidR="00AD3958" w:rsidRPr="002C6F2A" w:rsidRDefault="00AD3958" w:rsidP="00AD3958">
      <w:pPr>
        <w:pStyle w:val="PlainText"/>
      </w:pPr>
      <w:r w:rsidRPr="002C6F2A">
        <w:t>Начали действовать по-другому. Решили навязать версию крещения Руси от греков, а потом заставить церковь исправить вероучительные книги по греческим образцам, которые к тому времени уже были заменены на латинские. Действовали через Киев, его священников и богословов.</w:t>
      </w:r>
    </w:p>
    <w:p w14:paraId="17B59B42" w14:textId="77777777" w:rsidR="00AD3958" w:rsidRPr="002C6F2A" w:rsidRDefault="00AD3958" w:rsidP="00AD3958">
      <w:pPr>
        <w:pStyle w:val="PlainText"/>
      </w:pPr>
      <w:r w:rsidRPr="002C6F2A">
        <w:t xml:space="preserve">Существует общепринятая версия крещения Руси князем Владимиром. </w:t>
      </w:r>
    </w:p>
    <w:p w14:paraId="2D11F746" w14:textId="77777777" w:rsidR="00AD3958" w:rsidRPr="002C6F2A" w:rsidRDefault="00AD3958" w:rsidP="00AD3958">
      <w:pPr>
        <w:pStyle w:val="PlainText"/>
      </w:pPr>
      <w:r w:rsidRPr="002C6F2A">
        <w:t>Но известно также, что русские летописи умалчивают о канонизации Владимира-крестителя.</w:t>
      </w:r>
    </w:p>
    <w:p w14:paraId="254814C8" w14:textId="77777777" w:rsidR="00AD3958" w:rsidRPr="002C6F2A" w:rsidRDefault="00AD3958" w:rsidP="00AD3958">
      <w:pPr>
        <w:pStyle w:val="PlainText"/>
      </w:pPr>
      <w:r w:rsidRPr="002C6F2A">
        <w:t>Церковный историк Е. Е. Голубинский считал, что описанная версия крещения Руси Владимиром — это сказка, «</w:t>
      </w:r>
      <w:r w:rsidRPr="00BD2416">
        <w:t>что она есть позднейший вымысел и при том даже вымысел, по всей вероятности, не русский, а греческий».</w:t>
      </w:r>
      <w:r w:rsidRPr="002C6F2A">
        <w:rPr>
          <w:i/>
          <w:iCs/>
        </w:rPr>
        <w:t xml:space="preserve"> </w:t>
      </w:r>
      <w:r w:rsidRPr="002C6F2A">
        <w:t>Вполне логично, что повесть о крещении Руси придумана греками и является более поздней вставкой в летопись Временных лет. Если это греческая вставка, а греки в России начали орудовать во времена реформ Никона, то это и есть наиболее вероятное время вставки в ПВЛ.</w:t>
      </w:r>
    </w:p>
    <w:p w14:paraId="5951FE68" w14:textId="77777777" w:rsidR="00AD3958" w:rsidRPr="002C6F2A" w:rsidRDefault="00AD3958" w:rsidP="00AD3958">
      <w:pPr>
        <w:pStyle w:val="PlainText"/>
      </w:pPr>
      <w:r w:rsidRPr="00274124">
        <w:t>Католи</w:t>
      </w:r>
      <w:r>
        <w:t>ческая, греческая и наша церкви</w:t>
      </w:r>
      <w:r w:rsidRPr="002C6F2A">
        <w:t xml:space="preserve"> придерживаются </w:t>
      </w:r>
      <w:r>
        <w:t>одной</w:t>
      </w:r>
      <w:r w:rsidRPr="002C6F2A">
        <w:t xml:space="preserve"> версии крещения</w:t>
      </w:r>
      <w:r>
        <w:t xml:space="preserve"> Руси, изложенной в ПВЛ</w:t>
      </w:r>
      <w:r w:rsidRPr="00274124">
        <w:t>.</w:t>
      </w:r>
      <w:r w:rsidRPr="002C6F2A">
        <w:t xml:space="preserve"> </w:t>
      </w:r>
    </w:p>
    <w:p w14:paraId="3999B163" w14:textId="77777777" w:rsidR="00AD3958" w:rsidRPr="002C6F2A" w:rsidRDefault="00AD3958" w:rsidP="00AD3958">
      <w:pPr>
        <w:pStyle w:val="PlainText"/>
      </w:pPr>
      <w:r w:rsidRPr="002C6F2A">
        <w:t>Сам термин «крещение Руси» не корректен: крестить можно человека.</w:t>
      </w:r>
      <w:r>
        <w:t xml:space="preserve"> </w:t>
      </w:r>
      <w:r w:rsidRPr="002C6F2A">
        <w:t>Через крещение человек становится членом церкви. Таинство крещения состоит в погружении (однократном или троекратном — в зависимости от конфессии) человека в воду.</w:t>
      </w:r>
    </w:p>
    <w:p w14:paraId="5836FDC7" w14:textId="77777777" w:rsidR="00AD3958" w:rsidRPr="002C6F2A" w:rsidRDefault="00AD3958" w:rsidP="00AD3958">
      <w:pPr>
        <w:pStyle w:val="PlainText"/>
      </w:pPr>
      <w:r w:rsidRPr="002C6F2A">
        <w:t xml:space="preserve">Все процедуры крещения относятся к человеку, </w:t>
      </w:r>
      <w:r>
        <w:t>но</w:t>
      </w:r>
      <w:r w:rsidRPr="002C6F2A">
        <w:t xml:space="preserve"> не к государству или к территории. </w:t>
      </w:r>
    </w:p>
    <w:p w14:paraId="50B29AD3" w14:textId="77777777" w:rsidR="00AD3958" w:rsidRPr="002C6F2A" w:rsidRDefault="00AD3958" w:rsidP="00AD3958">
      <w:pPr>
        <w:pStyle w:val="PlainText"/>
      </w:pPr>
      <w:r w:rsidRPr="002C6F2A">
        <w:t>Кроме того достоверно неизвестно, что означало в древние времена слово «Русь», поэтому говорить о крещении государства в целом нельзя. Можно говорить о крещении какой-то группы людей, например, княжеской дружины, но не о стране.</w:t>
      </w:r>
    </w:p>
    <w:p w14:paraId="6EEA8131" w14:textId="77777777" w:rsidR="00AD3958" w:rsidRPr="00795FBD" w:rsidRDefault="00AD3958" w:rsidP="00AD3958">
      <w:pPr>
        <w:ind w:firstLine="284"/>
        <w:jc w:val="both"/>
        <w:rPr>
          <w:sz w:val="22"/>
        </w:rPr>
      </w:pPr>
      <w:r w:rsidRPr="002C6F2A">
        <w:rPr>
          <w:sz w:val="22"/>
        </w:rPr>
        <w:t>Википедия:</w:t>
      </w:r>
      <w:r w:rsidRPr="002C6F2A">
        <w:rPr>
          <w:i/>
          <w:sz w:val="22"/>
        </w:rPr>
        <w:t xml:space="preserve"> </w:t>
      </w:r>
      <w:r w:rsidRPr="00DC5252">
        <w:rPr>
          <w:rStyle w:val="1"/>
        </w:rPr>
        <w:t xml:space="preserve">«За период от 969 до 1118 не сохранилось ни одного списка епархий Константинопольского патриархата. </w:t>
      </w:r>
      <w:r w:rsidRPr="00DC5252">
        <w:rPr>
          <w:rStyle w:val="1"/>
        </w:rPr>
        <w:lastRenderedPageBreak/>
        <w:t>В списке от 1170 до 1179 годы Киевская митрополия значится на 62-м месте».</w:t>
      </w:r>
    </w:p>
    <w:p w14:paraId="356B2E43" w14:textId="77777777" w:rsidR="00AD3958" w:rsidRPr="002C1E74" w:rsidRDefault="00AD3958" w:rsidP="00AD3958">
      <w:pPr>
        <w:ind w:firstLine="284"/>
        <w:jc w:val="both"/>
        <w:rPr>
          <w:sz w:val="22"/>
        </w:rPr>
      </w:pPr>
      <w:r w:rsidRPr="00F84F61">
        <w:t xml:space="preserve">Т. е. </w:t>
      </w:r>
      <w:r w:rsidRPr="00F84F61">
        <w:rPr>
          <w:sz w:val="22"/>
        </w:rPr>
        <w:t xml:space="preserve">нет никаких оснований говорить о крещении Руси раньше </w:t>
      </w:r>
      <w:r>
        <w:rPr>
          <w:sz w:val="22"/>
          <w:lang w:val="en-US"/>
        </w:rPr>
        <w:t>XII</w:t>
      </w:r>
      <w:r>
        <w:rPr>
          <w:sz w:val="22"/>
        </w:rPr>
        <w:t xml:space="preserve"> века.</w:t>
      </w:r>
    </w:p>
    <w:p w14:paraId="6BDA84BF" w14:textId="77777777" w:rsidR="00AD3958" w:rsidRPr="002C6F2A" w:rsidRDefault="00AD3958" w:rsidP="00AD3958">
      <w:pPr>
        <w:pStyle w:val="PlainText"/>
      </w:pPr>
      <w:r w:rsidRPr="002C6F2A">
        <w:t xml:space="preserve">А в </w:t>
      </w:r>
      <w:r w:rsidRPr="002C6F2A">
        <w:rPr>
          <w:lang w:val="en-US"/>
        </w:rPr>
        <w:t>XII</w:t>
      </w:r>
      <w:r w:rsidRPr="002C6F2A">
        <w:t xml:space="preserve"> веке Киевская митрополия это что-то вроде нынешней секты «Свидетелей Иеговы», так как 62-е место в Константинопольском патриархате предполагает незначительное количество верующих. </w:t>
      </w:r>
    </w:p>
    <w:p w14:paraId="39238D5F" w14:textId="77777777" w:rsidR="00AD3958" w:rsidRPr="002C6F2A" w:rsidRDefault="00AD3958" w:rsidP="00AD3958">
      <w:pPr>
        <w:pStyle w:val="PlainText"/>
      </w:pPr>
      <w:r w:rsidRPr="002C6F2A">
        <w:t xml:space="preserve">Далее мы видим, что с 1458 года до 1620 года Киевская митрополия пребывала с небольшим перерывом во Флорентийской и в Брестской униях, т.е. подчинялась папе римскому. Потом она существовала в структуре Константинопольской православной церкви, вплоть до присоединения к Московскому Патриархату в 1687 году. </w:t>
      </w:r>
    </w:p>
    <w:p w14:paraId="23F34443" w14:textId="77777777" w:rsidR="00AD3958" w:rsidRPr="002C6F2A" w:rsidRDefault="00AD3958" w:rsidP="00AD3958">
      <w:pPr>
        <w:pStyle w:val="PlainText"/>
      </w:pPr>
      <w:r w:rsidRPr="002C6F2A">
        <w:t>В 1461 год</w:t>
      </w:r>
      <w:r>
        <w:t>у</w:t>
      </w:r>
      <w:r w:rsidRPr="002C6F2A">
        <w:t xml:space="preserve"> появилась Московская митрополия, просуществовавшая вплоть до 1589 года, когда был образован московский Патриархат. </w:t>
      </w:r>
    </w:p>
    <w:p w14:paraId="468E9482" w14:textId="77777777" w:rsidR="00AD3958" w:rsidRPr="002C6F2A" w:rsidRDefault="00AD3958" w:rsidP="00AD3958">
      <w:pPr>
        <w:pStyle w:val="PlainText"/>
      </w:pPr>
      <w:r w:rsidRPr="002C6F2A">
        <w:t xml:space="preserve">Итак, только после 1589 года можно говорить о начале христианизации России. Практически такая же хронология и у Литвы. </w:t>
      </w:r>
    </w:p>
    <w:p w14:paraId="66E414B8" w14:textId="77777777" w:rsidR="00AD3958" w:rsidRPr="002C6F2A" w:rsidRDefault="00AD3958" w:rsidP="00AD3958">
      <w:pPr>
        <w:pStyle w:val="PlainText"/>
      </w:pPr>
      <w:r w:rsidRPr="002C6F2A">
        <w:t xml:space="preserve">Литовское дворянство обратилось в католичество в 1386 году вместе с великим князем Ягайло, но католическая вера взяла верх над язычеством только в конце </w:t>
      </w:r>
      <w:r w:rsidRPr="002C6F2A">
        <w:rPr>
          <w:lang w:val="en-US"/>
        </w:rPr>
        <w:t>XVII</w:t>
      </w:r>
      <w:r w:rsidRPr="002C6F2A">
        <w:t xml:space="preserve"> века, когда завершилась контрреформация (</w:t>
      </w:r>
      <w:smartTag w:uri="urn:schemas-microsoft-com:office:smarttags" w:element="metricconverter">
        <w:smartTagPr>
          <w:attr w:name="ProductID" w:val="1645 г"/>
        </w:smartTagPr>
        <w:r w:rsidRPr="002C6F2A">
          <w:t>1645 г</w:t>
        </w:r>
      </w:smartTag>
      <w:r w:rsidRPr="002C6F2A">
        <w:t xml:space="preserve">.) </w:t>
      </w:r>
      <w:r w:rsidRPr="002C6F2A">
        <w:rPr>
          <w:i/>
          <w:iCs/>
        </w:rPr>
        <w:t>см. Википедию</w:t>
      </w:r>
      <w:r w:rsidRPr="002C6F2A">
        <w:t xml:space="preserve">. </w:t>
      </w:r>
    </w:p>
    <w:p w14:paraId="56FBBA59" w14:textId="77777777" w:rsidR="00AD3958" w:rsidRPr="002C6F2A" w:rsidRDefault="00AD3958" w:rsidP="00AD3958">
      <w:pPr>
        <w:pStyle w:val="PlainText"/>
      </w:pPr>
      <w:r w:rsidRPr="002C6F2A">
        <w:t>Но вернемся к крестителю Руси Владимиру.</w:t>
      </w:r>
    </w:p>
    <w:p w14:paraId="1228CA91" w14:textId="77777777" w:rsidR="00AD3958" w:rsidRPr="002C6F2A" w:rsidRDefault="00AD3958" w:rsidP="00AD3958">
      <w:pPr>
        <w:pStyle w:val="PlainText"/>
      </w:pPr>
      <w:r w:rsidRPr="002C6F2A">
        <w:t>Как утверждают церковные историки, точных данных о начале церковного почитания князя Владимира нет.</w:t>
      </w:r>
    </w:p>
    <w:p w14:paraId="41EFD52C" w14:textId="47734DF2" w:rsidR="00AD3958" w:rsidRPr="002C6F2A" w:rsidRDefault="00AD3958" w:rsidP="00AD3958">
      <w:pPr>
        <w:pStyle w:val="PlainText"/>
      </w:pPr>
      <w:r w:rsidRPr="002C6F2A">
        <w:t>В 1635 митрополит Киевский Петр Могила обрёл мощи Владимира из руин Десятинной церкви, что полагает начало почитанию его останков.</w:t>
      </w:r>
      <w:r w:rsidRPr="00AD3958">
        <w:t>[LXVI]</w:t>
      </w:r>
      <w:r w:rsidRPr="002C6F2A">
        <w:t xml:space="preserve"> </w:t>
      </w:r>
    </w:p>
    <w:p w14:paraId="28D1D12D" w14:textId="77777777" w:rsidR="00AD3958" w:rsidRPr="002C6F2A" w:rsidRDefault="00AD3958" w:rsidP="00AD3958">
      <w:pPr>
        <w:pStyle w:val="PlainText"/>
      </w:pPr>
      <w:r w:rsidRPr="002C6F2A">
        <w:t>А кто такой Петр Могила?</w:t>
      </w:r>
    </w:p>
    <w:p w14:paraId="14527D2C" w14:textId="77777777" w:rsidR="00AD3958" w:rsidRPr="002C6F2A" w:rsidRDefault="00AD3958" w:rsidP="00AD3958">
      <w:pPr>
        <w:pStyle w:val="PlainText"/>
      </w:pPr>
      <w:r w:rsidRPr="002C6F2A">
        <w:t xml:space="preserve">Рассмотрим деятельность киевского митрополита Петра Могилы. </w:t>
      </w:r>
    </w:p>
    <w:p w14:paraId="3B98C1F3" w14:textId="77777777" w:rsidR="00AD3958" w:rsidRPr="002C6F2A" w:rsidRDefault="00AD3958" w:rsidP="00AD3958">
      <w:pPr>
        <w:pStyle w:val="PlainText"/>
      </w:pPr>
      <w:r w:rsidRPr="002C6F2A">
        <w:t xml:space="preserve">Протоиерей Георгий Флоровский считал, что Петр Могила не был искренним сторонником православия, а скорее был сторонником распространения католичества в России. Не исключено, что он искренне верил, что латинское вероучение и есть правильное, раннее православие. </w:t>
      </w:r>
    </w:p>
    <w:p w14:paraId="6E554D42" w14:textId="77777777" w:rsidR="00AD3958" w:rsidRPr="002C6F2A" w:rsidRDefault="00AD3958" w:rsidP="00AD3958">
      <w:pPr>
        <w:pStyle w:val="PlainText"/>
      </w:pPr>
      <w:r w:rsidRPr="002C6F2A">
        <w:lastRenderedPageBreak/>
        <w:t xml:space="preserve">Могила был одним из проводников Римско-католического вероучения сначала в Киеве, потом в России. </w:t>
      </w:r>
    </w:p>
    <w:p w14:paraId="5981CFD7" w14:textId="77777777" w:rsidR="00AD3958" w:rsidRPr="002C6F2A" w:rsidRDefault="00AD3958" w:rsidP="00AD3958">
      <w:pPr>
        <w:pStyle w:val="PlainText"/>
      </w:pPr>
      <w:r w:rsidRPr="002C6F2A">
        <w:t xml:space="preserve">Россия оказалась крепким орешком для Рима. И как мы видели в конце </w:t>
      </w:r>
      <w:r w:rsidRPr="002C6F2A">
        <w:rPr>
          <w:lang w:val="en-US"/>
        </w:rPr>
        <w:t>XVI</w:t>
      </w:r>
      <w:r w:rsidRPr="002C6F2A">
        <w:t xml:space="preserve"> </w:t>
      </w:r>
      <w:r>
        <w:t xml:space="preserve">- </w:t>
      </w:r>
      <w:r w:rsidRPr="002C6F2A">
        <w:t xml:space="preserve">начале </w:t>
      </w:r>
      <w:r w:rsidRPr="002C6F2A">
        <w:rPr>
          <w:lang w:val="en-US"/>
        </w:rPr>
        <w:t>XVII</w:t>
      </w:r>
      <w:r w:rsidRPr="002C6F2A">
        <w:t xml:space="preserve"> веков попытки изменить вероучение Руси «грубой силой» не удались, поэтому началась «культурная» экспансия. Пытались нанести удар с двух сторон: через Киев и через Константинопольский патриархат. </w:t>
      </w:r>
    </w:p>
    <w:p w14:paraId="640F567A" w14:textId="77777777" w:rsidR="00AD3958" w:rsidRPr="002C6F2A" w:rsidRDefault="00AD3958" w:rsidP="00AD3958">
      <w:pPr>
        <w:pStyle w:val="PlainText"/>
      </w:pPr>
      <w:r w:rsidRPr="002C6F2A">
        <w:t xml:space="preserve">Как мы уже знаем, в Константинопольской церкви вовсю хозяйничали иезуиты и с помощью турок добились больших успехов. Ну а в Киеве был поставлен Петр Могила, игравший роль борца с католицизмом, сторонника православия. </w:t>
      </w:r>
    </w:p>
    <w:p w14:paraId="3B756B53" w14:textId="77777777" w:rsidR="00AD3958" w:rsidRPr="002C6F2A" w:rsidRDefault="00AD3958" w:rsidP="00AD3958">
      <w:pPr>
        <w:pStyle w:val="PlainText"/>
      </w:pPr>
      <w:r w:rsidRPr="002C6F2A">
        <w:t>В Киеве создается фактически латинская академия, где готовятся кадры преподавателями римско-католической школы. Далее остается ждать момента для переноса полученного латинского опыта на русскую почву в Москву. И этот момент достаточно быстро настанет.</w:t>
      </w:r>
    </w:p>
    <w:p w14:paraId="22A3234D" w14:textId="77777777" w:rsidR="00AD3958" w:rsidRPr="002C6F2A" w:rsidRDefault="00AD3958" w:rsidP="00AD3958">
      <w:pPr>
        <w:pStyle w:val="PlainText"/>
      </w:pPr>
      <w:r w:rsidRPr="002C6F2A">
        <w:t>Почему Могила нашел мощи Владимира в Киеве и как он узнал, что это мощи именно Владимира? На этот вопрос ответа вы не найдете.</w:t>
      </w:r>
    </w:p>
    <w:p w14:paraId="678DF3C6" w14:textId="65E7A8B4" w:rsidR="00AD3958" w:rsidRPr="002C6F2A" w:rsidRDefault="00AD3958" w:rsidP="00AD3958">
      <w:pPr>
        <w:pStyle w:val="PlainText"/>
      </w:pPr>
      <w:r w:rsidRPr="002C6F2A">
        <w:t>Можем отметить, что в XIX веке Десятинную церковь снесли, чтобы возвести величественный храм. Перед этим провели археологические исследования, в ходе которых была обнаружена каменная гробница из плит красного цвета. В ней находился скелет без головы и костей правой руки, а также остатки парчовой одежды, золотая пуговица и мужская обувь. Скорее всего, это и были мощи князя Владимира</w:t>
      </w:r>
      <w:r w:rsidRPr="00AD3958">
        <w:rPr>
          <w:vertAlign w:val="superscript"/>
        </w:rPr>
        <w:t>[LXVII]</w:t>
      </w:r>
      <w:r w:rsidRPr="002C6F2A">
        <w:t>.</w:t>
      </w:r>
    </w:p>
    <w:p w14:paraId="4BCDD29D" w14:textId="77777777" w:rsidR="00AD3958" w:rsidRPr="002C6F2A" w:rsidRDefault="00AD3958" w:rsidP="00AD3958">
      <w:pPr>
        <w:ind w:firstLine="284"/>
        <w:jc w:val="both"/>
        <w:rPr>
          <w:sz w:val="22"/>
        </w:rPr>
      </w:pPr>
      <w:r w:rsidRPr="002C6F2A">
        <w:rPr>
          <w:sz w:val="22"/>
        </w:rPr>
        <w:t xml:space="preserve">Видно, что никаких точных данных о Владимире нет, одни предположения. </w:t>
      </w:r>
    </w:p>
    <w:p w14:paraId="3215A927" w14:textId="77777777" w:rsidR="00AD3958" w:rsidRPr="002C6F2A" w:rsidRDefault="00AD3958" w:rsidP="00AD3958">
      <w:pPr>
        <w:ind w:firstLine="284"/>
        <w:jc w:val="both"/>
        <w:rPr>
          <w:sz w:val="22"/>
        </w:rPr>
      </w:pPr>
      <w:r w:rsidRPr="002C6F2A">
        <w:rPr>
          <w:sz w:val="22"/>
        </w:rPr>
        <w:t xml:space="preserve">Кому и для чего нужно было, чтобы Петр Могила нашел в могиле десятинной церкви мощи Владимира? </w:t>
      </w:r>
    </w:p>
    <w:p w14:paraId="04070806" w14:textId="77777777" w:rsidR="00AD3958" w:rsidRPr="002C6F2A" w:rsidRDefault="00AD3958" w:rsidP="00AD3958">
      <w:pPr>
        <w:ind w:firstLine="284"/>
        <w:jc w:val="both"/>
        <w:rPr>
          <w:sz w:val="22"/>
        </w:rPr>
      </w:pPr>
      <w:r w:rsidRPr="002C6F2A">
        <w:rPr>
          <w:sz w:val="22"/>
        </w:rPr>
        <w:t xml:space="preserve">В 1853 в Киеве был открыт памятник св. князю Владимиру. Но только по случаю 900-летия Крещения Руси в июле 1888 года указом Святейшего Синода «для запечатления навсегда в благоговейной памяти православных чад русской Церкви имени Просветителя русского народа», день памяти св. Владимира определено отнести к праздникам, имеющим в Уставе знак креста в полукруге. </w:t>
      </w:r>
    </w:p>
    <w:p w14:paraId="1CCB9344" w14:textId="77777777" w:rsidR="00AD3958" w:rsidRPr="002C6F2A" w:rsidRDefault="00AD3958" w:rsidP="00AD3958">
      <w:pPr>
        <w:pStyle w:val="PlainText"/>
      </w:pPr>
      <w:r w:rsidRPr="002C6F2A">
        <w:t>Князь Владимир почитается и католиками.</w:t>
      </w:r>
    </w:p>
    <w:bookmarkStart w:id="63" w:name="_Toc455505657"/>
    <w:bookmarkStart w:id="64" w:name="_Toc455527667"/>
    <w:p w14:paraId="48DD5D50" w14:textId="77777777" w:rsidR="00AD3958" w:rsidRPr="00F84F61" w:rsidRDefault="00AD3958" w:rsidP="00AD3958">
      <w:pPr>
        <w:pStyle w:val="Heading2"/>
      </w:pPr>
      <w:r w:rsidRPr="00F84F61">
        <w:rPr>
          <w:rStyle w:val="Hyperlink"/>
          <w:color w:val="auto"/>
          <w:u w:val="none"/>
        </w:rPr>
        <w:lastRenderedPageBreak/>
        <w:fldChar w:fldCharType="begin"/>
      </w:r>
      <w:r w:rsidRPr="00F84F61">
        <w:rPr>
          <w:rStyle w:val="Hyperlink"/>
          <w:color w:val="auto"/>
          <w:u w:val="none"/>
        </w:rPr>
        <w:instrText xml:space="preserve"> </w:instrText>
      </w:r>
      <w:r w:rsidRPr="00F84F61">
        <w:instrText>HYPERLINK \l "_Toc455505657"</w:instrText>
      </w:r>
      <w:r w:rsidRPr="00F84F61">
        <w:rPr>
          <w:rStyle w:val="Hyperlink"/>
          <w:color w:val="auto"/>
          <w:u w:val="none"/>
        </w:rPr>
        <w:instrText xml:space="preserve"> </w:instrText>
      </w:r>
      <w:r w:rsidRPr="00F84F61">
        <w:rPr>
          <w:rStyle w:val="Hyperlink"/>
          <w:color w:val="auto"/>
          <w:u w:val="none"/>
        </w:rPr>
        <w:fldChar w:fldCharType="separate"/>
      </w:r>
      <w:bookmarkStart w:id="65" w:name="_Toc455762169"/>
      <w:r w:rsidRPr="00F84F61">
        <w:rPr>
          <w:rStyle w:val="Hyperlink"/>
          <w:color w:val="auto"/>
          <w:u w:val="none"/>
        </w:rPr>
        <w:t>Когда Владимир принял христианство?</w:t>
      </w:r>
      <w:bookmarkEnd w:id="65"/>
      <w:r w:rsidRPr="00F84F61">
        <w:rPr>
          <w:rStyle w:val="Hyperlink"/>
          <w:color w:val="auto"/>
          <w:u w:val="none"/>
        </w:rPr>
        <w:fldChar w:fldCharType="end"/>
      </w:r>
      <w:bookmarkEnd w:id="63"/>
    </w:p>
    <w:bookmarkEnd w:id="64"/>
    <w:p w14:paraId="6F519615" w14:textId="2944625C" w:rsidR="00AD3958" w:rsidRPr="002C6F2A" w:rsidRDefault="00AD3958" w:rsidP="00AD3958">
      <w:pPr>
        <w:pStyle w:val="PlainText"/>
      </w:pPr>
      <w:r w:rsidRPr="002C6F2A">
        <w:t>Вот что пишет Флетчер об этом</w:t>
      </w:r>
      <w:r w:rsidRPr="00AD3958">
        <w:rPr>
          <w:vertAlign w:val="superscript"/>
        </w:rPr>
        <w:t>[LXVIII]</w:t>
      </w:r>
      <w:r w:rsidRPr="002C6F2A">
        <w:t xml:space="preserve">. Автор был в России в 1588 году. Он пишет, что по польским преданиям </w:t>
      </w:r>
      <w:smartTag w:uri="urn:schemas-microsoft-com:office:smarttags" w:element="metricconverter">
        <w:smartTagPr>
          <w:attr w:name="ProductID" w:val="990 г"/>
        </w:smartTagPr>
        <w:r w:rsidRPr="002C6F2A">
          <w:t>990 г</w:t>
        </w:r>
      </w:smartTag>
      <w:r w:rsidRPr="002C6F2A">
        <w:t xml:space="preserve">. Владимир принял христианство, а собственное сказание русских в то время говорит о </w:t>
      </w:r>
      <w:smartTag w:uri="urn:schemas-microsoft-com:office:smarttags" w:element="metricconverter">
        <w:smartTagPr>
          <w:attr w:name="ProductID" w:val="1300 г"/>
        </w:smartTagPr>
        <w:r w:rsidRPr="002C6F2A">
          <w:t>1300 г</w:t>
        </w:r>
      </w:smartTag>
      <w:r w:rsidRPr="002C6F2A">
        <w:t xml:space="preserve">. </w:t>
      </w:r>
    </w:p>
    <w:p w14:paraId="27F7A389" w14:textId="636D3FCC" w:rsidR="00AD3958" w:rsidRPr="002C6F2A" w:rsidRDefault="00AD3958" w:rsidP="00AD3958">
      <w:pPr>
        <w:pStyle w:val="PlainText"/>
      </w:pPr>
      <w:r w:rsidRPr="002C6F2A">
        <w:t xml:space="preserve">Основываясь на датировке памятников и захоронений, можно прийти к выводу, что крещение было в </w:t>
      </w:r>
      <w:r w:rsidRPr="002C6F2A">
        <w:rPr>
          <w:lang w:val="en-US"/>
        </w:rPr>
        <w:t>XII</w:t>
      </w:r>
      <w:r w:rsidRPr="002C6F2A">
        <w:t>-</w:t>
      </w:r>
      <w:r w:rsidRPr="002C6F2A">
        <w:rPr>
          <w:lang w:val="en-US"/>
        </w:rPr>
        <w:t>XIII</w:t>
      </w:r>
      <w:r w:rsidRPr="002C6F2A">
        <w:t xml:space="preserve"> веках</w:t>
      </w:r>
      <w:r w:rsidRPr="00AD3958">
        <w:rPr>
          <w:vertAlign w:val="superscript"/>
        </w:rPr>
        <w:t>[LXIX]</w:t>
      </w:r>
      <w:r w:rsidRPr="002C6F2A">
        <w:t>.</w:t>
      </w:r>
    </w:p>
    <w:p w14:paraId="624974A4" w14:textId="77777777" w:rsidR="00AD3958" w:rsidRPr="002C6F2A" w:rsidRDefault="00AD3958" w:rsidP="00AD3958">
      <w:pPr>
        <w:pStyle w:val="PlainText"/>
      </w:pPr>
      <w:r w:rsidRPr="002C6F2A">
        <w:t xml:space="preserve">Щавелева Н. И. в книге «Древняя Русь в Польской истории Яна Дрогоша» показала, что князь Владимир жил в </w:t>
      </w:r>
      <w:r w:rsidRPr="002C6F2A">
        <w:rPr>
          <w:lang w:val="en-US"/>
        </w:rPr>
        <w:t>XIII</w:t>
      </w:r>
      <w:r w:rsidRPr="002C6F2A">
        <w:t xml:space="preserve"> веке.</w:t>
      </w:r>
    </w:p>
    <w:p w14:paraId="370CA86C" w14:textId="77777777" w:rsidR="00AD3958" w:rsidRPr="002C6F2A" w:rsidRDefault="00AD3958" w:rsidP="00AD3958">
      <w:pPr>
        <w:ind w:firstLine="284"/>
        <w:jc w:val="both"/>
        <w:rPr>
          <w:sz w:val="22"/>
        </w:rPr>
      </w:pPr>
      <w:r w:rsidRPr="002C6F2A">
        <w:rPr>
          <w:b/>
          <w:sz w:val="22"/>
        </w:rPr>
        <w:t>Вывод:</w:t>
      </w:r>
      <w:r w:rsidRPr="002C6F2A">
        <w:rPr>
          <w:i/>
          <w:sz w:val="22"/>
        </w:rPr>
        <w:t xml:space="preserve"> </w:t>
      </w:r>
      <w:r w:rsidRPr="00065577">
        <w:rPr>
          <w:sz w:val="22"/>
        </w:rPr>
        <w:t>Вероятнее всего была сделана поздняя вставка в летописи о том, что крещение пришло от греков. Это было нужно для того, чтобы появилось основание для исправления русских книг по греческим, у которых, якобы, содержание не изменилось, а русские — якобы, были испорчены.</w:t>
      </w:r>
      <w:r w:rsidRPr="002C6F2A">
        <w:rPr>
          <w:sz w:val="22"/>
        </w:rPr>
        <w:t xml:space="preserve"> </w:t>
      </w:r>
    </w:p>
    <w:p w14:paraId="7BA5FFD6" w14:textId="77777777" w:rsidR="00AD3958" w:rsidRPr="002C6F2A" w:rsidRDefault="00AD3958" w:rsidP="00AD3958">
      <w:pPr>
        <w:pStyle w:val="PlainText"/>
      </w:pPr>
      <w:r w:rsidRPr="002C6F2A">
        <w:t xml:space="preserve">Но мы уже знаем, что в Греции </w:t>
      </w:r>
      <w:r>
        <w:t xml:space="preserve">в </w:t>
      </w:r>
      <w:r>
        <w:rPr>
          <w:lang w:val="en-US"/>
        </w:rPr>
        <w:t>XVII</w:t>
      </w:r>
      <w:r>
        <w:t xml:space="preserve"> веке иезуиты заменили арианские священные книги на</w:t>
      </w:r>
      <w:r w:rsidRPr="002C6F2A">
        <w:t xml:space="preserve"> латинские.</w:t>
      </w:r>
    </w:p>
    <w:p w14:paraId="2A54B552" w14:textId="77777777" w:rsidR="00AD3958" w:rsidRPr="002C6F2A" w:rsidRDefault="00AD3958" w:rsidP="00AD3958">
      <w:pPr>
        <w:ind w:firstLine="284"/>
        <w:jc w:val="both"/>
        <w:rPr>
          <w:sz w:val="22"/>
        </w:rPr>
      </w:pPr>
    </w:p>
    <w:p w14:paraId="0EBCD8F1" w14:textId="77777777" w:rsidR="00AD3958" w:rsidRPr="002C6F2A" w:rsidRDefault="00AD3958" w:rsidP="00AD3958">
      <w:pPr>
        <w:pStyle w:val="Heading2"/>
      </w:pPr>
      <w:bookmarkStart w:id="66" w:name="_Toc455505658"/>
      <w:bookmarkStart w:id="67" w:name="_Toc455762170"/>
      <w:r w:rsidRPr="002C6F2A">
        <w:t>Раскол</w:t>
      </w:r>
      <w:bookmarkEnd w:id="66"/>
      <w:bookmarkEnd w:id="67"/>
    </w:p>
    <w:p w14:paraId="7DDB5A55" w14:textId="2578221A" w:rsidR="00AD3958" w:rsidRPr="002C6F2A" w:rsidRDefault="00AD3958" w:rsidP="00AD3958">
      <w:pPr>
        <w:pStyle w:val="PlainText"/>
      </w:pPr>
      <w:r w:rsidRPr="002C6F2A">
        <w:t>Самуэль Коллинс</w:t>
      </w:r>
      <w:r w:rsidRPr="00AD3958">
        <w:rPr>
          <w:vertAlign w:val="superscript"/>
        </w:rPr>
        <w:t>[LXX]</w:t>
      </w:r>
      <w:r w:rsidRPr="002C6F2A">
        <w:t xml:space="preserve"> писал: </w:t>
      </w:r>
    </w:p>
    <w:p w14:paraId="63256557" w14:textId="77777777" w:rsidR="00AD3958" w:rsidRPr="002C6F2A" w:rsidRDefault="00AD3958" w:rsidP="00AD3958">
      <w:pPr>
        <w:pStyle w:val="a5"/>
      </w:pPr>
      <w:r w:rsidRPr="002C6F2A">
        <w:t xml:space="preserve">«Ныне царствующий Император называется Алексеем Михайловичем Романовым, т. е. Алексеем, сыном Михаила, Римским (the </w:t>
      </w:r>
      <w:smartTag w:uri="urn:schemas-microsoft-com:office:smarttags" w:element="PersonName">
        <w:r w:rsidRPr="002C6F2A">
          <w:t>Roman</w:t>
        </w:r>
      </w:smartTag>
      <w:r w:rsidRPr="002C6F2A">
        <w:t xml:space="preserve">)». </w:t>
      </w:r>
    </w:p>
    <w:p w14:paraId="2CAD9B31" w14:textId="09F223FB" w:rsidR="00AD3958" w:rsidRPr="002C6F2A" w:rsidRDefault="00AD3958" w:rsidP="00AD3958">
      <w:pPr>
        <w:pStyle w:val="PlainText"/>
      </w:pPr>
      <w:r w:rsidRPr="002C6F2A">
        <w:t>При Алексе</w:t>
      </w:r>
      <w:r>
        <w:t>е</w:t>
      </w:r>
      <w:r w:rsidRPr="002C6F2A">
        <w:t xml:space="preserve"> Михайловиче произошел раскол церкви. Кстати, отметим, что будущий царь Алексей начал обучаться в пятилетнем возрасте и изучал часовник, псалтырь и апостольские деяния</w:t>
      </w:r>
      <w:r w:rsidRPr="00AD3958">
        <w:rPr>
          <w:vertAlign w:val="superscript"/>
        </w:rPr>
        <w:t>[LXXI]</w:t>
      </w:r>
      <w:r w:rsidRPr="002C6F2A">
        <w:t xml:space="preserve">. А где же Евангелия и полная Библия? Или их к тому времени еще не было? </w:t>
      </w:r>
    </w:p>
    <w:p w14:paraId="1B275F73" w14:textId="0632B7C3" w:rsidR="00AD3958" w:rsidRPr="002C6F2A" w:rsidRDefault="00AD3958" w:rsidP="00AD3958">
      <w:pPr>
        <w:ind w:firstLine="284"/>
        <w:jc w:val="both"/>
        <w:rPr>
          <w:sz w:val="22"/>
        </w:rPr>
      </w:pPr>
      <w:r w:rsidRPr="002C6F2A">
        <w:rPr>
          <w:sz w:val="22"/>
        </w:rPr>
        <w:t>Мельников-Печерский</w:t>
      </w:r>
      <w:r w:rsidRPr="00AD3958">
        <w:rPr>
          <w:vertAlign w:val="superscript"/>
        </w:rPr>
        <w:t>[LXXII]</w:t>
      </w:r>
      <w:r w:rsidRPr="002C6F2A">
        <w:rPr>
          <w:sz w:val="22"/>
        </w:rPr>
        <w:t xml:space="preserve"> писатель и публицист, рассуждая о расколе, говорит о трудностях понимания этого явления: </w:t>
      </w:r>
    </w:p>
    <w:p w14:paraId="50857E8A" w14:textId="77777777" w:rsidR="00AD3958" w:rsidRPr="002C6F2A" w:rsidRDefault="00AD3958" w:rsidP="00AD3958">
      <w:pPr>
        <w:pStyle w:val="PlainText"/>
        <w:rPr>
          <w:rStyle w:val="1"/>
        </w:rPr>
      </w:pPr>
      <w:r w:rsidRPr="002C6F2A">
        <w:rPr>
          <w:rFonts w:cs="Times New Roman"/>
          <w:szCs w:val="20"/>
        </w:rPr>
        <w:t>Раскол и раскольники </w:t>
      </w:r>
      <w:r w:rsidRPr="002C6F2A">
        <w:rPr>
          <w:rStyle w:val="1"/>
        </w:rPr>
        <w:t xml:space="preserve">«представляют одно из любопытнейших явлений в исторической жизни русского народа. Но это явление, хотя и существует более двух столетий, остается доселе надлежащим образом неисследованным. Ни администрация, ни общество обстоятельно не знают, что такое раскол. Этого мало: девять десятых самих раскольников вполне не сознают, что такое раскол… </w:t>
      </w:r>
    </w:p>
    <w:p w14:paraId="2C546414" w14:textId="77777777" w:rsidR="00AD3958" w:rsidRPr="002C6F2A" w:rsidRDefault="00AD3958" w:rsidP="00AD3958">
      <w:pPr>
        <w:pStyle w:val="a5"/>
      </w:pPr>
      <w:r w:rsidRPr="002C6F2A">
        <w:lastRenderedPageBreak/>
        <w:t xml:space="preserve">Да, надо откровенно сознаться, что в продолжении двухсот лет ни русская администрация, ни русская литература ничего почти не сделали для разъяснения этого предмета, предмета темного, не любящего света и к тому же, по стечению обстоятельств, на долгое время поставленного в потемки тайны. </w:t>
      </w:r>
    </w:p>
    <w:p w14:paraId="3C9014FA" w14:textId="77777777" w:rsidR="00AD3958" w:rsidRPr="002C6F2A" w:rsidRDefault="00AD3958" w:rsidP="00AD3958">
      <w:pPr>
        <w:pStyle w:val="a5"/>
      </w:pPr>
      <w:r w:rsidRPr="002C6F2A">
        <w:rPr>
          <w:b/>
          <w:bCs/>
        </w:rPr>
        <w:t xml:space="preserve">Теперь, когда мы пережили и страшную пору костров, и странную пору тайны, </w:t>
      </w:r>
      <w:r w:rsidRPr="002C6F2A">
        <w:t xml:space="preserve">и темную пору схоластического словопрения о сложении перстов и ходах посолонь, теперь, когда все это признано несчастными и неудачными попытками уничтожать раскол, теперь мы </w:t>
      </w:r>
      <w:r w:rsidRPr="002C6F2A">
        <w:rPr>
          <w:b/>
          <w:bCs/>
        </w:rPr>
        <w:t>знаем о нем все-таки не больше того, сколько знали наши деды и отцы</w:t>
      </w:r>
      <w:r w:rsidRPr="002C6F2A">
        <w:t xml:space="preserve"> во времена страшных костров.</w:t>
      </w:r>
    </w:p>
    <w:p w14:paraId="7E81A01F" w14:textId="77777777" w:rsidR="00AD3958" w:rsidRPr="002C6F2A" w:rsidRDefault="00AD3958" w:rsidP="00AD3958">
      <w:pPr>
        <w:pStyle w:val="a5"/>
      </w:pPr>
      <w:r w:rsidRPr="002C6F2A">
        <w:t xml:space="preserve">Мы даже меньше их знаем, ибо больше, чем они, удалились от простого народа. Между тем ... русская публика жаждет уяснения этого предмета, горячо желает, чтобы путем всепросвещающего анализа </w:t>
      </w:r>
      <w:r w:rsidRPr="002C6F2A">
        <w:rPr>
          <w:b/>
        </w:rPr>
        <w:t>разъяснили ей наконец загадочное явление, отражающееся на десятке миллионов русских людей и не на одной сотне тысяч народа в Пруссии, Австрии, Дунайских княжествах, Турции, Малой Азии, Египте и, может быть, даже Японии».</w:t>
      </w:r>
    </w:p>
    <w:p w14:paraId="4DE8B547" w14:textId="77777777" w:rsidR="00AD3958" w:rsidRPr="002C6F2A" w:rsidRDefault="00AD3958" w:rsidP="00AD3958">
      <w:pPr>
        <w:pStyle w:val="PlainText"/>
      </w:pPr>
      <w:r w:rsidRPr="002C6F2A">
        <w:t xml:space="preserve">Мы видим, что через двести лет после раскола так никто не понял, для чего была проведена реформа церкви, сопряженная с такими жуткими последствиями, как для государства в целом, так и для миллионов русских людей. Какие же мотивы были у власти, как светской, так и церковной, вынудившие пойти на такие жертвы. Даже сами раскольники не понимают, что такое раскол, а власть сохраняет </w:t>
      </w:r>
      <w:r w:rsidRPr="002C6F2A">
        <w:rPr>
          <w:i/>
        </w:rPr>
        <w:t>тайну</w:t>
      </w:r>
      <w:r w:rsidRPr="002C6F2A">
        <w:t xml:space="preserve">. </w:t>
      </w:r>
    </w:p>
    <w:p w14:paraId="737F53E9" w14:textId="77777777" w:rsidR="00AD3958" w:rsidRPr="002C6F2A" w:rsidRDefault="00AD3958" w:rsidP="00AD3958">
      <w:pPr>
        <w:pStyle w:val="PlainText"/>
      </w:pPr>
      <w:r w:rsidRPr="002C6F2A">
        <w:t>Мы сейчас понимаем, что комплекс реформ</w:t>
      </w:r>
      <w:r>
        <w:t>,</w:t>
      </w:r>
      <w:r w:rsidRPr="002C6F2A">
        <w:t xml:space="preserve"> проведенных, взявшими власть в России Романовыми (Римскими), был направлен на уничтожение исконно русской ведической веры, связанного с ней христианства (арианства) и насаждения христианства в католическом исполнении, которую лукаво назвали православием, чтобы успокоить верующих. </w:t>
      </w:r>
    </w:p>
    <w:p w14:paraId="76C2F9CB" w14:textId="77777777" w:rsidR="00AD3958" w:rsidRPr="002C6F2A" w:rsidRDefault="00AD3958" w:rsidP="00AD3958">
      <w:pPr>
        <w:pStyle w:val="PlainText"/>
      </w:pPr>
      <w:r w:rsidRPr="002C6F2A">
        <w:t xml:space="preserve">А проводилось все это под видом исправления церковной литературы с помощью продавшихся католикам греческих иерархов и киевских прихвостней, нахлынувших в Москву после присоединения Украины к Московскому царству. </w:t>
      </w:r>
    </w:p>
    <w:p w14:paraId="30F5CD2B" w14:textId="77777777" w:rsidR="00AD3958" w:rsidRPr="006A3D52" w:rsidRDefault="00AD3958" w:rsidP="00AD3958">
      <w:pPr>
        <w:pStyle w:val="Heading2"/>
      </w:pPr>
      <w:bookmarkStart w:id="68" w:name="_Toc455505659"/>
      <w:bookmarkStart w:id="69" w:name="_Toc455762171"/>
      <w:r w:rsidRPr="006A3D52">
        <w:lastRenderedPageBreak/>
        <w:t>О роли грек</w:t>
      </w:r>
      <w:r>
        <w:t>ов</w:t>
      </w:r>
      <w:r w:rsidRPr="006A3D52">
        <w:t xml:space="preserve"> </w:t>
      </w:r>
      <w:r>
        <w:t xml:space="preserve">и киевлян в </w:t>
      </w:r>
      <w:bookmarkEnd w:id="68"/>
      <w:r>
        <w:t>организации раскола</w:t>
      </w:r>
      <w:bookmarkEnd w:id="69"/>
    </w:p>
    <w:p w14:paraId="60CCBE2A" w14:textId="77777777" w:rsidR="00AD3958" w:rsidRPr="002C6F2A" w:rsidRDefault="00AD3958" w:rsidP="00AD3958">
      <w:pPr>
        <w:pStyle w:val="PlainText"/>
      </w:pPr>
      <w:r w:rsidRPr="002C6F2A">
        <w:t>Что касается греческих и киевских иерархов и богословов, то этот вопрос мы уже осв</w:t>
      </w:r>
      <w:r>
        <w:t>е</w:t>
      </w:r>
      <w:r w:rsidRPr="002C6F2A">
        <w:t>щали в предыдущих главах.</w:t>
      </w:r>
    </w:p>
    <w:p w14:paraId="29A83F67" w14:textId="1D9AAF8E" w:rsidR="00AD3958" w:rsidRPr="002C6F2A" w:rsidRDefault="00AD3958" w:rsidP="00AD3958">
      <w:pPr>
        <w:pStyle w:val="PlainText"/>
      </w:pPr>
      <w:r w:rsidRPr="002C6F2A">
        <w:t>К этому можно добавить мнение священника Иоанна Лукьянова, побывавшего в Стамбуле</w:t>
      </w:r>
      <w:r w:rsidRPr="00AD3958">
        <w:rPr>
          <w:vertAlign w:val="superscript"/>
        </w:rPr>
        <w:t>[LXXIII]</w:t>
      </w:r>
      <w:r w:rsidRPr="002C6F2A">
        <w:t xml:space="preserve">: </w:t>
      </w:r>
    </w:p>
    <w:p w14:paraId="36952CB5" w14:textId="77777777" w:rsidR="00AD3958" w:rsidRPr="002C6F2A" w:rsidRDefault="00AD3958" w:rsidP="00AD3958">
      <w:pPr>
        <w:pStyle w:val="a5"/>
      </w:pPr>
      <w:r w:rsidRPr="002C6F2A">
        <w:t xml:space="preserve">«Латиняне отобрали у православных греков книги и сожгли их. После этого книги были вновь напечатаны в "латинских странах", но с "еретическими исправлениями". Об этом писал в </w:t>
      </w:r>
      <w:smartTag w:uri="urn:schemas-microsoft-com:office:smarttags" w:element="metricconverter">
        <w:smartTagPr>
          <w:attr w:name="ProductID" w:val="1645 г"/>
        </w:smartTagPr>
        <w:r w:rsidRPr="002C6F2A">
          <w:t>1645 г</w:t>
        </w:r>
      </w:smartTag>
      <w:r w:rsidRPr="002C6F2A">
        <w:t>. русскому царю Алексею Михайловичу митрополит Феофан».</w:t>
      </w:r>
    </w:p>
    <w:p w14:paraId="13E0F0E0" w14:textId="77777777" w:rsidR="00AD3958" w:rsidRPr="002C6F2A" w:rsidRDefault="00AD3958" w:rsidP="00AD3958">
      <w:pPr>
        <w:pStyle w:val="PlainText"/>
      </w:pPr>
      <w:r w:rsidRPr="002C6F2A">
        <w:t>Считается, что главным вдохновителем Никона на реформы Русской Церкви, по собственному его признанию, был восточный патриарх Афана</w:t>
      </w:r>
      <w:r w:rsidRPr="002C6F2A">
        <w:softHyphen/>
        <w:t>сий Пателарий, который, по мнению профессора Е. Шмурло, был латинщик.</w:t>
      </w:r>
      <w:r w:rsidRPr="002C6F2A">
        <w:rPr>
          <w:rFonts w:ascii="Calibri" w:hAnsi="Calibri"/>
        </w:rPr>
        <w:t xml:space="preserve"> </w:t>
      </w:r>
      <w:r w:rsidRPr="002C6F2A">
        <w:t>Последующие его вдохновители и сотрудники были не лучше Афанасия.</w:t>
      </w:r>
    </w:p>
    <w:p w14:paraId="3785820A" w14:textId="030529B3" w:rsidR="00AD3958" w:rsidRPr="002C6F2A" w:rsidRDefault="00AD3958" w:rsidP="00AD3958">
      <w:pPr>
        <w:pStyle w:val="PlainText"/>
      </w:pPr>
      <w:r w:rsidRPr="002C6F2A">
        <w:t>Ф. Е. Мельников пишет</w:t>
      </w:r>
      <w:r w:rsidRPr="00AD3958">
        <w:rPr>
          <w:vertAlign w:val="superscript"/>
        </w:rPr>
        <w:t>[LXXIV]</w:t>
      </w:r>
      <w:r w:rsidRPr="002C6F2A">
        <w:t xml:space="preserve">: </w:t>
      </w:r>
    </w:p>
    <w:p w14:paraId="17DA8A1C" w14:textId="3CAD55E5" w:rsidR="00AD3958" w:rsidRPr="002C6F2A" w:rsidRDefault="00AD3958" w:rsidP="00AD3958">
      <w:pPr>
        <w:pStyle w:val="a5"/>
      </w:pPr>
      <w:r w:rsidRPr="002C6F2A">
        <w:t xml:space="preserve">«Никон повел дело книжного исправления путем обмана и подлогов. Он созвал в Москве в </w:t>
      </w:r>
      <w:smartTag w:uri="urn:schemas-microsoft-com:office:smarttags" w:element="metricconverter">
        <w:smartTagPr>
          <w:attr w:name="ProductID" w:val="1654 г"/>
        </w:smartTagPr>
        <w:r w:rsidRPr="002C6F2A">
          <w:t>1654 г</w:t>
        </w:r>
      </w:smartTag>
      <w:r w:rsidRPr="002C6F2A">
        <w:t>. собор, на котором хотя и было решено исправить наши богослужебные книги, но лишь по древним русским и древним греческим рукописям</w:t>
      </w:r>
      <w:r w:rsidRPr="00AD3958">
        <w:rPr>
          <w:vertAlign w:val="superscript"/>
        </w:rPr>
        <w:t>[LXXV]</w:t>
      </w:r>
      <w:r w:rsidRPr="002C6F2A">
        <w:t xml:space="preserve">. На самом же деле никоновские справщики принялись исправлять русские богослужебные книги </w:t>
      </w:r>
      <w:r w:rsidRPr="002C6F2A">
        <w:rPr>
          <w:b/>
          <w:bCs/>
        </w:rPr>
        <w:t>по новым греческим книгам</w:t>
      </w:r>
      <w:r w:rsidRPr="002C6F2A">
        <w:t xml:space="preserve">, </w:t>
      </w:r>
      <w:r w:rsidRPr="002C6F2A">
        <w:rPr>
          <w:b/>
          <w:bCs/>
        </w:rPr>
        <w:t>напечатанным в иезуитских типографиях Венеции и Парижа</w:t>
      </w:r>
      <w:r w:rsidRPr="002C6F2A">
        <w:t>».</w:t>
      </w:r>
    </w:p>
    <w:p w14:paraId="35F10ACC" w14:textId="77777777" w:rsidR="00AD3958" w:rsidRPr="002C6F2A" w:rsidRDefault="00AD3958" w:rsidP="00AD3958">
      <w:pPr>
        <w:ind w:firstLine="284"/>
        <w:jc w:val="both"/>
        <w:rPr>
          <w:sz w:val="22"/>
        </w:rPr>
      </w:pPr>
      <w:r w:rsidRPr="002C6F2A">
        <w:rPr>
          <w:sz w:val="22"/>
        </w:rPr>
        <w:t>На соборе 1</w:t>
      </w:r>
      <w:r>
        <w:rPr>
          <w:sz w:val="22"/>
        </w:rPr>
        <w:t>6</w:t>
      </w:r>
      <w:r w:rsidRPr="002C6F2A">
        <w:rPr>
          <w:sz w:val="22"/>
        </w:rPr>
        <w:t>66-1</w:t>
      </w:r>
      <w:r>
        <w:rPr>
          <w:sz w:val="22"/>
        </w:rPr>
        <w:t>6</w:t>
      </w:r>
      <w:r w:rsidRPr="002C6F2A">
        <w:rPr>
          <w:sz w:val="22"/>
        </w:rPr>
        <w:t xml:space="preserve">67 годов всеми делами заправлял Паисий Лигарид, </w:t>
      </w:r>
      <w:r w:rsidRPr="002C6F2A">
        <w:rPr>
          <w:i/>
          <w:sz w:val="22"/>
        </w:rPr>
        <w:t>хитрый иезуит,</w:t>
      </w:r>
      <w:r w:rsidRPr="002C6F2A">
        <w:rPr>
          <w:sz w:val="22"/>
        </w:rPr>
        <w:t xml:space="preserve"> </w:t>
      </w:r>
      <w:r w:rsidRPr="002C6F2A">
        <w:rPr>
          <w:i/>
          <w:sz w:val="22"/>
        </w:rPr>
        <w:t>который</w:t>
      </w:r>
      <w:r w:rsidRPr="002C6F2A">
        <w:rPr>
          <w:sz w:val="22"/>
        </w:rPr>
        <w:t xml:space="preserve"> требовал исправления старых книг</w:t>
      </w:r>
      <w:r w:rsidRPr="002C6F2A">
        <w:rPr>
          <w:i/>
          <w:iCs/>
          <w:sz w:val="22"/>
        </w:rPr>
        <w:t>.</w:t>
      </w:r>
    </w:p>
    <w:p w14:paraId="7B37F78B" w14:textId="77777777" w:rsidR="00AD3958" w:rsidRPr="002C6F2A" w:rsidRDefault="00AD3958" w:rsidP="00AD3958">
      <w:pPr>
        <w:pStyle w:val="a5"/>
      </w:pPr>
      <w:r w:rsidRPr="002C6F2A">
        <w:t>Далее автор подчеркивает: «…к этому времени сильно возросло в Москве влияние киевлян. Малороссия была присоединена к Московскому государству, и из нее понаехало в Москву много юго</w:t>
      </w:r>
      <w:r w:rsidRPr="002C6F2A">
        <w:noBreakHyphen/>
        <w:t xml:space="preserve">западных монахов, учителей, политиков и других дельцов. Все они были в сильной степени заражены латинством. Они приобрели большое значение при царском дворе. </w:t>
      </w:r>
    </w:p>
    <w:p w14:paraId="2D207B9E" w14:textId="77777777" w:rsidR="00AD3958" w:rsidRPr="002C6F2A" w:rsidRDefault="00AD3958" w:rsidP="00AD3958">
      <w:pPr>
        <w:pStyle w:val="a5"/>
      </w:pPr>
      <w:r w:rsidRPr="002C6F2A">
        <w:t xml:space="preserve">В правительственных кругах и при царе упрочивалось влияние и западных веяний, а Паисий Лигарид вел в это время серьезные переговоры с </w:t>
      </w:r>
      <w:r w:rsidRPr="002C6F2A">
        <w:rPr>
          <w:b/>
          <w:bCs/>
        </w:rPr>
        <w:t xml:space="preserve">Римом о соединении Русской </w:t>
      </w:r>
      <w:r w:rsidRPr="002C6F2A">
        <w:rPr>
          <w:b/>
          <w:bCs/>
        </w:rPr>
        <w:lastRenderedPageBreak/>
        <w:t>Церкви с латинской</w:t>
      </w:r>
      <w:r w:rsidRPr="002C6F2A">
        <w:t>. Он склонял к этому и восточных патриархов. Русские же архиереи во всем были послушны царю</w:t>
      </w:r>
      <w:r>
        <w:t xml:space="preserve">… </w:t>
      </w:r>
      <w:r w:rsidRPr="002C6F2A">
        <w:t xml:space="preserve">Чтобы заставить русский благочестивый народ принять новую веру и новые книги, </w:t>
      </w:r>
      <w:r w:rsidRPr="002C6F2A">
        <w:rPr>
          <w:b/>
          <w:bCs/>
        </w:rPr>
        <w:t>собор благословил мучить ослушников соборных определений тягчайшими казнями</w:t>
      </w:r>
      <w:r w:rsidRPr="002C6F2A">
        <w:t>: заточать их в тюрьмы, ссылать, бить говяжьими жилами, отрезать уши, носы, вырезывать языки, отсекать руки и т.п.».</w:t>
      </w:r>
    </w:p>
    <w:p w14:paraId="52333A6F" w14:textId="77777777" w:rsidR="00AD3958" w:rsidRPr="002C6F2A" w:rsidRDefault="00AD3958" w:rsidP="00AD3958">
      <w:pPr>
        <w:pStyle w:val="PlainText"/>
      </w:pPr>
      <w:r w:rsidRPr="002C6F2A">
        <w:t xml:space="preserve">Известно, что Арсений Суханов был послан царем и Никоном на Восток и вернувшись оттуда описал в «Проскинитарии» все, что там видел, в том числе рассказал как </w:t>
      </w:r>
      <w:r w:rsidRPr="002C6F2A">
        <w:rPr>
          <w:b/>
        </w:rPr>
        <w:t>Афонские монахи жгли книги московской печати</w:t>
      </w:r>
      <w:r w:rsidRPr="002C6F2A">
        <w:t xml:space="preserve">. </w:t>
      </w:r>
    </w:p>
    <w:p w14:paraId="12558C98" w14:textId="77777777" w:rsidR="00AD3958" w:rsidRPr="002C6F2A" w:rsidRDefault="00AD3958" w:rsidP="00AD3958">
      <w:pPr>
        <w:pStyle w:val="PlainText"/>
      </w:pPr>
      <w:r w:rsidRPr="002C6F2A">
        <w:t>Это очень печальный факт, что греческие ортодоксальные христиане</w:t>
      </w:r>
      <w:r w:rsidRPr="00F219A3">
        <w:t xml:space="preserve"> и афонские монахи </w:t>
      </w:r>
      <w:r w:rsidRPr="002C6F2A">
        <w:t>к тому времени отказались от древней веры и плясали под дудку латинян.</w:t>
      </w:r>
    </w:p>
    <w:p w14:paraId="76FF55A4" w14:textId="77777777" w:rsidR="00AD3958" w:rsidRPr="002C6F2A" w:rsidRDefault="00AD3958" w:rsidP="00AD3958">
      <w:pPr>
        <w:pStyle w:val="PlainText"/>
        <w:rPr>
          <w:rStyle w:val="1"/>
        </w:rPr>
      </w:pPr>
      <w:r w:rsidRPr="002C6F2A">
        <w:t xml:space="preserve">Народ говорил: </w:t>
      </w:r>
      <w:r w:rsidRPr="002C6F2A">
        <w:rPr>
          <w:rStyle w:val="1"/>
        </w:rPr>
        <w:t>«Поляки да римский костел, чрез врага Божия, Никона, хотят замутить Русскую землю».</w:t>
      </w:r>
    </w:p>
    <w:p w14:paraId="3C857E26" w14:textId="77777777" w:rsidR="00AD3958" w:rsidRPr="002C6F2A" w:rsidRDefault="00AD3958" w:rsidP="00AD3958">
      <w:pPr>
        <w:pStyle w:val="PlainText"/>
      </w:pPr>
      <w:r w:rsidRPr="002C6F2A">
        <w:t xml:space="preserve">Тогда же, для повсеместного прекращения службы по-старому, Никон приказал по всем приходам, и городским и сельским, </w:t>
      </w:r>
      <w:r w:rsidRPr="002C6F2A">
        <w:rPr>
          <w:b/>
        </w:rPr>
        <w:t>отобрать старые книги</w:t>
      </w:r>
      <w:r w:rsidRPr="002C6F2A">
        <w:t xml:space="preserve">. </w:t>
      </w:r>
    </w:p>
    <w:p w14:paraId="68453E29" w14:textId="77777777" w:rsidR="00AD3958" w:rsidRPr="002C6F2A" w:rsidRDefault="00AD3958" w:rsidP="00AD3958">
      <w:pPr>
        <w:pStyle w:val="PlainText"/>
        <w:rPr>
          <w:b/>
        </w:rPr>
      </w:pPr>
      <w:r w:rsidRPr="002C6F2A">
        <w:rPr>
          <w:b/>
        </w:rPr>
        <w:t>Элита отнеслась к этим событиям равнодушно. — Как всегда…</w:t>
      </w:r>
    </w:p>
    <w:p w14:paraId="436E9A3D" w14:textId="77777777" w:rsidR="00AD3958" w:rsidRPr="002C6F2A" w:rsidRDefault="00AD3958" w:rsidP="00AD3958">
      <w:pPr>
        <w:pStyle w:val="Heading2"/>
      </w:pPr>
      <w:bookmarkStart w:id="70" w:name="_Toc455505660"/>
      <w:bookmarkStart w:id="71" w:name="_Toc455762172"/>
      <w:r w:rsidRPr="002C6F2A">
        <w:t>Роль иудейства</w:t>
      </w:r>
      <w:bookmarkEnd w:id="70"/>
      <w:bookmarkEnd w:id="71"/>
    </w:p>
    <w:p w14:paraId="051FECDB" w14:textId="77777777" w:rsidR="00AD3958" w:rsidRPr="00524284" w:rsidRDefault="00AD3958" w:rsidP="00AD3958">
      <w:pPr>
        <w:pStyle w:val="PlainText"/>
      </w:pPr>
      <w:r>
        <w:t>Изучая труды русских богословов, вы не узнаете из них о том, какую роль в деле раскола играли иудеи. Но очевидно, что за спиной католиков стояли иудеи и их роль в деле раскола была весьма существенной.</w:t>
      </w:r>
    </w:p>
    <w:p w14:paraId="34CE471B" w14:textId="00AD03C5" w:rsidR="00AD3958" w:rsidRPr="002C6F2A" w:rsidRDefault="00AD3958" w:rsidP="00AD3958">
      <w:pPr>
        <w:pStyle w:val="PlainText"/>
      </w:pPr>
      <w:r w:rsidRPr="002C6F2A">
        <w:t>Крупнейший историк-русист, директор Библиотеки Конгресса США Дж. Х. Биллингтон</w:t>
      </w:r>
      <w:r w:rsidRPr="00AD3958">
        <w:rPr>
          <w:vertAlign w:val="superscript"/>
        </w:rPr>
        <w:t>[LXXVI]</w:t>
      </w:r>
      <w:r w:rsidRPr="002C6F2A">
        <w:t xml:space="preserve"> приводит интересные факты: </w:t>
      </w:r>
    </w:p>
    <w:p w14:paraId="688A9D77" w14:textId="77777777" w:rsidR="00AD3958" w:rsidRPr="002C6F2A" w:rsidRDefault="00AD3958" w:rsidP="00AD3958">
      <w:pPr>
        <w:pStyle w:val="a5"/>
      </w:pPr>
      <w:r w:rsidRPr="002C6F2A">
        <w:t xml:space="preserve">«Старообрядцы обвиняли Никона в том, что он разрешил иудеям переводить священные книги, а никониане обвиняли старообрядцев в том, что они позволяли иудеям вести богослужение. … Обе стороны считали собор 1666-1667 гг. “иудейским сборищем”, а в официальном постановлении собор обвинял своих противников в том, что они стали жертвами “лживых иудейских словес”. … Везде ходили слухи, что государственная власть отдана “проклятым </w:t>
      </w:r>
      <w:r w:rsidRPr="002C6F2A">
        <w:lastRenderedPageBreak/>
        <w:t>иудейским правителям”, а Царь вступил в тлетворный “западный” брак, одурманенный любовными зельями врачей-иудеев».</w:t>
      </w:r>
    </w:p>
    <w:p w14:paraId="28C7C316" w14:textId="77777777" w:rsidR="00AD3958" w:rsidRPr="002C6F2A" w:rsidRDefault="00AD3958" w:rsidP="00AD3958">
      <w:pPr>
        <w:pStyle w:val="PlainText"/>
      </w:pPr>
      <w:r w:rsidRPr="002C6F2A">
        <w:t>Как не поверить директору Библиотеки Конгресса США, он наверняка допущен к закрытым архивам и непроверенную информацию не опубликует. Тогда становится ясно, кто поддерживал процесс раскола. Но для чего? Какая же была главная цель, ведь раскол сам по себе — это не цель?</w:t>
      </w:r>
    </w:p>
    <w:p w14:paraId="1293E934" w14:textId="4E2EB216" w:rsidR="00AD3958" w:rsidRPr="002C6F2A" w:rsidRDefault="00AD3958" w:rsidP="00AD3958">
      <w:pPr>
        <w:pStyle w:val="PlainText"/>
      </w:pPr>
      <w:r w:rsidRPr="002C6F2A">
        <w:t>А вот это становится понятным из книги богослова XIX века Сольского</w:t>
      </w:r>
      <w:r w:rsidRPr="00AD3958">
        <w:rPr>
          <w:vertAlign w:val="superscript"/>
        </w:rPr>
        <w:t>[LXXVII]</w:t>
      </w:r>
      <w:r w:rsidRPr="002C6F2A">
        <w:t>:</w:t>
      </w:r>
    </w:p>
    <w:p w14:paraId="4F662AEF" w14:textId="77777777" w:rsidR="00AD3958" w:rsidRPr="002C6F2A" w:rsidRDefault="00AD3958" w:rsidP="00AD3958">
      <w:pPr>
        <w:pStyle w:val="a5"/>
      </w:pPr>
      <w:r w:rsidRPr="002C6F2A">
        <w:t xml:space="preserve">«И лета 1674 </w:t>
      </w:r>
      <w:smartTag w:uri="urn:schemas-microsoft-com:office:smarttags" w:element="PersonName">
        <w:smartTagPr>
          <w:attr w:name="ProductID" w:val="Алексей Михайлович издал"/>
        </w:smartTagPr>
        <w:r w:rsidRPr="002C6F2A">
          <w:t>Алексей Михайлович издал</w:t>
        </w:r>
      </w:smartTag>
      <w:r w:rsidRPr="002C6F2A">
        <w:t xml:space="preserve"> указ и получил благословление священного собора на перевод </w:t>
      </w:r>
      <w:r w:rsidRPr="002C6F2A">
        <w:rPr>
          <w:b/>
          <w:bCs/>
        </w:rPr>
        <w:t>Ветхого и Нового заветов Библии</w:t>
      </w:r>
      <w:r w:rsidRPr="002C6F2A">
        <w:t>. Но переведён только Псалтирь с немецкой Библии Лютера, но он не был напечатан».</w:t>
      </w:r>
    </w:p>
    <w:p w14:paraId="1D89F1C3" w14:textId="77777777" w:rsidR="00AD3958" w:rsidRPr="002C6F2A" w:rsidRDefault="00AD3958" w:rsidP="00AD3958">
      <w:pPr>
        <w:pStyle w:val="Heading2"/>
      </w:pPr>
      <w:bookmarkStart w:id="72" w:name="_Toc455505661"/>
      <w:bookmarkStart w:id="73" w:name="_Toc455762173"/>
      <w:r w:rsidRPr="002C6F2A">
        <w:t>Никон</w:t>
      </w:r>
      <w:bookmarkEnd w:id="72"/>
      <w:bookmarkEnd w:id="73"/>
    </w:p>
    <w:p w14:paraId="500C7EA3" w14:textId="77777777" w:rsidR="00AD3958" w:rsidRPr="002C6F2A" w:rsidRDefault="00AD3958" w:rsidP="00AD3958">
      <w:pPr>
        <w:pStyle w:val="PlainText"/>
      </w:pPr>
      <w:smartTag w:uri="urn:schemas-microsoft-com:office:smarttags" w:element="PersonName">
        <w:smartTagPr>
          <w:attr w:name="ProductID" w:val="Алексей Михайлович проводил"/>
        </w:smartTagPr>
        <w:r w:rsidRPr="002C6F2A">
          <w:t>Алексей Михайлович проводил</w:t>
        </w:r>
      </w:smartTag>
      <w:r w:rsidRPr="002C6F2A">
        <w:t xml:space="preserve"> реформы руками патриарха Никона.</w:t>
      </w:r>
    </w:p>
    <w:p w14:paraId="0A6300EB" w14:textId="0F9D83FE" w:rsidR="00AD3958" w:rsidRPr="002C6F2A" w:rsidRDefault="00AD3958" w:rsidP="00AD3958">
      <w:pPr>
        <w:ind w:firstLine="284"/>
        <w:jc w:val="both"/>
        <w:rPr>
          <w:sz w:val="22"/>
        </w:rPr>
      </w:pPr>
      <w:r w:rsidRPr="002C6F2A">
        <w:rPr>
          <w:sz w:val="22"/>
        </w:rPr>
        <w:t>В «Житии протопопа Аввакума, написанном им самим»</w:t>
      </w:r>
      <w:r w:rsidRPr="00AD3958">
        <w:rPr>
          <w:vertAlign w:val="superscript"/>
        </w:rPr>
        <w:t>[LXXVIII]</w:t>
      </w:r>
      <w:r w:rsidRPr="002C6F2A">
        <w:rPr>
          <w:sz w:val="22"/>
        </w:rPr>
        <w:t xml:space="preserve">, Аввакум </w:t>
      </w:r>
      <w:r>
        <w:rPr>
          <w:sz w:val="22"/>
        </w:rPr>
        <w:t>пишет</w:t>
      </w:r>
      <w:r w:rsidRPr="002C6F2A">
        <w:rPr>
          <w:sz w:val="22"/>
        </w:rPr>
        <w:t xml:space="preserve">: </w:t>
      </w:r>
    </w:p>
    <w:p w14:paraId="1326F8B6" w14:textId="19F6295A" w:rsidR="00AD3958" w:rsidRPr="002C6F2A" w:rsidRDefault="00AD3958" w:rsidP="00AD3958">
      <w:pPr>
        <w:pStyle w:val="a5"/>
      </w:pPr>
      <w:r w:rsidRPr="002C6F2A">
        <w:t>«Я Никона знаю: недалеко от моей родины родился, между Мурашкина и Лыскова в деревне. Отец у него черемсин</w:t>
      </w:r>
      <w:r w:rsidRPr="00AD3958">
        <w:rPr>
          <w:vertAlign w:val="superscript"/>
        </w:rPr>
        <w:t>[LXXIX]</w:t>
      </w:r>
      <w:r w:rsidRPr="002C6F2A">
        <w:t>, а мати русалка, Минка да Манька. А он, Никитка, колдун учинился, да в Желтоводие (место силы — озеро, ныне поглощено Волгой, авт.) с книгою поводился, да — выше, да — выше, да и к чертям попал в атаманы».</w:t>
      </w:r>
    </w:p>
    <w:p w14:paraId="59202094" w14:textId="77777777" w:rsidR="00AD3958" w:rsidRPr="002C6F2A" w:rsidRDefault="00AD3958" w:rsidP="00AD3958">
      <w:pPr>
        <w:pStyle w:val="PlainText"/>
      </w:pPr>
      <w:r w:rsidRPr="002C6F2A">
        <w:t xml:space="preserve">Вполне вероятно, что Никон был сторонником ведической веры, поэтому Аввакум называет его колдуном, но когда начали внедрять христианство латинского толка, оказался в первых рядах ревнителей новой веры. </w:t>
      </w:r>
    </w:p>
    <w:p w14:paraId="408EAC07" w14:textId="77777777" w:rsidR="00AD3958" w:rsidRDefault="00AD3958" w:rsidP="00AD3958">
      <w:pPr>
        <w:pStyle w:val="PlainText"/>
        <w:rPr>
          <w:shd w:val="clear" w:color="auto" w:fill="FFFFFF"/>
        </w:rPr>
      </w:pPr>
    </w:p>
    <w:p w14:paraId="3C6A4F5A" w14:textId="28E5B78E" w:rsidR="00AD3958" w:rsidRDefault="00AD3958" w:rsidP="00AD3958">
      <w:pPr>
        <w:pStyle w:val="ab"/>
        <w:rPr>
          <w:shd w:val="clear" w:color="auto" w:fill="FFFFFF"/>
        </w:rPr>
      </w:pPr>
    </w:p>
    <w:p w14:paraId="5572FC1F" w14:textId="77777777" w:rsidR="00AD3958" w:rsidRPr="0057649E" w:rsidRDefault="00AD3958" w:rsidP="00AD3958">
      <w:pPr>
        <w:pStyle w:val="ab"/>
      </w:pPr>
      <w:r w:rsidRPr="0057649E">
        <w:t xml:space="preserve">Никон разбивает святые иконы о плиты церковного пола </w:t>
      </w:r>
    </w:p>
    <w:p w14:paraId="373F1597" w14:textId="77777777" w:rsidR="00AD3958" w:rsidRDefault="00AD3958" w:rsidP="00AD3958">
      <w:pPr>
        <w:pStyle w:val="PlainText"/>
        <w:rPr>
          <w:shd w:val="clear" w:color="auto" w:fill="FFFFFF"/>
        </w:rPr>
      </w:pPr>
    </w:p>
    <w:p w14:paraId="0A2C2404" w14:textId="77777777" w:rsidR="00AD3958" w:rsidRPr="002C6F2A" w:rsidRDefault="00AD3958" w:rsidP="00AD3958">
      <w:pPr>
        <w:pStyle w:val="PlainText"/>
      </w:pPr>
      <w:r w:rsidRPr="002C6F2A">
        <w:t xml:space="preserve">Википедия: </w:t>
      </w:r>
      <w:r w:rsidRPr="002C6F2A">
        <w:rPr>
          <w:rStyle w:val="1"/>
        </w:rPr>
        <w:t xml:space="preserve">«Никон вошёл в состав неформального кружка духовных и светских лиц. Основные задачи кружка: по </w:t>
      </w:r>
      <w:r w:rsidRPr="002C6F2A">
        <w:rPr>
          <w:rStyle w:val="1"/>
        </w:rPr>
        <w:lastRenderedPageBreak/>
        <w:t>оглашению — оживления религиозно-церковной жизни в Московском государстве, улучшения нравственности как населения, так и духовенства, насаждения просвещения; по умолчанию — исправление богослужебных книг».</w:t>
      </w:r>
    </w:p>
    <w:p w14:paraId="5A6E5EFB" w14:textId="77777777" w:rsidR="00AD3958" w:rsidRPr="002C6F2A" w:rsidRDefault="00AD3958" w:rsidP="00AD3958">
      <w:pPr>
        <w:pStyle w:val="PlainText"/>
      </w:pPr>
      <w:r w:rsidRPr="002C6F2A">
        <w:t xml:space="preserve">Энциклопедия Брокгауза и Ефрона говорит о том, что </w:t>
      </w:r>
      <w:r w:rsidRPr="002C6F2A">
        <w:rPr>
          <w:b/>
        </w:rPr>
        <w:t xml:space="preserve">руководитель кружка </w:t>
      </w:r>
      <w:r w:rsidRPr="002C6F2A">
        <w:rPr>
          <w:b/>
          <w:i/>
        </w:rPr>
        <w:t>Стефан Вонифатьев</w:t>
      </w:r>
      <w:r w:rsidRPr="002C6F2A">
        <w:rPr>
          <w:b/>
        </w:rPr>
        <w:t xml:space="preserve"> оказывал влияние на Алексея Михайловича</w:t>
      </w:r>
      <w:r w:rsidRPr="002C6F2A">
        <w:t>. Стефан, вместе с Никоном, явился почитателем и защитником киевских богословов, которые и принесли в Россию латинство и были его защитниками. </w:t>
      </w:r>
    </w:p>
    <w:p w14:paraId="573E9F7F" w14:textId="77777777" w:rsidR="00AD3958" w:rsidRPr="002C6F2A" w:rsidRDefault="00AD3958" w:rsidP="00AD3958">
      <w:pPr>
        <w:pStyle w:val="Heading2"/>
      </w:pPr>
      <w:bookmarkStart w:id="74" w:name="_Toc455505662"/>
      <w:bookmarkStart w:id="75" w:name="_Toc455762174"/>
      <w:r w:rsidRPr="002C6F2A">
        <w:t xml:space="preserve">Состояние религии в России в конце </w:t>
      </w:r>
      <w:r w:rsidRPr="002C6F2A">
        <w:rPr>
          <w:lang w:val="en-US"/>
        </w:rPr>
        <w:t>XVII</w:t>
      </w:r>
      <w:r w:rsidRPr="002C6F2A">
        <w:t xml:space="preserve"> века</w:t>
      </w:r>
      <w:bookmarkEnd w:id="74"/>
      <w:bookmarkEnd w:id="75"/>
    </w:p>
    <w:p w14:paraId="18799C96" w14:textId="17C79A26" w:rsidR="00AD3958" w:rsidRPr="002C6F2A" w:rsidRDefault="00AD3958" w:rsidP="00AD3958">
      <w:pPr>
        <w:pStyle w:val="PlainText"/>
      </w:pPr>
      <w:r w:rsidRPr="002C6F2A">
        <w:t>Капустин Н. С пишет</w:t>
      </w:r>
      <w:r w:rsidRPr="00AD3958">
        <w:rPr>
          <w:vertAlign w:val="superscript"/>
        </w:rPr>
        <w:t>[LXXX]</w:t>
      </w:r>
      <w:r w:rsidRPr="002C6F2A">
        <w:t xml:space="preserve">: </w:t>
      </w:r>
    </w:p>
    <w:p w14:paraId="0C78EAFB" w14:textId="011EEF4E" w:rsidR="00AD3958" w:rsidRPr="002C6F2A" w:rsidRDefault="00AD3958" w:rsidP="00AD3958">
      <w:pPr>
        <w:pStyle w:val="a5"/>
      </w:pPr>
      <w:r w:rsidRPr="002C6F2A">
        <w:t xml:space="preserve">«Историки и религиозные философы вынуждены признать, </w:t>
      </w:r>
      <w:r w:rsidRPr="002C6F2A">
        <w:rPr>
          <w:b/>
          <w:bCs/>
        </w:rPr>
        <w:t>что чистого православия не существовало</w:t>
      </w:r>
      <w:r w:rsidRPr="002C6F2A">
        <w:t>.</w:t>
      </w:r>
      <w:r w:rsidRPr="002C6F2A">
        <w:rPr>
          <w:b/>
          <w:bCs/>
        </w:rPr>
        <w:t xml:space="preserve"> </w:t>
      </w:r>
      <w:r w:rsidRPr="002C6F2A">
        <w:t>Оно</w:t>
      </w:r>
      <w:r w:rsidRPr="002C6F2A">
        <w:rPr>
          <w:b/>
          <w:bCs/>
        </w:rPr>
        <w:t xml:space="preserve"> </w:t>
      </w:r>
      <w:r w:rsidRPr="002C6F2A">
        <w:t xml:space="preserve">представляло собой смесь византизма, славянского язычества, культа солнечных божеств и культа предков. Несмотря </w:t>
      </w:r>
      <w:r w:rsidRPr="002C6F2A">
        <w:rPr>
          <w:b/>
          <w:bCs/>
        </w:rPr>
        <w:t>на многовековое господство</w:t>
      </w:r>
      <w:r w:rsidRPr="002C6F2A">
        <w:t>, православие не смогло окончательно утвердиться в сознании русского народа</w:t>
      </w:r>
      <w:r w:rsidRPr="00AD3958">
        <w:rPr>
          <w:vertAlign w:val="superscript"/>
        </w:rPr>
        <w:t>[LXXXI]</w:t>
      </w:r>
      <w:r w:rsidRPr="002C6F2A">
        <w:t xml:space="preserve">». </w:t>
      </w:r>
    </w:p>
    <w:p w14:paraId="15DB5369" w14:textId="77777777" w:rsidR="00AD3958" w:rsidRPr="002C6F2A" w:rsidRDefault="00AD3958" w:rsidP="00AD3958">
      <w:pPr>
        <w:pStyle w:val="PlainText"/>
      </w:pPr>
      <w:r w:rsidRPr="002C6F2A">
        <w:t>Христианизация народных масс не достигла своих целей. Это вынуждены были признать и некоторые цер</w:t>
      </w:r>
      <w:r w:rsidRPr="002C6F2A">
        <w:softHyphen/>
        <w:t>ковные историки. Так, Е. Е. Голубинский в своем труде «История русской церкви» отмечал, что</w:t>
      </w:r>
      <w:r w:rsidRPr="002C6F2A">
        <w:rPr>
          <w:i/>
          <w:iCs/>
        </w:rPr>
        <w:t xml:space="preserve"> </w:t>
      </w:r>
      <w:r w:rsidRPr="002C6F2A">
        <w:rPr>
          <w:i/>
        </w:rPr>
        <w:t>«должного по</w:t>
      </w:r>
      <w:r w:rsidRPr="002C6F2A">
        <w:rPr>
          <w:i/>
        </w:rPr>
        <w:softHyphen/>
        <w:t>нимания христианства у русского народа не было вплоть до Петровской эпохи».</w:t>
      </w:r>
      <w:r w:rsidRPr="002C6F2A">
        <w:rPr>
          <w:i/>
          <w:iCs/>
        </w:rPr>
        <w:t xml:space="preserve"> </w:t>
      </w:r>
    </w:p>
    <w:p w14:paraId="1A1BADC7" w14:textId="77777777" w:rsidR="00AD3958" w:rsidRPr="002C6F2A" w:rsidRDefault="00AD3958" w:rsidP="00AD3958">
      <w:pPr>
        <w:pStyle w:val="PlainText"/>
      </w:pPr>
      <w:r w:rsidRPr="002C6F2A">
        <w:t xml:space="preserve">Тут Голубинский прав: не было у нас должного понимания латинского христианства, а не православия и можно добавить: не хотела православная Русь принимать латинскую версию христианства. </w:t>
      </w:r>
    </w:p>
    <w:p w14:paraId="32E65B79" w14:textId="77777777" w:rsidR="00AD3958" w:rsidRPr="002C6F2A" w:rsidRDefault="00AD3958" w:rsidP="00AD3958">
      <w:pPr>
        <w:pStyle w:val="PlainText"/>
      </w:pPr>
      <w:r w:rsidRPr="002C6F2A">
        <w:t xml:space="preserve">Когда в конце </w:t>
      </w:r>
      <w:r w:rsidRPr="002C6F2A">
        <w:rPr>
          <w:lang w:val="en-US"/>
        </w:rPr>
        <w:t>XVII</w:t>
      </w:r>
      <w:r w:rsidRPr="002C6F2A">
        <w:t xml:space="preserve"> века начали сжигать еретиков, это уже были явные признаки католической инквизиции. «</w:t>
      </w:r>
      <w:r w:rsidRPr="002C6F2A">
        <w:rPr>
          <w:i/>
        </w:rPr>
        <w:t xml:space="preserve">И того богохульника обличив, казнити, </w:t>
      </w:r>
      <w:r w:rsidRPr="002C6F2A">
        <w:rPr>
          <w:b/>
          <w:i/>
        </w:rPr>
        <w:t>зжечь»,</w:t>
      </w:r>
      <w:r w:rsidRPr="002C6F2A">
        <w:rPr>
          <w:b/>
          <w:bCs/>
          <w:i/>
          <w:iCs/>
        </w:rPr>
        <w:t xml:space="preserve"> </w:t>
      </w:r>
      <w:r w:rsidRPr="002C6F2A">
        <w:t>как это</w:t>
      </w:r>
      <w:r w:rsidRPr="002C6F2A">
        <w:rPr>
          <w:b/>
          <w:bCs/>
          <w:i/>
          <w:iCs/>
        </w:rPr>
        <w:t xml:space="preserve"> </w:t>
      </w:r>
      <w:r w:rsidRPr="002C6F2A">
        <w:t>было предусмотрено Соборным уложением царя Алексея Михайловича. Католики-палачи сделали своё дело.</w:t>
      </w:r>
    </w:p>
    <w:p w14:paraId="4A5002EE" w14:textId="77777777" w:rsidR="00AD3958" w:rsidRPr="002C6F2A" w:rsidRDefault="00AD3958" w:rsidP="00AD3958">
      <w:pPr>
        <w:pStyle w:val="Heading2"/>
      </w:pPr>
      <w:bookmarkStart w:id="76" w:name="_Toc455505663"/>
      <w:bookmarkStart w:id="77" w:name="_Toc455762175"/>
      <w:r w:rsidRPr="002C6F2A">
        <w:t>«Исповедание» Игнатия Соловецкого</w:t>
      </w:r>
      <w:bookmarkEnd w:id="76"/>
      <w:bookmarkEnd w:id="77"/>
    </w:p>
    <w:p w14:paraId="7A8D335B" w14:textId="02E9F1EF" w:rsidR="00AD3958" w:rsidRPr="002C6F2A" w:rsidRDefault="00AD3958" w:rsidP="00AD3958">
      <w:pPr>
        <w:pStyle w:val="PlainText"/>
      </w:pPr>
      <w:r w:rsidRPr="002C6F2A">
        <w:t xml:space="preserve">Многие священники и монастыри не согласились принять новшества. Особенно упорное сопротивление оказал Соловецкий монастырь, осаждённый с 1668 года, он взят был в </w:t>
      </w:r>
      <w:smartTag w:uri="urn:schemas-microsoft-com:office:smarttags" w:element="metricconverter">
        <w:smartTagPr>
          <w:attr w:name="ProductID" w:val="1676 г"/>
        </w:smartTagPr>
        <w:r w:rsidRPr="002C6F2A">
          <w:t>1676 г</w:t>
        </w:r>
      </w:smartTag>
      <w:r w:rsidRPr="002C6F2A">
        <w:t xml:space="preserve">., а мятежники были перевешаны, причем для расправы с монахами </w:t>
      </w:r>
      <w:r w:rsidRPr="002C6F2A">
        <w:lastRenderedPageBreak/>
        <w:t>были использованы наемники, по некоторым сведениям — «</w:t>
      </w:r>
      <w:r w:rsidRPr="002C6F2A">
        <w:rPr>
          <w:i/>
        </w:rPr>
        <w:t>истинные латинцы</w:t>
      </w:r>
      <w:r w:rsidRPr="002C6F2A">
        <w:t>», так как русские отказывались воевать против своих</w:t>
      </w:r>
      <w:r w:rsidRPr="00AD3958">
        <w:rPr>
          <w:vertAlign w:val="superscript"/>
        </w:rPr>
        <w:t>[LXXXII]</w:t>
      </w:r>
      <w:r w:rsidRPr="002C6F2A">
        <w:t xml:space="preserve">. </w:t>
      </w:r>
    </w:p>
    <w:p w14:paraId="15F83487" w14:textId="1E30A0BB" w:rsidR="00AD3958" w:rsidRPr="002C6F2A" w:rsidRDefault="00AD3958" w:rsidP="00AD3958">
      <w:pPr>
        <w:pStyle w:val="PlainText"/>
      </w:pPr>
      <w:r w:rsidRPr="002C6F2A">
        <w:t>Из «Исповедания» Игнатия Соловецкого</w:t>
      </w:r>
      <w:r w:rsidRPr="00AD3958">
        <w:rPr>
          <w:vertAlign w:val="superscript"/>
        </w:rPr>
        <w:t>[LXXXIII]</w:t>
      </w:r>
      <w:r w:rsidRPr="002C6F2A">
        <w:t>, мы узнаем много интересного. Он называет реформаторов</w:t>
      </w:r>
      <w:r w:rsidRPr="002C6F2A">
        <w:rPr>
          <w:i/>
        </w:rPr>
        <w:t xml:space="preserve"> </w:t>
      </w:r>
      <w:r w:rsidRPr="002C6F2A">
        <w:t xml:space="preserve">«богохульниками, еретиками и </w:t>
      </w:r>
      <w:r w:rsidRPr="002C6F2A">
        <w:rPr>
          <w:b/>
        </w:rPr>
        <w:t>отступниками от истиннаго благодатнаго евангельскаго закона, уклонившимися</w:t>
      </w:r>
      <w:r w:rsidRPr="002C6F2A">
        <w:rPr>
          <w:b/>
          <w:vertAlign w:val="superscript"/>
        </w:rPr>
        <w:t xml:space="preserve"> </w:t>
      </w:r>
      <w:r w:rsidRPr="002C6F2A">
        <w:rPr>
          <w:b/>
        </w:rPr>
        <w:t>в</w:t>
      </w:r>
      <w:r w:rsidRPr="002C6F2A">
        <w:t xml:space="preserve"> </w:t>
      </w:r>
      <w:r w:rsidRPr="002C6F2A">
        <w:rPr>
          <w:b/>
        </w:rPr>
        <w:t>латынские римские ереси»:</w:t>
      </w:r>
      <w:r w:rsidRPr="002C6F2A">
        <w:t xml:space="preserve"> </w:t>
      </w:r>
    </w:p>
    <w:p w14:paraId="6E03EC4B" w14:textId="77777777" w:rsidR="00AD3958" w:rsidRDefault="00AD3958" w:rsidP="00AD3958">
      <w:pPr>
        <w:pStyle w:val="a5"/>
      </w:pPr>
      <w:r w:rsidRPr="002C6F2A">
        <w:t xml:space="preserve">«А вы ныне смели дерзнути составити лукавую свою сонмицу на </w:t>
      </w:r>
      <w:r w:rsidRPr="002C6F2A">
        <w:rPr>
          <w:b/>
          <w:bCs/>
        </w:rPr>
        <w:t>Христа-Света</w:t>
      </w:r>
      <w:r w:rsidRPr="002C6F2A">
        <w:t>, новую, жидовскую, иже сего неповелеша святии отцы.</w:t>
      </w:r>
    </w:p>
    <w:p w14:paraId="278CDD81" w14:textId="77777777" w:rsidR="00AD3958" w:rsidRPr="002C6F2A" w:rsidRDefault="00AD3958" w:rsidP="00AD3958">
      <w:pPr>
        <w:pStyle w:val="a5"/>
      </w:pPr>
      <w:r w:rsidRPr="002C6F2A">
        <w:t>Вера же ваша</w:t>
      </w:r>
      <w:r w:rsidRPr="002C6F2A">
        <w:rPr>
          <w:b/>
          <w:bCs/>
        </w:rPr>
        <w:t xml:space="preserve"> </w:t>
      </w:r>
      <w:r w:rsidRPr="0057649E">
        <w:rPr>
          <w:bCs/>
        </w:rPr>
        <w:t>—</w:t>
      </w:r>
      <w:r w:rsidRPr="002C6F2A">
        <w:rPr>
          <w:b/>
          <w:bCs/>
        </w:rPr>
        <w:t xml:space="preserve"> неправославная и не християнская, </w:t>
      </w:r>
      <w:r w:rsidRPr="002C6F2A">
        <w:t xml:space="preserve">но латынская римская ересь, и иных ересей многия раздоры. </w:t>
      </w:r>
    </w:p>
    <w:p w14:paraId="621A52D6" w14:textId="77777777" w:rsidR="00AD3958" w:rsidRPr="002C6F2A" w:rsidRDefault="00AD3958" w:rsidP="00AD3958">
      <w:pPr>
        <w:pStyle w:val="a5"/>
      </w:pPr>
      <w:r w:rsidRPr="002C6F2A">
        <w:t xml:space="preserve">... мы соборныя истинный восточный апостольския церкви не оставили, оставили мы вашу еретическую церковь, новую, </w:t>
      </w:r>
      <w:r w:rsidRPr="002C6F2A">
        <w:rPr>
          <w:b/>
          <w:bCs/>
        </w:rPr>
        <w:t>христораспинательскую, жидовскую</w:t>
      </w:r>
      <w:r w:rsidRPr="002C6F2A">
        <w:t>».</w:t>
      </w:r>
    </w:p>
    <w:p w14:paraId="26E8C5B1" w14:textId="77777777" w:rsidR="00AD3958" w:rsidRDefault="00AD3958" w:rsidP="00AD3958">
      <w:pPr>
        <w:pStyle w:val="a5"/>
      </w:pPr>
    </w:p>
    <w:p w14:paraId="4AF4EAFF" w14:textId="573BE135" w:rsidR="00AD3958" w:rsidRDefault="00AD3958" w:rsidP="00AD3958">
      <w:pPr>
        <w:pStyle w:val="ab"/>
      </w:pPr>
      <w:r>
        <w:t>Иконостас храма Василия Блаженного</w:t>
      </w:r>
      <w:r w:rsidRPr="00AD3958">
        <w:rPr>
          <w:vertAlign w:val="superscript"/>
        </w:rPr>
        <w:t>[LXXXIV]</w:t>
      </w:r>
      <w:r>
        <w:t xml:space="preserve"> в Москве, построенного при Иване Грозном. Вход в царские врата венчает Солнце </w:t>
      </w:r>
      <w:r w:rsidRPr="007647D2">
        <w:t>—</w:t>
      </w:r>
      <w:r>
        <w:t xml:space="preserve"> </w:t>
      </w:r>
      <w:r>
        <w:br/>
        <w:t>символ Христа-Света</w:t>
      </w:r>
      <w:r w:rsidRPr="00AD3958">
        <w:rPr>
          <w:vertAlign w:val="superscript"/>
        </w:rPr>
        <w:t>[LXXXV]</w:t>
      </w:r>
      <w:r>
        <w:t>.</w:t>
      </w:r>
    </w:p>
    <w:p w14:paraId="30E80E5B" w14:textId="77777777" w:rsidR="00AD3958" w:rsidRPr="002C6F2A" w:rsidRDefault="00AD3958" w:rsidP="00AD3958">
      <w:pPr>
        <w:pStyle w:val="PlainText"/>
      </w:pPr>
      <w:r w:rsidRPr="00274124">
        <w:t>Игнати</w:t>
      </w:r>
      <w:r>
        <w:t>й</w:t>
      </w:r>
      <w:r w:rsidRPr="00274124">
        <w:t xml:space="preserve"> Соловецк</w:t>
      </w:r>
      <w:r>
        <w:t>ий фактически дает</w:t>
      </w:r>
      <w:r w:rsidRPr="00274124">
        <w:t xml:space="preserve"> понять, что </w:t>
      </w:r>
      <w:r w:rsidRPr="002C6F2A">
        <w:rPr>
          <w:b/>
          <w:bCs/>
        </w:rPr>
        <w:t>в России были как православная вера, так и христианская,</w:t>
      </w:r>
      <w:r w:rsidRPr="002C6F2A">
        <w:t xml:space="preserve"> которые между собой не конфликтовали. Новая церковь отклонилась от истинного благодатного евангельского закона в латинскую римскую ересь. </w:t>
      </w:r>
    </w:p>
    <w:p w14:paraId="517B8B1B" w14:textId="77777777" w:rsidR="00AD3958" w:rsidRPr="002C6F2A" w:rsidRDefault="00AD3958" w:rsidP="00AD3958">
      <w:pPr>
        <w:pStyle w:val="PlainText"/>
      </w:pPr>
      <w:r w:rsidRPr="002C6F2A">
        <w:t xml:space="preserve">Игнатий утверждает, что </w:t>
      </w:r>
      <w:r>
        <w:t>реформаторы</w:t>
      </w:r>
      <w:r w:rsidRPr="002C6F2A">
        <w:t xml:space="preserve"> не архиереи, а богохульники и богоотступники, возводящие ложь на святых отцов </w:t>
      </w:r>
      <w:r>
        <w:t xml:space="preserve">ранней </w:t>
      </w:r>
      <w:r w:rsidRPr="002C6F2A">
        <w:t xml:space="preserve">христианской церкви. </w:t>
      </w:r>
      <w:r>
        <w:t>Они п</w:t>
      </w:r>
      <w:r w:rsidRPr="00274124">
        <w:t>осмели</w:t>
      </w:r>
      <w:r w:rsidRPr="002C6F2A">
        <w:t xml:space="preserve"> дерзнуть составить лживый жидовский сборник на </w:t>
      </w:r>
      <w:r w:rsidRPr="002C6F2A">
        <w:rPr>
          <w:b/>
          <w:bCs/>
        </w:rPr>
        <w:t>Христа-Света</w:t>
      </w:r>
      <w:r w:rsidRPr="002C6F2A">
        <w:t xml:space="preserve">, чего не повелевали святые отцы. А </w:t>
      </w:r>
      <w:r>
        <w:t xml:space="preserve">их </w:t>
      </w:r>
      <w:r w:rsidRPr="002C6F2A">
        <w:t>церковь — лживое сборище ересей, соединенное с римским костелом.</w:t>
      </w:r>
    </w:p>
    <w:p w14:paraId="0B9460AE" w14:textId="77777777" w:rsidR="00AD3958" w:rsidRPr="00274124" w:rsidRDefault="00AD3958" w:rsidP="00AD3958">
      <w:pPr>
        <w:pStyle w:val="PlainText"/>
      </w:pPr>
      <w:r>
        <w:t>И особенно важно, что подчеркивает Игнатий Соловецкий: новая</w:t>
      </w:r>
      <w:r w:rsidRPr="00274124">
        <w:t xml:space="preserve"> церковь </w:t>
      </w:r>
      <w:r w:rsidRPr="007647D2">
        <w:t>—</w:t>
      </w:r>
      <w:r>
        <w:t xml:space="preserve"> </w:t>
      </w:r>
      <w:r w:rsidRPr="00274124">
        <w:t>еретическ</w:t>
      </w:r>
      <w:r>
        <w:t>ая,</w:t>
      </w:r>
      <w:r w:rsidRPr="00274124">
        <w:t xml:space="preserve"> </w:t>
      </w:r>
      <w:r w:rsidRPr="00274124">
        <w:rPr>
          <w:b/>
          <w:bCs/>
        </w:rPr>
        <w:t>христораспинательск</w:t>
      </w:r>
      <w:r>
        <w:rPr>
          <w:b/>
          <w:bCs/>
        </w:rPr>
        <w:t>ая</w:t>
      </w:r>
      <w:r w:rsidRPr="0057649E">
        <w:rPr>
          <w:bCs/>
        </w:rPr>
        <w:t xml:space="preserve"> и</w:t>
      </w:r>
      <w:r w:rsidRPr="00274124">
        <w:t xml:space="preserve"> жидовск</w:t>
      </w:r>
      <w:r>
        <w:t>ая</w:t>
      </w:r>
      <w:r w:rsidRPr="00274124">
        <w:t xml:space="preserve">. </w:t>
      </w:r>
    </w:p>
    <w:p w14:paraId="564DACD4" w14:textId="2AD45C9D" w:rsidR="00AD3958" w:rsidRPr="002C6F2A" w:rsidRDefault="00AD3958" w:rsidP="00AD3958">
      <w:pPr>
        <w:pStyle w:val="PlainText"/>
      </w:pPr>
      <w:r w:rsidRPr="002C6F2A">
        <w:t xml:space="preserve">Из </w:t>
      </w:r>
      <w:r>
        <w:t>этой</w:t>
      </w:r>
      <w:r w:rsidRPr="002C6F2A">
        <w:t xml:space="preserve"> фразы можно понять, что </w:t>
      </w:r>
      <w:r>
        <w:t>раннее христианство (</w:t>
      </w:r>
      <w:r w:rsidRPr="00274124">
        <w:t>православи</w:t>
      </w:r>
      <w:r>
        <w:t xml:space="preserve">е) </w:t>
      </w:r>
      <w:r w:rsidRPr="007647D2">
        <w:t>—</w:t>
      </w:r>
      <w:r>
        <w:t xml:space="preserve"> это вероучение без </w:t>
      </w:r>
      <w:r w:rsidRPr="00274124">
        <w:t>распя</w:t>
      </w:r>
      <w:r>
        <w:t>тия</w:t>
      </w:r>
      <w:r w:rsidRPr="002C6F2A">
        <w:t xml:space="preserve"> Христа</w:t>
      </w:r>
      <w:r w:rsidRPr="00AD3958">
        <w:t>[LXXXVI]</w:t>
      </w:r>
      <w:r w:rsidRPr="002C6F2A">
        <w:t xml:space="preserve">, что соответствует </w:t>
      </w:r>
      <w:r w:rsidRPr="002C6F2A">
        <w:rPr>
          <w:b/>
          <w:bCs/>
        </w:rPr>
        <w:t>арианским воззрениям</w:t>
      </w:r>
      <w:r w:rsidRPr="002C6F2A">
        <w:t xml:space="preserve">. Кроме того, об </w:t>
      </w:r>
      <w:r w:rsidRPr="002C6F2A">
        <w:lastRenderedPageBreak/>
        <w:t xml:space="preserve">арианстве говорит и </w:t>
      </w:r>
      <w:r>
        <w:t xml:space="preserve">именование </w:t>
      </w:r>
      <w:r w:rsidRPr="002C6F2A">
        <w:t xml:space="preserve">Христа Светом, т. е. Солнечным Ангелом. </w:t>
      </w:r>
    </w:p>
    <w:p w14:paraId="7CEC3500" w14:textId="77777777" w:rsidR="00AD3958" w:rsidRPr="002C6F2A" w:rsidRDefault="00AD3958" w:rsidP="00AD3958">
      <w:pPr>
        <w:pStyle w:val="Heading2"/>
      </w:pPr>
      <w:bookmarkStart w:id="78" w:name="_Toc455505664"/>
      <w:bookmarkStart w:id="79" w:name="_Toc455762176"/>
      <w:r w:rsidRPr="002C6F2A">
        <w:t>Уложения против «богохульства»</w:t>
      </w:r>
      <w:bookmarkEnd w:id="78"/>
      <w:bookmarkEnd w:id="79"/>
    </w:p>
    <w:p w14:paraId="0CBA4819" w14:textId="77777777" w:rsidR="00AD3958" w:rsidRPr="002C6F2A" w:rsidRDefault="00AD3958" w:rsidP="00AD3958">
      <w:pPr>
        <w:ind w:firstLine="284"/>
        <w:jc w:val="both"/>
        <w:rPr>
          <w:sz w:val="22"/>
        </w:rPr>
      </w:pPr>
      <w:r w:rsidRPr="002C6F2A">
        <w:rPr>
          <w:sz w:val="22"/>
        </w:rPr>
        <w:t xml:space="preserve">Приведем текст Соборного уложения царя </w:t>
      </w:r>
      <w:r w:rsidRPr="002C6F2A">
        <w:rPr>
          <w:bCs/>
          <w:sz w:val="22"/>
        </w:rPr>
        <w:t>Алексея Михайловича</w:t>
      </w:r>
      <w:r w:rsidRPr="002C6F2A">
        <w:rPr>
          <w:b/>
          <w:bCs/>
          <w:sz w:val="22"/>
        </w:rPr>
        <w:t xml:space="preserve"> </w:t>
      </w:r>
      <w:r w:rsidRPr="002C6F2A">
        <w:rPr>
          <w:sz w:val="22"/>
        </w:rPr>
        <w:t>1649 г., 1-я глава которого называется «О богохульниках и о церковных мятежниках</w:t>
      </w:r>
      <w:r w:rsidRPr="00274124">
        <w:rPr>
          <w:sz w:val="22"/>
        </w:rPr>
        <w:t>»</w:t>
      </w:r>
      <w:r>
        <w:rPr>
          <w:sz w:val="22"/>
        </w:rPr>
        <w:t>:</w:t>
      </w:r>
    </w:p>
    <w:p w14:paraId="616CADBD" w14:textId="77777777" w:rsidR="00AD3958" w:rsidRPr="002C6F2A" w:rsidRDefault="00AD3958" w:rsidP="00AD3958">
      <w:pPr>
        <w:pStyle w:val="a5"/>
      </w:pPr>
      <w:r w:rsidRPr="002C6F2A">
        <w:t xml:space="preserve">«Будет кто иноверцы, какия ни буди веры, или и русский человек, возложит хулу на Господа Бога и Спаса нашего Иисуса Христа, или на рождьшую Его Пречистую Владычицу нашу Богородицу и Приснодеву Марию, или на Честный Крест, или на святых Его угодников, и про то сыскивати всякими сыски накрепко. Да будет сыщется про то допряма, и того богохульника обличив, казнити, </w:t>
      </w:r>
      <w:r w:rsidRPr="002C6F2A">
        <w:rPr>
          <w:b/>
          <w:bCs/>
        </w:rPr>
        <w:t>зжечь</w:t>
      </w:r>
      <w:r w:rsidRPr="002C6F2A">
        <w:t xml:space="preserve">. А будет какой бесчинник пришед в церковь Божию во время Святыя литургии, и каким ни буди обычаем, Божественная литургии </w:t>
      </w:r>
      <w:r w:rsidRPr="002C6F2A">
        <w:rPr>
          <w:b/>
          <w:bCs/>
        </w:rPr>
        <w:t>совершити не даст</w:t>
      </w:r>
      <w:r w:rsidRPr="002C6F2A">
        <w:t xml:space="preserve">, и его изымав и сыскав про него допряма, что он так учинит, </w:t>
      </w:r>
      <w:r w:rsidRPr="002C6F2A">
        <w:rPr>
          <w:b/>
          <w:bCs/>
        </w:rPr>
        <w:t>казнити смертию</w:t>
      </w:r>
      <w:r w:rsidRPr="002C6F2A">
        <w:t xml:space="preserve"> безо всякия пощады».</w:t>
      </w:r>
    </w:p>
    <w:p w14:paraId="21521084" w14:textId="77777777" w:rsidR="00AD3958" w:rsidRPr="002C6F2A" w:rsidRDefault="00AD3958" w:rsidP="00AD3958">
      <w:pPr>
        <w:pStyle w:val="PlainText"/>
      </w:pPr>
      <w:r w:rsidRPr="002C6F2A">
        <w:t xml:space="preserve">Уголовное законодательство императора Петра: </w:t>
      </w:r>
    </w:p>
    <w:p w14:paraId="64505E29" w14:textId="77777777" w:rsidR="00AD3958" w:rsidRPr="002C6F2A" w:rsidRDefault="00AD3958" w:rsidP="00AD3958">
      <w:pPr>
        <w:pStyle w:val="a5"/>
      </w:pPr>
      <w:r w:rsidRPr="002C6F2A">
        <w:t xml:space="preserve">«…хуление имени Божия, а также святых таинств влекло за собой </w:t>
      </w:r>
      <w:r w:rsidRPr="002C6F2A">
        <w:rPr>
          <w:b/>
          <w:bCs/>
        </w:rPr>
        <w:t>прожжение языка, а затем отсечение головы,</w:t>
      </w:r>
      <w:r w:rsidRPr="002C6F2A">
        <w:t xml:space="preserve"> а поношение Божией Матери, святых и православной веры — отсечение сустава или смертную казнь».</w:t>
      </w:r>
    </w:p>
    <w:p w14:paraId="7A392C4C" w14:textId="358F21F4" w:rsidR="00AD3958" w:rsidRPr="002C6F2A" w:rsidRDefault="00AD3958" w:rsidP="00AD3958">
      <w:pPr>
        <w:pStyle w:val="PlainText"/>
      </w:pPr>
      <w:r w:rsidRPr="002C6F2A">
        <w:t xml:space="preserve">Анализируя изложенное выше, можно сделать вывод, что именно в </w:t>
      </w:r>
      <w:r w:rsidRPr="002C6F2A">
        <w:rPr>
          <w:lang w:val="en-US"/>
        </w:rPr>
        <w:t>XVII</w:t>
      </w:r>
      <w:r w:rsidRPr="002C6F2A">
        <w:t xml:space="preserve"> веке произошли коренные изменения христианского вероучения и окончательно утвердил</w:t>
      </w:r>
      <w:r>
        <w:t>а</w:t>
      </w:r>
      <w:r w:rsidRPr="002C6F2A">
        <w:t>сь латинская версия, как на Западе, так и в России. С этого века различия между католичеством и православием</w:t>
      </w:r>
      <w:r w:rsidRPr="00AD3958">
        <w:rPr>
          <w:vertAlign w:val="superscript"/>
        </w:rPr>
        <w:t>[LXXXVII]</w:t>
      </w:r>
      <w:r w:rsidRPr="002C6F2A">
        <w:t xml:space="preserve"> были сведены до минимума: и там и там содержание священных книг ничем не отличалось, правда Ветхий Завет в России ещё не удалось ввести в состав Священных книг, это будет сделано в XIX веке. </w:t>
      </w:r>
    </w:p>
    <w:p w14:paraId="7E6564E7" w14:textId="77777777" w:rsidR="00AD3958" w:rsidRPr="002C6F2A" w:rsidRDefault="00AD3958" w:rsidP="00AD3958">
      <w:pPr>
        <w:pStyle w:val="Heading2"/>
      </w:pPr>
      <w:bookmarkStart w:id="80" w:name="_Toc455505665"/>
      <w:bookmarkStart w:id="81" w:name="_Toc455762177"/>
      <w:r w:rsidRPr="002C6F2A">
        <w:t xml:space="preserve">Признаки католицизма, </w:t>
      </w:r>
      <w:r w:rsidRPr="002C6F2A">
        <w:br/>
        <w:t>появившиеся на Руси в XVII веке</w:t>
      </w:r>
      <w:bookmarkEnd w:id="80"/>
      <w:bookmarkEnd w:id="81"/>
      <w:r w:rsidRPr="002C6F2A">
        <w:t xml:space="preserve"> </w:t>
      </w:r>
    </w:p>
    <w:p w14:paraId="12DCF785" w14:textId="77777777" w:rsidR="00AD3958" w:rsidRPr="002C6F2A" w:rsidRDefault="00AD3958" w:rsidP="00AD3958">
      <w:pPr>
        <w:pStyle w:val="PlainText"/>
      </w:pPr>
      <w:r w:rsidRPr="002C6F2A">
        <w:rPr>
          <w:b/>
        </w:rPr>
        <w:t>Крещение тремя перстами.</w:t>
      </w:r>
      <w:r w:rsidRPr="002C6F2A">
        <w:t xml:space="preserve"> (Житие протопопа Аввакума: </w:t>
      </w:r>
      <w:r w:rsidRPr="0057649E">
        <w:t>«Р</w:t>
      </w:r>
      <w:r w:rsidRPr="00274124">
        <w:t>имляне</w:t>
      </w:r>
      <w:r w:rsidRPr="002C6F2A">
        <w:t xml:space="preserve"> и доныне тремя перстами крестятся; потом и Польшу прельстили и все окрестные страны: немцев, и сербов, и албанцев, </w:t>
      </w:r>
      <w:r w:rsidRPr="002C6F2A">
        <w:lastRenderedPageBreak/>
        <w:t>и венгров, и греков, — все прельстились. А ныне и наша Русь те же три перста возлюбила</w:t>
      </w:r>
      <w:r>
        <w:t>»</w:t>
      </w:r>
      <w:r w:rsidRPr="002C6F2A">
        <w:t>).</w:t>
      </w:r>
    </w:p>
    <w:p w14:paraId="421057B2" w14:textId="77777777" w:rsidR="00AD3958" w:rsidRPr="002C6F2A" w:rsidRDefault="00AD3958" w:rsidP="00AD3958">
      <w:pPr>
        <w:ind w:firstLine="284"/>
        <w:jc w:val="both"/>
        <w:rPr>
          <w:sz w:val="22"/>
        </w:rPr>
      </w:pPr>
      <w:r w:rsidRPr="002C6F2A">
        <w:rPr>
          <w:b/>
          <w:sz w:val="22"/>
        </w:rPr>
        <w:t>Инквизиция.</w:t>
      </w:r>
      <w:r w:rsidRPr="002C6F2A">
        <w:rPr>
          <w:sz w:val="22"/>
        </w:rPr>
        <w:t xml:space="preserve"> Указы и реальное сожжение</w:t>
      </w:r>
      <w:r>
        <w:rPr>
          <w:sz w:val="22"/>
        </w:rPr>
        <w:t xml:space="preserve"> тех, кто не принял нововведений</w:t>
      </w:r>
      <w:r w:rsidRPr="002C6F2A">
        <w:rPr>
          <w:sz w:val="22"/>
        </w:rPr>
        <w:t>.</w:t>
      </w:r>
    </w:p>
    <w:p w14:paraId="08013237" w14:textId="77777777" w:rsidR="00AD3958" w:rsidRPr="002C6F2A" w:rsidRDefault="00AD3958" w:rsidP="00AD3958">
      <w:pPr>
        <w:ind w:firstLine="284"/>
        <w:jc w:val="both"/>
        <w:rPr>
          <w:b/>
          <w:sz w:val="22"/>
        </w:rPr>
      </w:pPr>
      <w:r w:rsidRPr="002C6F2A">
        <w:rPr>
          <w:b/>
          <w:sz w:val="22"/>
        </w:rPr>
        <w:t>Латинские Евангелия и весь Новый Завет.</w:t>
      </w:r>
    </w:p>
    <w:p w14:paraId="30F026B2" w14:textId="11428BB2" w:rsidR="00AD3958" w:rsidRPr="002C6F2A" w:rsidRDefault="00AD3958" w:rsidP="00AD3958">
      <w:pPr>
        <w:ind w:firstLine="284"/>
        <w:jc w:val="both"/>
        <w:rPr>
          <w:sz w:val="22"/>
        </w:rPr>
      </w:pPr>
      <w:r w:rsidRPr="002C6F2A">
        <w:rPr>
          <w:sz w:val="22"/>
        </w:rPr>
        <w:t>Кроме того, хотели создать папский престол, где Никону готовилась роль «папы</w:t>
      </w:r>
      <w:bookmarkStart w:id="82" w:name="sdfootnote66anc"/>
      <w:r w:rsidRPr="002C6F2A">
        <w:rPr>
          <w:sz w:val="22"/>
        </w:rPr>
        <w:t xml:space="preserve"> всея Руси»</w:t>
      </w:r>
      <w:bookmarkEnd w:id="82"/>
      <w:r w:rsidRPr="002C6F2A">
        <w:rPr>
          <w:sz w:val="22"/>
        </w:rPr>
        <w:t>.</w:t>
      </w:r>
      <w:r w:rsidRPr="00AD3958">
        <w:rPr>
          <w:vertAlign w:val="superscript"/>
        </w:rPr>
        <w:t>[LXXXVIII]</w:t>
      </w:r>
      <w:r w:rsidRPr="002C6F2A">
        <w:rPr>
          <w:sz w:val="22"/>
        </w:rPr>
        <w:t xml:space="preserve"> </w:t>
      </w:r>
    </w:p>
    <w:p w14:paraId="080955C8" w14:textId="77777777" w:rsidR="00AD3958" w:rsidRPr="002C6F2A" w:rsidRDefault="00AD3958" w:rsidP="00AD3958">
      <w:pPr>
        <w:pStyle w:val="PlainText"/>
      </w:pPr>
      <w:r w:rsidRPr="002C6F2A">
        <w:t>Никон написал личные письма патриархам, в которых осуждал царя Алексея, за то, что царь «латиномудренник» и что Российская церковь в латинские догматы впала.</w:t>
      </w:r>
    </w:p>
    <w:p w14:paraId="692C8856" w14:textId="77777777" w:rsidR="00AD3958" w:rsidRPr="002C6F2A" w:rsidRDefault="00AD3958" w:rsidP="00AD3958">
      <w:pPr>
        <w:pStyle w:val="PlainText"/>
      </w:pPr>
      <w:r w:rsidRPr="002C6F2A">
        <w:rPr>
          <w:b/>
        </w:rPr>
        <w:t>Католиков вывели из разряда еретиков</w:t>
      </w:r>
      <w:r w:rsidRPr="002C6F2A">
        <w:t>.</w:t>
      </w:r>
    </w:p>
    <w:p w14:paraId="6C772B4C" w14:textId="77777777" w:rsidR="00AD3958" w:rsidRPr="002C6F2A" w:rsidRDefault="00AD3958" w:rsidP="00AD3958">
      <w:pPr>
        <w:ind w:firstLine="284"/>
        <w:jc w:val="both"/>
        <w:rPr>
          <w:i/>
          <w:sz w:val="22"/>
        </w:rPr>
      </w:pPr>
      <w:r w:rsidRPr="002C6F2A">
        <w:rPr>
          <w:i/>
          <w:sz w:val="22"/>
        </w:rPr>
        <w:t xml:space="preserve">Единственное, что не удалось реализовать, так это </w:t>
      </w:r>
      <w:r>
        <w:rPr>
          <w:sz w:val="22"/>
        </w:rPr>
        <w:t>ввести</w:t>
      </w:r>
      <w:r w:rsidRPr="002C6F2A">
        <w:rPr>
          <w:i/>
          <w:sz w:val="22"/>
        </w:rPr>
        <w:t xml:space="preserve"> Ветхий Завет </w:t>
      </w:r>
      <w:r>
        <w:rPr>
          <w:sz w:val="22"/>
        </w:rPr>
        <w:t xml:space="preserve">в состав </w:t>
      </w:r>
      <w:r w:rsidRPr="002C6F2A">
        <w:rPr>
          <w:i/>
          <w:sz w:val="22"/>
        </w:rPr>
        <w:t>священной книг</w:t>
      </w:r>
      <w:r>
        <w:rPr>
          <w:i/>
          <w:sz w:val="22"/>
        </w:rPr>
        <w:t>и</w:t>
      </w:r>
      <w:r w:rsidRPr="002C6F2A">
        <w:rPr>
          <w:i/>
          <w:sz w:val="22"/>
        </w:rPr>
        <w:t>.</w:t>
      </w:r>
    </w:p>
    <w:p w14:paraId="32C4FD91" w14:textId="77777777" w:rsidR="00AD3958" w:rsidRPr="002C6F2A" w:rsidRDefault="00AD3958" w:rsidP="00AD3958">
      <w:pPr>
        <w:pStyle w:val="Heading2"/>
      </w:pPr>
      <w:bookmarkStart w:id="83" w:name="_Toc455505666"/>
      <w:bookmarkStart w:id="84" w:name="_Toc455762178"/>
      <w:r w:rsidRPr="002C6F2A">
        <w:t>Каждый работает на того, кто понимает больше</w:t>
      </w:r>
      <w:bookmarkEnd w:id="83"/>
      <w:bookmarkEnd w:id="84"/>
    </w:p>
    <w:p w14:paraId="4A40805D" w14:textId="77777777" w:rsidR="00AD3958" w:rsidRPr="002C6F2A" w:rsidRDefault="00AD3958" w:rsidP="00AD3958">
      <w:pPr>
        <w:pStyle w:val="PlainText"/>
      </w:pPr>
      <w:r w:rsidRPr="002C6F2A">
        <w:t>В XVII веке каждый решал свои задачи:</w:t>
      </w:r>
    </w:p>
    <w:p w14:paraId="27893DB6" w14:textId="77777777" w:rsidR="00AD3958" w:rsidRPr="002C6F2A" w:rsidRDefault="00AD3958" w:rsidP="00AD3958">
      <w:pPr>
        <w:pStyle w:val="a"/>
      </w:pPr>
      <w:smartTag w:uri="urn:schemas-microsoft-com:office:smarttags" w:element="PersonName">
        <w:smartTagPr>
          <w:attr w:name="ProductID" w:val="Алексей Михайлович хотел"/>
        </w:smartTagPr>
        <w:r w:rsidRPr="002C6F2A">
          <w:t>Алексей Михайлович хотел</w:t>
        </w:r>
      </w:smartTag>
      <w:r w:rsidRPr="002C6F2A">
        <w:t xml:space="preserve"> стать императором;</w:t>
      </w:r>
    </w:p>
    <w:p w14:paraId="5711455C" w14:textId="77777777" w:rsidR="00AD3958" w:rsidRPr="002C6F2A" w:rsidRDefault="00AD3958" w:rsidP="00AD3958">
      <w:pPr>
        <w:pStyle w:val="a"/>
      </w:pPr>
      <w:r w:rsidRPr="002C6F2A">
        <w:t>Никон — православным папой;</w:t>
      </w:r>
    </w:p>
    <w:p w14:paraId="4C9EB6E2" w14:textId="77777777" w:rsidR="00AD3958" w:rsidRPr="002C6F2A" w:rsidRDefault="00AD3958" w:rsidP="00AD3958">
      <w:pPr>
        <w:pStyle w:val="a"/>
      </w:pPr>
      <w:r w:rsidRPr="002C6F2A">
        <w:t>Католики хотел</w:t>
      </w:r>
      <w:r w:rsidRPr="00AC2E95">
        <w:t>и внедрить на Руси като</w:t>
      </w:r>
      <w:r w:rsidRPr="002C6F2A">
        <w:t>личество для расширения паствы;</w:t>
      </w:r>
    </w:p>
    <w:p w14:paraId="7FDADB7B" w14:textId="77777777" w:rsidR="00AD3958" w:rsidRPr="002C6F2A" w:rsidRDefault="00AD3958" w:rsidP="00AD3958">
      <w:pPr>
        <w:pStyle w:val="a"/>
      </w:pPr>
      <w:r w:rsidRPr="002C6F2A">
        <w:t>Иудеи стремились сделать Тору священным писанием в России;</w:t>
      </w:r>
    </w:p>
    <w:p w14:paraId="0A2306A8" w14:textId="77777777" w:rsidR="00AD3958" w:rsidRPr="00AC2E95" w:rsidRDefault="00AD3958" w:rsidP="00AD3958">
      <w:pPr>
        <w:pStyle w:val="a"/>
      </w:pPr>
      <w:r w:rsidRPr="002C6F2A">
        <w:t>Глобальный предиктор (глобальная концептуальная власть библейского проекта порабощения человечества от имени Бога) — внедр</w:t>
      </w:r>
      <w:r w:rsidRPr="00AC2E95">
        <w:t>ить ростовщическую концепцию от имени Бога.</w:t>
      </w:r>
    </w:p>
    <w:p w14:paraId="7CC31001" w14:textId="77777777" w:rsidR="00AD3958" w:rsidRPr="00AC2E95" w:rsidRDefault="00AD3958" w:rsidP="00AD3958">
      <w:pPr>
        <w:pStyle w:val="PlainText"/>
      </w:pPr>
      <w:r w:rsidRPr="00AC2E95">
        <w:t xml:space="preserve">Вспомним Мельникова-Печерского, который сетовал на непонимание причины раскола всеми слоями общества. Он по-своему прав: каждый участник этих событий осознавал только свою функцию, но не мог увидеть концепцию в целом, кроме ГП. </w:t>
      </w:r>
    </w:p>
    <w:p w14:paraId="6249E04F" w14:textId="77777777" w:rsidR="00AD3958" w:rsidRPr="002C6F2A" w:rsidRDefault="00AD3958" w:rsidP="00AD3958">
      <w:pPr>
        <w:pStyle w:val="Heading2"/>
      </w:pPr>
      <w:bookmarkStart w:id="85" w:name="_Toc455505667"/>
      <w:bookmarkStart w:id="86" w:name="_Toc455762179"/>
      <w:r w:rsidRPr="002C6F2A">
        <w:t>При Петре </w:t>
      </w:r>
      <w:r w:rsidRPr="002C6F2A">
        <w:rPr>
          <w:lang w:val="en-US"/>
        </w:rPr>
        <w:t>I</w:t>
      </w:r>
      <w:bookmarkEnd w:id="85"/>
      <w:bookmarkEnd w:id="86"/>
    </w:p>
    <w:p w14:paraId="472F30E8" w14:textId="77777777" w:rsidR="00AD3958" w:rsidRPr="002C6F2A" w:rsidRDefault="00AD3958" w:rsidP="00AD3958">
      <w:pPr>
        <w:pStyle w:val="PlainText"/>
      </w:pPr>
      <w:r w:rsidRPr="002C6F2A">
        <w:t>Говорить о подлинном распространении католицизма в России можно только с конца XVII — начала XVIII века. Особая заслуга в этом принадлежит Петру I, Екатерине II и Павлу I.</w:t>
      </w:r>
    </w:p>
    <w:p w14:paraId="787417EF" w14:textId="77777777" w:rsidR="00AD3958" w:rsidRPr="002C6F2A" w:rsidRDefault="00AD3958" w:rsidP="00AD3958">
      <w:pPr>
        <w:pStyle w:val="PlainText"/>
      </w:pPr>
      <w:r w:rsidRPr="00274124">
        <w:t>O.</w:t>
      </w:r>
      <w:r>
        <w:t xml:space="preserve"> </w:t>
      </w:r>
      <w:r w:rsidRPr="00274124">
        <w:t>A</w:t>
      </w:r>
      <w:r>
        <w:t>.</w:t>
      </w:r>
      <w:r w:rsidRPr="00274124">
        <w:t xml:space="preserve"> </w:t>
      </w:r>
      <w:r w:rsidRPr="002C6F2A">
        <w:t xml:space="preserve">Лиценбергер: </w:t>
      </w:r>
    </w:p>
    <w:p w14:paraId="18C71BFF" w14:textId="77777777" w:rsidR="00AD3958" w:rsidRPr="002C6F2A" w:rsidRDefault="00AD3958" w:rsidP="00AD3958">
      <w:pPr>
        <w:pStyle w:val="a5"/>
      </w:pPr>
      <w:r w:rsidRPr="002C6F2A">
        <w:t>«Петр I неоднократно посещал пышные католические богослужения в Немецкой слободе, а католики в его правление стали играть заметную роль в русском обществе.</w:t>
      </w:r>
    </w:p>
    <w:p w14:paraId="2989B5F8" w14:textId="77777777" w:rsidR="00AD3958" w:rsidRPr="002C6F2A" w:rsidRDefault="00AD3958" w:rsidP="00AD3958">
      <w:pPr>
        <w:pStyle w:val="a5"/>
      </w:pPr>
      <w:r w:rsidRPr="002C6F2A">
        <w:t xml:space="preserve">Петр I с одной стороны, объявил православие государственной религией, а с другой — для устранения </w:t>
      </w:r>
      <w:r w:rsidRPr="002C6F2A">
        <w:lastRenderedPageBreak/>
        <w:t>политической роли Русской Православной Церкви ликвидировал патриаршество, введя должность местоблюстителя патриаршего престола.</w:t>
      </w:r>
    </w:p>
    <w:p w14:paraId="2316A4A4" w14:textId="77777777" w:rsidR="00AD3958" w:rsidRPr="002C6F2A" w:rsidRDefault="00AD3958" w:rsidP="00AD3958">
      <w:pPr>
        <w:pStyle w:val="a5"/>
      </w:pPr>
      <w:r w:rsidRPr="002C6F2A">
        <w:t xml:space="preserve">На должность местоблюстителя патриаршего престола был назначен бывший униат, обучавшийся латинской богословской науке в польских иезуитских коллегиях и прозванный «поляком» и «латынником», Стефан Яворский. </w:t>
      </w:r>
    </w:p>
    <w:p w14:paraId="36B6EE3D" w14:textId="77777777" w:rsidR="00AD3958" w:rsidRPr="002C6F2A" w:rsidRDefault="00AD3958" w:rsidP="00AD3958">
      <w:pPr>
        <w:pStyle w:val="a5"/>
      </w:pPr>
      <w:r w:rsidRPr="002C6F2A">
        <w:t xml:space="preserve">В </w:t>
      </w:r>
      <w:smartTag w:uri="urn:schemas-microsoft-com:office:smarttags" w:element="metricconverter">
        <w:smartTagPr>
          <w:attr w:name="ProductID" w:val="1721 г"/>
        </w:smartTagPr>
        <w:r w:rsidRPr="002C6F2A">
          <w:t>1721 г</w:t>
        </w:r>
      </w:smartTag>
      <w:r w:rsidRPr="002C6F2A">
        <w:t xml:space="preserve">. должность местоблюстителя патриаршего престола была упразднена и был создан Святейший Синод. Руководил Синодом Феофан Прокопович, также получивший блестящее католическое образование». </w:t>
      </w:r>
    </w:p>
    <w:p w14:paraId="22DE58A7" w14:textId="77777777" w:rsidR="00AD3958" w:rsidRPr="002C6F2A" w:rsidRDefault="00AD3958" w:rsidP="00AD3958">
      <w:pPr>
        <w:ind w:firstLine="284"/>
        <w:jc w:val="both"/>
        <w:rPr>
          <w:sz w:val="22"/>
        </w:rPr>
      </w:pPr>
      <w:r w:rsidRPr="002C6F2A">
        <w:rPr>
          <w:sz w:val="22"/>
        </w:rPr>
        <w:t>Флоровский пишет про него: «Это был типический наемник и авантюрист</w:t>
      </w:r>
      <w:r w:rsidRPr="00274124">
        <w:rPr>
          <w:sz w:val="22"/>
        </w:rPr>
        <w:t>...</w:t>
      </w:r>
      <w:r>
        <w:rPr>
          <w:sz w:val="22"/>
        </w:rPr>
        <w:t xml:space="preserve">» </w:t>
      </w:r>
      <w:r w:rsidRPr="002C6F2A">
        <w:rPr>
          <w:sz w:val="22"/>
        </w:rPr>
        <w:t>Не стало православного патриарха, следовательно, было ликвидировано и особое положение в стране Русской Православной Церкви.</w:t>
      </w:r>
    </w:p>
    <w:p w14:paraId="46FBC4E0" w14:textId="77777777" w:rsidR="00AD3958" w:rsidRPr="002C6F2A" w:rsidRDefault="00AD3958" w:rsidP="00AD3958">
      <w:pPr>
        <w:ind w:firstLine="284"/>
        <w:jc w:val="both"/>
        <w:rPr>
          <w:sz w:val="22"/>
        </w:rPr>
      </w:pPr>
      <w:r w:rsidRPr="002C6F2A">
        <w:rPr>
          <w:sz w:val="22"/>
        </w:rPr>
        <w:t xml:space="preserve">Святейший Синод в первый год своего существования принял указ, разрешавший браки православных с лицами других христианских исповеданий без перемены веры последними. </w:t>
      </w:r>
    </w:p>
    <w:p w14:paraId="43BCA6C8" w14:textId="77777777" w:rsidR="00AD3958" w:rsidRPr="002C6F2A" w:rsidRDefault="00AD3958" w:rsidP="00AD3958">
      <w:pPr>
        <w:ind w:firstLine="284"/>
        <w:jc w:val="both"/>
        <w:rPr>
          <w:sz w:val="22"/>
        </w:rPr>
      </w:pPr>
      <w:r w:rsidRPr="002C6F2A">
        <w:rPr>
          <w:sz w:val="22"/>
        </w:rPr>
        <w:t>На почве религиозного консерватизма православия появился миф, будто бы настоящий царь был захвачен в плен в Швеции, а вместо него «выпущен царствовать немец» или «сын немки».</w:t>
      </w:r>
    </w:p>
    <w:p w14:paraId="37572597" w14:textId="77777777" w:rsidR="00AD3958" w:rsidRPr="002C6F2A" w:rsidRDefault="00AD3958" w:rsidP="00AD3958">
      <w:pPr>
        <w:ind w:firstLine="284"/>
        <w:jc w:val="both"/>
        <w:rPr>
          <w:sz w:val="22"/>
        </w:rPr>
      </w:pPr>
      <w:r w:rsidRPr="002C6F2A">
        <w:rPr>
          <w:sz w:val="22"/>
        </w:rPr>
        <w:t xml:space="preserve">Петр </w:t>
      </w:r>
      <w:r w:rsidRPr="002C6F2A">
        <w:rPr>
          <w:sz w:val="22"/>
          <w:lang w:val="en-US"/>
        </w:rPr>
        <w:t>I</w:t>
      </w:r>
      <w:r w:rsidRPr="002C6F2A">
        <w:rPr>
          <w:sz w:val="22"/>
        </w:rPr>
        <w:t xml:space="preserve"> выпустил Указ </w:t>
      </w:r>
      <w:r w:rsidRPr="00274124">
        <w:rPr>
          <w:sz w:val="22"/>
        </w:rPr>
        <w:t>от 20 декабря 1720 г</w:t>
      </w:r>
      <w:r>
        <w:rPr>
          <w:sz w:val="22"/>
        </w:rPr>
        <w:t>.</w:t>
      </w:r>
      <w:r w:rsidRPr="00274124">
        <w:rPr>
          <w:sz w:val="22"/>
        </w:rPr>
        <w:t xml:space="preserve"> </w:t>
      </w:r>
      <w:r w:rsidRPr="002C6F2A">
        <w:rPr>
          <w:sz w:val="22"/>
        </w:rPr>
        <w:t xml:space="preserve">о присылке из монастырей древних рукописей и печатных книг и Указ </w:t>
      </w:r>
      <w:r w:rsidRPr="00274124">
        <w:rPr>
          <w:sz w:val="22"/>
        </w:rPr>
        <w:t>от 16 февраля 1722 г.</w:t>
      </w:r>
      <w:r>
        <w:rPr>
          <w:sz w:val="22"/>
        </w:rPr>
        <w:t xml:space="preserve"> </w:t>
      </w:r>
      <w:r w:rsidRPr="002C6F2A">
        <w:rPr>
          <w:sz w:val="22"/>
        </w:rPr>
        <w:t>о присылке хранящихся в монастырях летописей для снятия с них копий</w:t>
      </w:r>
      <w:r>
        <w:rPr>
          <w:sz w:val="22"/>
        </w:rPr>
        <w:t>.</w:t>
      </w:r>
      <w:r w:rsidRPr="00274124">
        <w:rPr>
          <w:sz w:val="22"/>
        </w:rPr>
        <w:t xml:space="preserve"> </w:t>
      </w:r>
    </w:p>
    <w:p w14:paraId="2549F104" w14:textId="77777777" w:rsidR="00AD3958" w:rsidRPr="002C6F2A" w:rsidRDefault="00AD3958" w:rsidP="00AD3958">
      <w:pPr>
        <w:ind w:firstLine="284"/>
        <w:jc w:val="both"/>
        <w:rPr>
          <w:sz w:val="22"/>
        </w:rPr>
      </w:pPr>
      <w:r w:rsidRPr="002C6F2A">
        <w:rPr>
          <w:sz w:val="22"/>
        </w:rPr>
        <w:t xml:space="preserve">Подобные указы были и при Алексее Михайловиче. В результате </w:t>
      </w:r>
      <w:r>
        <w:rPr>
          <w:sz w:val="22"/>
        </w:rPr>
        <w:t xml:space="preserve">чего </w:t>
      </w:r>
      <w:r w:rsidRPr="002C6F2A">
        <w:rPr>
          <w:sz w:val="22"/>
        </w:rPr>
        <w:t xml:space="preserve">не стало учебного материала, разработанного </w:t>
      </w:r>
      <w:r>
        <w:rPr>
          <w:sz w:val="22"/>
        </w:rPr>
        <w:t xml:space="preserve">ранее </w:t>
      </w:r>
      <w:r w:rsidRPr="002C6F2A">
        <w:rPr>
          <w:sz w:val="22"/>
        </w:rPr>
        <w:t>православными авторами.</w:t>
      </w:r>
    </w:p>
    <w:p w14:paraId="20AFF428" w14:textId="21F4705B" w:rsidR="00AD3958" w:rsidRPr="002C6F2A" w:rsidRDefault="00AD3958" w:rsidP="00AD3958">
      <w:pPr>
        <w:pStyle w:val="a5"/>
      </w:pPr>
      <w:r w:rsidRPr="002C6F2A">
        <w:t>«Православные богословы вынуждены обучаться по переводным книгам известных мыслителей и теоретиков Католической церкви различных эпох</w:t>
      </w:r>
      <w:r w:rsidRPr="00AD3958">
        <w:rPr>
          <w:vertAlign w:val="superscript"/>
        </w:rPr>
        <w:t>[LXXXIX]</w:t>
      </w:r>
      <w:r w:rsidRPr="002C6F2A">
        <w:t>.</w:t>
      </w:r>
    </w:p>
    <w:p w14:paraId="193663DF" w14:textId="77777777" w:rsidR="00AD3958" w:rsidRPr="002C6F2A" w:rsidRDefault="00AD3958" w:rsidP="00AD3958">
      <w:pPr>
        <w:pStyle w:val="a5"/>
      </w:pPr>
      <w:r w:rsidRPr="002C6F2A">
        <w:t xml:space="preserve">Многие русские учебные заведения курировали католические монашеские ордена. Начиная с эпохи Петра Великого, сама система русского образования была перестроена по европейским образцам, в основе которых лежала теория воспитания, разработанная монашеским Орденом Иезуитов». </w:t>
      </w:r>
    </w:p>
    <w:p w14:paraId="56A22479" w14:textId="77777777" w:rsidR="00AD3958" w:rsidRPr="002C6F2A" w:rsidRDefault="00AD3958" w:rsidP="00AD3958">
      <w:pPr>
        <w:pStyle w:val="PlainText"/>
      </w:pPr>
      <w:r w:rsidRPr="002C6F2A">
        <w:lastRenderedPageBreak/>
        <w:t xml:space="preserve">Вот </w:t>
      </w:r>
      <w:r>
        <w:t>вам и метод управления</w:t>
      </w:r>
      <w:r w:rsidRPr="002C6F2A">
        <w:t xml:space="preserve">: сначала уничтожили все русские вероучительные книги, а потом стали учить по католическим книгам и эта политика привела к тому, что, как считает автор, </w:t>
      </w:r>
      <w:r w:rsidRPr="002C6F2A">
        <w:rPr>
          <w:i/>
        </w:rPr>
        <w:t>«Всё больше мыслящей интеллигенции и представителей образованного дворянства склонялось в пользу католичества».</w:t>
      </w:r>
    </w:p>
    <w:p w14:paraId="255E1438" w14:textId="191AEEA2" w:rsidR="00AD3958" w:rsidRPr="002C6F2A" w:rsidRDefault="00AD3958" w:rsidP="00AD3958">
      <w:pPr>
        <w:pStyle w:val="PlainText"/>
      </w:pPr>
      <w:r w:rsidRPr="002C6F2A">
        <w:t>Таким образом, во времена Петра была воспитана католическая элита, которая работала на хозяев и заправил региональной цивилизации Запада, искренне считая, что это центр культуры и образования, а Россия — необразованная и дикая страна. Это мнение у нашей «элиты» удается поддерживать до сих пор</w:t>
      </w:r>
      <w:r w:rsidRPr="00AD3958">
        <w:rPr>
          <w:vertAlign w:val="superscript"/>
        </w:rPr>
        <w:t>[XC]</w:t>
      </w:r>
      <w:r w:rsidRPr="002C6F2A">
        <w:t xml:space="preserve">. </w:t>
      </w:r>
    </w:p>
    <w:p w14:paraId="253A6F27" w14:textId="77777777" w:rsidR="00AD3958" w:rsidRPr="002C6F2A" w:rsidRDefault="00AD3958" w:rsidP="00AD3958">
      <w:pPr>
        <w:pStyle w:val="PlainText"/>
      </w:pPr>
      <w:r w:rsidRPr="002C6F2A">
        <w:t xml:space="preserve">Флоровский говорит: </w:t>
      </w:r>
      <w:r>
        <w:t>«</w:t>
      </w:r>
      <w:r w:rsidRPr="002C6F2A">
        <w:t>Начинается «вавилонское пленение» Русской Церкви…</w:t>
      </w:r>
      <w:r>
        <w:t>».</w:t>
      </w:r>
    </w:p>
    <w:p w14:paraId="4DC6F798" w14:textId="77777777" w:rsidR="00AD3958" w:rsidRPr="002C6F2A" w:rsidRDefault="00AD3958" w:rsidP="00AD3958">
      <w:pPr>
        <w:pStyle w:val="PlainText"/>
      </w:pPr>
      <w:r>
        <w:t>Православное д</w:t>
      </w:r>
      <w:r w:rsidRPr="00274124">
        <w:t>уховенство</w:t>
      </w:r>
      <w:r w:rsidRPr="002C6F2A">
        <w:t xml:space="preserve"> в России с Петровской эпохи становится «</w:t>
      </w:r>
      <w:r w:rsidRPr="002C6F2A">
        <w:rPr>
          <w:i/>
        </w:rPr>
        <w:t>запуганным сословием</w:t>
      </w:r>
      <w:r w:rsidRPr="002C6F2A">
        <w:t xml:space="preserve">». </w:t>
      </w:r>
    </w:p>
    <w:p w14:paraId="6515668C" w14:textId="77777777" w:rsidR="00AD3958" w:rsidRPr="002C6F2A" w:rsidRDefault="00AD3958" w:rsidP="00AD3958">
      <w:pPr>
        <w:pStyle w:val="PlainText"/>
      </w:pPr>
      <w:r w:rsidRPr="002C6F2A">
        <w:t xml:space="preserve">Изданы указы, «чтобы в городах и уездах всякого чина мужского и женского пола люди у отцов своих духовных исповедовались ежегодно», причём за уклонение от исповеди взимался штраф. </w:t>
      </w:r>
    </w:p>
    <w:p w14:paraId="010BEB05" w14:textId="77777777" w:rsidR="00AD3958" w:rsidRPr="00AC2E95" w:rsidRDefault="00AD3958" w:rsidP="00AD3958">
      <w:pPr>
        <w:pStyle w:val="PlainText"/>
      </w:pPr>
      <w:r w:rsidRPr="002C6F2A">
        <w:t>Это дела</w:t>
      </w:r>
      <w:r w:rsidRPr="00AC2E95">
        <w:t xml:space="preserve">лось с целью установить принадлежность данных лиц к древнему вероисповеданию, за что они и облагались двойным налогом. </w:t>
      </w:r>
    </w:p>
    <w:p w14:paraId="4143D058" w14:textId="77777777" w:rsidR="00AD3958" w:rsidRPr="002C6F2A" w:rsidRDefault="00AD3958" w:rsidP="00AD3958">
      <w:pPr>
        <w:pStyle w:val="PlainText"/>
      </w:pPr>
      <w:r w:rsidRPr="002C6F2A">
        <w:t>Особыми указами, изданными в 1718 году, предписывалось православным обывателям непременно посещать церкви и в храмах стоять с благоговением и в безмолвии, слушая святую службу, иначе грозил штраф.</w:t>
      </w:r>
    </w:p>
    <w:p w14:paraId="619C9C48" w14:textId="77777777" w:rsidR="00AD3958" w:rsidRPr="00AC2E95" w:rsidRDefault="00AD3958" w:rsidP="00AD3958">
      <w:pPr>
        <w:pStyle w:val="PlainText"/>
      </w:pPr>
      <w:r w:rsidRPr="00AC2E95">
        <w:t>Создавались духовные училища семинарского типа в разных городах России, где языком преподавания была латынь и даже Священное Писание изучалось по Вульгате.</w:t>
      </w:r>
    </w:p>
    <w:p w14:paraId="50245311" w14:textId="77777777" w:rsidR="00AD3958" w:rsidRPr="002C6F2A" w:rsidRDefault="00AD3958" w:rsidP="00AD3958">
      <w:pPr>
        <w:pStyle w:val="Heading2"/>
      </w:pPr>
      <w:bookmarkStart w:id="87" w:name="_Toc455505668"/>
      <w:bookmarkStart w:id="88" w:name="_Toc455762180"/>
      <w:r w:rsidRPr="002C6F2A">
        <w:t xml:space="preserve">После Петра </w:t>
      </w:r>
      <w:r w:rsidRPr="002C6F2A">
        <w:rPr>
          <w:lang w:val="en-US"/>
        </w:rPr>
        <w:t>I</w:t>
      </w:r>
      <w:bookmarkEnd w:id="87"/>
      <w:bookmarkEnd w:id="88"/>
    </w:p>
    <w:p w14:paraId="1C939602" w14:textId="77777777" w:rsidR="00AD3958" w:rsidRPr="002C6F2A" w:rsidRDefault="00AD3958" w:rsidP="00AD3958">
      <w:pPr>
        <w:pStyle w:val="PlainText"/>
      </w:pPr>
      <w:r w:rsidRPr="002C6F2A">
        <w:t>Период 1725 и 1762 гг. был назван русскими исследователями этапом «дворцовых переворотов», когда на троне сменились шесть государей, а Россией, по выражению В.О. Ключевского, «</w:t>
      </w:r>
      <w:r w:rsidRPr="002C6F2A">
        <w:rPr>
          <w:i/>
        </w:rPr>
        <w:t>правили иноземные немецкие авантюристы» и «немцы посыпались в Россию точно сор из дырявого мешка, облепили двор, обсели престол, забрались на все доходные места в управлении</w:t>
      </w:r>
      <w:r w:rsidRPr="002C6F2A">
        <w:t xml:space="preserve">». </w:t>
      </w:r>
    </w:p>
    <w:p w14:paraId="64EE949B" w14:textId="3F08F910" w:rsidR="00AD3958" w:rsidRPr="002C6F2A" w:rsidRDefault="00AD3958" w:rsidP="00AD3958">
      <w:pPr>
        <w:pStyle w:val="PlainText"/>
      </w:pPr>
      <w:r w:rsidRPr="002C6F2A">
        <w:t>В правление Анны Курляндской (Иоанновны)</w:t>
      </w:r>
      <w:r w:rsidRPr="00AD3958">
        <w:rPr>
          <w:vertAlign w:val="superscript"/>
        </w:rPr>
        <w:t>[XCI]</w:t>
      </w:r>
      <w:r w:rsidRPr="002C6F2A">
        <w:t>, правившей в 1730-1740 гг. и окружившей себя немцами-протестантами (Бирон, Остерман, Миних), интерес в высших кругах к западным религиям достиг невиданных ранее масштабов.</w:t>
      </w:r>
    </w:p>
    <w:p w14:paraId="2FC7DBE5" w14:textId="77777777" w:rsidR="00AD3958" w:rsidRPr="002C6F2A" w:rsidRDefault="00AD3958" w:rsidP="00AD3958">
      <w:pPr>
        <w:pStyle w:val="PlainText"/>
      </w:pPr>
      <w:r w:rsidRPr="002C6F2A">
        <w:lastRenderedPageBreak/>
        <w:t>Особый размах в эти годы в стране приобрело католическое миссионерство, латинские священнослужители свободно ходили по русским городам в священническом одеянии. Значительная часть русского дворянства под воздействием миссионеров и в силу увлечения западноевропейской культурой сознательно принимала католичество. Зачастую это происходило во время пребывания русских дворян за границей.</w:t>
      </w:r>
    </w:p>
    <w:p w14:paraId="214BB503" w14:textId="77777777" w:rsidR="00AD3958" w:rsidRPr="002C6F2A" w:rsidRDefault="00AD3958" w:rsidP="00AD3958">
      <w:pPr>
        <w:pStyle w:val="PlainText"/>
      </w:pPr>
      <w:r w:rsidRPr="002C6F2A">
        <w:t>При Екатерине II (1762-1796) наиболее широко открылись двери и для католиков.</w:t>
      </w:r>
    </w:p>
    <w:p w14:paraId="706BFF3E" w14:textId="77777777" w:rsidR="00AD3958" w:rsidRPr="002C6F2A" w:rsidRDefault="00AD3958" w:rsidP="00AD3958">
      <w:pPr>
        <w:pStyle w:val="PlainText"/>
      </w:pPr>
      <w:r w:rsidRPr="002C6F2A">
        <w:t xml:space="preserve">Именно при Екатерине II между Россией и Ватиканом стали складываться официальные отношения, а в конце XVIII века был даже заключен договор, рассматривавший условия дипломатических отношений с Ватиканом, вопросы назначения епископов, церковной собственности, семьи и брака и пр. Папское посольство просуществовало в России вплоть до </w:t>
      </w:r>
      <w:smartTag w:uri="urn:schemas-microsoft-com:office:smarttags" w:element="metricconverter">
        <w:smartTagPr>
          <w:attr w:name="ProductID" w:val="1917 г"/>
        </w:smartTagPr>
        <w:r w:rsidRPr="002C6F2A">
          <w:t>1917 г</w:t>
        </w:r>
      </w:smartTag>
      <w:r w:rsidRPr="002C6F2A">
        <w:t>. с некоторыми перерывами.</w:t>
      </w:r>
    </w:p>
    <w:p w14:paraId="7A2BCE7A" w14:textId="77777777" w:rsidR="00AD3958" w:rsidRPr="002C6F2A" w:rsidRDefault="00AD3958" w:rsidP="00AD3958">
      <w:pPr>
        <w:pStyle w:val="PlainText"/>
      </w:pPr>
      <w:r w:rsidRPr="002C6F2A">
        <w:t>В правление Павла I (1796-1801) иезуиты, оказывавшие на царя большое влияние, получили в России значительные привилегии.</w:t>
      </w:r>
    </w:p>
    <w:p w14:paraId="7D9D2051" w14:textId="77777777" w:rsidR="00AD3958" w:rsidRPr="002C6F2A" w:rsidRDefault="00AD3958" w:rsidP="00AD3958">
      <w:pPr>
        <w:pStyle w:val="PlainText"/>
      </w:pPr>
      <w:r w:rsidRPr="002C6F2A">
        <w:t xml:space="preserve">Павел I разделял взгляды иезуитов на божественное происхождение царской власти и видел в Римско-католической Церкви своего союзника в борьбе с безбожием. </w:t>
      </w:r>
    </w:p>
    <w:p w14:paraId="0FEDC953" w14:textId="37E29C3C" w:rsidR="00AD3958" w:rsidRPr="002C6F2A" w:rsidRDefault="00AD3958" w:rsidP="00AD3958">
      <w:pPr>
        <w:pStyle w:val="PlainText"/>
      </w:pPr>
      <w:r w:rsidRPr="002C6F2A">
        <w:t>Павел I даже предлагал папе переселиться в Россию</w:t>
      </w:r>
      <w:r w:rsidRPr="00AD3958">
        <w:rPr>
          <w:vertAlign w:val="superscript"/>
        </w:rPr>
        <w:t>[XCII]</w:t>
      </w:r>
      <w:r w:rsidRPr="002C6F2A">
        <w:t>.</w:t>
      </w:r>
    </w:p>
    <w:p w14:paraId="30513F68" w14:textId="77777777" w:rsidR="00AD3958" w:rsidRPr="002C6F2A" w:rsidRDefault="00AD3958" w:rsidP="00AD3958">
      <w:pPr>
        <w:pStyle w:val="Heading2"/>
      </w:pPr>
      <w:bookmarkStart w:id="89" w:name="_Toc455505669"/>
      <w:bookmarkStart w:id="90" w:name="_Toc455762181"/>
      <w:r w:rsidRPr="002C6F2A">
        <w:t xml:space="preserve">Николай </w:t>
      </w:r>
      <w:r w:rsidRPr="002C6F2A">
        <w:rPr>
          <w:lang w:val="en-US"/>
        </w:rPr>
        <w:t>I</w:t>
      </w:r>
      <w:r w:rsidRPr="002C6F2A">
        <w:t xml:space="preserve"> и католики</w:t>
      </w:r>
      <w:bookmarkEnd w:id="89"/>
      <w:bookmarkEnd w:id="90"/>
    </w:p>
    <w:p w14:paraId="37FA52D9" w14:textId="77777777" w:rsidR="00AD3958" w:rsidRPr="002C6F2A" w:rsidRDefault="00AD3958" w:rsidP="00AD3958">
      <w:pPr>
        <w:pStyle w:val="PlainText"/>
      </w:pPr>
      <w:r w:rsidRPr="002C6F2A">
        <w:t>При императоре Николае I проводилась антикатолическая политика особенно после ноябрьского восстания 1830-1831 гг. в Польше. В этом одна из причин «нелюбви» к нему либералов и их клеветы на него.</w:t>
      </w:r>
    </w:p>
    <w:p w14:paraId="19490F0C" w14:textId="77777777" w:rsidR="00AD3958" w:rsidRPr="002C6F2A" w:rsidRDefault="00AD3958" w:rsidP="00AD3958">
      <w:pPr>
        <w:pStyle w:val="PlainText"/>
      </w:pPr>
      <w:r w:rsidRPr="002C6F2A">
        <w:t xml:space="preserve">Католический епископ Кесслер дал характеристику Николая </w:t>
      </w:r>
      <w:r w:rsidRPr="002C6F2A">
        <w:rPr>
          <w:lang w:val="en-US"/>
        </w:rPr>
        <w:t>I</w:t>
      </w:r>
      <w:r w:rsidRPr="002C6F2A">
        <w:t>, как</w:t>
      </w:r>
      <w:r w:rsidRPr="002C6F2A">
        <w:rPr>
          <w:b/>
          <w:bCs/>
        </w:rPr>
        <w:t xml:space="preserve"> </w:t>
      </w:r>
      <w:r w:rsidRPr="002C6F2A">
        <w:t>«решительному врагу католической церкви, который подавлял религиозную свободу, преследовал членов католических орденов и несчастных униатов».</w:t>
      </w:r>
    </w:p>
    <w:p w14:paraId="22D30C63" w14:textId="77777777" w:rsidR="00AD3958" w:rsidRPr="002C6F2A" w:rsidRDefault="00AD3958" w:rsidP="00AD3958">
      <w:pPr>
        <w:pStyle w:val="PlainText"/>
      </w:pPr>
      <w:r w:rsidRPr="002C6F2A">
        <w:t xml:space="preserve">В годы правления Николая </w:t>
      </w:r>
      <w:r w:rsidRPr="002C6F2A">
        <w:rPr>
          <w:lang w:val="en-US"/>
        </w:rPr>
        <w:t>I</w:t>
      </w:r>
      <w:r w:rsidRPr="002C6F2A">
        <w:t xml:space="preserve"> в Российской Империи было издано около 40 запрещающих, ликвидирующих и ограничивающих указов антикатолического содержания. </w:t>
      </w:r>
    </w:p>
    <w:p w14:paraId="158F0151" w14:textId="77777777" w:rsidR="00AD3958" w:rsidRPr="002C6F2A" w:rsidRDefault="00AD3958" w:rsidP="00AD3958">
      <w:pPr>
        <w:pStyle w:val="PlainText"/>
      </w:pPr>
      <w:r w:rsidRPr="002C6F2A">
        <w:t xml:space="preserve">В </w:t>
      </w:r>
      <w:smartTag w:uri="urn:schemas-microsoft-com:office:smarttags" w:element="metricconverter">
        <w:smartTagPr>
          <w:attr w:name="ProductID" w:val="1842 г"/>
        </w:smartTagPr>
        <w:r w:rsidRPr="002C6F2A">
          <w:t>1842 г</w:t>
        </w:r>
      </w:smartTag>
      <w:r w:rsidRPr="002C6F2A">
        <w:t>. римский папа осудил политику России по отношению к Католической церкви и обвинил российское правительство в отсутствии веротерпимости, гонении и уничтожении Католической Церкви.</w:t>
      </w:r>
    </w:p>
    <w:p w14:paraId="2A32419D" w14:textId="77777777" w:rsidR="00AD3958" w:rsidRPr="002C6F2A" w:rsidRDefault="00AD3958" w:rsidP="00AD3958">
      <w:pPr>
        <w:pStyle w:val="PlainText"/>
      </w:pPr>
      <w:r w:rsidRPr="002C6F2A">
        <w:lastRenderedPageBreak/>
        <w:t xml:space="preserve">Николай I, стремясь предотвратить возможные для России негативные последствия и опасаясь обострения международных отношений, согласился на предложение Святого Престола начать переговоры. Российский </w:t>
      </w:r>
      <w:r w:rsidRPr="002C6F2A">
        <w:rPr>
          <w:b/>
          <w:bCs/>
        </w:rPr>
        <w:t xml:space="preserve">император прибыл в Апостольскую Столицу, где 12 декабря </w:t>
      </w:r>
      <w:smartTag w:uri="urn:schemas-microsoft-com:office:smarttags" w:element="metricconverter">
        <w:smartTagPr>
          <w:attr w:name="ProductID" w:val="1845 г"/>
        </w:smartTagPr>
        <w:r w:rsidRPr="002C6F2A">
          <w:rPr>
            <w:b/>
            <w:bCs/>
          </w:rPr>
          <w:t>1845 г</w:t>
        </w:r>
      </w:smartTag>
      <w:r w:rsidRPr="002C6F2A">
        <w:rPr>
          <w:b/>
          <w:bCs/>
        </w:rPr>
        <w:t>. был принят Римским Папой</w:t>
      </w:r>
      <w:r w:rsidRPr="002C6F2A">
        <w:t>. Было решено, что речь должна идти о заключении договора.</w:t>
      </w:r>
    </w:p>
    <w:p w14:paraId="650BFEEC" w14:textId="77777777" w:rsidR="00AD3958" w:rsidRPr="002C6F2A" w:rsidRDefault="00AD3958" w:rsidP="00AD3958">
      <w:pPr>
        <w:pStyle w:val="PlainText"/>
      </w:pPr>
      <w:r w:rsidRPr="002C6F2A">
        <w:t>22 июля</w:t>
      </w:r>
      <w:r w:rsidRPr="002C6F2A">
        <w:rPr>
          <w:b/>
          <w:bCs/>
        </w:rPr>
        <w:t xml:space="preserve"> </w:t>
      </w:r>
      <w:smartTag w:uri="urn:schemas-microsoft-com:office:smarttags" w:element="metricconverter">
        <w:smartTagPr>
          <w:attr w:name="ProductID" w:val="1847 г"/>
        </w:smartTagPr>
        <w:r w:rsidRPr="002C6F2A">
          <w:t>1847 г</w:t>
        </w:r>
      </w:smartTag>
      <w:r w:rsidRPr="002C6F2A">
        <w:t xml:space="preserve">. в Риме кардинал Л. Ламбрускини и представители из России — граф Д. Блудов и А. Бутенев, заключили договор. Все положения соглашения полностью никогда не были реализованы. </w:t>
      </w:r>
    </w:p>
    <w:p w14:paraId="183F8A3D" w14:textId="77777777" w:rsidR="00AD3958" w:rsidRPr="002C6F2A" w:rsidRDefault="00AD3958" w:rsidP="00AD3958">
      <w:pPr>
        <w:pStyle w:val="PlainText"/>
      </w:pPr>
      <w:r w:rsidRPr="002C6F2A">
        <w:t xml:space="preserve">Отметим, что в течение тридцатилетнего правления императора Николая </w:t>
      </w:r>
      <w:r w:rsidRPr="002C6F2A">
        <w:rPr>
          <w:lang w:val="en-US"/>
        </w:rPr>
        <w:t>I</w:t>
      </w:r>
      <w:r w:rsidRPr="002C6F2A">
        <w:t>, практически не было попыток перевода и, тем более, издания Ветхого Завета.</w:t>
      </w:r>
    </w:p>
    <w:p w14:paraId="58A70C38" w14:textId="3CA66B72" w:rsidR="00AD3958" w:rsidRPr="002C6F2A" w:rsidRDefault="00AD3958" w:rsidP="00AD3958">
      <w:pPr>
        <w:pStyle w:val="PlainText"/>
      </w:pPr>
      <w:r w:rsidRPr="002C6F2A">
        <w:t>Российская элита того времени тоже не понимала глобальной политики, например, по мнению Чаадаева</w:t>
      </w:r>
      <w:r w:rsidRPr="00AD3958">
        <w:rPr>
          <w:vertAlign w:val="superscript"/>
        </w:rPr>
        <w:t>[XCIII]</w:t>
      </w:r>
      <w:r w:rsidRPr="002C6F2A">
        <w:t>, западноевропейские успехи в области культуры, науки, права, материального благополучия — являются прямыми и косвенными плодами католицизма как «</w:t>
      </w:r>
      <w:r w:rsidRPr="002C6F2A">
        <w:rPr>
          <w:i/>
          <w:iCs/>
        </w:rPr>
        <w:t>политической религии</w:t>
      </w:r>
      <w:r w:rsidRPr="002C6F2A">
        <w:t>».</w:t>
      </w:r>
    </w:p>
    <w:p w14:paraId="1B8C93D1" w14:textId="77777777" w:rsidR="00AD3958" w:rsidRPr="002C6F2A" w:rsidRDefault="00AD3958" w:rsidP="00AD3958">
      <w:pPr>
        <w:ind w:firstLine="284"/>
        <w:jc w:val="both"/>
        <w:rPr>
          <w:sz w:val="22"/>
        </w:rPr>
      </w:pPr>
      <w:r w:rsidRPr="002C6F2A">
        <w:rPr>
          <w:sz w:val="22"/>
        </w:rPr>
        <w:t xml:space="preserve">Католическая церковь для Чаадаева выступает прямой и законной наследницей апостольской церкви. Именно она является единственным носителем соборного, кафолического начала. </w:t>
      </w:r>
    </w:p>
    <w:p w14:paraId="7B0F79BC" w14:textId="77777777" w:rsidR="00AD3958" w:rsidRPr="002C6F2A" w:rsidRDefault="00AD3958" w:rsidP="00AD3958">
      <w:pPr>
        <w:pStyle w:val="Heading2"/>
      </w:pPr>
      <w:bookmarkStart w:id="91" w:name="_Toc455505670"/>
      <w:bookmarkStart w:id="92" w:name="_Toc455762182"/>
      <w:r w:rsidRPr="002C6F2A">
        <w:t xml:space="preserve">Католики, греки и киевские униаты </w:t>
      </w:r>
      <w:r w:rsidRPr="002C6F2A">
        <w:br/>
        <w:t>не справились с возложенной на них задачей</w:t>
      </w:r>
      <w:bookmarkEnd w:id="91"/>
      <w:bookmarkEnd w:id="92"/>
    </w:p>
    <w:p w14:paraId="1BBE2613" w14:textId="77777777" w:rsidR="00AD3958" w:rsidRPr="002C6F2A" w:rsidRDefault="00AD3958" w:rsidP="00AD3958">
      <w:pPr>
        <w:pStyle w:val="PlainText"/>
      </w:pPr>
      <w:r w:rsidRPr="002C6F2A">
        <w:t xml:space="preserve">Анализируя изученную выше информацию, можно сделать вывод, что задача, поставленная мировой закулисой к XIX веку была выполнена лишь частично. Мощное сопротивление российского общества, а именно тех, кто защищал интересы России и понимал смысл глобального управления, не позволили добиться главной цели. Тогда на помощь католикам пришла новая команда. </w:t>
      </w:r>
    </w:p>
    <w:p w14:paraId="68C75548" w14:textId="1AB41FEE" w:rsidR="00AD3958" w:rsidRPr="002C6F2A" w:rsidRDefault="00AD3958" w:rsidP="00AD3958">
      <w:pPr>
        <w:pStyle w:val="a5"/>
      </w:pPr>
      <w:r w:rsidRPr="002C6F2A">
        <w:t>«… в царствование Екатерины II (1762-1796 гг.) огромная масса польских иудеев сразу очутилась под властью России, вследствие раздела Польши и присоединения многих её областей к Русской империи»</w:t>
      </w:r>
      <w:r w:rsidRPr="00AD3958">
        <w:rPr>
          <w:vertAlign w:val="superscript"/>
        </w:rPr>
        <w:t>[XCIV]</w:t>
      </w:r>
      <w:r w:rsidRPr="002C6F2A">
        <w:t xml:space="preserve">. </w:t>
      </w:r>
    </w:p>
    <w:p w14:paraId="421F95B4" w14:textId="77777777" w:rsidR="00AD3958" w:rsidRPr="002C6F2A" w:rsidRDefault="00AD3958" w:rsidP="00AD3958">
      <w:pPr>
        <w:pStyle w:val="PlainText"/>
      </w:pPr>
      <w:r w:rsidRPr="002C6F2A">
        <w:t xml:space="preserve">После того, как иудеи оказались в России, раввины стали иметь значительно больше возможностей не только по распространению полной Библии, но и по реализации ростовщической доктрины. </w:t>
      </w:r>
    </w:p>
    <w:p w14:paraId="50BEFF78" w14:textId="77777777" w:rsidR="00AD3958" w:rsidRPr="002C6F2A" w:rsidRDefault="00AD3958" w:rsidP="00AD3958">
      <w:pPr>
        <w:pStyle w:val="PlainText"/>
      </w:pPr>
      <w:r w:rsidRPr="002C6F2A">
        <w:lastRenderedPageBreak/>
        <w:t>Сама российская «элита», в том числе и религиозная</w:t>
      </w:r>
      <w:r w:rsidRPr="002C6F2A">
        <w:rPr>
          <w:i/>
          <w:iCs/>
        </w:rPr>
        <w:t xml:space="preserve">, </w:t>
      </w:r>
      <w:r w:rsidRPr="002C6F2A">
        <w:t>боялась обнародовать Библию. В 1857 году киевский митрополит Филарет писал обер-прокурору Святейшего Синода А.П. Толстому:</w:t>
      </w:r>
      <w:r w:rsidRPr="002C6F2A">
        <w:rPr>
          <w:i/>
          <w:iCs/>
        </w:rPr>
        <w:t xml:space="preserve"> </w:t>
      </w:r>
      <w:r w:rsidRPr="002C6F2A">
        <w:rPr>
          <w:i/>
        </w:rPr>
        <w:t>«Последствия перевода Священного Писания на русский язык будут прискорбнейшими для матери нашей православной церкви... Тогда весь православный народ перестанет посещать храмы Божии».</w:t>
      </w:r>
    </w:p>
    <w:p w14:paraId="4A5B79B5" w14:textId="77777777" w:rsidR="00AD3958" w:rsidRPr="002C6F2A" w:rsidRDefault="00AD3958" w:rsidP="00AD3958">
      <w:pPr>
        <w:pStyle w:val="PlainText"/>
      </w:pPr>
      <w:r w:rsidRPr="002C6F2A">
        <w:t xml:space="preserve">Перевод книг Ветхого завета на русский язык был возобновлён в 1856 году во время правления государя императора </w:t>
      </w:r>
      <w:smartTag w:uri="urn:schemas-microsoft-com:office:smarttags" w:element="PersonName">
        <w:r w:rsidRPr="002C6F2A">
          <w:t>Александр</w:t>
        </w:r>
      </w:smartTag>
      <w:r w:rsidRPr="002C6F2A">
        <w:t xml:space="preserve">а Николаевича. При нём Синод принял решение о необходимости перевода Ветхого завета на русский язык. Но потребовалось ещё 20 лет борьбы, в некотором смысле этого слова, чтобы в 1876 году вышло издание полной Библии на русском языке в одном томе, на титульном листе которого стояло: </w:t>
      </w:r>
      <w:r w:rsidRPr="002C6F2A">
        <w:rPr>
          <w:i/>
          <w:iCs/>
        </w:rPr>
        <w:t>«По благословению Святейшего Синода».</w:t>
      </w:r>
      <w:r w:rsidRPr="002C6F2A">
        <w:t xml:space="preserve"> Этот текст получил название «Синодальный перевод», «Синодальная Библия» и переиздаётся поныне по благословению патриарха Московского и всея Руси.</w:t>
      </w:r>
    </w:p>
    <w:p w14:paraId="3258E9CC" w14:textId="77777777" w:rsidR="00AD3958" w:rsidRPr="002C6F2A" w:rsidRDefault="00AD3958" w:rsidP="00AD3958">
      <w:pPr>
        <w:ind w:firstLine="284"/>
        <w:jc w:val="both"/>
        <w:rPr>
          <w:sz w:val="22"/>
        </w:rPr>
      </w:pPr>
      <w:r w:rsidRPr="002C6F2A">
        <w:rPr>
          <w:sz w:val="22"/>
        </w:rPr>
        <w:t xml:space="preserve">Одну из главных ролей в переводе Ветхого завета сыграли Даниил Абрамович Хвольсон, который, был учеником раввина и возглавлял кафедру еврейской, сирийской и халдейской словесности на восточном факультете Санкт-Петербургского университета, и Василий Андреевич Левисон, раввин из Германии, принявший православие в 1839 году. </w:t>
      </w:r>
    </w:p>
    <w:p w14:paraId="180E172C" w14:textId="77777777" w:rsidR="00AD3958" w:rsidRPr="002C6F2A" w:rsidRDefault="00AD3958" w:rsidP="00AD3958">
      <w:pPr>
        <w:pStyle w:val="PlainText"/>
      </w:pPr>
      <w:r w:rsidRPr="002C6F2A">
        <w:t xml:space="preserve">С этого момента бессмысленно говорить о финансовой самостоятельности России. </w:t>
      </w:r>
    </w:p>
    <w:p w14:paraId="6F9BA136" w14:textId="77777777" w:rsidR="00AD3958" w:rsidRPr="002C6F2A" w:rsidRDefault="00AD3958" w:rsidP="00AD3958">
      <w:pPr>
        <w:pStyle w:val="PlainText"/>
      </w:pPr>
      <w:r w:rsidRPr="002C6F2A">
        <w:t xml:space="preserve">Тогда возникает вопрос: А почему иерархи РПЦ не предлагают альтернативной концепции организации жизни общества, свободной от ростовщичества? Ведь как написано в Евангелии от Иоанна (16:13): </w:t>
      </w:r>
      <w:r w:rsidRPr="002C6F2A">
        <w:rPr>
          <w:i/>
        </w:rPr>
        <w:t>«Когда же приидет Он, Дух истины, то наставит вас на всякую истину ...».</w:t>
      </w:r>
    </w:p>
    <w:p w14:paraId="40849798" w14:textId="77777777" w:rsidR="00AD3958" w:rsidRPr="002C6F2A" w:rsidRDefault="00AD3958" w:rsidP="00AD3958">
      <w:pPr>
        <w:pStyle w:val="PlainText"/>
      </w:pPr>
      <w:r w:rsidRPr="002C6F2A">
        <w:t xml:space="preserve">Нужно, чтобы иерархи РПЦ прияли решение, что делать с теоретической платформой ростовщичества — ветхозаветной доктриной скупки мира и порабощения человечества от имени Бога. Т.е. им следует решить: </w:t>
      </w:r>
      <w:r w:rsidRPr="002C6F2A">
        <w:rPr>
          <w:i/>
        </w:rPr>
        <w:t>Является ли ныне признаваемая неотъемлемой частью «Священного писания» редакция Ветхого завета воистину боговдохновенной?</w:t>
      </w:r>
      <w:r w:rsidRPr="002C6F2A">
        <w:t xml:space="preserve"> </w:t>
      </w:r>
    </w:p>
    <w:p w14:paraId="39B8692D" w14:textId="77777777" w:rsidR="00AD3958" w:rsidRPr="002C6F2A" w:rsidRDefault="00AD3958" w:rsidP="00AD3958">
      <w:pPr>
        <w:pStyle w:val="PlainText"/>
      </w:pPr>
      <w:r w:rsidRPr="002C6F2A">
        <w:t>Можно ли построить на Земле Царство Божие? Христос говорил: «</w:t>
      </w:r>
      <w:r w:rsidRPr="002C6F2A">
        <w:rPr>
          <w:b/>
        </w:rPr>
        <w:t>Царствие</w:t>
      </w:r>
      <w:r w:rsidRPr="002C6F2A">
        <w:t> </w:t>
      </w:r>
      <w:r w:rsidRPr="002C6F2A">
        <w:rPr>
          <w:b/>
        </w:rPr>
        <w:t>Божие</w:t>
      </w:r>
      <w:r w:rsidRPr="002C6F2A">
        <w:t> </w:t>
      </w:r>
      <w:r w:rsidRPr="002C6F2A">
        <w:rPr>
          <w:b/>
        </w:rPr>
        <w:t>внутрь</w:t>
      </w:r>
      <w:r w:rsidRPr="002C6F2A">
        <w:t> </w:t>
      </w:r>
      <w:r w:rsidRPr="002C6F2A">
        <w:rPr>
          <w:b/>
        </w:rPr>
        <w:t>вас</w:t>
      </w:r>
      <w:r w:rsidRPr="002C6F2A">
        <w:t> </w:t>
      </w:r>
      <w:r w:rsidRPr="002C6F2A">
        <w:rPr>
          <w:b/>
        </w:rPr>
        <w:t>есть</w:t>
      </w:r>
      <w:r w:rsidRPr="002C6F2A">
        <w:t xml:space="preserve">. ... И каждый усилием (воли) входит в него» (Лук.17:21, 16:16). — Но церкви имени Христа назвали этой ересью и дали ереси название «хилиазм» </w:t>
      </w:r>
      <w:r w:rsidRPr="002C6F2A">
        <w:lastRenderedPageBreak/>
        <w:t xml:space="preserve">(греч.) — «милленаризм» (лат.), тем самым отвергнув учение Христа. </w:t>
      </w:r>
    </w:p>
    <w:p w14:paraId="72A7BDB5" w14:textId="77777777" w:rsidR="00AD3958" w:rsidRPr="002C6F2A" w:rsidRDefault="00AD3958" w:rsidP="00AD3958">
      <w:pPr>
        <w:pStyle w:val="PlainText"/>
      </w:pPr>
      <w:r w:rsidRPr="002C6F2A">
        <w:t xml:space="preserve">По нашему мнению суть учения Христа именно в этом, и эту суть надо очистить от лжи заправил библейского проекта порабощения человечества от имени Бога и </w:t>
      </w:r>
      <w:r w:rsidRPr="002C6F2A">
        <w:rPr>
          <w:b/>
          <w:bCs/>
        </w:rPr>
        <w:t>вернуться к истинному Христианству, которое проповедовал Иисус Христос</w:t>
      </w:r>
      <w:r w:rsidRPr="002C6F2A">
        <w:t xml:space="preserve">, для чего необходимо пересмотреть исторически сложившуюся традицию вероисповедания и вероучение, лежащее в её основе. </w:t>
      </w:r>
    </w:p>
    <w:p w14:paraId="2825CB35" w14:textId="77777777" w:rsidR="00AD3958" w:rsidRPr="002C6F2A" w:rsidRDefault="00AD3958" w:rsidP="00AD3958">
      <w:pPr>
        <w:ind w:firstLine="284"/>
        <w:jc w:val="both"/>
        <w:rPr>
          <w:sz w:val="22"/>
        </w:rPr>
      </w:pPr>
    </w:p>
    <w:p w14:paraId="4CF16CDF" w14:textId="77777777" w:rsidR="00AD3958" w:rsidRPr="002C6F2A" w:rsidRDefault="00AD3958" w:rsidP="00AD3958">
      <w:pPr>
        <w:pStyle w:val="Heading1"/>
        <w:sectPr w:rsidR="00AD3958" w:rsidRPr="002C6F2A" w:rsidSect="00274124">
          <w:footnotePr>
            <w:numRestart w:val="eachPage"/>
          </w:footnotePr>
          <w:pgSz w:w="8392" w:h="11907" w:code="11"/>
          <w:pgMar w:top="851" w:right="851" w:bottom="851" w:left="1247" w:header="624" w:footer="680" w:gutter="0"/>
          <w:cols w:space="720"/>
          <w:titlePg/>
        </w:sectPr>
      </w:pPr>
    </w:p>
    <w:p w14:paraId="64EA7ED3" w14:textId="77777777" w:rsidR="00AD3958" w:rsidRPr="002C6F2A" w:rsidRDefault="00AD3958" w:rsidP="00AD3958">
      <w:pPr>
        <w:pStyle w:val="Heading1"/>
      </w:pPr>
      <w:bookmarkStart w:id="93" w:name="_Toc455505671"/>
      <w:bookmarkStart w:id="94" w:name="_Toc455762183"/>
      <w:r w:rsidRPr="002C6F2A">
        <w:lastRenderedPageBreak/>
        <w:t>Заключение</w:t>
      </w:r>
      <w:bookmarkEnd w:id="93"/>
      <w:bookmarkEnd w:id="94"/>
    </w:p>
    <w:p w14:paraId="1310605D" w14:textId="77777777" w:rsidR="00AD3958" w:rsidRPr="002C6F2A" w:rsidRDefault="00AD3958" w:rsidP="00AD3958">
      <w:pPr>
        <w:pStyle w:val="PlainText"/>
      </w:pPr>
      <w:r>
        <w:t>И так</w:t>
      </w:r>
      <w:r w:rsidRPr="002C6F2A">
        <w:t xml:space="preserve"> мы </w:t>
      </w:r>
      <w:r>
        <w:t>можем сделать вывод</w:t>
      </w:r>
      <w:r w:rsidRPr="002C6F2A">
        <w:t>, что в христианстве осуществлена подмена понятий: по оглашению — спасение души, а реально — построение глобальной ростовщической системы.</w:t>
      </w:r>
    </w:p>
    <w:p w14:paraId="764D7EFD" w14:textId="77777777" w:rsidR="00AD3958" w:rsidRPr="002C6F2A" w:rsidRDefault="00AD3958" w:rsidP="00AD3958">
      <w:pPr>
        <w:pStyle w:val="PlainText"/>
      </w:pPr>
      <w:r w:rsidRPr="002C6F2A">
        <w:t>В XIX веке Игнатий Брянчанинов выступил с предложением к РПЦ, на которые она не отреагировала.</w:t>
      </w:r>
    </w:p>
    <w:p w14:paraId="160D9A63" w14:textId="77777777" w:rsidR="00AD3958" w:rsidRPr="002C6F2A" w:rsidRDefault="00AD3958" w:rsidP="00AD3958">
      <w:pPr>
        <w:pStyle w:val="23"/>
      </w:pPr>
      <w:r w:rsidRPr="002C6F2A">
        <w:t>Предложение Игнатия Брянчанинова</w:t>
      </w:r>
    </w:p>
    <w:p w14:paraId="22E87FCA" w14:textId="100E1680" w:rsidR="00AD3958" w:rsidRPr="002C6F2A" w:rsidRDefault="00AD3958" w:rsidP="00AD3958">
      <w:pPr>
        <w:pStyle w:val="a5"/>
      </w:pPr>
      <w:r w:rsidRPr="002C6F2A">
        <w:t>«О необходимости Собора по нынешнему состоянию российской православной церкви. Записки епископа Игнатия Брянчанинова 1862-1866 гг.»</w:t>
      </w:r>
      <w:r w:rsidRPr="00AD3958">
        <w:rPr>
          <w:vertAlign w:val="superscript"/>
        </w:rPr>
        <w:t>[XCV]</w:t>
      </w:r>
    </w:p>
    <w:p w14:paraId="4C7B2839" w14:textId="77777777" w:rsidR="00AD3958" w:rsidRPr="002C6F2A" w:rsidRDefault="00AD3958" w:rsidP="00AD3958">
      <w:pPr>
        <w:pStyle w:val="a5"/>
      </w:pPr>
      <w:r w:rsidRPr="002C6F2A">
        <w:t>«В течение двух столетий положение Российской Церкви не рассматривалось и не поверялось Собором. С последних годов ХVII-го столетия Западным ветром нанесено много грязной пыли в недра Церкви и в недро государства ко вреду для веры, нравственности и народности.</w:t>
      </w:r>
    </w:p>
    <w:p w14:paraId="2BC2E342" w14:textId="77777777" w:rsidR="00AD3958" w:rsidRPr="002C6F2A" w:rsidRDefault="00AD3958" w:rsidP="00AD3958">
      <w:pPr>
        <w:pStyle w:val="a5"/>
      </w:pPr>
      <w:r w:rsidRPr="002C6F2A">
        <w:t>При всех возникавших в Церкви затруднительных вопросах Церковь для разрешения их постоянно составляла Соборы. По настоящему затруднительному положению Всероссийской Церкви созвание Собора сделалось решительной необходимостью. Вместе с этим созвание Собора, по духу времени, невозможно без известного приготовления к столько святому начинанию.</w:t>
      </w:r>
    </w:p>
    <w:p w14:paraId="6E951891" w14:textId="77777777" w:rsidR="00AD3958" w:rsidRPr="002C6F2A" w:rsidRDefault="00AD3958" w:rsidP="00AD3958">
      <w:pPr>
        <w:pStyle w:val="a5"/>
      </w:pPr>
      <w:r w:rsidRPr="002C6F2A">
        <w:t>Cобрать и напечатать Предание Вселенской Церкви (cursus completus Patrologiae) на греческом, латинском, cлавянском и русском языках. И Предание Вселенской Восточной Церкви, выясненное со всею верностью по достовернейшим документам, должно подействовать в пользу Православной Церкви.</w:t>
      </w:r>
    </w:p>
    <w:p w14:paraId="68DC585A" w14:textId="77777777" w:rsidR="00AD3958" w:rsidRPr="002C6F2A" w:rsidRDefault="00AD3958" w:rsidP="00AD3958">
      <w:pPr>
        <w:pStyle w:val="a5"/>
      </w:pPr>
      <w:r w:rsidRPr="002C6F2A">
        <w:t>Все великие ученые, математики и естествоиспытатели, как-то</w:t>
      </w:r>
      <w:r w:rsidRPr="002C6F2A">
        <w:rPr>
          <w:b/>
          <w:bCs/>
        </w:rPr>
        <w:t>: Ньютон</w:t>
      </w:r>
      <w:r w:rsidRPr="002C6F2A">
        <w:t>, Лейбниц, Неккер — не только были деистами, но и признавали христианство».</w:t>
      </w:r>
    </w:p>
    <w:p w14:paraId="68366144" w14:textId="5A0BF7C4" w:rsidR="00274124" w:rsidRPr="002C6F2A" w:rsidRDefault="00AD3958" w:rsidP="00AD3958">
      <w:pPr>
        <w:ind w:firstLine="284"/>
        <w:jc w:val="both"/>
        <w:rPr>
          <w:sz w:val="22"/>
        </w:rPr>
      </w:pPr>
      <w:r w:rsidRPr="002C6F2A">
        <w:rPr>
          <w:sz w:val="22"/>
        </w:rPr>
        <w:t>Это есть намек на возврат к арианству, так как  Ньютон был сторонником арианства, а Лейбниц отрицал человекообразного Бога, т.е. — обожествление Христа</w:t>
      </w:r>
      <w:r w:rsidRPr="00AD3958">
        <w:rPr>
          <w:vertAlign w:val="superscript"/>
        </w:rPr>
        <w:t>[XCVI]</w:t>
      </w:r>
      <w:r w:rsidRPr="002C6F2A">
        <w:rPr>
          <w:sz w:val="22"/>
        </w:rPr>
        <w:t>.</w:t>
      </w:r>
      <w:r w:rsidR="00274124" w:rsidRPr="002C6F2A">
        <w:rPr>
          <w:sz w:val="22"/>
        </w:rPr>
        <w:t xml:space="preserve"> </w:t>
      </w:r>
    </w:p>
    <w:p w14:paraId="093E4F1D" w14:textId="77777777" w:rsidR="00274124" w:rsidRPr="002C6F2A" w:rsidRDefault="00274124" w:rsidP="00AD3958">
      <w:pPr>
        <w:ind w:firstLine="284"/>
        <w:jc w:val="both"/>
        <w:rPr>
          <w:sz w:val="22"/>
        </w:rPr>
      </w:pPr>
      <w:r w:rsidRPr="002C6F2A">
        <w:rPr>
          <w:sz w:val="22"/>
        </w:rPr>
        <w:lastRenderedPageBreak/>
        <w:t xml:space="preserve">Игнатий Брянчанинов фактически предлагал комплекс мероприятий по восстановлению арианства. т. е. христианства </w:t>
      </w:r>
      <w:r w:rsidR="00AC7619" w:rsidRPr="002C6F2A">
        <w:rPr>
          <w:sz w:val="22"/>
        </w:rPr>
        <w:t>в его исходном, данном Христом виде</w:t>
      </w:r>
      <w:r w:rsidR="009E068F">
        <w:rPr>
          <w:sz w:val="22"/>
        </w:rPr>
        <w:t>:</w:t>
      </w:r>
      <w:r w:rsidR="00AC7619" w:rsidRPr="002C6F2A">
        <w:rPr>
          <w:sz w:val="22"/>
        </w:rPr>
        <w:t xml:space="preserve"> </w:t>
      </w:r>
      <w:r w:rsidRPr="002C6F2A">
        <w:rPr>
          <w:sz w:val="22"/>
        </w:rPr>
        <w:t>без распятия, без обожествления Христа и без ростовщической доктрины Ветхого Завета</w:t>
      </w:r>
      <w:r w:rsidR="00AC7619" w:rsidRPr="002C6F2A">
        <w:rPr>
          <w:sz w:val="22"/>
        </w:rPr>
        <w:t xml:space="preserve">, ведущее к </w:t>
      </w:r>
      <w:r w:rsidRPr="002C6F2A">
        <w:rPr>
          <w:sz w:val="22"/>
        </w:rPr>
        <w:t>по</w:t>
      </w:r>
      <w:r w:rsidR="00AC7619" w:rsidRPr="002C6F2A">
        <w:rPr>
          <w:sz w:val="22"/>
        </w:rPr>
        <w:t>строению</w:t>
      </w:r>
      <w:r w:rsidRPr="002C6F2A">
        <w:rPr>
          <w:sz w:val="22"/>
        </w:rPr>
        <w:t xml:space="preserve"> на земле Царства Божиего</w:t>
      </w:r>
      <w:r w:rsidR="00AC7619" w:rsidRPr="002C6F2A">
        <w:rPr>
          <w:sz w:val="22"/>
        </w:rPr>
        <w:t xml:space="preserve"> усилиями самих людей в Божьем водительстве. Э</w:t>
      </w:r>
      <w:r w:rsidRPr="002C6F2A">
        <w:rPr>
          <w:sz w:val="22"/>
        </w:rPr>
        <w:t>то христианство у России отняли в XVII веке.</w:t>
      </w:r>
    </w:p>
    <w:p w14:paraId="366DC41B" w14:textId="4961CEB3" w:rsidR="00B57197" w:rsidRDefault="00B57197" w:rsidP="00AD3958">
      <w:pPr>
        <w:spacing w:before="240"/>
        <w:ind w:firstLine="284"/>
        <w:jc w:val="right"/>
        <w:rPr>
          <w:sz w:val="22"/>
        </w:rPr>
      </w:pPr>
      <w:r w:rsidRPr="002C6F2A">
        <w:rPr>
          <w:sz w:val="22"/>
        </w:rPr>
        <w:t>Внутренний Предиктор СССР,</w:t>
      </w:r>
      <w:r w:rsidRPr="002C6F2A">
        <w:rPr>
          <w:sz w:val="22"/>
        </w:rPr>
        <w:br/>
        <w:t>0</w:t>
      </w:r>
      <w:r w:rsidR="00B23086">
        <w:rPr>
          <w:sz w:val="22"/>
        </w:rPr>
        <w:t>8</w:t>
      </w:r>
      <w:r w:rsidRPr="002C6F2A">
        <w:rPr>
          <w:sz w:val="22"/>
        </w:rPr>
        <w:t>.07.2016 г.</w:t>
      </w:r>
    </w:p>
    <w:p w14:paraId="48437BE6" w14:textId="5FF4FC59" w:rsidR="00AD3958" w:rsidRDefault="00AD3958" w:rsidP="00AD3958">
      <w:pPr>
        <w:spacing w:before="240"/>
        <w:ind w:firstLine="284"/>
        <w:jc w:val="right"/>
        <w:rPr>
          <w:sz w:val="22"/>
        </w:rPr>
      </w:pPr>
    </w:p>
    <w:p w14:paraId="5481BB59" w14:textId="0FFD1715" w:rsidR="00AD3958" w:rsidRDefault="00AD3958" w:rsidP="00AD3958">
      <w:pPr>
        <w:spacing w:before="240"/>
        <w:ind w:firstLine="284"/>
        <w:jc w:val="right"/>
        <w:rPr>
          <w:sz w:val="22"/>
        </w:rPr>
      </w:pPr>
    </w:p>
    <w:p w14:paraId="7B6B3A9F" w14:textId="5BB4D63A" w:rsidR="00AD3958" w:rsidRDefault="00AD3958" w:rsidP="00AD3958">
      <w:pPr>
        <w:spacing w:before="240"/>
        <w:ind w:firstLine="284"/>
        <w:jc w:val="right"/>
        <w:rPr>
          <w:sz w:val="22"/>
        </w:rPr>
      </w:pPr>
    </w:p>
    <w:p w14:paraId="438B61A3" w14:textId="552D79A3" w:rsidR="00AD3958" w:rsidRDefault="00AD3958" w:rsidP="00AD3958">
      <w:pPr>
        <w:spacing w:before="240"/>
        <w:ind w:firstLine="284"/>
        <w:jc w:val="right"/>
        <w:rPr>
          <w:sz w:val="22"/>
        </w:rPr>
      </w:pPr>
    </w:p>
    <w:p w14:paraId="4CA050BC" w14:textId="3D461310" w:rsidR="00AD3958" w:rsidRDefault="00AD3958" w:rsidP="00AD3958">
      <w:pPr>
        <w:spacing w:before="240"/>
        <w:ind w:firstLine="284"/>
        <w:jc w:val="right"/>
        <w:rPr>
          <w:sz w:val="22"/>
        </w:rPr>
      </w:pPr>
    </w:p>
    <w:p w14:paraId="445633B0" w14:textId="3A09CFD6" w:rsidR="00AD3958" w:rsidRDefault="00AD3958" w:rsidP="00AD3958">
      <w:pPr>
        <w:spacing w:before="240"/>
        <w:ind w:firstLine="284"/>
        <w:jc w:val="right"/>
        <w:rPr>
          <w:sz w:val="22"/>
        </w:rPr>
      </w:pPr>
    </w:p>
    <w:p w14:paraId="257729F9" w14:textId="6791F824" w:rsidR="00AD3958" w:rsidRDefault="00AD3958" w:rsidP="00AD3958">
      <w:pPr>
        <w:spacing w:before="240"/>
        <w:ind w:firstLine="284"/>
        <w:jc w:val="right"/>
        <w:rPr>
          <w:sz w:val="22"/>
        </w:rPr>
      </w:pPr>
    </w:p>
    <w:p w14:paraId="65E9703E" w14:textId="4783DB55" w:rsidR="00AD3958" w:rsidRDefault="00AD3958" w:rsidP="00AD3958">
      <w:pPr>
        <w:spacing w:before="240"/>
        <w:ind w:firstLine="284"/>
        <w:jc w:val="right"/>
        <w:rPr>
          <w:sz w:val="22"/>
        </w:rPr>
      </w:pPr>
    </w:p>
    <w:p w14:paraId="2882196E" w14:textId="22166ABA" w:rsidR="00AD3958" w:rsidRDefault="00AD3958" w:rsidP="00AD3958">
      <w:pPr>
        <w:spacing w:before="240"/>
        <w:ind w:firstLine="284"/>
        <w:jc w:val="right"/>
        <w:rPr>
          <w:sz w:val="22"/>
        </w:rPr>
      </w:pPr>
    </w:p>
    <w:p w14:paraId="51092C46" w14:textId="67F456F0" w:rsidR="00AD3958" w:rsidRDefault="00AD3958" w:rsidP="00AD3958">
      <w:pPr>
        <w:spacing w:before="240"/>
        <w:ind w:firstLine="284"/>
        <w:jc w:val="right"/>
        <w:rPr>
          <w:sz w:val="22"/>
        </w:rPr>
      </w:pPr>
    </w:p>
    <w:p w14:paraId="23B82967" w14:textId="6B1923B1" w:rsidR="00AD3958" w:rsidRDefault="00AD3958" w:rsidP="00AD3958">
      <w:pPr>
        <w:spacing w:before="240"/>
        <w:ind w:firstLine="284"/>
        <w:jc w:val="right"/>
        <w:rPr>
          <w:sz w:val="22"/>
        </w:rPr>
      </w:pPr>
    </w:p>
    <w:p w14:paraId="0DC497C2" w14:textId="49FEA8BF" w:rsidR="00AD3958" w:rsidRDefault="00AD3958" w:rsidP="00AD3958">
      <w:pPr>
        <w:spacing w:before="240"/>
        <w:ind w:firstLine="284"/>
        <w:jc w:val="right"/>
        <w:rPr>
          <w:sz w:val="22"/>
        </w:rPr>
      </w:pPr>
    </w:p>
    <w:p w14:paraId="499C74DD" w14:textId="319847DC" w:rsidR="00AD3958" w:rsidRDefault="00AD3958" w:rsidP="00AD3958">
      <w:pPr>
        <w:pStyle w:val="Heading1"/>
      </w:pPr>
      <w:r>
        <w:t xml:space="preserve">Примечания </w:t>
      </w:r>
    </w:p>
    <w:p w14:paraId="3A098DB3" w14:textId="1B8DF082" w:rsidR="00AD3958" w:rsidRDefault="00AD3958" w:rsidP="00AD3958">
      <w:pPr>
        <w:spacing w:before="240"/>
        <w:ind w:firstLine="284"/>
        <w:jc w:val="right"/>
        <w:rPr>
          <w:sz w:val="22"/>
          <w:u w:val="single"/>
        </w:rPr>
      </w:pPr>
    </w:p>
    <w:p w14:paraId="34AEB4A4" w14:textId="2D54C7FA" w:rsidR="00AD3958" w:rsidRDefault="001B441A" w:rsidP="00AD3958">
      <w:r>
        <w:pict w14:anchorId="288897D7">
          <v:rect id="_x0000_i1025" style="width:0;height:1.5pt" o:hralign="center" o:hrstd="t" o:hr="t" fillcolor="#a0a0a0" stroked="f"/>
        </w:pict>
      </w:r>
    </w:p>
    <w:p w14:paraId="2F5074F5" w14:textId="7C127123" w:rsidR="00AD3958" w:rsidRDefault="00AD3958" w:rsidP="00AD3958">
      <w:r>
        <w:lastRenderedPageBreak/>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6A8B538F" w14:textId="7FA5B81A" w:rsidR="00AD3958" w:rsidRDefault="00AD3958" w:rsidP="00AD3958">
      <w:r>
        <w:t>[II] См., например, «Из истории Нового Завета. Возникновение канона» (http://grecheskij-yazyk.narod.ru/).</w:t>
      </w:r>
    </w:p>
    <w:p w14:paraId="1394ADC4" w14:textId="702E3142" w:rsidR="00AD3958" w:rsidRDefault="00AD3958" w:rsidP="00AD3958">
      <w:r>
        <w:t xml:space="preserve">[III] Л.Н. Толстой. Почему христианские народы вообще и в особенности русский находятся теперь в бедственном положении. (http://az.lib.ru/t/tolstoj_lew_nikolaewich/text_0690.shtml). </w:t>
      </w:r>
    </w:p>
    <w:p w14:paraId="37249EBF" w14:textId="581DBEC2" w:rsidR="00AD3958" w:rsidRDefault="00AD3958" w:rsidP="00AD3958">
      <w:r>
        <w:t>[IV] Э. Ж. Ренан. Апостол Павел. (http://barnascha.narod.ru/books/renan/03/renan03.htm#g00).</w:t>
      </w:r>
    </w:p>
    <w:p w14:paraId="082BF983" w14:textId="6C1250F9" w:rsidR="00AD3958" w:rsidRDefault="00AD3958" w:rsidP="00AD3958">
      <w:r w:rsidRPr="00AD3958">
        <w:rPr>
          <w:lang w:val="en-US"/>
        </w:rPr>
        <w:t>[V] [</w:t>
      </w:r>
      <w:r>
        <w:t>Джонсон</w:t>
      </w:r>
      <w:r w:rsidRPr="00AD3958">
        <w:rPr>
          <w:lang w:val="en-US"/>
        </w:rPr>
        <w:t xml:space="preserve">] Johnson, Edwin. THE PAULINE EPISTLES. RE-STUDIED AND EXPLAINED, M.A., London: Watts &amp; Co., 1894. </w:t>
      </w:r>
      <w:r>
        <w:t xml:space="preserve">9,(http://www.radikalkritik.de/pauline_epistles.htm). </w:t>
      </w:r>
    </w:p>
    <w:p w14:paraId="15B952A7" w14:textId="1E65DD03" w:rsidR="00AD3958" w:rsidRDefault="00AD3958" w:rsidP="00AD3958">
      <w:r>
        <w:t>[VI] Джонсон имел дело с ватиканскими архивами и западными источниками.</w:t>
      </w:r>
    </w:p>
    <w:p w14:paraId="44DC90FC" w14:textId="04527A27" w:rsidR="00AD3958" w:rsidRDefault="00AD3958" w:rsidP="00AD3958">
      <w:r>
        <w:t xml:space="preserve">[VII] Википедия: Ориге́н, ок. 185, Александрия — 254, Тир — греческий христианский теолог, философ, ученый. Один из восточных Отцов Церкви. Основатель библейской филологии. Автор термина «Богочеловек». Учение Оригена — первое системное изложение идей христианства ... </w:t>
      </w:r>
    </w:p>
    <w:p w14:paraId="6B24D3D3" w14:textId="76034D34" w:rsidR="00AD3958" w:rsidRDefault="00AD3958" w:rsidP="00AD3958">
      <w:r>
        <w:t>[VIII] Википедия: Тертуллиа́н (лат. Quintus Septimius Florens Tertullianus, 155/165, Карфаген — 220/240, там же) — один из наиболее выдающихся раннехристианских писателей и теологов. В зарождавшейся теологии Тертуллиан впервые выразил концепцию Троицы. Положил начало латинской патристике и церковной латыни — языку средневековой западной мысли.</w:t>
      </w:r>
    </w:p>
    <w:p w14:paraId="77B5B9D3" w14:textId="47905083" w:rsidR="00AD3958" w:rsidRDefault="00AD3958" w:rsidP="00AD3958">
      <w:r>
        <w:t>[IX] Википедия: Полидо́р Верги́лий (лат. Polydorus Vergilius), 1470-1555 — итальянский историк-гуманист, значительную часть своей жизни проживший в Англии. Наиболее известны его сочинения «История Англии» и «Об изобретателях».</w:t>
      </w:r>
    </w:p>
    <w:p w14:paraId="066D97F2" w14:textId="5EC84FFB" w:rsidR="00AD3958" w:rsidRDefault="00AD3958" w:rsidP="00AD3958">
      <w:r>
        <w:t>[X] 1545 г. по общепринятой ныне хронологии.</w:t>
      </w:r>
    </w:p>
    <w:p w14:paraId="45B1369C" w14:textId="307E5FC9" w:rsidR="00AD3958" w:rsidRDefault="00AD3958" w:rsidP="00AD3958">
      <w:r>
        <w:t>[XI] Википедия: Вульга́та (лат. Vulgata versio — «общепринятая версия», «общедоступная») — латинский перевод Священного Писания, восходящий к трудам блаженного Иеронима (около 345—420 гг.). Тридентский собор утвердил перевод Иеронима, и он вошёл во всеобщее употребление на Западе. Впервые Вульгата издана при Сиксте V, под заглавием: «Biblia sacra vulgatae editionis» (Рим, 1590). В 1979 году была издана новая редакция Библии, которая получила название «Новая Вульгата».</w:t>
      </w:r>
    </w:p>
    <w:p w14:paraId="7B2D5D96" w14:textId="78BFB4B8" w:rsidR="00AD3958" w:rsidRDefault="00AD3958" w:rsidP="00AD3958">
      <w:r>
        <w:t xml:space="preserve">[XII] Википедия: Евсевий Кесарийский (ок. 263-340 гг.) — отец церковной истории. Можно думать, что к арианским мнениям он, до некоторой степени, склонился позже …. На первом вселенском соборе, как учёнейший из собравшихся епископов, Евсевий занимал </w:t>
      </w:r>
      <w:r>
        <w:lastRenderedPageBreak/>
        <w:t>выдающееся положение: ему поручено было составить символ веры от лица Собора. В своём проекте Евсевий уклонился от категорического решения вопроса, занимавшего Собор, составив символ в общих выражениях, отчасти благоприятных арианству.</w:t>
      </w:r>
    </w:p>
    <w:p w14:paraId="6D84E403" w14:textId="21B83104" w:rsidR="00AD3958" w:rsidRDefault="00AD3958" w:rsidP="00AD3958">
      <w:r>
        <w:t>[XIII] Это подтверждают и другие авторы, например, по мнению Кеслера Я. А. (Русская цивилизация. Вчера и завтра) богослужебная латынь возникла в XV веке.</w:t>
      </w:r>
    </w:p>
    <w:p w14:paraId="323D2518" w14:textId="11804074" w:rsidR="00AD3958" w:rsidRDefault="00AD3958" w:rsidP="00AD3958">
      <w:r>
        <w:t>[XIV] См. книгу: Топпер У. Великий обман или выдуманная история Европы. — СПб: Издательский Дом «Нева». 2004.</w:t>
      </w:r>
    </w:p>
    <w:p w14:paraId="00355B9D" w14:textId="4CCD832F" w:rsidR="00AD3958" w:rsidRDefault="00AD3958" w:rsidP="00AD3958">
      <w:r>
        <w:t>[XV] Апокрифы Древней Руси: Тексты и исследования. — М.: Наука, 1997. — 256 с. (Общественная мысль: исследования и публикации).</w:t>
      </w:r>
    </w:p>
    <w:p w14:paraId="032E7647" w14:textId="4233B14C" w:rsidR="00AD3958" w:rsidRDefault="00AD3958" w:rsidP="00AD3958">
      <w:r>
        <w:t>[XVI] В общепринятой версии христианской традиции Христос и Савл-Павел не были лично знакомы в период земной жизни Христа.</w:t>
      </w:r>
    </w:p>
    <w:p w14:paraId="54259563" w14:textId="0D7A8C35" w:rsidR="00AD3958" w:rsidRDefault="00AD3958" w:rsidP="00AD3958">
      <w:r>
        <w:t>[XVII] И. И. Срезневский. Древние славянские памятники юсового письма. Сборник статей, читанных в отделении русского языка и словесности Императорской академии наук, т. 3, С.-Петербург, 1868 г.</w:t>
      </w:r>
    </w:p>
    <w:p w14:paraId="31618574" w14:textId="6D45BDCF" w:rsidR="00AD3958" w:rsidRDefault="00AD3958" w:rsidP="00AD3958">
      <w:r>
        <w:t>[XVIII] См.: С. М. Строев. О недостоверности древней русской истории и ложности мнения касательно древности русских летописей (в журнале «Сын Отечества». — М.: 1834).</w:t>
      </w:r>
    </w:p>
    <w:p w14:paraId="278F9407" w14:textId="7A70CD19" w:rsidR="00AD3958" w:rsidRDefault="00AD3958" w:rsidP="00AD3958">
      <w:r>
        <w:t>[XIX] И это подтверждается опытом наших дней. В силу каких причин в прошлом было иначе?</w:t>
      </w:r>
    </w:p>
    <w:p w14:paraId="54793E21" w14:textId="2C7DC689" w:rsidR="00AD3958" w:rsidRDefault="00AD3958" w:rsidP="00AD3958">
      <w:r>
        <w:t>[XX] Бернар А. Лиетар. Душа денег. — М.: Олимп: АСТ: Астрель. 2007. — 365 с. Автор этой книги — бельгийский учёный-финансист, известный в финансовых кругах Европы.</w:t>
      </w:r>
    </w:p>
    <w:p w14:paraId="703636BB" w14:textId="7751E6CE" w:rsidR="00AD3958" w:rsidRDefault="00AD3958" w:rsidP="00AD3958">
      <w:r>
        <w:t>[XXI] Время правления королевы Виктории: 1837 — 1901.</w:t>
      </w:r>
    </w:p>
    <w:p w14:paraId="1C106626" w14:textId="6A655DA7" w:rsidR="00AD3958" w:rsidRDefault="00AD3958" w:rsidP="00AD3958">
      <w:r>
        <w:t xml:space="preserve">[XXII] В. А. Чудинов. Русские надписи на богах Египта и Израиля (http://chudinov.ru/russkie-nadpisi-na-bogah-egipta-i-izrailya). </w:t>
      </w:r>
    </w:p>
    <w:p w14:paraId="4DC6C408" w14:textId="11510B3E" w:rsidR="00AD3958" w:rsidRDefault="00AD3958" w:rsidP="00AD3958">
      <w:r>
        <w:t xml:space="preserve">[XXIII] Как католики уничтожали Ведизм. https://www.youtube.com/watch?v=p65d87zyoII. </w:t>
      </w:r>
    </w:p>
    <w:p w14:paraId="6D2902EB" w14:textId="1886DF50" w:rsidR="00AD3958" w:rsidRDefault="00AD3958" w:rsidP="00AD3958">
      <w:r>
        <w:t>[XXIV] Карелин М.С. Важные моменты в истории средневекового папства.</w:t>
      </w:r>
    </w:p>
    <w:p w14:paraId="0931CC7E" w14:textId="56F523D1" w:rsidR="00AD3958" w:rsidRDefault="00AD3958" w:rsidP="00AD3958">
      <w:r>
        <w:t>[XXV] Имеются сведения, что раньше название «папа» применялось ко всем епископам, а первоначально — ко всем священникам, пользовавшимся правом благословения (Википедия), но потом его стали применять только к римским епископам.</w:t>
      </w:r>
    </w:p>
    <w:p w14:paraId="156BE0D2" w14:textId="1F098B9C" w:rsidR="00AD3958" w:rsidRDefault="00AD3958" w:rsidP="00AD3958">
      <w:r>
        <w:t>[XXVI] Правильнее было бы говорить: «церковь латинского обряда», так как термин «римская католическая церковь» появился после реформации в XVI. — Википедия.</w:t>
      </w:r>
    </w:p>
    <w:p w14:paraId="4C3DA428" w14:textId="779A08E3" w:rsidR="00AD3958" w:rsidRDefault="00AD3958" w:rsidP="00AD3958">
      <w:r>
        <w:t xml:space="preserve">[XXVII] Гуситские войны. (http://dic.academic.ru/dic.nsf/ruwiki/139210). </w:t>
      </w:r>
    </w:p>
    <w:p w14:paraId="6B53E95E" w14:textId="06F14AE5" w:rsidR="00AD3958" w:rsidRDefault="00AD3958" w:rsidP="00AD3958">
      <w:r>
        <w:t>[XXVIII] Добавление к символу веры (молитва «Верую») положения о том, что Дух Святой исходит не только от «Бога-Отца», но и от «Бога-Сына».</w:t>
      </w:r>
    </w:p>
    <w:p w14:paraId="71D2F3C7" w14:textId="3B6F4B14" w:rsidR="00AD3958" w:rsidRDefault="00AD3958" w:rsidP="00AD3958">
      <w:r>
        <w:t xml:space="preserve">[XXIX] Архимандрит Амвросий (Погодин). Святой Марк Эфесский и флорентийская уния. (http://krotov.info/history/15/1/pogodin_00.htm). </w:t>
      </w:r>
    </w:p>
    <w:p w14:paraId="37A0084C" w14:textId="536F2224" w:rsidR="00AD3958" w:rsidRDefault="00AD3958" w:rsidP="00AD3958">
      <w:r>
        <w:lastRenderedPageBreak/>
        <w:t>[XXX] Лиценбергер O.A. Римско-католическая Церковь в России: история и правовое положение. — Саратов: Поволжская Академия государственной службы, 2001. — 384 с.</w:t>
      </w:r>
    </w:p>
    <w:p w14:paraId="697DB157" w14:textId="45F7F24B" w:rsidR="00AD3958" w:rsidRDefault="00AD3958" w:rsidP="00AD3958">
      <w:r>
        <w:t>[XXXI] Индекс запрещённых книг (лат. Index Librorum Prohibitorum) — список публикаций, которые были запрещены к чтению Римско-католи</w:t>
      </w:r>
      <w:r>
        <w:softHyphen/>
        <w:t>ческой церковью под угрозой отлучения. После того, как Тридентский собор изменил церковное законодательство в области запрета книг, папа Пий IV распространил в 1564 году т. н. Тридентский список. Этот список служил основой всех последующих списков запрещённых книг, пока в 1897 году папа Лев XIII не опубликовал свой список, Index Leonianus.</w:t>
      </w:r>
    </w:p>
    <w:p w14:paraId="5416F5FF" w14:textId="54666D54" w:rsidR="00AD3958" w:rsidRDefault="00AD3958" w:rsidP="00AD3958">
      <w:r>
        <w:t>[XXXII] Д. Абсентис Христианство и спорынья. (http://zlayakorcha.com/xc/lsd_10e_witches_luter.htm).</w:t>
      </w:r>
    </w:p>
    <w:p w14:paraId="787D1304" w14:textId="1349704C" w:rsidR="00AD3958" w:rsidRDefault="00AD3958" w:rsidP="00AD3958">
      <w:r>
        <w:t>[XXXIII] Найнджел Пенник, Пруденс Джонс. История языческой Европы / Пер. с англ. Р. В. Котенко — СПб: Евразия, 2000. — 448 с.: илл.</w:t>
      </w:r>
    </w:p>
    <w:p w14:paraId="0365CC7C" w14:textId="1FF0E347" w:rsidR="00AD3958" w:rsidRDefault="00AD3958" w:rsidP="00AD3958">
      <w:r>
        <w:t>[XXXIV] Матфей, гл. 9:12, 13.</w:t>
      </w:r>
    </w:p>
    <w:p w14:paraId="774BDDB3" w14:textId="72C6A786" w:rsidR="00AD3958" w:rsidRDefault="00AD3958" w:rsidP="00AD3958">
      <w:r>
        <w:t>[XXXV] Е́ресь — отклонение от общепринятого религиозного учения.</w:t>
      </w:r>
    </w:p>
    <w:p w14:paraId="743A2D59" w14:textId="77777777" w:rsidR="00AD3958" w:rsidRDefault="00AD3958" w:rsidP="00AD3958">
      <w:r>
        <w:t xml:space="preserve">[XXXVI] </w:t>
      </w:r>
    </w:p>
    <w:p w14:paraId="24852AB5" w14:textId="77777777" w:rsidR="00AD3958" w:rsidRDefault="00AD3958" w:rsidP="00AD3958">
      <w:r>
        <w:t>/</w:t>
      </w:r>
    </w:p>
    <w:p w14:paraId="7E8C3DCD" w14:textId="77777777" w:rsidR="00AD3958" w:rsidRDefault="00AD3958" w:rsidP="00AD3958">
      <w:r>
        <w:t xml:space="preserve">В этом аспекте показательны развалины крепости Каламита в Инкермане (окрестности Севастополя): фотография слева. Крепость в своём первоначальном виде была построена в эпоху до массового применения артиллерии (1427 г.), и соответственно стены её были относительно тонкими. </w:t>
      </w:r>
    </w:p>
    <w:p w14:paraId="63B19E12" w14:textId="77777777" w:rsidR="00C96E8F" w:rsidRDefault="00C96E8F" w:rsidP="00AD3958"/>
    <w:p w14:paraId="4A15B4B8" w14:textId="299CC45B" w:rsidR="00AD3958" w:rsidRDefault="00AD3958" w:rsidP="00AD3958"/>
    <w:p w14:paraId="31C51350" w14:textId="77777777" w:rsidR="00AD3958" w:rsidRDefault="00AD3958" w:rsidP="00AD3958">
      <w:r>
        <w:t>Когда же артиллерия стала представлять систематическую реальную угрозу крепостям, то прежние стены турки (под чью власть перешла крепость) обложили дополнительными слоями камней (1475 г.), в результате чего они стали примерно вдвое толще, чем были первоначально.</w:t>
      </w:r>
    </w:p>
    <w:p w14:paraId="7E25941F" w14:textId="45016998" w:rsidR="00AD3958" w:rsidRDefault="00AD3958" w:rsidP="00AD3958">
      <w:r>
        <w:t>[XXXVII] Лео Мулен. Повседневная жизнь средневековых монахов западной Европы (X-XV вв.).</w:t>
      </w:r>
    </w:p>
    <w:p w14:paraId="623CD1F9" w14:textId="67245E90" w:rsidR="00AD3958" w:rsidRPr="00AD3958" w:rsidRDefault="00AD3958" w:rsidP="00AD3958">
      <w:pPr>
        <w:rPr>
          <w:lang w:val="en-US"/>
        </w:rPr>
      </w:pPr>
      <w:r>
        <w:t>[XXXVIII] Жан Дювернуа. Религия катаров. Ч</w:t>
      </w:r>
      <w:r w:rsidRPr="00AD3958">
        <w:rPr>
          <w:lang w:val="en-US"/>
        </w:rPr>
        <w:t xml:space="preserve">. II </w:t>
      </w:r>
      <w:r>
        <w:t>Р</w:t>
      </w:r>
      <w:r w:rsidRPr="00AD3958">
        <w:rPr>
          <w:lang w:val="en-US"/>
        </w:rPr>
        <w:t xml:space="preserve">. II. http://credentes.livejournal.com/62478.html. </w:t>
      </w:r>
    </w:p>
    <w:p w14:paraId="794C9E90" w14:textId="48AA295F" w:rsidR="00AD3958" w:rsidRDefault="00AD3958" w:rsidP="00AD3958">
      <w:r>
        <w:t>[XXXIX] О том, как распятие Христа возвели на Бога напраслиной, см. работы ВП СССР: «“Мастер и Маргарита”: гимн демонизму или Евангелие беззаветной веры», «По вере вашей будет вам. Священная книга и глобальный кризис».</w:t>
      </w:r>
    </w:p>
    <w:p w14:paraId="4302046B" w14:textId="5262654F" w:rsidR="00AD3958" w:rsidRDefault="00AD3958" w:rsidP="00AD3958">
      <w:r>
        <w:t>[XL] Википедия.</w:t>
      </w:r>
    </w:p>
    <w:p w14:paraId="23D55CE5" w14:textId="44495F01" w:rsidR="00AD3958" w:rsidRDefault="00AD3958" w:rsidP="00AD3958">
      <w:r>
        <w:t xml:space="preserve">[XLI] Николай Осокин. История альбигойцев и их времени. (http://www.e-reading.club/bookreader.php/70483/Osokin_-_Istoriya_al'bigoiicev_i_ih_vremeni._Kniga_pervaya.html). </w:t>
      </w:r>
    </w:p>
    <w:p w14:paraId="4DCE86B9" w14:textId="0A906591" w:rsidR="00AD3958" w:rsidRDefault="00AD3958" w:rsidP="00AD3958">
      <w:r>
        <w:lastRenderedPageBreak/>
        <w:t xml:space="preserve">[XLII] Ефименко. История украинского народа изд. Брокгауз и Ефрон (http://book.libertorrent.com/viewtopic.php?t=18552). </w:t>
      </w:r>
    </w:p>
    <w:p w14:paraId="60952525" w14:textId="3A03E4C0" w:rsidR="00AD3958" w:rsidRDefault="00AD3958" w:rsidP="00AD3958">
      <w:r>
        <w:t>[XLIII] Топпер У. Великий обман или выдуманная история Европы. — СПб: Издательский Дом «Нева». 2004.</w:t>
      </w:r>
    </w:p>
    <w:p w14:paraId="426B5F95" w14:textId="7DC1589F" w:rsidR="00AD3958" w:rsidRDefault="00AD3958" w:rsidP="00AD3958">
      <w:r>
        <w:t>[XLIV] Вольтер. Философские сочинения.</w:t>
      </w:r>
    </w:p>
    <w:p w14:paraId="7D71CF68" w14:textId="28B5F3BA" w:rsidR="00AD3958" w:rsidRDefault="00AD3958" w:rsidP="00AD3958">
      <w:r>
        <w:t xml:space="preserve">[XLV] Николай Осокин. История альбигойцев и их времени. (http://royallib.com/book/osokin_nikolay/istoriya_albigoytsev_i_ih_vremeni_kniga_pervaya.html).  </w:t>
      </w:r>
    </w:p>
    <w:p w14:paraId="6753E283" w14:textId="76AE59F0" w:rsidR="00AD3958" w:rsidRDefault="00AD3958" w:rsidP="00AD3958">
      <w:r>
        <w:t xml:space="preserve">[XLVI] Г. В. Вернадский. Киевская Русь. (http://statehistory.ru/books/Vernadskij_Kievskaya-Rus/71). </w:t>
      </w:r>
    </w:p>
    <w:p w14:paraId="19BD44C0" w14:textId="4F6C0A69" w:rsidR="00AD3958" w:rsidRDefault="00AD3958" w:rsidP="00AD3958">
      <w:r>
        <w:t xml:space="preserve">[XLVII] Ответ Ивана Грозного Яну Роките. (http://www.hrono.ru/dokum/grozyanu.html). </w:t>
      </w:r>
    </w:p>
    <w:p w14:paraId="7ED84EC2" w14:textId="338F4CA5" w:rsidR="00AD3958" w:rsidRDefault="00AD3958" w:rsidP="00AD3958">
      <w:r>
        <w:t>[XLVIII] Далее, правда, Иван Грозный начинает приводить цитаты из посланий апостола Павла. Но это уже явно вставка более поздних редакторов, если соотноситься с доказательствами Джонсона о возникновении в истории «апостола Павла».</w:t>
      </w:r>
    </w:p>
    <w:p w14:paraId="1B7C30E8" w14:textId="1DF4ED44" w:rsidR="00AD3958" w:rsidRDefault="00AD3958" w:rsidP="00AD3958">
      <w:r>
        <w:t>[XLIX] http://www.zoroastrian.ru/node/655</w:t>
      </w:r>
    </w:p>
    <w:p w14:paraId="583F1D8C" w14:textId="0258FCC3" w:rsidR="00AD3958" w:rsidRDefault="00AD3958" w:rsidP="00AD3958">
      <w:r>
        <w:t>[L] И. Срезневский предполагал, что глаголица использовалась еретиками, в т. ч. и богомилами до XVI века.</w:t>
      </w:r>
    </w:p>
    <w:p w14:paraId="2AE57518" w14:textId="416F1F2D" w:rsidR="00AD3958" w:rsidRDefault="00AD3958" w:rsidP="00AD3958">
      <w:r>
        <w:t xml:space="preserve">[LI] Шевцова Н.П. Язычество и христианство в генезисе русской национальной культуры. (http://avt.miem.edu.ru/Persona/shevcova.html). </w:t>
      </w:r>
    </w:p>
    <w:p w14:paraId="5F0BDCC2" w14:textId="3B8CC544" w:rsidR="00AD3958" w:rsidRDefault="00AD3958" w:rsidP="00AD3958">
      <w:r>
        <w:t>[LII] А. А. Медынцева. Древнерусские надписи Новгорода. Изд. Наука, М. 1978 г.</w:t>
      </w:r>
    </w:p>
    <w:p w14:paraId="227897CC" w14:textId="2B509D7B" w:rsidR="00AD3958" w:rsidRDefault="00AD3958" w:rsidP="00AD3958">
      <w:r>
        <w:t xml:space="preserve">[LIII] В.Я. Петрухин. Начало этнокультурной истории Руси 9-11 веков, (http://krotov.info/history/09/2/petruh_04.htm). </w:t>
      </w:r>
    </w:p>
    <w:p w14:paraId="4EB6332D" w14:textId="38BEF75E" w:rsidR="00AD3958" w:rsidRDefault="00AD3958" w:rsidP="00AD3958">
      <w:r>
        <w:t>[LIV] Никольский Н.К. О древнерусском христианстве // Русская мысль. 1913.</w:t>
      </w:r>
    </w:p>
    <w:p w14:paraId="1124A11A" w14:textId="054FFCF4" w:rsidR="00AD3958" w:rsidRDefault="00AD3958" w:rsidP="00AD3958">
      <w:r>
        <w:t>[LV] Овсиенко Ф.Г. Католицизм. — М.: 2005. — С. 280-281.</w:t>
      </w:r>
    </w:p>
    <w:p w14:paraId="68A7DFC6" w14:textId="4A1B8D94" w:rsidR="00AD3958" w:rsidRDefault="00AD3958" w:rsidP="00AD3958">
      <w:r>
        <w:t>[LVI] Всё дальнейшее идентично тому, как Запад работал с «диссидентами» в России в последующие времена и как работает с ними в наши дни.</w:t>
      </w:r>
    </w:p>
    <w:p w14:paraId="1E133691" w14:textId="2B6E483A" w:rsidR="00AD3958" w:rsidRDefault="00AD3958" w:rsidP="00AD3958">
      <w:r>
        <w:t>[LVII] Это к вопросу об «Острожской Библии» и аутентичности смысла её текстов смыслу исходных Откровений Моисею, другим пророкам, Христу — авт.</w:t>
      </w:r>
    </w:p>
    <w:p w14:paraId="40D59B75" w14:textId="3773930A" w:rsidR="00AD3958" w:rsidRDefault="00AD3958" w:rsidP="00AD3958">
      <w:r>
        <w:t>[LVIII] В материалах Концепции общественной безопасности этой теме посвящена отдельная работа ВП СССР «Смута на Руси: зарождение, течение, преодоление…».</w:t>
      </w:r>
    </w:p>
    <w:p w14:paraId="67DCB2AF" w14:textId="10EBE500" w:rsidR="00AD3958" w:rsidRDefault="00AD3958" w:rsidP="00AD3958">
      <w:r>
        <w:t>[LIX] Лиценбергер O.A. Римско-католическая Церковь в России: история и правовое положение. — Саратов: Поволжская Академия государственной службы, 2001. — 384 с.</w:t>
      </w:r>
    </w:p>
    <w:p w14:paraId="44BCE0A8" w14:textId="23D0EA3E" w:rsidR="00AD3958" w:rsidRDefault="00AD3958" w:rsidP="00AD3958">
      <w:r>
        <w:t xml:space="preserve">[LX] Григорий Мамаев. Арианин на русском троне. (http://ruskline.ru/monitoring_smi/2011/05/17/arianin_na_russkom_trone/). </w:t>
      </w:r>
    </w:p>
    <w:p w14:paraId="20B707A5" w14:textId="1091BDBA" w:rsidR="00AD3958" w:rsidRDefault="00AD3958" w:rsidP="00AD3958">
      <w:r>
        <w:t>[LXI] К. Валишевский. Смутное время.</w:t>
      </w:r>
    </w:p>
    <w:p w14:paraId="42283048" w14:textId="63859D76" w:rsidR="00AD3958" w:rsidRDefault="00AD3958" w:rsidP="00AD3958">
      <w:r>
        <w:lastRenderedPageBreak/>
        <w:t>[LXII] Социнианская ересь отвергает догмат «о Троице» и божественность Христа. (Наше пояснение при цитировании).</w:t>
      </w:r>
    </w:p>
    <w:p w14:paraId="17F69801" w14:textId="1E2553CE" w:rsidR="00AD3958" w:rsidRDefault="00AD3958" w:rsidP="00AD3958">
      <w:r>
        <w:t>[LXIII] И. Мельников-Печерский. Очерки поповщины.</w:t>
      </w:r>
    </w:p>
    <w:p w14:paraId="190CCD2C" w14:textId="5F35B9B6" w:rsidR="00AD3958" w:rsidRDefault="00AD3958" w:rsidP="00AD3958">
      <w:r>
        <w:t>[LXIV] Кеслер Я. А. Русская цивилизация. Вчера и завтра. — М.: ОЛМА-ПРЕСС; ОАО ПФ «Красный пролетарий», 2005. — 510 с: илл.</w:t>
      </w:r>
    </w:p>
    <w:p w14:paraId="2B225FE6" w14:textId="1C758647" w:rsidR="00AD3958" w:rsidRDefault="00AD3958" w:rsidP="00AD3958">
      <w:r>
        <w:t>[LXV] Карташев A.B. Очерки по истории Русской Церкви. — Париж. 1959.</w:t>
      </w:r>
    </w:p>
    <w:p w14:paraId="5852FAB9" w14:textId="77777777" w:rsidR="00AD3958" w:rsidRDefault="00AD3958" w:rsidP="00AD3958">
      <w:r>
        <w:t>[LXVI] В журнале “Молодая гвардия”, № 1, 1994 г., опубликована работа А.А. Кура “Из истинной истории наших предков”. В ней сообщается, что эти раскопки Десятинной церкви показали: Владимир умер насильственной смертью (стр. 256). Об этом же косвенно свидетельствуют и 11 икон Св. Равноапостольного Владимира, на которых он изображен с символами его мученической смерти: мученический крест в правой руке (стр. 256).</w:t>
      </w:r>
    </w:p>
    <w:p w14:paraId="63AD09FD" w14:textId="21A0E029" w:rsidR="00AD3958" w:rsidRDefault="00AD3958" w:rsidP="00AD3958">
      <w:r>
        <w:t>Кроме того, А.А.Кур высказывает в ней мнение, что Русь первоначально была крещена в арианство.</w:t>
      </w:r>
    </w:p>
    <w:p w14:paraId="33C450BA" w14:textId="453AD93A" w:rsidR="00AD3958" w:rsidRDefault="00AD3958" w:rsidP="00AD3958">
      <w:r>
        <w:t xml:space="preserve">[LXVII] http://fakty.ua/167985-cherep-knyazya-vladimira-ischez-v-blokadnom-leningrade-i-do-sih-por-ne-najden. </w:t>
      </w:r>
    </w:p>
    <w:p w14:paraId="7DAC5BC9" w14:textId="2FB11FE8" w:rsidR="00AD3958" w:rsidRDefault="00AD3958" w:rsidP="00AD3958">
      <w:r>
        <w:t>[LXVIII] Флетчер Д. О государстве русском.</w:t>
      </w:r>
    </w:p>
    <w:p w14:paraId="3921C7DF" w14:textId="1B11CC10" w:rsidR="00AD3958" w:rsidRDefault="00AD3958" w:rsidP="00AD3958">
      <w:r>
        <w:t xml:space="preserve">[LXIX]      М.Г. Маркабов. Датировка крещения Руси и древнерусское искусство. </w:t>
      </w:r>
    </w:p>
    <w:p w14:paraId="14CE44E0" w14:textId="36800F3C" w:rsidR="00AD3958" w:rsidRDefault="00AD3958" w:rsidP="00AD3958">
      <w:r>
        <w:t>[LXX] Самуэль Коллинс. Нынешнее состояние России.</w:t>
      </w:r>
    </w:p>
    <w:p w14:paraId="69D54038" w14:textId="64C7FF0D" w:rsidR="00AD3958" w:rsidRDefault="00AD3958" w:rsidP="00AD3958">
      <w:r>
        <w:t>[LXXI] См. «Государи дома Романовых. 1613-1913. — М.: изд. И. Д. Сытина. 1913.</w:t>
      </w:r>
    </w:p>
    <w:p w14:paraId="67907C99" w14:textId="48E56DE9" w:rsidR="00AD3958" w:rsidRDefault="00AD3958" w:rsidP="00AD3958">
      <w:r>
        <w:t xml:space="preserve">[LXXII] Мельников-Печерский. Письма о расколе. (http://dugward.ru/library/melnikov_pecherskiy/melnikov_pisma_o_raskole.html). </w:t>
      </w:r>
    </w:p>
    <w:p w14:paraId="24B66CB2" w14:textId="69627709" w:rsidR="00AD3958" w:rsidRDefault="00AD3958" w:rsidP="00AD3958">
      <w:r>
        <w:t>[LXXIII] Хождение в святую землю московского священника Иоанна Лукьянова 1701-1703. — М.: Наука. 2008.</w:t>
      </w:r>
    </w:p>
    <w:p w14:paraId="017D8830" w14:textId="36369ED0" w:rsidR="00AD3958" w:rsidRDefault="00AD3958" w:rsidP="00AD3958">
      <w:r>
        <w:t>[LXXIV] Ф. Е. Мельников. Краткая история древлеправославной (старообрядческой) церкви.</w:t>
      </w:r>
    </w:p>
    <w:p w14:paraId="6877542C" w14:textId="07E6ADC2" w:rsidR="00AD3958" w:rsidRDefault="00AD3958" w:rsidP="00AD3958">
      <w:r>
        <w:t>[LXXV] Автор труда «Какъ у насъ правились церковныя книги. Матеріалъ по исторіи книжной справы в 17 столѣтіи. (По бумагамъ архива Типографской библіотеки въ Москвѣ.), М. Типографія М. Н. Лаврова и КО Леонт. пер., соб. д. 1883» И. Мапсветов определил, что до 1649 г. греческих книг не было или они не использовались, а использовались одни славянские книги.</w:t>
      </w:r>
    </w:p>
    <w:p w14:paraId="37A4A266" w14:textId="3C22856C" w:rsidR="00AD3958" w:rsidRDefault="00AD3958" w:rsidP="00AD3958">
      <w:r>
        <w:t xml:space="preserve">[LXXVI] Дж. Х. Биллингтон. «Икона и топор: Опыт истолкования истории русской культуры». Изд. «Рудомино». М. 2001 г. (стр. 203). (http://booksee.org/book/1454706). </w:t>
      </w:r>
    </w:p>
    <w:p w14:paraId="13655FB2" w14:textId="45B65297" w:rsidR="00AD3958" w:rsidRDefault="00AD3958" w:rsidP="00AD3958">
      <w:r>
        <w:t>[LXXVII] С. М. Сольский. Обозрение трудов по изучению Библии в России в XV века по настоящее время. — 1869 г. (http://www.bible-mda.ru/e-books/djvu/solsky_sm-rus-bible-studies-15-19.djvu).</w:t>
      </w:r>
    </w:p>
    <w:p w14:paraId="7E8B552D" w14:textId="0235E6BB" w:rsidR="00AD3958" w:rsidRDefault="00AD3958" w:rsidP="00AD3958">
      <w:r>
        <w:lastRenderedPageBreak/>
        <w:t>[LXXVIII] Житие протопопа Аввакума, им самим написанное, и другие его сочинения. — Северо-Западное книжное издательство, оформление, вступит, статья, 1990.</w:t>
      </w:r>
    </w:p>
    <w:p w14:paraId="68E14F6D" w14:textId="6C337C9E" w:rsidR="00AD3958" w:rsidRDefault="00AD3958" w:rsidP="00AD3958">
      <w:r>
        <w:t>[LXXIX] Черемисами в старину называли марийцев, хотя некоторые авторы считают Никона мордвином.</w:t>
      </w:r>
    </w:p>
    <w:p w14:paraId="0E40A6A6" w14:textId="50021231" w:rsidR="00AD3958" w:rsidRDefault="00AD3958" w:rsidP="00AD3958">
      <w:r>
        <w:t xml:space="preserve">[LXXX] Капустин Н. С. Особенности эволюции, религии (на материалах древних верований и христианства). — М.: Мысль. 1984. — 222 с. (http://ns.philos.rsu.ru/nkapustin.html). </w:t>
      </w:r>
    </w:p>
    <w:p w14:paraId="7A80BC16" w14:textId="58726FFB" w:rsidR="00AD3958" w:rsidRDefault="00AD3958" w:rsidP="00AD3958">
      <w:r>
        <w:t>[LXXXI] Как раз наоборот, это и было чистое православие, авт.</w:t>
      </w:r>
    </w:p>
    <w:p w14:paraId="393EE705" w14:textId="3033AD46" w:rsidR="00AD3958" w:rsidRDefault="00AD3958" w:rsidP="00AD3958">
      <w:r>
        <w:t>[LXXXII] Буганов В. И., Богданов А. П. Бунтари и правдоискатели в русской православной церкви. — М.: Политиздат. 1991. — 526 с.</w:t>
      </w:r>
    </w:p>
    <w:p w14:paraId="498B1C30" w14:textId="4184895A" w:rsidR="00AD3958" w:rsidRDefault="00AD3958" w:rsidP="00AD3958">
      <w:r>
        <w:t>[LXXXIII] С. Демкова. Из истории ранней старообрядческой литературы. IV. «Исповедание» Игнатия Соловецкого (1682 г.) и отклики современников на разгром Соловецкого монастыря царскими войсками в 1676 г.</w:t>
      </w:r>
    </w:p>
    <w:p w14:paraId="14961EAF" w14:textId="21C8AFDA" w:rsidR="00AD3958" w:rsidRDefault="00AD3958" w:rsidP="00AD3958">
      <w:r>
        <w:t>[LXXXIV] Отметим также, что есть исследования, авторы которых настаивают, что архитектура храма Василия Блаженного соответствует тенгрианскому культу — единого Бога — Царя Небесного.</w:t>
      </w:r>
    </w:p>
    <w:p w14:paraId="2B0EF5CB" w14:textId="097108E9" w:rsidR="00AD3958" w:rsidRDefault="00AD3958" w:rsidP="00AD3958">
      <w:r>
        <w:t>[LXXXV] Такое оформление царских врат довольно редкое (см. фотографии в интернете). Солнце над входом в царские врата наличествует в декоре Никольского Морского собора в Петербурге и ещё в нескольких менее известных храмах.</w:t>
      </w:r>
    </w:p>
    <w:p w14:paraId="506F8F1C" w14:textId="1475AA8A" w:rsidR="00AD3958" w:rsidRDefault="00AD3958" w:rsidP="00AD3958">
      <w:r>
        <w:t>[LXXXVI] Что делает его воззрения в этом вопросе идентичными кораническим: «…они не убили его, и не распяли. Это только привиделось им; и, поистине, те, которые разногласят об этом, — в сомнении о нем; нет у них об этом никакого знания, кроме следования за предположением. Они не убивали его, — поистине, нет, Бог вознес его к Себе: ведь Бог могущественен, мудр. (Коран, 4:156, 158).</w:t>
      </w:r>
    </w:p>
    <w:p w14:paraId="011C3B4A" w14:textId="378563CF" w:rsidR="00AD3958" w:rsidRDefault="00AD3958" w:rsidP="00AD3958">
      <w:r>
        <w:t>[LXXXVII] Следует отметить, что христианство на Руси до реформ Никона называлось правоверным. При Петре I церковь называлась правоверной, а учение — православным (см. Духовный регламент 1721 года Петра I).</w:t>
      </w:r>
    </w:p>
    <w:p w14:paraId="1352D93A" w14:textId="5C092124" w:rsidR="00AD3958" w:rsidRDefault="00AD3958" w:rsidP="00AD3958">
      <w:r>
        <w:t>[LXXXVIII] В.Н.Татищев. История российская. Том I, ч. 2. М., 1769.</w:t>
      </w:r>
    </w:p>
    <w:p w14:paraId="6549558A" w14:textId="0AF78DFF" w:rsidR="00AD3958" w:rsidRDefault="00AD3958" w:rsidP="00AD3958">
      <w:r>
        <w:t>[LXXXIX] Копылов А.Н. Католическая Церковь в России (конец IX — начало XXI вв.). — Издательство «Спутник», 2012.</w:t>
      </w:r>
    </w:p>
    <w:p w14:paraId="560F2489" w14:textId="07806392" w:rsidR="00AD3958" w:rsidRDefault="00AD3958" w:rsidP="00AD3958">
      <w:r>
        <w:t>[XC] Технология «окна Овертона» в действии на протяжении многих веков ранее того, как Джозеф Овертон ввёл в политологию этот термин.</w:t>
      </w:r>
    </w:p>
    <w:p w14:paraId="63788704" w14:textId="4175BA13" w:rsidR="00AD3958" w:rsidRDefault="00AD3958" w:rsidP="00AD3958">
      <w:r>
        <w:t>[XCI] Племянница Петра I, дочь Иоанна — сводного брата и соправителя Петра с 1682 по 1696 г. при регентстве царевны Софьи.</w:t>
      </w:r>
      <w:r>
        <w:tab/>
      </w:r>
    </w:p>
    <w:p w14:paraId="5C704903" w14:textId="5A2A5FD2" w:rsidR="00AD3958" w:rsidRDefault="00AD3958" w:rsidP="00AD3958">
      <w:r>
        <w:t>[XCII] Карташев A.B. Очерки по истории Русской Церкви. — Париж. 1959.</w:t>
      </w:r>
    </w:p>
    <w:p w14:paraId="26AADEDF" w14:textId="79B00691" w:rsidR="00AD3958" w:rsidRDefault="00AD3958" w:rsidP="00AD3958">
      <w:r>
        <w:t xml:space="preserve">[XCIII] П.Я.Чаадаев. Философические письма. (http://www.vehi.net/chaadaev/filpisma.htm). </w:t>
      </w:r>
    </w:p>
    <w:p w14:paraId="70F8E79A" w14:textId="1F693A36" w:rsidR="00AD3958" w:rsidRDefault="00AD3958" w:rsidP="00AD3958">
      <w:r>
        <w:lastRenderedPageBreak/>
        <w:t>[XCIV] С. М. Дубнов. Краткая история евреев. — Ростов-на-Дону: Феникс. 2000.</w:t>
      </w:r>
    </w:p>
    <w:p w14:paraId="22EAF034" w14:textId="6A8256D6" w:rsidR="00AD3958" w:rsidRDefault="00AD3958" w:rsidP="00AD3958">
      <w:r>
        <w:t xml:space="preserve">[XCV] http://pravbeseda.ru/library/index.php?id=464&amp;page=book. </w:t>
      </w:r>
    </w:p>
    <w:p w14:paraId="254A30C7" w14:textId="2A3DFE63" w:rsidR="00AD3958" w:rsidRPr="00AD3958" w:rsidRDefault="00AD3958" w:rsidP="00AD3958">
      <w:r>
        <w:t>[XCVI] Лейбниц также считал, что в мире существует злое и доброе начало, Бог допустил зло, чтобы выразить добро.</w:t>
      </w:r>
    </w:p>
    <w:sectPr w:rsidR="00AD3958" w:rsidRPr="00AD3958" w:rsidSect="00274124">
      <w:headerReference w:type="even" r:id="rId18"/>
      <w:footnotePr>
        <w:numRestart w:val="eachPage"/>
      </w:footnotePr>
      <w:pgSz w:w="8392" w:h="11907" w:code="11"/>
      <w:pgMar w:top="851" w:right="851" w:bottom="851" w:left="1247" w:header="624"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F1E7F" w14:textId="77777777" w:rsidR="001B441A" w:rsidRDefault="001B441A">
      <w:r>
        <w:separator/>
      </w:r>
    </w:p>
  </w:endnote>
  <w:endnote w:type="continuationSeparator" w:id="0">
    <w:p w14:paraId="3905660C" w14:textId="77777777" w:rsidR="001B441A" w:rsidRDefault="001B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Decor">
    <w:altName w:val="Courier New"/>
    <w:charset w:val="00"/>
    <w:family w:val="auto"/>
    <w:pitch w:val="variable"/>
    <w:sig w:usb0="00000001" w:usb1="00000000" w:usb2="00000000" w:usb3="00000000" w:csb0="00000005" w:csb1="00000000"/>
  </w:font>
  <w:font w:name="Academy">
    <w:altName w:val="Times New Roman"/>
    <w:charset w:val="00"/>
    <w:family w:val="auto"/>
    <w:pitch w:val="variable"/>
    <w:sig w:usb0="00000001" w:usb1="00000000" w:usb2="00000000" w:usb3="00000000" w:csb0="0000001F" w:csb1="00000000"/>
  </w:font>
  <w:font w:name="TimesD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GFAAZ+MSTT31c302">
    <w:panose1 w:val="00000000000000000000"/>
    <w:charset w:val="CC"/>
    <w:family w:val="auto"/>
    <w:notTrueType/>
    <w:pitch w:val="default"/>
    <w:sig w:usb0="00000201" w:usb1="00000000" w:usb2="00000000" w:usb3="00000000" w:csb0="00000004" w:csb1="00000000"/>
  </w:font>
  <w:font w:name="EBZZZZ+MSTT31c32a">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E376" w14:textId="77777777" w:rsidR="00AD3958" w:rsidRPr="002871F8" w:rsidRDefault="00AD3958" w:rsidP="00287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D95C" w14:textId="77777777" w:rsidR="00AD3958" w:rsidRPr="002871F8" w:rsidRDefault="00AD3958" w:rsidP="00287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B526" w14:textId="77777777" w:rsidR="00AD3958" w:rsidRPr="002871F8" w:rsidRDefault="00AD3958" w:rsidP="00287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220C" w14:textId="77777777" w:rsidR="001B441A" w:rsidRDefault="001B441A">
      <w:r>
        <w:separator/>
      </w:r>
    </w:p>
  </w:footnote>
  <w:footnote w:type="continuationSeparator" w:id="0">
    <w:p w14:paraId="33554CB4" w14:textId="77777777" w:rsidR="001B441A" w:rsidRDefault="001B441A">
      <w:r>
        <w:continuationSeparator/>
      </w:r>
    </w:p>
  </w:footnote>
  <w:footnote w:type="continuationNotice" w:id="1">
    <w:p w14:paraId="5B1C9150" w14:textId="77777777" w:rsidR="001B441A" w:rsidRPr="006C5C20" w:rsidRDefault="001B441A" w:rsidP="00FB3CCE">
      <w:pPr>
        <w:numPr>
          <w:ins w:id="0" w:author="Unknown"/>
        </w:numPr>
        <w:jc w:val="right"/>
        <w:rPr>
          <w:spacing w:val="14"/>
          <w:sz w:val="18"/>
          <w:szCs w:val="18"/>
        </w:rPr>
      </w:pPr>
      <w:r>
        <w:rPr>
          <w:spacing w:val="14"/>
          <w:sz w:val="18"/>
          <w:szCs w:val="18"/>
        </w:rPr>
        <w:sym w:font="Wingdings" w:char="F0E0"/>
      </w:r>
      <w:r>
        <w:rPr>
          <w:spacing w:val="14"/>
          <w:sz w:val="18"/>
          <w:szCs w:val="18"/>
        </w:rPr>
        <w:sym w:font="Wingdings" w:char="F0E0"/>
      </w:r>
      <w:r>
        <w:rPr>
          <w:spacing w:val="14"/>
          <w:sz w:val="18"/>
          <w:szCs w:val="18"/>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7D0D" w14:textId="77777777" w:rsidR="00AD3958" w:rsidRPr="002871F8" w:rsidRDefault="00AD3958" w:rsidP="002871F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2975" w14:textId="77777777" w:rsidR="00AD3958" w:rsidRPr="002871F8" w:rsidRDefault="00AD3958" w:rsidP="002871F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BF32" w14:textId="77777777" w:rsidR="00AD3958" w:rsidRPr="002871F8" w:rsidRDefault="00AD3958" w:rsidP="002871F8">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FBF5" w14:textId="20EE15AE" w:rsidR="00AD3958" w:rsidRPr="002871F8" w:rsidRDefault="00AD3958" w:rsidP="002871F8">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4ECC" w14:textId="5FFDD4E0" w:rsidR="00AD3958" w:rsidRPr="002871F8" w:rsidRDefault="00AD3958" w:rsidP="002871F8">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1887" w14:textId="77777777" w:rsidR="00AD3958" w:rsidRPr="002871F8" w:rsidRDefault="00AD3958" w:rsidP="002871F8">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C3CC" w14:textId="27DC7656" w:rsidR="00B23086" w:rsidRPr="002871F8" w:rsidRDefault="00B23086" w:rsidP="002871F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DE06A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D465B76"/>
    <w:lvl w:ilvl="0">
      <w:numFmt w:val="bullet"/>
      <w:pStyle w:val="a"/>
      <w:lvlText w:val="*"/>
      <w:lvlJc w:val="left"/>
    </w:lvl>
  </w:abstractNum>
  <w:abstractNum w:abstractNumId="2" w15:restartNumberingAfterBreak="0">
    <w:nsid w:val="098C7933"/>
    <w:multiLevelType w:val="hybridMultilevel"/>
    <w:tmpl w:val="EEB65166"/>
    <w:lvl w:ilvl="0" w:tplc="B25279D4">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A186F81"/>
    <w:multiLevelType w:val="singleLevel"/>
    <w:tmpl w:val="0BAE77D8"/>
    <w:lvl w:ilvl="0">
      <w:numFmt w:val="bullet"/>
      <w:lvlText w:val="*"/>
      <w:lvlJc w:val="left"/>
    </w:lvl>
  </w:abstractNum>
  <w:abstractNum w:abstractNumId="4" w15:restartNumberingAfterBreak="0">
    <w:nsid w:val="0B6A0DBE"/>
    <w:multiLevelType w:val="singleLevel"/>
    <w:tmpl w:val="6C64CD96"/>
    <w:lvl w:ilvl="0">
      <w:start w:val="1"/>
      <w:numFmt w:val="decimal"/>
      <w:lvlText w:val=" %1."/>
      <w:legacy w:legacy="1" w:legacySpace="0" w:legacyIndent="283"/>
      <w:lvlJc w:val="left"/>
      <w:pPr>
        <w:ind w:left="340" w:hanging="283"/>
      </w:pPr>
    </w:lvl>
  </w:abstractNum>
  <w:abstractNum w:abstractNumId="5" w15:restartNumberingAfterBreak="0">
    <w:nsid w:val="0B8C315E"/>
    <w:multiLevelType w:val="singleLevel"/>
    <w:tmpl w:val="3DB476A2"/>
    <w:lvl w:ilvl="0">
      <w:numFmt w:val="bullet"/>
      <w:lvlText w:val="*"/>
      <w:lvlJc w:val="left"/>
    </w:lvl>
  </w:abstractNum>
  <w:abstractNum w:abstractNumId="6" w15:restartNumberingAfterBreak="0">
    <w:nsid w:val="0C9D21AF"/>
    <w:multiLevelType w:val="singleLevel"/>
    <w:tmpl w:val="6C64CD96"/>
    <w:lvl w:ilvl="0">
      <w:start w:val="1"/>
      <w:numFmt w:val="decimal"/>
      <w:lvlText w:val=" %1."/>
      <w:legacy w:legacy="1" w:legacySpace="0" w:legacyIndent="283"/>
      <w:lvlJc w:val="left"/>
      <w:pPr>
        <w:ind w:left="340" w:hanging="283"/>
      </w:pPr>
    </w:lvl>
  </w:abstractNum>
  <w:abstractNum w:abstractNumId="7" w15:restartNumberingAfterBreak="0">
    <w:nsid w:val="147B7417"/>
    <w:multiLevelType w:val="hybridMultilevel"/>
    <w:tmpl w:val="C8F4ECB6"/>
    <w:lvl w:ilvl="0" w:tplc="FCDE7F70">
      <w:start w:val="1"/>
      <w:numFmt w:val="bullet"/>
      <w:lvlText w:val=""/>
      <w:lvlJc w:val="left"/>
      <w:pPr>
        <w:tabs>
          <w:tab w:val="num" w:pos="227"/>
        </w:tabs>
        <w:ind w:left="227" w:hanging="227"/>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63CE5"/>
    <w:multiLevelType w:val="singleLevel"/>
    <w:tmpl w:val="8892E05E"/>
    <w:lvl w:ilvl="0">
      <w:start w:val="1"/>
      <w:numFmt w:val="decimal"/>
      <w:lvlText w:val=" %1."/>
      <w:legacy w:legacy="1" w:legacySpace="0" w:legacyIndent="283"/>
      <w:lvlJc w:val="left"/>
      <w:pPr>
        <w:ind w:left="623" w:hanging="283"/>
      </w:pPr>
    </w:lvl>
  </w:abstractNum>
  <w:abstractNum w:abstractNumId="9" w15:restartNumberingAfterBreak="0">
    <w:nsid w:val="1DFB6FC5"/>
    <w:multiLevelType w:val="singleLevel"/>
    <w:tmpl w:val="2F2C3480"/>
    <w:lvl w:ilvl="0">
      <w:numFmt w:val="bullet"/>
      <w:lvlText w:val="*"/>
      <w:lvlJc w:val="left"/>
    </w:lvl>
  </w:abstractNum>
  <w:abstractNum w:abstractNumId="10" w15:restartNumberingAfterBreak="0">
    <w:nsid w:val="21BD0E21"/>
    <w:multiLevelType w:val="hybridMultilevel"/>
    <w:tmpl w:val="8892E05E"/>
    <w:lvl w:ilvl="0" w:tplc="5DE69CC0">
      <w:start w:val="1"/>
      <w:numFmt w:val="decimal"/>
      <w:lvlText w:val=" %1."/>
      <w:legacy w:legacy="1" w:legacySpace="0" w:legacyIndent="283"/>
      <w:lvlJc w:val="left"/>
      <w:pPr>
        <w:ind w:left="340" w:hanging="283"/>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9943D7A"/>
    <w:multiLevelType w:val="multilevel"/>
    <w:tmpl w:val="56CE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E5FE6"/>
    <w:multiLevelType w:val="singleLevel"/>
    <w:tmpl w:val="E64C9BA4"/>
    <w:lvl w:ilvl="0">
      <w:start w:val="1"/>
      <w:numFmt w:val="decimal"/>
      <w:lvlText w:val=" %1."/>
      <w:legacy w:legacy="1" w:legacySpace="0" w:legacyIndent="283"/>
      <w:lvlJc w:val="left"/>
      <w:pPr>
        <w:ind w:left="340" w:hanging="283"/>
      </w:pPr>
    </w:lvl>
  </w:abstractNum>
  <w:abstractNum w:abstractNumId="13" w15:restartNumberingAfterBreak="0">
    <w:nsid w:val="35746FE4"/>
    <w:multiLevelType w:val="hybridMultilevel"/>
    <w:tmpl w:val="998E6DEE"/>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270C09"/>
    <w:multiLevelType w:val="singleLevel"/>
    <w:tmpl w:val="6C64CD96"/>
    <w:lvl w:ilvl="0">
      <w:start w:val="1"/>
      <w:numFmt w:val="decimal"/>
      <w:lvlText w:val=" %1."/>
      <w:legacy w:legacy="1" w:legacySpace="0" w:legacyIndent="283"/>
      <w:lvlJc w:val="left"/>
      <w:pPr>
        <w:ind w:left="340" w:hanging="283"/>
      </w:pPr>
    </w:lvl>
  </w:abstractNum>
  <w:abstractNum w:abstractNumId="15" w15:restartNumberingAfterBreak="0">
    <w:nsid w:val="3853083F"/>
    <w:multiLevelType w:val="hybridMultilevel"/>
    <w:tmpl w:val="F514C28A"/>
    <w:lvl w:ilvl="0" w:tplc="B25279D4">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E708F2"/>
    <w:multiLevelType w:val="singleLevel"/>
    <w:tmpl w:val="CF463F10"/>
    <w:lvl w:ilvl="0">
      <w:numFmt w:val="bullet"/>
      <w:lvlText w:val="*"/>
      <w:lvlJc w:val="left"/>
    </w:lvl>
  </w:abstractNum>
  <w:abstractNum w:abstractNumId="17" w15:restartNumberingAfterBreak="0">
    <w:nsid w:val="42947AF5"/>
    <w:multiLevelType w:val="singleLevel"/>
    <w:tmpl w:val="6C64CD96"/>
    <w:lvl w:ilvl="0">
      <w:start w:val="1"/>
      <w:numFmt w:val="decimal"/>
      <w:lvlText w:val=" %1."/>
      <w:legacy w:legacy="1" w:legacySpace="0" w:legacyIndent="283"/>
      <w:lvlJc w:val="left"/>
      <w:pPr>
        <w:ind w:left="340" w:hanging="283"/>
      </w:pPr>
    </w:lvl>
  </w:abstractNum>
  <w:abstractNum w:abstractNumId="18" w15:restartNumberingAfterBreak="0">
    <w:nsid w:val="43A67FD9"/>
    <w:multiLevelType w:val="hybridMultilevel"/>
    <w:tmpl w:val="005AF8E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1B7119"/>
    <w:multiLevelType w:val="singleLevel"/>
    <w:tmpl w:val="14F4356C"/>
    <w:lvl w:ilvl="0">
      <w:numFmt w:val="bullet"/>
      <w:lvlText w:val="*"/>
      <w:lvlJc w:val="left"/>
    </w:lvl>
  </w:abstractNum>
  <w:abstractNum w:abstractNumId="20" w15:restartNumberingAfterBreak="0">
    <w:nsid w:val="48FE7809"/>
    <w:multiLevelType w:val="singleLevel"/>
    <w:tmpl w:val="5DE69CC0"/>
    <w:lvl w:ilvl="0">
      <w:start w:val="1"/>
      <w:numFmt w:val="decimal"/>
      <w:lvlText w:val=" %1."/>
      <w:legacy w:legacy="1" w:legacySpace="0" w:legacyIndent="283"/>
      <w:lvlJc w:val="left"/>
      <w:pPr>
        <w:ind w:left="340" w:hanging="283"/>
      </w:pPr>
    </w:lvl>
  </w:abstractNum>
  <w:abstractNum w:abstractNumId="21" w15:restartNumberingAfterBreak="0">
    <w:nsid w:val="49DE1168"/>
    <w:multiLevelType w:val="singleLevel"/>
    <w:tmpl w:val="DE18ED66"/>
    <w:lvl w:ilvl="0">
      <w:numFmt w:val="bullet"/>
      <w:lvlText w:val="*"/>
      <w:lvlJc w:val="left"/>
    </w:lvl>
  </w:abstractNum>
  <w:abstractNum w:abstractNumId="22" w15:restartNumberingAfterBreak="0">
    <w:nsid w:val="4AA13CCC"/>
    <w:multiLevelType w:val="hybridMultilevel"/>
    <w:tmpl w:val="3FA063B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208AF"/>
    <w:multiLevelType w:val="singleLevel"/>
    <w:tmpl w:val="BBC86E0A"/>
    <w:lvl w:ilvl="0">
      <w:numFmt w:val="bullet"/>
      <w:lvlText w:val="*"/>
      <w:lvlJc w:val="left"/>
    </w:lvl>
  </w:abstractNum>
  <w:abstractNum w:abstractNumId="24" w15:restartNumberingAfterBreak="0">
    <w:nsid w:val="4F355A3F"/>
    <w:multiLevelType w:val="singleLevel"/>
    <w:tmpl w:val="6C64CD96"/>
    <w:lvl w:ilvl="0">
      <w:start w:val="1"/>
      <w:numFmt w:val="decimal"/>
      <w:lvlText w:val=" %1."/>
      <w:legacy w:legacy="1" w:legacySpace="0" w:legacyIndent="283"/>
      <w:lvlJc w:val="left"/>
      <w:pPr>
        <w:ind w:left="340" w:hanging="283"/>
      </w:pPr>
    </w:lvl>
  </w:abstractNum>
  <w:abstractNum w:abstractNumId="25" w15:restartNumberingAfterBreak="0">
    <w:nsid w:val="563A3027"/>
    <w:multiLevelType w:val="singleLevel"/>
    <w:tmpl w:val="FD706164"/>
    <w:lvl w:ilvl="0">
      <w:numFmt w:val="bullet"/>
      <w:lvlText w:val="*"/>
      <w:lvlJc w:val="left"/>
    </w:lvl>
  </w:abstractNum>
  <w:abstractNum w:abstractNumId="26" w15:restartNumberingAfterBreak="0">
    <w:nsid w:val="564A1168"/>
    <w:multiLevelType w:val="hybridMultilevel"/>
    <w:tmpl w:val="11A2C6B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56BA3"/>
    <w:multiLevelType w:val="singleLevel"/>
    <w:tmpl w:val="B714139C"/>
    <w:lvl w:ilvl="0">
      <w:numFmt w:val="bullet"/>
      <w:pStyle w:val="2"/>
      <w:lvlText w:val="*"/>
      <w:lvlJc w:val="left"/>
    </w:lvl>
  </w:abstractNum>
  <w:abstractNum w:abstractNumId="28" w15:restartNumberingAfterBreak="0">
    <w:nsid w:val="5EBF1AC3"/>
    <w:multiLevelType w:val="hybridMultilevel"/>
    <w:tmpl w:val="D2883C6E"/>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3493458"/>
    <w:multiLevelType w:val="singleLevel"/>
    <w:tmpl w:val="5DE69CC0"/>
    <w:lvl w:ilvl="0">
      <w:start w:val="1"/>
      <w:numFmt w:val="decimal"/>
      <w:lvlText w:val=" %1."/>
      <w:legacy w:legacy="1" w:legacySpace="0" w:legacyIndent="283"/>
      <w:lvlJc w:val="left"/>
      <w:pPr>
        <w:ind w:left="623" w:hanging="283"/>
      </w:pPr>
    </w:lvl>
  </w:abstractNum>
  <w:abstractNum w:abstractNumId="30" w15:restartNumberingAfterBreak="0">
    <w:nsid w:val="639B7443"/>
    <w:multiLevelType w:val="multilevel"/>
    <w:tmpl w:val="1F0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B726A"/>
    <w:multiLevelType w:val="singleLevel"/>
    <w:tmpl w:val="5DE69CC0"/>
    <w:lvl w:ilvl="0">
      <w:start w:val="1"/>
      <w:numFmt w:val="decimal"/>
      <w:lvlText w:val=" %1."/>
      <w:legacy w:legacy="1" w:legacySpace="0" w:legacyIndent="283"/>
      <w:lvlJc w:val="left"/>
      <w:pPr>
        <w:ind w:left="623" w:hanging="283"/>
      </w:pPr>
    </w:lvl>
  </w:abstractNum>
  <w:abstractNum w:abstractNumId="32" w15:restartNumberingAfterBreak="0">
    <w:nsid w:val="6B1853B4"/>
    <w:multiLevelType w:val="singleLevel"/>
    <w:tmpl w:val="D8968446"/>
    <w:lvl w:ilvl="0">
      <w:numFmt w:val="bullet"/>
      <w:lvlText w:val="*"/>
      <w:lvlJc w:val="left"/>
    </w:lvl>
  </w:abstractNum>
  <w:abstractNum w:abstractNumId="33" w15:restartNumberingAfterBreak="0">
    <w:nsid w:val="6DEC38CF"/>
    <w:multiLevelType w:val="singleLevel"/>
    <w:tmpl w:val="5DE69CC0"/>
    <w:lvl w:ilvl="0">
      <w:start w:val="1"/>
      <w:numFmt w:val="decimal"/>
      <w:lvlText w:val=" %1."/>
      <w:legacy w:legacy="1" w:legacySpace="0" w:legacyIndent="283"/>
      <w:lvlJc w:val="left"/>
      <w:pPr>
        <w:ind w:left="340" w:hanging="283"/>
      </w:pPr>
    </w:lvl>
  </w:abstractNum>
  <w:abstractNum w:abstractNumId="34" w15:restartNumberingAfterBreak="0">
    <w:nsid w:val="713C58B7"/>
    <w:multiLevelType w:val="singleLevel"/>
    <w:tmpl w:val="4410A820"/>
    <w:lvl w:ilvl="0">
      <w:numFmt w:val="bullet"/>
      <w:lvlText w:val="*"/>
      <w:lvlJc w:val="left"/>
    </w:lvl>
  </w:abstractNum>
  <w:abstractNum w:abstractNumId="35" w15:restartNumberingAfterBreak="0">
    <w:nsid w:val="75C13B19"/>
    <w:multiLevelType w:val="singleLevel"/>
    <w:tmpl w:val="E64C9BA4"/>
    <w:lvl w:ilvl="0">
      <w:start w:val="1"/>
      <w:numFmt w:val="decimal"/>
      <w:lvlText w:val=" %1."/>
      <w:legacy w:legacy="1" w:legacySpace="0" w:legacyIndent="283"/>
      <w:lvlJc w:val="left"/>
      <w:pPr>
        <w:ind w:left="340" w:hanging="283"/>
      </w:pPr>
    </w:lvl>
  </w:abstractNum>
  <w:abstractNum w:abstractNumId="36" w15:restartNumberingAfterBreak="0">
    <w:nsid w:val="76CB1E36"/>
    <w:multiLevelType w:val="singleLevel"/>
    <w:tmpl w:val="5DE69CC0"/>
    <w:lvl w:ilvl="0">
      <w:start w:val="1"/>
      <w:numFmt w:val="decimal"/>
      <w:lvlText w:val=" %1."/>
      <w:legacy w:legacy="1" w:legacySpace="0" w:legacyIndent="283"/>
      <w:lvlJc w:val="left"/>
      <w:pPr>
        <w:ind w:left="340" w:hanging="283"/>
      </w:pPr>
    </w:lvl>
  </w:abstractNum>
  <w:abstractNum w:abstractNumId="37" w15:restartNumberingAfterBreak="0">
    <w:nsid w:val="78540E0B"/>
    <w:multiLevelType w:val="multilevel"/>
    <w:tmpl w:val="DB86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60873"/>
    <w:multiLevelType w:val="hybridMultilevel"/>
    <w:tmpl w:val="A31A84F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9" w15:restartNumberingAfterBreak="0">
    <w:nsid w:val="7901730F"/>
    <w:multiLevelType w:val="hybridMultilevel"/>
    <w:tmpl w:val="9600FA92"/>
    <w:lvl w:ilvl="0" w:tplc="E2C2E444">
      <w:start w:val="1"/>
      <w:numFmt w:val="bullet"/>
      <w:lvlText w:val="o"/>
      <w:lvlJc w:val="left"/>
      <w:pPr>
        <w:tabs>
          <w:tab w:val="num" w:pos="890"/>
        </w:tabs>
        <w:ind w:left="890" w:hanging="360"/>
      </w:pPr>
      <w:rPr>
        <w:rFonts w:ascii="Courier New" w:hAnsi="Courier New" w:cs="Courier New" w:hint="default"/>
      </w:rPr>
    </w:lvl>
    <w:lvl w:ilvl="1" w:tplc="04190003" w:tentative="1">
      <w:start w:val="1"/>
      <w:numFmt w:val="bullet"/>
      <w:lvlText w:val="o"/>
      <w:lvlJc w:val="left"/>
      <w:pPr>
        <w:tabs>
          <w:tab w:val="num" w:pos="1610"/>
        </w:tabs>
        <w:ind w:left="1610" w:hanging="360"/>
      </w:pPr>
      <w:rPr>
        <w:rFonts w:ascii="Courier New" w:hAnsi="Courier New" w:cs="Courier New" w:hint="default"/>
      </w:rPr>
    </w:lvl>
    <w:lvl w:ilvl="2" w:tplc="04190005" w:tentative="1">
      <w:start w:val="1"/>
      <w:numFmt w:val="bullet"/>
      <w:lvlText w:val=""/>
      <w:lvlJc w:val="left"/>
      <w:pPr>
        <w:tabs>
          <w:tab w:val="num" w:pos="2330"/>
        </w:tabs>
        <w:ind w:left="2330" w:hanging="360"/>
      </w:pPr>
      <w:rPr>
        <w:rFonts w:ascii="Wingdings" w:hAnsi="Wingdings" w:hint="default"/>
      </w:rPr>
    </w:lvl>
    <w:lvl w:ilvl="3" w:tplc="04190001" w:tentative="1">
      <w:start w:val="1"/>
      <w:numFmt w:val="bullet"/>
      <w:lvlText w:val=""/>
      <w:lvlJc w:val="left"/>
      <w:pPr>
        <w:tabs>
          <w:tab w:val="num" w:pos="3050"/>
        </w:tabs>
        <w:ind w:left="3050" w:hanging="360"/>
      </w:pPr>
      <w:rPr>
        <w:rFonts w:ascii="Symbol" w:hAnsi="Symbol" w:hint="default"/>
      </w:rPr>
    </w:lvl>
    <w:lvl w:ilvl="4" w:tplc="04190003" w:tentative="1">
      <w:start w:val="1"/>
      <w:numFmt w:val="bullet"/>
      <w:lvlText w:val="o"/>
      <w:lvlJc w:val="left"/>
      <w:pPr>
        <w:tabs>
          <w:tab w:val="num" w:pos="3770"/>
        </w:tabs>
        <w:ind w:left="3770" w:hanging="360"/>
      </w:pPr>
      <w:rPr>
        <w:rFonts w:ascii="Courier New" w:hAnsi="Courier New" w:cs="Courier New" w:hint="default"/>
      </w:rPr>
    </w:lvl>
    <w:lvl w:ilvl="5" w:tplc="04190005" w:tentative="1">
      <w:start w:val="1"/>
      <w:numFmt w:val="bullet"/>
      <w:lvlText w:val=""/>
      <w:lvlJc w:val="left"/>
      <w:pPr>
        <w:tabs>
          <w:tab w:val="num" w:pos="4490"/>
        </w:tabs>
        <w:ind w:left="4490" w:hanging="360"/>
      </w:pPr>
      <w:rPr>
        <w:rFonts w:ascii="Wingdings" w:hAnsi="Wingdings" w:hint="default"/>
      </w:rPr>
    </w:lvl>
    <w:lvl w:ilvl="6" w:tplc="04190001" w:tentative="1">
      <w:start w:val="1"/>
      <w:numFmt w:val="bullet"/>
      <w:lvlText w:val=""/>
      <w:lvlJc w:val="left"/>
      <w:pPr>
        <w:tabs>
          <w:tab w:val="num" w:pos="5210"/>
        </w:tabs>
        <w:ind w:left="5210" w:hanging="360"/>
      </w:pPr>
      <w:rPr>
        <w:rFonts w:ascii="Symbol" w:hAnsi="Symbol" w:hint="default"/>
      </w:rPr>
    </w:lvl>
    <w:lvl w:ilvl="7" w:tplc="04190003" w:tentative="1">
      <w:start w:val="1"/>
      <w:numFmt w:val="bullet"/>
      <w:lvlText w:val="o"/>
      <w:lvlJc w:val="left"/>
      <w:pPr>
        <w:tabs>
          <w:tab w:val="num" w:pos="5930"/>
        </w:tabs>
        <w:ind w:left="5930" w:hanging="360"/>
      </w:pPr>
      <w:rPr>
        <w:rFonts w:ascii="Courier New" w:hAnsi="Courier New" w:cs="Courier New" w:hint="default"/>
      </w:rPr>
    </w:lvl>
    <w:lvl w:ilvl="8" w:tplc="04190005" w:tentative="1">
      <w:start w:val="1"/>
      <w:numFmt w:val="bullet"/>
      <w:lvlText w:val=""/>
      <w:lvlJc w:val="left"/>
      <w:pPr>
        <w:tabs>
          <w:tab w:val="num" w:pos="6650"/>
        </w:tabs>
        <w:ind w:left="6650" w:hanging="360"/>
      </w:pPr>
      <w:rPr>
        <w:rFonts w:ascii="Wingdings" w:hAnsi="Wingdings" w:hint="default"/>
      </w:rPr>
    </w:lvl>
  </w:abstractNum>
  <w:abstractNum w:abstractNumId="40" w15:restartNumberingAfterBreak="0">
    <w:nsid w:val="7B9B34FE"/>
    <w:multiLevelType w:val="hybridMultilevel"/>
    <w:tmpl w:val="8934352A"/>
    <w:lvl w:ilvl="0" w:tplc="6AD4CBBA">
      <w:start w:val="1"/>
      <w:numFmt w:val="bullet"/>
      <w:lvlText w:val=""/>
      <w:lvlJc w:val="left"/>
      <w:pPr>
        <w:tabs>
          <w:tab w:val="num" w:pos="360"/>
        </w:tabs>
        <w:ind w:left="360" w:hanging="360"/>
      </w:pPr>
      <w:rPr>
        <w:rFonts w:ascii="Symbol" w:hAnsi="Symbol" w:hint="default"/>
      </w:rPr>
    </w:lvl>
    <w:lvl w:ilvl="1" w:tplc="445E30FC" w:tentative="1">
      <w:start w:val="1"/>
      <w:numFmt w:val="bullet"/>
      <w:lvlText w:val="o"/>
      <w:lvlJc w:val="left"/>
      <w:pPr>
        <w:tabs>
          <w:tab w:val="num" w:pos="1080"/>
        </w:tabs>
        <w:ind w:left="1080" w:hanging="360"/>
      </w:pPr>
      <w:rPr>
        <w:rFonts w:ascii="Courier New" w:hAnsi="Courier New" w:cs="Courier New" w:hint="default"/>
      </w:rPr>
    </w:lvl>
    <w:lvl w:ilvl="2" w:tplc="BCFEF0AA" w:tentative="1">
      <w:start w:val="1"/>
      <w:numFmt w:val="bullet"/>
      <w:lvlText w:val=""/>
      <w:lvlJc w:val="left"/>
      <w:pPr>
        <w:tabs>
          <w:tab w:val="num" w:pos="1800"/>
        </w:tabs>
        <w:ind w:left="1800" w:hanging="360"/>
      </w:pPr>
      <w:rPr>
        <w:rFonts w:ascii="Wingdings" w:hAnsi="Wingdings" w:hint="default"/>
      </w:rPr>
    </w:lvl>
    <w:lvl w:ilvl="3" w:tplc="4EFEEEDE" w:tentative="1">
      <w:start w:val="1"/>
      <w:numFmt w:val="bullet"/>
      <w:lvlText w:val=""/>
      <w:lvlJc w:val="left"/>
      <w:pPr>
        <w:tabs>
          <w:tab w:val="num" w:pos="2520"/>
        </w:tabs>
        <w:ind w:left="2520" w:hanging="360"/>
      </w:pPr>
      <w:rPr>
        <w:rFonts w:ascii="Symbol" w:hAnsi="Symbol" w:hint="default"/>
      </w:rPr>
    </w:lvl>
    <w:lvl w:ilvl="4" w:tplc="4516B42A" w:tentative="1">
      <w:start w:val="1"/>
      <w:numFmt w:val="bullet"/>
      <w:lvlText w:val="o"/>
      <w:lvlJc w:val="left"/>
      <w:pPr>
        <w:tabs>
          <w:tab w:val="num" w:pos="3240"/>
        </w:tabs>
        <w:ind w:left="3240" w:hanging="360"/>
      </w:pPr>
      <w:rPr>
        <w:rFonts w:ascii="Courier New" w:hAnsi="Courier New" w:cs="Courier New" w:hint="default"/>
      </w:rPr>
    </w:lvl>
    <w:lvl w:ilvl="5" w:tplc="287C9D26" w:tentative="1">
      <w:start w:val="1"/>
      <w:numFmt w:val="bullet"/>
      <w:lvlText w:val=""/>
      <w:lvlJc w:val="left"/>
      <w:pPr>
        <w:tabs>
          <w:tab w:val="num" w:pos="3960"/>
        </w:tabs>
        <w:ind w:left="3960" w:hanging="360"/>
      </w:pPr>
      <w:rPr>
        <w:rFonts w:ascii="Wingdings" w:hAnsi="Wingdings" w:hint="default"/>
      </w:rPr>
    </w:lvl>
    <w:lvl w:ilvl="6" w:tplc="2FECBF32" w:tentative="1">
      <w:start w:val="1"/>
      <w:numFmt w:val="bullet"/>
      <w:lvlText w:val=""/>
      <w:lvlJc w:val="left"/>
      <w:pPr>
        <w:tabs>
          <w:tab w:val="num" w:pos="4680"/>
        </w:tabs>
        <w:ind w:left="4680" w:hanging="360"/>
      </w:pPr>
      <w:rPr>
        <w:rFonts w:ascii="Symbol" w:hAnsi="Symbol" w:hint="default"/>
      </w:rPr>
    </w:lvl>
    <w:lvl w:ilvl="7" w:tplc="8F10C990" w:tentative="1">
      <w:start w:val="1"/>
      <w:numFmt w:val="bullet"/>
      <w:lvlText w:val="o"/>
      <w:lvlJc w:val="left"/>
      <w:pPr>
        <w:tabs>
          <w:tab w:val="num" w:pos="5400"/>
        </w:tabs>
        <w:ind w:left="5400" w:hanging="360"/>
      </w:pPr>
      <w:rPr>
        <w:rFonts w:ascii="Courier New" w:hAnsi="Courier New" w:cs="Courier New" w:hint="default"/>
      </w:rPr>
    </w:lvl>
    <w:lvl w:ilvl="8" w:tplc="1C9C1594"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DAC7DEA"/>
    <w:multiLevelType w:val="hybridMultilevel"/>
    <w:tmpl w:val="A3B85EC2"/>
    <w:lvl w:ilvl="0" w:tplc="F216DC06">
      <w:start w:val="1"/>
      <w:numFmt w:val="bullet"/>
      <w:lvlText w:val=""/>
      <w:lvlJc w:val="left"/>
      <w:pPr>
        <w:tabs>
          <w:tab w:val="num" w:pos="227"/>
        </w:tabs>
        <w:ind w:left="227" w:hanging="227"/>
      </w:pPr>
      <w:rPr>
        <w:rFonts w:ascii="Symbol" w:hAnsi="Symbol" w:hint="default"/>
        <w:sz w:val="20"/>
        <w:szCs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7E3B7D8B"/>
    <w:multiLevelType w:val="hybridMultilevel"/>
    <w:tmpl w:val="0868D2CC"/>
    <w:lvl w:ilvl="0" w:tplc="A70AA12E">
      <w:start w:val="1"/>
      <w:numFmt w:val="bullet"/>
      <w:lvlText w:val=""/>
      <w:lvlJc w:val="left"/>
      <w:pPr>
        <w:tabs>
          <w:tab w:val="num" w:pos="1004"/>
        </w:tabs>
        <w:ind w:left="1004" w:hanging="360"/>
      </w:pPr>
      <w:rPr>
        <w:rFonts w:ascii="Symbol" w:hAnsi="Symbol" w:hint="default"/>
      </w:rPr>
    </w:lvl>
    <w:lvl w:ilvl="1" w:tplc="C9708AE4" w:tentative="1">
      <w:start w:val="1"/>
      <w:numFmt w:val="bullet"/>
      <w:lvlText w:val="o"/>
      <w:lvlJc w:val="left"/>
      <w:pPr>
        <w:tabs>
          <w:tab w:val="num" w:pos="1724"/>
        </w:tabs>
        <w:ind w:left="1724" w:hanging="360"/>
      </w:pPr>
      <w:rPr>
        <w:rFonts w:ascii="Courier New" w:hAnsi="Courier New" w:cs="Courier New" w:hint="default"/>
      </w:rPr>
    </w:lvl>
    <w:lvl w:ilvl="2" w:tplc="B6D0F73A" w:tentative="1">
      <w:start w:val="1"/>
      <w:numFmt w:val="bullet"/>
      <w:lvlText w:val=""/>
      <w:lvlJc w:val="left"/>
      <w:pPr>
        <w:tabs>
          <w:tab w:val="num" w:pos="2444"/>
        </w:tabs>
        <w:ind w:left="2444" w:hanging="360"/>
      </w:pPr>
      <w:rPr>
        <w:rFonts w:ascii="Wingdings" w:hAnsi="Wingdings" w:hint="default"/>
      </w:rPr>
    </w:lvl>
    <w:lvl w:ilvl="3" w:tplc="38C8DA90" w:tentative="1">
      <w:start w:val="1"/>
      <w:numFmt w:val="bullet"/>
      <w:lvlText w:val=""/>
      <w:lvlJc w:val="left"/>
      <w:pPr>
        <w:tabs>
          <w:tab w:val="num" w:pos="3164"/>
        </w:tabs>
        <w:ind w:left="3164" w:hanging="360"/>
      </w:pPr>
      <w:rPr>
        <w:rFonts w:ascii="Symbol" w:hAnsi="Symbol" w:hint="default"/>
      </w:rPr>
    </w:lvl>
    <w:lvl w:ilvl="4" w:tplc="51FCAE76" w:tentative="1">
      <w:start w:val="1"/>
      <w:numFmt w:val="bullet"/>
      <w:lvlText w:val="o"/>
      <w:lvlJc w:val="left"/>
      <w:pPr>
        <w:tabs>
          <w:tab w:val="num" w:pos="3884"/>
        </w:tabs>
        <w:ind w:left="3884" w:hanging="360"/>
      </w:pPr>
      <w:rPr>
        <w:rFonts w:ascii="Courier New" w:hAnsi="Courier New" w:cs="Courier New" w:hint="default"/>
      </w:rPr>
    </w:lvl>
    <w:lvl w:ilvl="5" w:tplc="580E6516" w:tentative="1">
      <w:start w:val="1"/>
      <w:numFmt w:val="bullet"/>
      <w:lvlText w:val=""/>
      <w:lvlJc w:val="left"/>
      <w:pPr>
        <w:tabs>
          <w:tab w:val="num" w:pos="4604"/>
        </w:tabs>
        <w:ind w:left="4604" w:hanging="360"/>
      </w:pPr>
      <w:rPr>
        <w:rFonts w:ascii="Wingdings" w:hAnsi="Wingdings" w:hint="default"/>
      </w:rPr>
    </w:lvl>
    <w:lvl w:ilvl="6" w:tplc="5A0E2F64" w:tentative="1">
      <w:start w:val="1"/>
      <w:numFmt w:val="bullet"/>
      <w:lvlText w:val=""/>
      <w:lvlJc w:val="left"/>
      <w:pPr>
        <w:tabs>
          <w:tab w:val="num" w:pos="5324"/>
        </w:tabs>
        <w:ind w:left="5324" w:hanging="360"/>
      </w:pPr>
      <w:rPr>
        <w:rFonts w:ascii="Symbol" w:hAnsi="Symbol" w:hint="default"/>
      </w:rPr>
    </w:lvl>
    <w:lvl w:ilvl="7" w:tplc="8B388D04" w:tentative="1">
      <w:start w:val="1"/>
      <w:numFmt w:val="bullet"/>
      <w:lvlText w:val="o"/>
      <w:lvlJc w:val="left"/>
      <w:pPr>
        <w:tabs>
          <w:tab w:val="num" w:pos="6044"/>
        </w:tabs>
        <w:ind w:left="6044" w:hanging="360"/>
      </w:pPr>
      <w:rPr>
        <w:rFonts w:ascii="Courier New" w:hAnsi="Courier New" w:cs="Courier New" w:hint="default"/>
      </w:rPr>
    </w:lvl>
    <w:lvl w:ilvl="8" w:tplc="6DF6CDAE" w:tentative="1">
      <w:start w:val="1"/>
      <w:numFmt w:val="bullet"/>
      <w:lvlText w:val=""/>
      <w:lvlJc w:val="left"/>
      <w:pPr>
        <w:tabs>
          <w:tab w:val="num" w:pos="6764"/>
        </w:tabs>
        <w:ind w:left="6764" w:hanging="360"/>
      </w:pPr>
      <w:rPr>
        <w:rFonts w:ascii="Wingdings" w:hAnsi="Wingdings" w:hint="default"/>
      </w:rPr>
    </w:lvl>
  </w:abstractNum>
  <w:num w:numId="1">
    <w:abstractNumId w:val="1"/>
    <w:lvlOverride w:ilvl="0">
      <w:lvl w:ilvl="0">
        <w:start w:val="1"/>
        <w:numFmt w:val="bullet"/>
        <w:pStyle w:val="a"/>
        <w:lvlText w:val=""/>
        <w:legacy w:legacy="1" w:legacySpace="0" w:legacyIndent="170"/>
        <w:lvlJc w:val="left"/>
        <w:pPr>
          <w:ind w:left="227" w:hanging="170"/>
        </w:pPr>
        <w:rPr>
          <w:rFonts w:ascii="Symbol" w:hAnsi="Symbol" w:hint="default"/>
        </w:rPr>
      </w:lvl>
    </w:lvlOverride>
  </w:num>
  <w:num w:numId="2">
    <w:abstractNumId w:val="1"/>
    <w:lvlOverride w:ilvl="0">
      <w:lvl w:ilvl="0">
        <w:start w:val="1"/>
        <w:numFmt w:val="bullet"/>
        <w:pStyle w:val="a"/>
        <w:lvlText w:val=""/>
        <w:legacy w:legacy="1" w:legacySpace="0" w:legacyIndent="170"/>
        <w:lvlJc w:val="left"/>
        <w:pPr>
          <w:ind w:left="227" w:hanging="170"/>
        </w:pPr>
        <w:rPr>
          <w:rFonts w:ascii="Symbol" w:hAnsi="Symbol" w:hint="default"/>
        </w:rPr>
      </w:lvl>
    </w:lvlOverride>
  </w:num>
  <w:num w:numId="3">
    <w:abstractNumId w:val="1"/>
    <w:lvlOverride w:ilvl="0">
      <w:lvl w:ilvl="0">
        <w:start w:val="1"/>
        <w:numFmt w:val="bullet"/>
        <w:pStyle w:val="a"/>
        <w:lvlText w:val=""/>
        <w:legacy w:legacy="1" w:legacySpace="0" w:legacyIndent="170"/>
        <w:lvlJc w:val="left"/>
        <w:pPr>
          <w:ind w:left="567" w:hanging="170"/>
        </w:pPr>
        <w:rPr>
          <w:rFonts w:ascii="Wingdings" w:hAnsi="Wingdings" w:hint="default"/>
          <w:sz w:val="18"/>
        </w:rPr>
      </w:lvl>
    </w:lvlOverride>
  </w:num>
  <w:num w:numId="4">
    <w:abstractNumId w:val="27"/>
    <w:lvlOverride w:ilvl="0">
      <w:lvl w:ilvl="0">
        <w:start w:val="1"/>
        <w:numFmt w:val="bullet"/>
        <w:pStyle w:val="2"/>
        <w:lvlText w:val=""/>
        <w:legacy w:legacy="1" w:legacySpace="0" w:legacyIndent="283"/>
        <w:lvlJc w:val="left"/>
        <w:pPr>
          <w:ind w:left="623" w:hanging="283"/>
        </w:pPr>
        <w:rPr>
          <w:rFonts w:ascii="Wingdings" w:hAnsi="Wingdings" w:hint="default"/>
          <w:sz w:val="18"/>
        </w:rPr>
      </w:lvl>
    </w:lvlOverride>
  </w:num>
  <w:num w:numId="5">
    <w:abstractNumId w:val="0"/>
  </w:num>
  <w:num w:numId="6">
    <w:abstractNumId w:val="12"/>
  </w:num>
  <w:num w:numId="7">
    <w:abstractNumId w:val="13"/>
  </w:num>
  <w:num w:numId="8">
    <w:abstractNumId w:val="28"/>
  </w:num>
  <w:num w:numId="9">
    <w:abstractNumId w:val="26"/>
  </w:num>
  <w:num w:numId="10">
    <w:abstractNumId w:val="40"/>
  </w:num>
  <w:num w:numId="11">
    <w:abstractNumId w:val="18"/>
  </w:num>
  <w:num w:numId="12">
    <w:abstractNumId w:val="35"/>
  </w:num>
  <w:num w:numId="13">
    <w:abstractNumId w:val="5"/>
    <w:lvlOverride w:ilvl="0">
      <w:lvl w:ilvl="0">
        <w:start w:val="1"/>
        <w:numFmt w:val="bullet"/>
        <w:lvlText w:val=""/>
        <w:legacy w:legacy="1" w:legacySpace="57" w:legacyIndent="227"/>
        <w:lvlJc w:val="left"/>
        <w:pPr>
          <w:ind w:left="340" w:hanging="227"/>
        </w:pPr>
        <w:rPr>
          <w:rFonts w:ascii="Symbol" w:hAnsi="Symbol" w:hint="default"/>
        </w:rPr>
      </w:lvl>
    </w:lvlOverride>
  </w:num>
  <w:num w:numId="14">
    <w:abstractNumId w:val="19"/>
    <w:lvlOverride w:ilvl="0">
      <w:lvl w:ilvl="0">
        <w:start w:val="1"/>
        <w:numFmt w:val="bullet"/>
        <w:lvlText w:val=""/>
        <w:legacy w:legacy="1" w:legacySpace="57" w:legacyIndent="227"/>
        <w:lvlJc w:val="left"/>
        <w:pPr>
          <w:ind w:left="340" w:hanging="227"/>
        </w:pPr>
        <w:rPr>
          <w:rFonts w:ascii="Symbol" w:hAnsi="Symbol" w:hint="default"/>
        </w:rPr>
      </w:lvl>
    </w:lvlOverride>
  </w:num>
  <w:num w:numId="15">
    <w:abstractNumId w:val="1"/>
    <w:lvlOverride w:ilvl="0">
      <w:lvl w:ilvl="0">
        <w:start w:val="1"/>
        <w:numFmt w:val="bullet"/>
        <w:pStyle w:val="a"/>
        <w:lvlText w:val=""/>
        <w:legacy w:legacy="1" w:legacySpace="0" w:legacyIndent="284"/>
        <w:lvlJc w:val="left"/>
        <w:pPr>
          <w:ind w:left="454" w:hanging="284"/>
        </w:pPr>
        <w:rPr>
          <w:rFonts w:ascii="Symbol" w:hAnsi="Symbol" w:hint="default"/>
        </w:rPr>
      </w:lvl>
    </w:lvlOverride>
  </w:num>
  <w:num w:numId="16">
    <w:abstractNumId w:val="20"/>
  </w:num>
  <w:num w:numId="17">
    <w:abstractNumId w:val="41"/>
  </w:num>
  <w:num w:numId="18">
    <w:abstractNumId w:val="31"/>
  </w:num>
  <w:num w:numId="19">
    <w:abstractNumId w:val="29"/>
  </w:num>
  <w:num w:numId="20">
    <w:abstractNumId w:val="10"/>
  </w:num>
  <w:num w:numId="21">
    <w:abstractNumId w:val="8"/>
  </w:num>
  <w:num w:numId="22">
    <w:abstractNumId w:val="1"/>
    <w:lvlOverride w:ilvl="0">
      <w:lvl w:ilvl="0">
        <w:start w:val="1"/>
        <w:numFmt w:val="bullet"/>
        <w:pStyle w:val="a"/>
        <w:lvlText w:val=""/>
        <w:legacy w:legacy="1" w:legacySpace="0" w:legacyIndent="170"/>
        <w:lvlJc w:val="left"/>
        <w:pPr>
          <w:ind w:left="340" w:hanging="170"/>
        </w:pPr>
        <w:rPr>
          <w:rFonts w:ascii="Symbol" w:hAnsi="Symbol" w:hint="default"/>
        </w:rPr>
      </w:lvl>
    </w:lvlOverride>
  </w:num>
  <w:num w:numId="23">
    <w:abstractNumId w:val="24"/>
  </w:num>
  <w:num w:numId="24">
    <w:abstractNumId w:val="42"/>
  </w:num>
  <w:num w:numId="25">
    <w:abstractNumId w:val="4"/>
  </w:num>
  <w:num w:numId="26">
    <w:abstractNumId w:val="17"/>
  </w:num>
  <w:num w:numId="27">
    <w:abstractNumId w:val="14"/>
  </w:num>
  <w:num w:numId="28">
    <w:abstractNumId w:val="6"/>
  </w:num>
  <w:num w:numId="29">
    <w:abstractNumId w:val="39"/>
  </w:num>
  <w:num w:numId="30">
    <w:abstractNumId w:val="33"/>
  </w:num>
  <w:num w:numId="31">
    <w:abstractNumId w:val="30"/>
  </w:num>
  <w:num w:numId="32">
    <w:abstractNumId w:val="7"/>
  </w:num>
  <w:num w:numId="33">
    <w:abstractNumId w:val="9"/>
    <w:lvlOverride w:ilvl="0">
      <w:lvl w:ilvl="0">
        <w:start w:val="1"/>
        <w:numFmt w:val="bullet"/>
        <w:lvlText w:val=""/>
        <w:legacy w:legacy="1" w:legacySpace="57" w:legacyIndent="227"/>
        <w:lvlJc w:val="left"/>
        <w:pPr>
          <w:ind w:left="340" w:hanging="227"/>
        </w:pPr>
        <w:rPr>
          <w:rFonts w:ascii="Symbol" w:hAnsi="Symbol" w:hint="default"/>
        </w:rPr>
      </w:lvl>
    </w:lvlOverride>
  </w:num>
  <w:num w:numId="34">
    <w:abstractNumId w:val="16"/>
    <w:lvlOverride w:ilvl="0">
      <w:lvl w:ilvl="0">
        <w:start w:val="1"/>
        <w:numFmt w:val="bullet"/>
        <w:lvlText w:val=""/>
        <w:legacy w:legacy="1" w:legacySpace="57" w:legacyIndent="227"/>
        <w:lvlJc w:val="left"/>
        <w:pPr>
          <w:ind w:left="340" w:hanging="227"/>
        </w:pPr>
        <w:rPr>
          <w:rFonts w:ascii="Symbol" w:hAnsi="Symbol" w:hint="default"/>
        </w:rPr>
      </w:lvl>
    </w:lvlOverride>
  </w:num>
  <w:num w:numId="35">
    <w:abstractNumId w:val="21"/>
    <w:lvlOverride w:ilvl="0">
      <w:lvl w:ilvl="0">
        <w:start w:val="1"/>
        <w:numFmt w:val="bullet"/>
        <w:lvlText w:val=""/>
        <w:legacy w:legacy="1" w:legacySpace="57" w:legacyIndent="227"/>
        <w:lvlJc w:val="left"/>
        <w:pPr>
          <w:ind w:left="340" w:hanging="227"/>
        </w:pPr>
        <w:rPr>
          <w:rFonts w:ascii="Symbol" w:hAnsi="Symbol" w:hint="default"/>
        </w:rPr>
      </w:lvl>
    </w:lvlOverride>
  </w:num>
  <w:num w:numId="36">
    <w:abstractNumId w:val="36"/>
  </w:num>
  <w:num w:numId="37">
    <w:abstractNumId w:val="22"/>
  </w:num>
  <w:num w:numId="38">
    <w:abstractNumId w:val="3"/>
    <w:lvlOverride w:ilvl="0">
      <w:lvl w:ilvl="0">
        <w:start w:val="1"/>
        <w:numFmt w:val="bullet"/>
        <w:lvlText w:val=""/>
        <w:legacy w:legacy="1" w:legacySpace="57" w:legacyIndent="227"/>
        <w:lvlJc w:val="left"/>
        <w:pPr>
          <w:ind w:left="340" w:hanging="227"/>
        </w:pPr>
        <w:rPr>
          <w:rFonts w:ascii="Symbol" w:hAnsi="Symbol" w:hint="default"/>
        </w:rPr>
      </w:lvl>
    </w:lvlOverride>
  </w:num>
  <w:num w:numId="39">
    <w:abstractNumId w:val="25"/>
    <w:lvlOverride w:ilvl="0">
      <w:lvl w:ilvl="0">
        <w:start w:val="1"/>
        <w:numFmt w:val="bullet"/>
        <w:lvlText w:val=""/>
        <w:legacy w:legacy="1" w:legacySpace="57" w:legacyIndent="227"/>
        <w:lvlJc w:val="left"/>
        <w:pPr>
          <w:ind w:left="567" w:hanging="227"/>
        </w:pPr>
        <w:rPr>
          <w:rFonts w:ascii="Wingdings" w:hAnsi="Wingdings" w:hint="default"/>
        </w:rPr>
      </w:lvl>
    </w:lvlOverride>
  </w:num>
  <w:num w:numId="40">
    <w:abstractNumId w:val="23"/>
    <w:lvlOverride w:ilvl="0">
      <w:lvl w:ilvl="0">
        <w:start w:val="1"/>
        <w:numFmt w:val="bullet"/>
        <w:lvlText w:val=""/>
        <w:legacy w:legacy="1" w:legacySpace="57" w:legacyIndent="227"/>
        <w:lvlJc w:val="left"/>
        <w:pPr>
          <w:ind w:left="340" w:hanging="227"/>
        </w:pPr>
        <w:rPr>
          <w:rFonts w:ascii="Symbol" w:hAnsi="Symbol" w:hint="default"/>
        </w:rPr>
      </w:lvl>
    </w:lvlOverride>
  </w:num>
  <w:num w:numId="41">
    <w:abstractNumId w:val="34"/>
    <w:lvlOverride w:ilvl="0">
      <w:lvl w:ilvl="0">
        <w:start w:val="1"/>
        <w:numFmt w:val="bullet"/>
        <w:lvlText w:val=""/>
        <w:legacy w:legacy="1" w:legacySpace="57" w:legacyIndent="227"/>
        <w:lvlJc w:val="left"/>
        <w:pPr>
          <w:ind w:left="340" w:hanging="227"/>
        </w:pPr>
        <w:rPr>
          <w:rFonts w:ascii="Symbol" w:hAnsi="Symbol" w:hint="default"/>
        </w:rPr>
      </w:lvl>
    </w:lvlOverride>
  </w:num>
  <w:num w:numId="42">
    <w:abstractNumId w:val="32"/>
    <w:lvlOverride w:ilvl="0">
      <w:lvl w:ilvl="0">
        <w:start w:val="1"/>
        <w:numFmt w:val="bullet"/>
        <w:lvlText w:val=""/>
        <w:legacy w:legacy="1" w:legacySpace="57" w:legacyIndent="227"/>
        <w:lvlJc w:val="left"/>
        <w:pPr>
          <w:ind w:left="340" w:hanging="227"/>
        </w:pPr>
        <w:rPr>
          <w:rFonts w:ascii="Symbol" w:hAnsi="Symbol" w:hint="default"/>
        </w:rPr>
      </w:lvl>
    </w:lvlOverride>
  </w:num>
  <w:num w:numId="43">
    <w:abstractNumId w:val="11"/>
  </w:num>
  <w:num w:numId="44">
    <w:abstractNumId w:val="37"/>
  </w:num>
  <w:num w:numId="45">
    <w:abstractNumId w:val="2"/>
  </w:num>
  <w:num w:numId="46">
    <w:abstractNumId w:val="15"/>
  </w:num>
  <w:num w:numId="47">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GrammaticalErrors/>
  <w:activeWritingStyle w:appName="MSWord" w:lang="ru-RU" w:vendorID="1" w:dllVersion="512"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680"/>
  <w:hyphenationZone w:val="357"/>
  <w:evenAndOddHeaders/>
  <w:drawingGridHorizontalSpacing w:val="119"/>
  <w:drawingGridVerticalSpacing w:val="119"/>
  <w:displayVerticalDrawingGridEvery w:val="0"/>
  <w:doNotUseMarginsForDrawingGridOrigin/>
  <w:drawingGridVerticalOrigin w:val="1985"/>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24"/>
    <w:rsid w:val="0000008B"/>
    <w:rsid w:val="000003F3"/>
    <w:rsid w:val="00000840"/>
    <w:rsid w:val="000008EA"/>
    <w:rsid w:val="000009AE"/>
    <w:rsid w:val="00000A59"/>
    <w:rsid w:val="00000ECF"/>
    <w:rsid w:val="00000F4B"/>
    <w:rsid w:val="0000117A"/>
    <w:rsid w:val="00001377"/>
    <w:rsid w:val="00001530"/>
    <w:rsid w:val="00001565"/>
    <w:rsid w:val="000015FD"/>
    <w:rsid w:val="000015FF"/>
    <w:rsid w:val="000018E9"/>
    <w:rsid w:val="00001942"/>
    <w:rsid w:val="00001B4C"/>
    <w:rsid w:val="000023AB"/>
    <w:rsid w:val="0000250B"/>
    <w:rsid w:val="00002670"/>
    <w:rsid w:val="0000293A"/>
    <w:rsid w:val="00002E5F"/>
    <w:rsid w:val="00002FC0"/>
    <w:rsid w:val="00002FD5"/>
    <w:rsid w:val="0000303A"/>
    <w:rsid w:val="000031B5"/>
    <w:rsid w:val="0000353D"/>
    <w:rsid w:val="0000357D"/>
    <w:rsid w:val="00003745"/>
    <w:rsid w:val="00003B77"/>
    <w:rsid w:val="00003E24"/>
    <w:rsid w:val="0000407E"/>
    <w:rsid w:val="000046C6"/>
    <w:rsid w:val="00004893"/>
    <w:rsid w:val="00004940"/>
    <w:rsid w:val="00004AD6"/>
    <w:rsid w:val="00004E56"/>
    <w:rsid w:val="000053F8"/>
    <w:rsid w:val="000055B7"/>
    <w:rsid w:val="000056D6"/>
    <w:rsid w:val="000056ED"/>
    <w:rsid w:val="00005CB1"/>
    <w:rsid w:val="00005DAA"/>
    <w:rsid w:val="00005E74"/>
    <w:rsid w:val="000061BD"/>
    <w:rsid w:val="0000634A"/>
    <w:rsid w:val="000064C0"/>
    <w:rsid w:val="0000665B"/>
    <w:rsid w:val="00006814"/>
    <w:rsid w:val="000068D5"/>
    <w:rsid w:val="000069E8"/>
    <w:rsid w:val="00006CA4"/>
    <w:rsid w:val="00006DF1"/>
    <w:rsid w:val="00006FC3"/>
    <w:rsid w:val="00007001"/>
    <w:rsid w:val="000070DB"/>
    <w:rsid w:val="000071F7"/>
    <w:rsid w:val="000076C1"/>
    <w:rsid w:val="0000793F"/>
    <w:rsid w:val="00007AC5"/>
    <w:rsid w:val="00007AFF"/>
    <w:rsid w:val="00007BC1"/>
    <w:rsid w:val="00007F1B"/>
    <w:rsid w:val="000100A0"/>
    <w:rsid w:val="0001017A"/>
    <w:rsid w:val="0001033B"/>
    <w:rsid w:val="00010389"/>
    <w:rsid w:val="000104CF"/>
    <w:rsid w:val="00010623"/>
    <w:rsid w:val="0001062B"/>
    <w:rsid w:val="0001099F"/>
    <w:rsid w:val="00010CA2"/>
    <w:rsid w:val="00010E3F"/>
    <w:rsid w:val="00010ED2"/>
    <w:rsid w:val="000115BF"/>
    <w:rsid w:val="0001173C"/>
    <w:rsid w:val="00011F5E"/>
    <w:rsid w:val="00012261"/>
    <w:rsid w:val="00012270"/>
    <w:rsid w:val="0001237C"/>
    <w:rsid w:val="000124A6"/>
    <w:rsid w:val="00012640"/>
    <w:rsid w:val="000129A3"/>
    <w:rsid w:val="00012A16"/>
    <w:rsid w:val="00012FAC"/>
    <w:rsid w:val="00013285"/>
    <w:rsid w:val="000137AE"/>
    <w:rsid w:val="0001384E"/>
    <w:rsid w:val="00013B5E"/>
    <w:rsid w:val="00014108"/>
    <w:rsid w:val="00014411"/>
    <w:rsid w:val="00014771"/>
    <w:rsid w:val="00014A7A"/>
    <w:rsid w:val="00014ED9"/>
    <w:rsid w:val="00015139"/>
    <w:rsid w:val="00015401"/>
    <w:rsid w:val="0001575A"/>
    <w:rsid w:val="000158CA"/>
    <w:rsid w:val="00015D72"/>
    <w:rsid w:val="00015DE7"/>
    <w:rsid w:val="00015F23"/>
    <w:rsid w:val="00015F7C"/>
    <w:rsid w:val="00015F80"/>
    <w:rsid w:val="00015FD8"/>
    <w:rsid w:val="000161FA"/>
    <w:rsid w:val="0001625F"/>
    <w:rsid w:val="0001626F"/>
    <w:rsid w:val="000163EE"/>
    <w:rsid w:val="0001651C"/>
    <w:rsid w:val="000165FC"/>
    <w:rsid w:val="0001672C"/>
    <w:rsid w:val="000167AA"/>
    <w:rsid w:val="00017094"/>
    <w:rsid w:val="0001739F"/>
    <w:rsid w:val="00017706"/>
    <w:rsid w:val="00017733"/>
    <w:rsid w:val="000179CB"/>
    <w:rsid w:val="000179CD"/>
    <w:rsid w:val="00017A01"/>
    <w:rsid w:val="00017BF4"/>
    <w:rsid w:val="00020037"/>
    <w:rsid w:val="0002011F"/>
    <w:rsid w:val="000202E4"/>
    <w:rsid w:val="000202F9"/>
    <w:rsid w:val="00020670"/>
    <w:rsid w:val="0002073F"/>
    <w:rsid w:val="00020DCF"/>
    <w:rsid w:val="00021017"/>
    <w:rsid w:val="00021234"/>
    <w:rsid w:val="00021396"/>
    <w:rsid w:val="0002172A"/>
    <w:rsid w:val="00021C79"/>
    <w:rsid w:val="00021D35"/>
    <w:rsid w:val="00021E63"/>
    <w:rsid w:val="00021FD1"/>
    <w:rsid w:val="000221D2"/>
    <w:rsid w:val="00022312"/>
    <w:rsid w:val="00022363"/>
    <w:rsid w:val="00022376"/>
    <w:rsid w:val="0002252A"/>
    <w:rsid w:val="0002277C"/>
    <w:rsid w:val="00022A1B"/>
    <w:rsid w:val="00022B37"/>
    <w:rsid w:val="00022BD8"/>
    <w:rsid w:val="00022BE5"/>
    <w:rsid w:val="00023108"/>
    <w:rsid w:val="000236A4"/>
    <w:rsid w:val="00023880"/>
    <w:rsid w:val="00023951"/>
    <w:rsid w:val="0002398B"/>
    <w:rsid w:val="00023D82"/>
    <w:rsid w:val="0002431E"/>
    <w:rsid w:val="0002464B"/>
    <w:rsid w:val="0002481C"/>
    <w:rsid w:val="00024C5E"/>
    <w:rsid w:val="00024C7A"/>
    <w:rsid w:val="00024F59"/>
    <w:rsid w:val="00025009"/>
    <w:rsid w:val="0002501B"/>
    <w:rsid w:val="0002538D"/>
    <w:rsid w:val="000255BE"/>
    <w:rsid w:val="000256FE"/>
    <w:rsid w:val="0002578F"/>
    <w:rsid w:val="000258A9"/>
    <w:rsid w:val="000259C5"/>
    <w:rsid w:val="00025D18"/>
    <w:rsid w:val="0002635D"/>
    <w:rsid w:val="0002678F"/>
    <w:rsid w:val="00026987"/>
    <w:rsid w:val="00026B49"/>
    <w:rsid w:val="00026BFB"/>
    <w:rsid w:val="00026F96"/>
    <w:rsid w:val="00027111"/>
    <w:rsid w:val="000276B9"/>
    <w:rsid w:val="000277A2"/>
    <w:rsid w:val="00027854"/>
    <w:rsid w:val="00027906"/>
    <w:rsid w:val="00027A83"/>
    <w:rsid w:val="000301A9"/>
    <w:rsid w:val="000302FD"/>
    <w:rsid w:val="00030629"/>
    <w:rsid w:val="0003081A"/>
    <w:rsid w:val="000309F6"/>
    <w:rsid w:val="00031078"/>
    <w:rsid w:val="00031433"/>
    <w:rsid w:val="0003169F"/>
    <w:rsid w:val="000319E7"/>
    <w:rsid w:val="00032331"/>
    <w:rsid w:val="0003261A"/>
    <w:rsid w:val="00032C45"/>
    <w:rsid w:val="00032C9F"/>
    <w:rsid w:val="00032DB4"/>
    <w:rsid w:val="000333CF"/>
    <w:rsid w:val="0003396F"/>
    <w:rsid w:val="00033B57"/>
    <w:rsid w:val="00033D96"/>
    <w:rsid w:val="000348BC"/>
    <w:rsid w:val="0003496C"/>
    <w:rsid w:val="00034AC9"/>
    <w:rsid w:val="00034B85"/>
    <w:rsid w:val="000350C1"/>
    <w:rsid w:val="000350F0"/>
    <w:rsid w:val="00035245"/>
    <w:rsid w:val="0003532E"/>
    <w:rsid w:val="00035385"/>
    <w:rsid w:val="000354A0"/>
    <w:rsid w:val="0003568B"/>
    <w:rsid w:val="00035978"/>
    <w:rsid w:val="00035DBB"/>
    <w:rsid w:val="00035E93"/>
    <w:rsid w:val="00035F98"/>
    <w:rsid w:val="000360A4"/>
    <w:rsid w:val="0003622D"/>
    <w:rsid w:val="00036435"/>
    <w:rsid w:val="000365D9"/>
    <w:rsid w:val="00036928"/>
    <w:rsid w:val="00036DF8"/>
    <w:rsid w:val="00036E50"/>
    <w:rsid w:val="00037460"/>
    <w:rsid w:val="00037A8D"/>
    <w:rsid w:val="00037CE8"/>
    <w:rsid w:val="00040266"/>
    <w:rsid w:val="0004064C"/>
    <w:rsid w:val="000406BC"/>
    <w:rsid w:val="000408A8"/>
    <w:rsid w:val="0004094D"/>
    <w:rsid w:val="00040E74"/>
    <w:rsid w:val="00041033"/>
    <w:rsid w:val="00041324"/>
    <w:rsid w:val="0004150B"/>
    <w:rsid w:val="00041661"/>
    <w:rsid w:val="0004168A"/>
    <w:rsid w:val="000416EF"/>
    <w:rsid w:val="00041A56"/>
    <w:rsid w:val="00041B3B"/>
    <w:rsid w:val="00041E0C"/>
    <w:rsid w:val="00041E9F"/>
    <w:rsid w:val="000420FE"/>
    <w:rsid w:val="000423CF"/>
    <w:rsid w:val="000423ED"/>
    <w:rsid w:val="00042497"/>
    <w:rsid w:val="00042AD1"/>
    <w:rsid w:val="00042B56"/>
    <w:rsid w:val="00042B57"/>
    <w:rsid w:val="00042B95"/>
    <w:rsid w:val="00042C67"/>
    <w:rsid w:val="000430C9"/>
    <w:rsid w:val="0004339B"/>
    <w:rsid w:val="000434D4"/>
    <w:rsid w:val="00043936"/>
    <w:rsid w:val="00043BE4"/>
    <w:rsid w:val="00043DD9"/>
    <w:rsid w:val="00044169"/>
    <w:rsid w:val="000444B1"/>
    <w:rsid w:val="00044554"/>
    <w:rsid w:val="00044734"/>
    <w:rsid w:val="00044971"/>
    <w:rsid w:val="000449A0"/>
    <w:rsid w:val="00044A2C"/>
    <w:rsid w:val="00044BC7"/>
    <w:rsid w:val="00044D69"/>
    <w:rsid w:val="00044E10"/>
    <w:rsid w:val="00045004"/>
    <w:rsid w:val="000451E7"/>
    <w:rsid w:val="000456B2"/>
    <w:rsid w:val="000456D8"/>
    <w:rsid w:val="000457FD"/>
    <w:rsid w:val="000459C6"/>
    <w:rsid w:val="00045AA0"/>
    <w:rsid w:val="00045B41"/>
    <w:rsid w:val="00045D39"/>
    <w:rsid w:val="000463A4"/>
    <w:rsid w:val="00046680"/>
    <w:rsid w:val="00046784"/>
    <w:rsid w:val="000469B9"/>
    <w:rsid w:val="00046D84"/>
    <w:rsid w:val="00047486"/>
    <w:rsid w:val="000474FF"/>
    <w:rsid w:val="00047661"/>
    <w:rsid w:val="000476B2"/>
    <w:rsid w:val="0004776A"/>
    <w:rsid w:val="00047B2F"/>
    <w:rsid w:val="00047C42"/>
    <w:rsid w:val="00047F7C"/>
    <w:rsid w:val="000501C4"/>
    <w:rsid w:val="00050368"/>
    <w:rsid w:val="000512C8"/>
    <w:rsid w:val="000517D8"/>
    <w:rsid w:val="0005187B"/>
    <w:rsid w:val="000519B3"/>
    <w:rsid w:val="000524A9"/>
    <w:rsid w:val="00052824"/>
    <w:rsid w:val="0005295C"/>
    <w:rsid w:val="000529EB"/>
    <w:rsid w:val="00052FDA"/>
    <w:rsid w:val="000530F9"/>
    <w:rsid w:val="00053377"/>
    <w:rsid w:val="000535B9"/>
    <w:rsid w:val="00053E85"/>
    <w:rsid w:val="00053F85"/>
    <w:rsid w:val="00054232"/>
    <w:rsid w:val="0005475E"/>
    <w:rsid w:val="000548F1"/>
    <w:rsid w:val="00054A58"/>
    <w:rsid w:val="00054E72"/>
    <w:rsid w:val="000550A6"/>
    <w:rsid w:val="00055112"/>
    <w:rsid w:val="00055174"/>
    <w:rsid w:val="000555FC"/>
    <w:rsid w:val="00055768"/>
    <w:rsid w:val="00055C16"/>
    <w:rsid w:val="0005606B"/>
    <w:rsid w:val="0005610D"/>
    <w:rsid w:val="000562A3"/>
    <w:rsid w:val="0005650A"/>
    <w:rsid w:val="00056AD1"/>
    <w:rsid w:val="00056BD4"/>
    <w:rsid w:val="00056BE8"/>
    <w:rsid w:val="00056E2D"/>
    <w:rsid w:val="000571FE"/>
    <w:rsid w:val="000572C8"/>
    <w:rsid w:val="00057605"/>
    <w:rsid w:val="00057BDC"/>
    <w:rsid w:val="00060132"/>
    <w:rsid w:val="00060369"/>
    <w:rsid w:val="000605EE"/>
    <w:rsid w:val="00060633"/>
    <w:rsid w:val="000609B7"/>
    <w:rsid w:val="00060C9E"/>
    <w:rsid w:val="00060CE4"/>
    <w:rsid w:val="00061137"/>
    <w:rsid w:val="00061507"/>
    <w:rsid w:val="00061757"/>
    <w:rsid w:val="00061BAC"/>
    <w:rsid w:val="00061D09"/>
    <w:rsid w:val="00061EC5"/>
    <w:rsid w:val="00061F59"/>
    <w:rsid w:val="000627D2"/>
    <w:rsid w:val="00062AE6"/>
    <w:rsid w:val="00062C32"/>
    <w:rsid w:val="00062EAF"/>
    <w:rsid w:val="00063489"/>
    <w:rsid w:val="000634D1"/>
    <w:rsid w:val="00063799"/>
    <w:rsid w:val="00063C55"/>
    <w:rsid w:val="00064166"/>
    <w:rsid w:val="00064206"/>
    <w:rsid w:val="0006439D"/>
    <w:rsid w:val="00064489"/>
    <w:rsid w:val="000644A0"/>
    <w:rsid w:val="000644C8"/>
    <w:rsid w:val="00064B21"/>
    <w:rsid w:val="00065111"/>
    <w:rsid w:val="000652D1"/>
    <w:rsid w:val="000654A2"/>
    <w:rsid w:val="00065577"/>
    <w:rsid w:val="000655A5"/>
    <w:rsid w:val="000657F0"/>
    <w:rsid w:val="00065851"/>
    <w:rsid w:val="00065A30"/>
    <w:rsid w:val="00065DB8"/>
    <w:rsid w:val="00065E32"/>
    <w:rsid w:val="00065F52"/>
    <w:rsid w:val="00066133"/>
    <w:rsid w:val="0006618A"/>
    <w:rsid w:val="000669A4"/>
    <w:rsid w:val="00066CA2"/>
    <w:rsid w:val="00066DAC"/>
    <w:rsid w:val="00066DD1"/>
    <w:rsid w:val="00067220"/>
    <w:rsid w:val="00067B26"/>
    <w:rsid w:val="0007037A"/>
    <w:rsid w:val="000703CE"/>
    <w:rsid w:val="00070458"/>
    <w:rsid w:val="00070871"/>
    <w:rsid w:val="00070F0B"/>
    <w:rsid w:val="00070FA7"/>
    <w:rsid w:val="00071341"/>
    <w:rsid w:val="000713B0"/>
    <w:rsid w:val="000715C3"/>
    <w:rsid w:val="00071B5F"/>
    <w:rsid w:val="00071C15"/>
    <w:rsid w:val="00071C4C"/>
    <w:rsid w:val="00071D1B"/>
    <w:rsid w:val="00072271"/>
    <w:rsid w:val="000723E0"/>
    <w:rsid w:val="000729DF"/>
    <w:rsid w:val="00072A5E"/>
    <w:rsid w:val="00072D78"/>
    <w:rsid w:val="00072F4A"/>
    <w:rsid w:val="0007311E"/>
    <w:rsid w:val="000732B4"/>
    <w:rsid w:val="00073B35"/>
    <w:rsid w:val="00073B60"/>
    <w:rsid w:val="00074011"/>
    <w:rsid w:val="0007404A"/>
    <w:rsid w:val="00074113"/>
    <w:rsid w:val="00074227"/>
    <w:rsid w:val="000744A1"/>
    <w:rsid w:val="0007473B"/>
    <w:rsid w:val="000749A2"/>
    <w:rsid w:val="00074B7E"/>
    <w:rsid w:val="00074C96"/>
    <w:rsid w:val="00074E09"/>
    <w:rsid w:val="00074E23"/>
    <w:rsid w:val="00074FC9"/>
    <w:rsid w:val="0007583A"/>
    <w:rsid w:val="00075976"/>
    <w:rsid w:val="00075A72"/>
    <w:rsid w:val="000761AC"/>
    <w:rsid w:val="00076341"/>
    <w:rsid w:val="000764C1"/>
    <w:rsid w:val="0007680D"/>
    <w:rsid w:val="00076CA8"/>
    <w:rsid w:val="00076E09"/>
    <w:rsid w:val="00076ECB"/>
    <w:rsid w:val="00076FE5"/>
    <w:rsid w:val="00077233"/>
    <w:rsid w:val="0007755D"/>
    <w:rsid w:val="000775D9"/>
    <w:rsid w:val="00077A10"/>
    <w:rsid w:val="00077C04"/>
    <w:rsid w:val="00077E2B"/>
    <w:rsid w:val="00080032"/>
    <w:rsid w:val="000804E3"/>
    <w:rsid w:val="00080D06"/>
    <w:rsid w:val="00080DF1"/>
    <w:rsid w:val="00080F1D"/>
    <w:rsid w:val="00081025"/>
    <w:rsid w:val="000813C7"/>
    <w:rsid w:val="0008170E"/>
    <w:rsid w:val="00081726"/>
    <w:rsid w:val="000818CC"/>
    <w:rsid w:val="00081AE9"/>
    <w:rsid w:val="00081F28"/>
    <w:rsid w:val="00081FC6"/>
    <w:rsid w:val="000824F6"/>
    <w:rsid w:val="000827DD"/>
    <w:rsid w:val="0008282E"/>
    <w:rsid w:val="00082B12"/>
    <w:rsid w:val="00082D5F"/>
    <w:rsid w:val="00082E20"/>
    <w:rsid w:val="0008319A"/>
    <w:rsid w:val="000831BE"/>
    <w:rsid w:val="00083267"/>
    <w:rsid w:val="00083442"/>
    <w:rsid w:val="000838A7"/>
    <w:rsid w:val="0008397B"/>
    <w:rsid w:val="00083C82"/>
    <w:rsid w:val="00083DFD"/>
    <w:rsid w:val="000842C8"/>
    <w:rsid w:val="000843B3"/>
    <w:rsid w:val="000843B4"/>
    <w:rsid w:val="0008449D"/>
    <w:rsid w:val="00084557"/>
    <w:rsid w:val="000846A0"/>
    <w:rsid w:val="0008471C"/>
    <w:rsid w:val="000847CF"/>
    <w:rsid w:val="000849A1"/>
    <w:rsid w:val="00084BD3"/>
    <w:rsid w:val="00084C29"/>
    <w:rsid w:val="00084D87"/>
    <w:rsid w:val="00084F55"/>
    <w:rsid w:val="0008529C"/>
    <w:rsid w:val="000852C8"/>
    <w:rsid w:val="00085597"/>
    <w:rsid w:val="0008575C"/>
    <w:rsid w:val="00085947"/>
    <w:rsid w:val="00085989"/>
    <w:rsid w:val="00085CF4"/>
    <w:rsid w:val="000868C2"/>
    <w:rsid w:val="00086ABC"/>
    <w:rsid w:val="00086E27"/>
    <w:rsid w:val="00087030"/>
    <w:rsid w:val="000872D9"/>
    <w:rsid w:val="00087345"/>
    <w:rsid w:val="00087769"/>
    <w:rsid w:val="00087926"/>
    <w:rsid w:val="000879BB"/>
    <w:rsid w:val="00087A06"/>
    <w:rsid w:val="00087B10"/>
    <w:rsid w:val="00087BC6"/>
    <w:rsid w:val="00087BE6"/>
    <w:rsid w:val="0009002D"/>
    <w:rsid w:val="000906CF"/>
    <w:rsid w:val="000907BB"/>
    <w:rsid w:val="0009092B"/>
    <w:rsid w:val="00090CC1"/>
    <w:rsid w:val="00090E9F"/>
    <w:rsid w:val="00091011"/>
    <w:rsid w:val="00091190"/>
    <w:rsid w:val="0009128B"/>
    <w:rsid w:val="00091301"/>
    <w:rsid w:val="000915E6"/>
    <w:rsid w:val="00091B20"/>
    <w:rsid w:val="00091C78"/>
    <w:rsid w:val="00091EB2"/>
    <w:rsid w:val="0009216C"/>
    <w:rsid w:val="00092940"/>
    <w:rsid w:val="00092A02"/>
    <w:rsid w:val="00093096"/>
    <w:rsid w:val="00093459"/>
    <w:rsid w:val="000935E8"/>
    <w:rsid w:val="000935EB"/>
    <w:rsid w:val="00093CB6"/>
    <w:rsid w:val="00093D41"/>
    <w:rsid w:val="00093E4C"/>
    <w:rsid w:val="00093FC8"/>
    <w:rsid w:val="000944C3"/>
    <w:rsid w:val="0009455E"/>
    <w:rsid w:val="00094789"/>
    <w:rsid w:val="00094ABC"/>
    <w:rsid w:val="00095191"/>
    <w:rsid w:val="000951A6"/>
    <w:rsid w:val="00095464"/>
    <w:rsid w:val="000959E7"/>
    <w:rsid w:val="00095B1E"/>
    <w:rsid w:val="00095DB1"/>
    <w:rsid w:val="0009606C"/>
    <w:rsid w:val="00096327"/>
    <w:rsid w:val="00096599"/>
    <w:rsid w:val="0009669E"/>
    <w:rsid w:val="00096773"/>
    <w:rsid w:val="00096A66"/>
    <w:rsid w:val="00096D84"/>
    <w:rsid w:val="00096F30"/>
    <w:rsid w:val="00097025"/>
    <w:rsid w:val="00097578"/>
    <w:rsid w:val="000978C9"/>
    <w:rsid w:val="000978F4"/>
    <w:rsid w:val="00097DDF"/>
    <w:rsid w:val="00097F75"/>
    <w:rsid w:val="00097F87"/>
    <w:rsid w:val="000A0225"/>
    <w:rsid w:val="000A0363"/>
    <w:rsid w:val="000A036B"/>
    <w:rsid w:val="000A03F5"/>
    <w:rsid w:val="000A070F"/>
    <w:rsid w:val="000A075C"/>
    <w:rsid w:val="000A07E6"/>
    <w:rsid w:val="000A0B84"/>
    <w:rsid w:val="000A0C90"/>
    <w:rsid w:val="000A0D6B"/>
    <w:rsid w:val="000A10CE"/>
    <w:rsid w:val="000A112F"/>
    <w:rsid w:val="000A132C"/>
    <w:rsid w:val="000A15C4"/>
    <w:rsid w:val="000A1F46"/>
    <w:rsid w:val="000A24E0"/>
    <w:rsid w:val="000A2890"/>
    <w:rsid w:val="000A2CCD"/>
    <w:rsid w:val="000A2DBD"/>
    <w:rsid w:val="000A2F8B"/>
    <w:rsid w:val="000A30DC"/>
    <w:rsid w:val="000A3338"/>
    <w:rsid w:val="000A3545"/>
    <w:rsid w:val="000A37E9"/>
    <w:rsid w:val="000A3A8E"/>
    <w:rsid w:val="000A3B68"/>
    <w:rsid w:val="000A3BFF"/>
    <w:rsid w:val="000A46A8"/>
    <w:rsid w:val="000A479C"/>
    <w:rsid w:val="000A4AE4"/>
    <w:rsid w:val="000A4FC6"/>
    <w:rsid w:val="000A538E"/>
    <w:rsid w:val="000A56E7"/>
    <w:rsid w:val="000A57E3"/>
    <w:rsid w:val="000A58A0"/>
    <w:rsid w:val="000A5B00"/>
    <w:rsid w:val="000A5F1A"/>
    <w:rsid w:val="000A61EF"/>
    <w:rsid w:val="000A6207"/>
    <w:rsid w:val="000A6884"/>
    <w:rsid w:val="000A6941"/>
    <w:rsid w:val="000A69A4"/>
    <w:rsid w:val="000A6A41"/>
    <w:rsid w:val="000A6B20"/>
    <w:rsid w:val="000A6C2E"/>
    <w:rsid w:val="000A7024"/>
    <w:rsid w:val="000A709B"/>
    <w:rsid w:val="000A7468"/>
    <w:rsid w:val="000A75B8"/>
    <w:rsid w:val="000A78F1"/>
    <w:rsid w:val="000A7A02"/>
    <w:rsid w:val="000A7DC9"/>
    <w:rsid w:val="000A7EA5"/>
    <w:rsid w:val="000B05FB"/>
    <w:rsid w:val="000B0B2C"/>
    <w:rsid w:val="000B0B92"/>
    <w:rsid w:val="000B0C3D"/>
    <w:rsid w:val="000B0CFD"/>
    <w:rsid w:val="000B0E4E"/>
    <w:rsid w:val="000B1240"/>
    <w:rsid w:val="000B1489"/>
    <w:rsid w:val="000B1694"/>
    <w:rsid w:val="000B17A2"/>
    <w:rsid w:val="000B17C2"/>
    <w:rsid w:val="000B18E4"/>
    <w:rsid w:val="000B19B5"/>
    <w:rsid w:val="000B1A6B"/>
    <w:rsid w:val="000B1A7F"/>
    <w:rsid w:val="000B1AC0"/>
    <w:rsid w:val="000B1F0D"/>
    <w:rsid w:val="000B1F7C"/>
    <w:rsid w:val="000B20AA"/>
    <w:rsid w:val="000B2279"/>
    <w:rsid w:val="000B24EB"/>
    <w:rsid w:val="000B28D8"/>
    <w:rsid w:val="000B2922"/>
    <w:rsid w:val="000B2968"/>
    <w:rsid w:val="000B2A1E"/>
    <w:rsid w:val="000B2A8B"/>
    <w:rsid w:val="000B310D"/>
    <w:rsid w:val="000B35C7"/>
    <w:rsid w:val="000B37BA"/>
    <w:rsid w:val="000B3DB5"/>
    <w:rsid w:val="000B405A"/>
    <w:rsid w:val="000B43F6"/>
    <w:rsid w:val="000B4734"/>
    <w:rsid w:val="000B47DE"/>
    <w:rsid w:val="000B492C"/>
    <w:rsid w:val="000B4A53"/>
    <w:rsid w:val="000B4AE1"/>
    <w:rsid w:val="000B4BC0"/>
    <w:rsid w:val="000B4D84"/>
    <w:rsid w:val="000B4D9F"/>
    <w:rsid w:val="000B50D4"/>
    <w:rsid w:val="000B574E"/>
    <w:rsid w:val="000B5B13"/>
    <w:rsid w:val="000B5D39"/>
    <w:rsid w:val="000B6288"/>
    <w:rsid w:val="000B6378"/>
    <w:rsid w:val="000B666A"/>
    <w:rsid w:val="000B670B"/>
    <w:rsid w:val="000B6AE7"/>
    <w:rsid w:val="000B6C45"/>
    <w:rsid w:val="000B6EFB"/>
    <w:rsid w:val="000B73B7"/>
    <w:rsid w:val="000B7546"/>
    <w:rsid w:val="000B77DE"/>
    <w:rsid w:val="000B7891"/>
    <w:rsid w:val="000B79EB"/>
    <w:rsid w:val="000B7EA7"/>
    <w:rsid w:val="000C0102"/>
    <w:rsid w:val="000C0122"/>
    <w:rsid w:val="000C0232"/>
    <w:rsid w:val="000C08E1"/>
    <w:rsid w:val="000C0CFE"/>
    <w:rsid w:val="000C1305"/>
    <w:rsid w:val="000C147D"/>
    <w:rsid w:val="000C1B77"/>
    <w:rsid w:val="000C1BD3"/>
    <w:rsid w:val="000C1E63"/>
    <w:rsid w:val="000C24BB"/>
    <w:rsid w:val="000C2A12"/>
    <w:rsid w:val="000C2D6A"/>
    <w:rsid w:val="000C38FE"/>
    <w:rsid w:val="000C3E0E"/>
    <w:rsid w:val="000C4155"/>
    <w:rsid w:val="000C47BF"/>
    <w:rsid w:val="000C4C38"/>
    <w:rsid w:val="000C4E26"/>
    <w:rsid w:val="000C4E3C"/>
    <w:rsid w:val="000C5147"/>
    <w:rsid w:val="000C5595"/>
    <w:rsid w:val="000C55BF"/>
    <w:rsid w:val="000C57F0"/>
    <w:rsid w:val="000C5A83"/>
    <w:rsid w:val="000C5D5A"/>
    <w:rsid w:val="000C605D"/>
    <w:rsid w:val="000C6229"/>
    <w:rsid w:val="000C629E"/>
    <w:rsid w:val="000C62D0"/>
    <w:rsid w:val="000C63F0"/>
    <w:rsid w:val="000C646F"/>
    <w:rsid w:val="000C6610"/>
    <w:rsid w:val="000C68AB"/>
    <w:rsid w:val="000C6BC6"/>
    <w:rsid w:val="000C6E93"/>
    <w:rsid w:val="000C6F3B"/>
    <w:rsid w:val="000C76D7"/>
    <w:rsid w:val="000C76DF"/>
    <w:rsid w:val="000C7C97"/>
    <w:rsid w:val="000C7D0D"/>
    <w:rsid w:val="000D00A0"/>
    <w:rsid w:val="000D02CD"/>
    <w:rsid w:val="000D0407"/>
    <w:rsid w:val="000D0524"/>
    <w:rsid w:val="000D05E7"/>
    <w:rsid w:val="000D10D7"/>
    <w:rsid w:val="000D1181"/>
    <w:rsid w:val="000D11FF"/>
    <w:rsid w:val="000D15F1"/>
    <w:rsid w:val="000D1711"/>
    <w:rsid w:val="000D17E5"/>
    <w:rsid w:val="000D1BDB"/>
    <w:rsid w:val="000D278F"/>
    <w:rsid w:val="000D2B09"/>
    <w:rsid w:val="000D2BEC"/>
    <w:rsid w:val="000D2DD0"/>
    <w:rsid w:val="000D2DEF"/>
    <w:rsid w:val="000D34C4"/>
    <w:rsid w:val="000D35CE"/>
    <w:rsid w:val="000D3644"/>
    <w:rsid w:val="000D3669"/>
    <w:rsid w:val="000D3858"/>
    <w:rsid w:val="000D3A55"/>
    <w:rsid w:val="000D3B55"/>
    <w:rsid w:val="000D3EDC"/>
    <w:rsid w:val="000D45FB"/>
    <w:rsid w:val="000D4D71"/>
    <w:rsid w:val="000D4DC3"/>
    <w:rsid w:val="000D4E22"/>
    <w:rsid w:val="000D4E9A"/>
    <w:rsid w:val="000D52FC"/>
    <w:rsid w:val="000D53E6"/>
    <w:rsid w:val="000D5551"/>
    <w:rsid w:val="000D5FA3"/>
    <w:rsid w:val="000D608C"/>
    <w:rsid w:val="000D64BD"/>
    <w:rsid w:val="000D65E2"/>
    <w:rsid w:val="000D68A2"/>
    <w:rsid w:val="000D6919"/>
    <w:rsid w:val="000D6AF8"/>
    <w:rsid w:val="000D6DAE"/>
    <w:rsid w:val="000D73DE"/>
    <w:rsid w:val="000D75F4"/>
    <w:rsid w:val="000D7889"/>
    <w:rsid w:val="000D799C"/>
    <w:rsid w:val="000D79CC"/>
    <w:rsid w:val="000D7A35"/>
    <w:rsid w:val="000D7C18"/>
    <w:rsid w:val="000D7D99"/>
    <w:rsid w:val="000D7EF8"/>
    <w:rsid w:val="000E04CB"/>
    <w:rsid w:val="000E0526"/>
    <w:rsid w:val="000E093A"/>
    <w:rsid w:val="000E0E40"/>
    <w:rsid w:val="000E0E71"/>
    <w:rsid w:val="000E10AB"/>
    <w:rsid w:val="000E10C1"/>
    <w:rsid w:val="000E112D"/>
    <w:rsid w:val="000E1330"/>
    <w:rsid w:val="000E1486"/>
    <w:rsid w:val="000E166E"/>
    <w:rsid w:val="000E18FC"/>
    <w:rsid w:val="000E1AD8"/>
    <w:rsid w:val="000E215C"/>
    <w:rsid w:val="000E24EA"/>
    <w:rsid w:val="000E2622"/>
    <w:rsid w:val="000E287E"/>
    <w:rsid w:val="000E29FF"/>
    <w:rsid w:val="000E2EAE"/>
    <w:rsid w:val="000E2ED5"/>
    <w:rsid w:val="000E3135"/>
    <w:rsid w:val="000E35C8"/>
    <w:rsid w:val="000E3618"/>
    <w:rsid w:val="000E37C7"/>
    <w:rsid w:val="000E3916"/>
    <w:rsid w:val="000E3985"/>
    <w:rsid w:val="000E4025"/>
    <w:rsid w:val="000E413B"/>
    <w:rsid w:val="000E433E"/>
    <w:rsid w:val="000E440D"/>
    <w:rsid w:val="000E4674"/>
    <w:rsid w:val="000E49CA"/>
    <w:rsid w:val="000E4F22"/>
    <w:rsid w:val="000E5435"/>
    <w:rsid w:val="000E5822"/>
    <w:rsid w:val="000E59AD"/>
    <w:rsid w:val="000E5C89"/>
    <w:rsid w:val="000E5DA2"/>
    <w:rsid w:val="000E5FDE"/>
    <w:rsid w:val="000E60A4"/>
    <w:rsid w:val="000E60E9"/>
    <w:rsid w:val="000E62D9"/>
    <w:rsid w:val="000E6686"/>
    <w:rsid w:val="000E677D"/>
    <w:rsid w:val="000E6956"/>
    <w:rsid w:val="000E6A45"/>
    <w:rsid w:val="000E6D25"/>
    <w:rsid w:val="000E6E22"/>
    <w:rsid w:val="000E70A4"/>
    <w:rsid w:val="000E7171"/>
    <w:rsid w:val="000E7A0D"/>
    <w:rsid w:val="000E7DF8"/>
    <w:rsid w:val="000E7F5B"/>
    <w:rsid w:val="000E7FC4"/>
    <w:rsid w:val="000F04C7"/>
    <w:rsid w:val="000F0E3E"/>
    <w:rsid w:val="000F0E4B"/>
    <w:rsid w:val="000F161D"/>
    <w:rsid w:val="000F1967"/>
    <w:rsid w:val="000F1998"/>
    <w:rsid w:val="000F1A9D"/>
    <w:rsid w:val="000F1CD2"/>
    <w:rsid w:val="000F1D84"/>
    <w:rsid w:val="000F23E1"/>
    <w:rsid w:val="000F259D"/>
    <w:rsid w:val="000F2D2A"/>
    <w:rsid w:val="000F2E09"/>
    <w:rsid w:val="000F2E70"/>
    <w:rsid w:val="000F3041"/>
    <w:rsid w:val="000F316E"/>
    <w:rsid w:val="000F346F"/>
    <w:rsid w:val="000F35E2"/>
    <w:rsid w:val="000F3688"/>
    <w:rsid w:val="000F36D7"/>
    <w:rsid w:val="000F3BD5"/>
    <w:rsid w:val="000F3D8C"/>
    <w:rsid w:val="000F417F"/>
    <w:rsid w:val="000F42E8"/>
    <w:rsid w:val="000F4343"/>
    <w:rsid w:val="000F48B0"/>
    <w:rsid w:val="000F4951"/>
    <w:rsid w:val="000F4B13"/>
    <w:rsid w:val="000F5910"/>
    <w:rsid w:val="000F596E"/>
    <w:rsid w:val="000F5A34"/>
    <w:rsid w:val="000F5A96"/>
    <w:rsid w:val="000F5F1B"/>
    <w:rsid w:val="000F633D"/>
    <w:rsid w:val="000F6BED"/>
    <w:rsid w:val="000F6D44"/>
    <w:rsid w:val="000F6FF7"/>
    <w:rsid w:val="000F7108"/>
    <w:rsid w:val="000F7266"/>
    <w:rsid w:val="000F750D"/>
    <w:rsid w:val="000F7658"/>
    <w:rsid w:val="000F7A8D"/>
    <w:rsid w:val="000F7D71"/>
    <w:rsid w:val="000F7DA3"/>
    <w:rsid w:val="000F7EE7"/>
    <w:rsid w:val="0010068A"/>
    <w:rsid w:val="00100756"/>
    <w:rsid w:val="00100AEA"/>
    <w:rsid w:val="00100BB5"/>
    <w:rsid w:val="00100C78"/>
    <w:rsid w:val="00100CB7"/>
    <w:rsid w:val="00100E10"/>
    <w:rsid w:val="00100EDB"/>
    <w:rsid w:val="00101138"/>
    <w:rsid w:val="0010180E"/>
    <w:rsid w:val="00101B8A"/>
    <w:rsid w:val="00101EA9"/>
    <w:rsid w:val="00101FDC"/>
    <w:rsid w:val="0010265B"/>
    <w:rsid w:val="00102F62"/>
    <w:rsid w:val="00102F66"/>
    <w:rsid w:val="0010302E"/>
    <w:rsid w:val="0010337C"/>
    <w:rsid w:val="0010342F"/>
    <w:rsid w:val="001035D6"/>
    <w:rsid w:val="00103938"/>
    <w:rsid w:val="00103A7F"/>
    <w:rsid w:val="00103A8D"/>
    <w:rsid w:val="00103E90"/>
    <w:rsid w:val="00104118"/>
    <w:rsid w:val="0010435D"/>
    <w:rsid w:val="001043AF"/>
    <w:rsid w:val="0010446A"/>
    <w:rsid w:val="0010451F"/>
    <w:rsid w:val="00104689"/>
    <w:rsid w:val="001048B9"/>
    <w:rsid w:val="00104BCB"/>
    <w:rsid w:val="00105322"/>
    <w:rsid w:val="00105503"/>
    <w:rsid w:val="0010585C"/>
    <w:rsid w:val="00105A1C"/>
    <w:rsid w:val="00105C3E"/>
    <w:rsid w:val="00105EE2"/>
    <w:rsid w:val="00105F59"/>
    <w:rsid w:val="0010625B"/>
    <w:rsid w:val="0010629A"/>
    <w:rsid w:val="00106353"/>
    <w:rsid w:val="00106506"/>
    <w:rsid w:val="0010660F"/>
    <w:rsid w:val="00106953"/>
    <w:rsid w:val="00106C33"/>
    <w:rsid w:val="00106C81"/>
    <w:rsid w:val="00106E8B"/>
    <w:rsid w:val="0010707E"/>
    <w:rsid w:val="0010708F"/>
    <w:rsid w:val="00107439"/>
    <w:rsid w:val="0010773A"/>
    <w:rsid w:val="001077FD"/>
    <w:rsid w:val="0010788D"/>
    <w:rsid w:val="001079C8"/>
    <w:rsid w:val="00107A14"/>
    <w:rsid w:val="0011029F"/>
    <w:rsid w:val="0011075A"/>
    <w:rsid w:val="001107BD"/>
    <w:rsid w:val="001107E5"/>
    <w:rsid w:val="00110ABF"/>
    <w:rsid w:val="00110E4E"/>
    <w:rsid w:val="00111126"/>
    <w:rsid w:val="0011150B"/>
    <w:rsid w:val="001119C7"/>
    <w:rsid w:val="00111C91"/>
    <w:rsid w:val="00111D5D"/>
    <w:rsid w:val="00111F6A"/>
    <w:rsid w:val="00111F99"/>
    <w:rsid w:val="0011238C"/>
    <w:rsid w:val="0011263C"/>
    <w:rsid w:val="001126DE"/>
    <w:rsid w:val="00112782"/>
    <w:rsid w:val="001127FF"/>
    <w:rsid w:val="001128F7"/>
    <w:rsid w:val="00112908"/>
    <w:rsid w:val="00112C06"/>
    <w:rsid w:val="00112E00"/>
    <w:rsid w:val="0011328E"/>
    <w:rsid w:val="001132A9"/>
    <w:rsid w:val="001133EF"/>
    <w:rsid w:val="0011391C"/>
    <w:rsid w:val="00113D3C"/>
    <w:rsid w:val="00114220"/>
    <w:rsid w:val="001143D6"/>
    <w:rsid w:val="00114791"/>
    <w:rsid w:val="00114D5A"/>
    <w:rsid w:val="00114FBD"/>
    <w:rsid w:val="00115193"/>
    <w:rsid w:val="00115223"/>
    <w:rsid w:val="00115C3C"/>
    <w:rsid w:val="00115D19"/>
    <w:rsid w:val="00115DC0"/>
    <w:rsid w:val="00115F6E"/>
    <w:rsid w:val="0011629D"/>
    <w:rsid w:val="00116338"/>
    <w:rsid w:val="0011636A"/>
    <w:rsid w:val="00116556"/>
    <w:rsid w:val="00116626"/>
    <w:rsid w:val="001167C7"/>
    <w:rsid w:val="00116BC5"/>
    <w:rsid w:val="00116C0C"/>
    <w:rsid w:val="00116EBB"/>
    <w:rsid w:val="00116F78"/>
    <w:rsid w:val="0011706A"/>
    <w:rsid w:val="00117300"/>
    <w:rsid w:val="0011749B"/>
    <w:rsid w:val="00117586"/>
    <w:rsid w:val="001176BA"/>
    <w:rsid w:val="00117781"/>
    <w:rsid w:val="00117A5C"/>
    <w:rsid w:val="00117A5E"/>
    <w:rsid w:val="00117A7A"/>
    <w:rsid w:val="00117BD3"/>
    <w:rsid w:val="00117C72"/>
    <w:rsid w:val="00117F4A"/>
    <w:rsid w:val="00117F51"/>
    <w:rsid w:val="00117FBB"/>
    <w:rsid w:val="001203BF"/>
    <w:rsid w:val="001205BE"/>
    <w:rsid w:val="00120610"/>
    <w:rsid w:val="001207A1"/>
    <w:rsid w:val="00120859"/>
    <w:rsid w:val="0012091C"/>
    <w:rsid w:val="00120A3C"/>
    <w:rsid w:val="00121BC0"/>
    <w:rsid w:val="00121C0C"/>
    <w:rsid w:val="00121CEE"/>
    <w:rsid w:val="00121D01"/>
    <w:rsid w:val="0012210D"/>
    <w:rsid w:val="001226A1"/>
    <w:rsid w:val="00122C0D"/>
    <w:rsid w:val="00122C3D"/>
    <w:rsid w:val="00122D9F"/>
    <w:rsid w:val="00122F63"/>
    <w:rsid w:val="00122FD0"/>
    <w:rsid w:val="001231E0"/>
    <w:rsid w:val="00123292"/>
    <w:rsid w:val="001235C5"/>
    <w:rsid w:val="00123B09"/>
    <w:rsid w:val="00123C71"/>
    <w:rsid w:val="00123D3B"/>
    <w:rsid w:val="0012457B"/>
    <w:rsid w:val="00124587"/>
    <w:rsid w:val="00124853"/>
    <w:rsid w:val="00124899"/>
    <w:rsid w:val="001249B9"/>
    <w:rsid w:val="00125501"/>
    <w:rsid w:val="001256E7"/>
    <w:rsid w:val="001258BC"/>
    <w:rsid w:val="00125CCC"/>
    <w:rsid w:val="00125F9F"/>
    <w:rsid w:val="001260DB"/>
    <w:rsid w:val="001260F8"/>
    <w:rsid w:val="00126A56"/>
    <w:rsid w:val="00127515"/>
    <w:rsid w:val="001275E5"/>
    <w:rsid w:val="00127629"/>
    <w:rsid w:val="00127757"/>
    <w:rsid w:val="001278CB"/>
    <w:rsid w:val="00127972"/>
    <w:rsid w:val="001302E0"/>
    <w:rsid w:val="001305C0"/>
    <w:rsid w:val="00130798"/>
    <w:rsid w:val="001309CF"/>
    <w:rsid w:val="001310A9"/>
    <w:rsid w:val="00131307"/>
    <w:rsid w:val="00131696"/>
    <w:rsid w:val="00131931"/>
    <w:rsid w:val="00131A72"/>
    <w:rsid w:val="00132280"/>
    <w:rsid w:val="001324E6"/>
    <w:rsid w:val="0013297C"/>
    <w:rsid w:val="001329CE"/>
    <w:rsid w:val="00132B74"/>
    <w:rsid w:val="00132CA2"/>
    <w:rsid w:val="00132F31"/>
    <w:rsid w:val="00132FE2"/>
    <w:rsid w:val="0013315A"/>
    <w:rsid w:val="001331E2"/>
    <w:rsid w:val="0013325A"/>
    <w:rsid w:val="001333E6"/>
    <w:rsid w:val="001334D0"/>
    <w:rsid w:val="00133572"/>
    <w:rsid w:val="00133852"/>
    <w:rsid w:val="001338D6"/>
    <w:rsid w:val="00133C1F"/>
    <w:rsid w:val="00133E5E"/>
    <w:rsid w:val="00133E88"/>
    <w:rsid w:val="001343F3"/>
    <w:rsid w:val="00134437"/>
    <w:rsid w:val="001344DB"/>
    <w:rsid w:val="00134542"/>
    <w:rsid w:val="001346AE"/>
    <w:rsid w:val="0013470B"/>
    <w:rsid w:val="00134835"/>
    <w:rsid w:val="001348D2"/>
    <w:rsid w:val="00134C66"/>
    <w:rsid w:val="00134DF2"/>
    <w:rsid w:val="001352C9"/>
    <w:rsid w:val="001353F2"/>
    <w:rsid w:val="001354B5"/>
    <w:rsid w:val="001357AC"/>
    <w:rsid w:val="00135A2D"/>
    <w:rsid w:val="00135A78"/>
    <w:rsid w:val="00135CA5"/>
    <w:rsid w:val="00135F19"/>
    <w:rsid w:val="0013605D"/>
    <w:rsid w:val="001360E1"/>
    <w:rsid w:val="00136120"/>
    <w:rsid w:val="001365DA"/>
    <w:rsid w:val="001371AE"/>
    <w:rsid w:val="001371C2"/>
    <w:rsid w:val="0013738F"/>
    <w:rsid w:val="00137397"/>
    <w:rsid w:val="001373E4"/>
    <w:rsid w:val="001376E3"/>
    <w:rsid w:val="00137A02"/>
    <w:rsid w:val="00137C5A"/>
    <w:rsid w:val="00137D46"/>
    <w:rsid w:val="00137E44"/>
    <w:rsid w:val="00137E6D"/>
    <w:rsid w:val="00140057"/>
    <w:rsid w:val="001400FC"/>
    <w:rsid w:val="00140323"/>
    <w:rsid w:val="0014032F"/>
    <w:rsid w:val="001405C0"/>
    <w:rsid w:val="0014061D"/>
    <w:rsid w:val="001409A4"/>
    <w:rsid w:val="00140B68"/>
    <w:rsid w:val="00140BC0"/>
    <w:rsid w:val="00140CD2"/>
    <w:rsid w:val="00140E01"/>
    <w:rsid w:val="00141019"/>
    <w:rsid w:val="00141169"/>
    <w:rsid w:val="00141386"/>
    <w:rsid w:val="001414E8"/>
    <w:rsid w:val="00141850"/>
    <w:rsid w:val="001419F1"/>
    <w:rsid w:val="00141B65"/>
    <w:rsid w:val="00141ED4"/>
    <w:rsid w:val="0014228B"/>
    <w:rsid w:val="001423C1"/>
    <w:rsid w:val="00142522"/>
    <w:rsid w:val="00142F04"/>
    <w:rsid w:val="00143031"/>
    <w:rsid w:val="0014349F"/>
    <w:rsid w:val="00143573"/>
    <w:rsid w:val="00143605"/>
    <w:rsid w:val="00143854"/>
    <w:rsid w:val="001438C7"/>
    <w:rsid w:val="00143B4B"/>
    <w:rsid w:val="00143D8A"/>
    <w:rsid w:val="0014423E"/>
    <w:rsid w:val="00144367"/>
    <w:rsid w:val="001448EE"/>
    <w:rsid w:val="00144E5E"/>
    <w:rsid w:val="001450A5"/>
    <w:rsid w:val="001457CA"/>
    <w:rsid w:val="00145C6D"/>
    <w:rsid w:val="00145F2C"/>
    <w:rsid w:val="0014627B"/>
    <w:rsid w:val="0014629D"/>
    <w:rsid w:val="00146563"/>
    <w:rsid w:val="00146671"/>
    <w:rsid w:val="0014667E"/>
    <w:rsid w:val="001467F4"/>
    <w:rsid w:val="00146909"/>
    <w:rsid w:val="00146BF3"/>
    <w:rsid w:val="00146C9C"/>
    <w:rsid w:val="00146CE1"/>
    <w:rsid w:val="001470D9"/>
    <w:rsid w:val="001471F8"/>
    <w:rsid w:val="0014745C"/>
    <w:rsid w:val="0014748E"/>
    <w:rsid w:val="001476F8"/>
    <w:rsid w:val="00147785"/>
    <w:rsid w:val="001479B6"/>
    <w:rsid w:val="00147D03"/>
    <w:rsid w:val="00147F54"/>
    <w:rsid w:val="00147F97"/>
    <w:rsid w:val="0015029F"/>
    <w:rsid w:val="0015045E"/>
    <w:rsid w:val="00150BA3"/>
    <w:rsid w:val="0015133B"/>
    <w:rsid w:val="0015148B"/>
    <w:rsid w:val="0015172A"/>
    <w:rsid w:val="00151AB6"/>
    <w:rsid w:val="00151AEB"/>
    <w:rsid w:val="00151AF9"/>
    <w:rsid w:val="00151CBA"/>
    <w:rsid w:val="00152077"/>
    <w:rsid w:val="001521CA"/>
    <w:rsid w:val="001523D8"/>
    <w:rsid w:val="00152425"/>
    <w:rsid w:val="0015245D"/>
    <w:rsid w:val="00152727"/>
    <w:rsid w:val="001527B5"/>
    <w:rsid w:val="001527BD"/>
    <w:rsid w:val="0015284B"/>
    <w:rsid w:val="001528CC"/>
    <w:rsid w:val="001529DD"/>
    <w:rsid w:val="00152B17"/>
    <w:rsid w:val="00152B3F"/>
    <w:rsid w:val="00152B44"/>
    <w:rsid w:val="00152F39"/>
    <w:rsid w:val="00153004"/>
    <w:rsid w:val="001534C6"/>
    <w:rsid w:val="0015370E"/>
    <w:rsid w:val="001537EF"/>
    <w:rsid w:val="001539F7"/>
    <w:rsid w:val="00154063"/>
    <w:rsid w:val="0015428E"/>
    <w:rsid w:val="00154380"/>
    <w:rsid w:val="00154570"/>
    <w:rsid w:val="00154AB2"/>
    <w:rsid w:val="00154B37"/>
    <w:rsid w:val="00154BE7"/>
    <w:rsid w:val="00154C4D"/>
    <w:rsid w:val="00154CC5"/>
    <w:rsid w:val="00154E52"/>
    <w:rsid w:val="00154EA8"/>
    <w:rsid w:val="00154F7F"/>
    <w:rsid w:val="0015539C"/>
    <w:rsid w:val="00155829"/>
    <w:rsid w:val="00155F39"/>
    <w:rsid w:val="0015614B"/>
    <w:rsid w:val="0015637D"/>
    <w:rsid w:val="0015645B"/>
    <w:rsid w:val="001567F5"/>
    <w:rsid w:val="00156960"/>
    <w:rsid w:val="00156AB6"/>
    <w:rsid w:val="00156B95"/>
    <w:rsid w:val="00156CE9"/>
    <w:rsid w:val="00156F37"/>
    <w:rsid w:val="00156F91"/>
    <w:rsid w:val="00157174"/>
    <w:rsid w:val="0015725B"/>
    <w:rsid w:val="001572F4"/>
    <w:rsid w:val="00157386"/>
    <w:rsid w:val="00157DF2"/>
    <w:rsid w:val="00157EC4"/>
    <w:rsid w:val="00157FC4"/>
    <w:rsid w:val="00160D4A"/>
    <w:rsid w:val="001610A4"/>
    <w:rsid w:val="00161796"/>
    <w:rsid w:val="00161973"/>
    <w:rsid w:val="00161F37"/>
    <w:rsid w:val="00161FC0"/>
    <w:rsid w:val="00161FF5"/>
    <w:rsid w:val="001620AB"/>
    <w:rsid w:val="001625DF"/>
    <w:rsid w:val="001625E1"/>
    <w:rsid w:val="001626AF"/>
    <w:rsid w:val="001626BC"/>
    <w:rsid w:val="00162D25"/>
    <w:rsid w:val="00162EE0"/>
    <w:rsid w:val="00162F55"/>
    <w:rsid w:val="001630FB"/>
    <w:rsid w:val="001631AA"/>
    <w:rsid w:val="001635CB"/>
    <w:rsid w:val="00163D7D"/>
    <w:rsid w:val="00163DE6"/>
    <w:rsid w:val="0016415E"/>
    <w:rsid w:val="00164580"/>
    <w:rsid w:val="001648E9"/>
    <w:rsid w:val="00164AB6"/>
    <w:rsid w:val="0016529A"/>
    <w:rsid w:val="0016546C"/>
    <w:rsid w:val="001654D0"/>
    <w:rsid w:val="00165C42"/>
    <w:rsid w:val="00165C6C"/>
    <w:rsid w:val="00165E2D"/>
    <w:rsid w:val="00165EF0"/>
    <w:rsid w:val="0016644E"/>
    <w:rsid w:val="0016647E"/>
    <w:rsid w:val="001668ED"/>
    <w:rsid w:val="00166960"/>
    <w:rsid w:val="00166B8B"/>
    <w:rsid w:val="00166C1B"/>
    <w:rsid w:val="00166DCC"/>
    <w:rsid w:val="00166DF7"/>
    <w:rsid w:val="00166FC6"/>
    <w:rsid w:val="001670D0"/>
    <w:rsid w:val="001673FC"/>
    <w:rsid w:val="00167500"/>
    <w:rsid w:val="0016754D"/>
    <w:rsid w:val="001675DD"/>
    <w:rsid w:val="001676C1"/>
    <w:rsid w:val="001676D7"/>
    <w:rsid w:val="00167A8F"/>
    <w:rsid w:val="00170423"/>
    <w:rsid w:val="00170564"/>
    <w:rsid w:val="00170803"/>
    <w:rsid w:val="00170881"/>
    <w:rsid w:val="001709E3"/>
    <w:rsid w:val="00170A0C"/>
    <w:rsid w:val="00170EBD"/>
    <w:rsid w:val="001713E3"/>
    <w:rsid w:val="00171549"/>
    <w:rsid w:val="001717C5"/>
    <w:rsid w:val="001718F7"/>
    <w:rsid w:val="0017236A"/>
    <w:rsid w:val="00172610"/>
    <w:rsid w:val="001727F3"/>
    <w:rsid w:val="00172A5C"/>
    <w:rsid w:val="00172AEC"/>
    <w:rsid w:val="00172B52"/>
    <w:rsid w:val="00172CAB"/>
    <w:rsid w:val="00172DBE"/>
    <w:rsid w:val="001730B1"/>
    <w:rsid w:val="00173154"/>
    <w:rsid w:val="00173217"/>
    <w:rsid w:val="00173532"/>
    <w:rsid w:val="00173771"/>
    <w:rsid w:val="001739EB"/>
    <w:rsid w:val="00173AEA"/>
    <w:rsid w:val="00173EC2"/>
    <w:rsid w:val="00173F05"/>
    <w:rsid w:val="0017424A"/>
    <w:rsid w:val="00174283"/>
    <w:rsid w:val="0017437C"/>
    <w:rsid w:val="00174630"/>
    <w:rsid w:val="001749E7"/>
    <w:rsid w:val="00174AF8"/>
    <w:rsid w:val="00174BED"/>
    <w:rsid w:val="00174D7E"/>
    <w:rsid w:val="00174E9C"/>
    <w:rsid w:val="00174F6E"/>
    <w:rsid w:val="001751CC"/>
    <w:rsid w:val="00175314"/>
    <w:rsid w:val="0017535A"/>
    <w:rsid w:val="00175582"/>
    <w:rsid w:val="001755C9"/>
    <w:rsid w:val="001756A8"/>
    <w:rsid w:val="00175DA2"/>
    <w:rsid w:val="00175E16"/>
    <w:rsid w:val="001766A4"/>
    <w:rsid w:val="00176702"/>
    <w:rsid w:val="00176957"/>
    <w:rsid w:val="00176AB9"/>
    <w:rsid w:val="00176ACB"/>
    <w:rsid w:val="00176AE0"/>
    <w:rsid w:val="00176B69"/>
    <w:rsid w:val="00177356"/>
    <w:rsid w:val="00177742"/>
    <w:rsid w:val="00177997"/>
    <w:rsid w:val="00177A1A"/>
    <w:rsid w:val="00177CAE"/>
    <w:rsid w:val="00180065"/>
    <w:rsid w:val="00180330"/>
    <w:rsid w:val="00180365"/>
    <w:rsid w:val="001806B9"/>
    <w:rsid w:val="00180820"/>
    <w:rsid w:val="00181067"/>
    <w:rsid w:val="001811C3"/>
    <w:rsid w:val="0018149A"/>
    <w:rsid w:val="001814A1"/>
    <w:rsid w:val="00181570"/>
    <w:rsid w:val="00181594"/>
    <w:rsid w:val="00181E5C"/>
    <w:rsid w:val="00181EB6"/>
    <w:rsid w:val="00181F9E"/>
    <w:rsid w:val="00181FAE"/>
    <w:rsid w:val="00182881"/>
    <w:rsid w:val="00182B17"/>
    <w:rsid w:val="00182B4B"/>
    <w:rsid w:val="00182B94"/>
    <w:rsid w:val="00182CFD"/>
    <w:rsid w:val="00182EB8"/>
    <w:rsid w:val="00183466"/>
    <w:rsid w:val="00183972"/>
    <w:rsid w:val="00183FDE"/>
    <w:rsid w:val="0018430B"/>
    <w:rsid w:val="0018473B"/>
    <w:rsid w:val="00184868"/>
    <w:rsid w:val="0018490F"/>
    <w:rsid w:val="00184A61"/>
    <w:rsid w:val="00185369"/>
    <w:rsid w:val="0018538E"/>
    <w:rsid w:val="00185614"/>
    <w:rsid w:val="001856D1"/>
    <w:rsid w:val="00185C6D"/>
    <w:rsid w:val="00185DED"/>
    <w:rsid w:val="00185E1D"/>
    <w:rsid w:val="0018604A"/>
    <w:rsid w:val="001860E4"/>
    <w:rsid w:val="00186196"/>
    <w:rsid w:val="00186350"/>
    <w:rsid w:val="001864B1"/>
    <w:rsid w:val="001866F4"/>
    <w:rsid w:val="00186DCF"/>
    <w:rsid w:val="00186FA9"/>
    <w:rsid w:val="001871DA"/>
    <w:rsid w:val="0018721E"/>
    <w:rsid w:val="001873E5"/>
    <w:rsid w:val="001874F9"/>
    <w:rsid w:val="00187594"/>
    <w:rsid w:val="00187B25"/>
    <w:rsid w:val="00187C65"/>
    <w:rsid w:val="00187EAA"/>
    <w:rsid w:val="00187F61"/>
    <w:rsid w:val="0019030B"/>
    <w:rsid w:val="001903FC"/>
    <w:rsid w:val="00190492"/>
    <w:rsid w:val="001905ED"/>
    <w:rsid w:val="00190904"/>
    <w:rsid w:val="00190E1C"/>
    <w:rsid w:val="00190F91"/>
    <w:rsid w:val="0019148B"/>
    <w:rsid w:val="00191510"/>
    <w:rsid w:val="0019192E"/>
    <w:rsid w:val="00191C8B"/>
    <w:rsid w:val="00191DBC"/>
    <w:rsid w:val="00191F6A"/>
    <w:rsid w:val="0019209E"/>
    <w:rsid w:val="001922DA"/>
    <w:rsid w:val="00192465"/>
    <w:rsid w:val="0019248A"/>
    <w:rsid w:val="00192589"/>
    <w:rsid w:val="0019269A"/>
    <w:rsid w:val="00192CEC"/>
    <w:rsid w:val="00193302"/>
    <w:rsid w:val="0019337E"/>
    <w:rsid w:val="001935AD"/>
    <w:rsid w:val="0019371F"/>
    <w:rsid w:val="0019372E"/>
    <w:rsid w:val="00193E5A"/>
    <w:rsid w:val="00193E80"/>
    <w:rsid w:val="00194103"/>
    <w:rsid w:val="0019429D"/>
    <w:rsid w:val="0019466B"/>
    <w:rsid w:val="00194C26"/>
    <w:rsid w:val="00194DDC"/>
    <w:rsid w:val="001950AA"/>
    <w:rsid w:val="001950DA"/>
    <w:rsid w:val="001953EC"/>
    <w:rsid w:val="00195541"/>
    <w:rsid w:val="0019604C"/>
    <w:rsid w:val="001960B8"/>
    <w:rsid w:val="00196164"/>
    <w:rsid w:val="00196236"/>
    <w:rsid w:val="00196298"/>
    <w:rsid w:val="001962B1"/>
    <w:rsid w:val="001964FE"/>
    <w:rsid w:val="001965D9"/>
    <w:rsid w:val="00196702"/>
    <w:rsid w:val="001968C1"/>
    <w:rsid w:val="00196B87"/>
    <w:rsid w:val="00196D42"/>
    <w:rsid w:val="00196FE9"/>
    <w:rsid w:val="001972F3"/>
    <w:rsid w:val="001974CA"/>
    <w:rsid w:val="001974FB"/>
    <w:rsid w:val="00197B90"/>
    <w:rsid w:val="00197CEA"/>
    <w:rsid w:val="00197EC8"/>
    <w:rsid w:val="00197F59"/>
    <w:rsid w:val="001A0250"/>
    <w:rsid w:val="001A03D5"/>
    <w:rsid w:val="001A044B"/>
    <w:rsid w:val="001A04BB"/>
    <w:rsid w:val="001A06EB"/>
    <w:rsid w:val="001A091D"/>
    <w:rsid w:val="001A0B4A"/>
    <w:rsid w:val="001A0C7A"/>
    <w:rsid w:val="001A0D28"/>
    <w:rsid w:val="001A1176"/>
    <w:rsid w:val="001A1231"/>
    <w:rsid w:val="001A1384"/>
    <w:rsid w:val="001A13EC"/>
    <w:rsid w:val="001A14BA"/>
    <w:rsid w:val="001A18D0"/>
    <w:rsid w:val="001A19A6"/>
    <w:rsid w:val="001A1A75"/>
    <w:rsid w:val="001A1C55"/>
    <w:rsid w:val="001A1ECF"/>
    <w:rsid w:val="001A2040"/>
    <w:rsid w:val="001A227E"/>
    <w:rsid w:val="001A26B8"/>
    <w:rsid w:val="001A2A85"/>
    <w:rsid w:val="001A2AD1"/>
    <w:rsid w:val="001A2B3D"/>
    <w:rsid w:val="001A2B60"/>
    <w:rsid w:val="001A2D18"/>
    <w:rsid w:val="001A2D97"/>
    <w:rsid w:val="001A2E61"/>
    <w:rsid w:val="001A3241"/>
    <w:rsid w:val="001A33A8"/>
    <w:rsid w:val="001A36CF"/>
    <w:rsid w:val="001A37AB"/>
    <w:rsid w:val="001A37FE"/>
    <w:rsid w:val="001A3986"/>
    <w:rsid w:val="001A3E12"/>
    <w:rsid w:val="001A3F3F"/>
    <w:rsid w:val="001A3F77"/>
    <w:rsid w:val="001A3F7A"/>
    <w:rsid w:val="001A44C0"/>
    <w:rsid w:val="001A44D7"/>
    <w:rsid w:val="001A47A1"/>
    <w:rsid w:val="001A47D1"/>
    <w:rsid w:val="001A4D6E"/>
    <w:rsid w:val="001A4FFC"/>
    <w:rsid w:val="001A54E7"/>
    <w:rsid w:val="001A5A39"/>
    <w:rsid w:val="001A5CD7"/>
    <w:rsid w:val="001A5E93"/>
    <w:rsid w:val="001A609E"/>
    <w:rsid w:val="001A66E4"/>
    <w:rsid w:val="001A6746"/>
    <w:rsid w:val="001A68EB"/>
    <w:rsid w:val="001A6D40"/>
    <w:rsid w:val="001A6DD4"/>
    <w:rsid w:val="001A6E4C"/>
    <w:rsid w:val="001A715C"/>
    <w:rsid w:val="001A7404"/>
    <w:rsid w:val="001A7948"/>
    <w:rsid w:val="001B001F"/>
    <w:rsid w:val="001B06D0"/>
    <w:rsid w:val="001B0706"/>
    <w:rsid w:val="001B095B"/>
    <w:rsid w:val="001B106A"/>
    <w:rsid w:val="001B1170"/>
    <w:rsid w:val="001B11CF"/>
    <w:rsid w:val="001B1244"/>
    <w:rsid w:val="001B1479"/>
    <w:rsid w:val="001B14A4"/>
    <w:rsid w:val="001B1844"/>
    <w:rsid w:val="001B1965"/>
    <w:rsid w:val="001B1B00"/>
    <w:rsid w:val="001B1B32"/>
    <w:rsid w:val="001B1E26"/>
    <w:rsid w:val="001B1F2B"/>
    <w:rsid w:val="001B241C"/>
    <w:rsid w:val="001B2429"/>
    <w:rsid w:val="001B26B5"/>
    <w:rsid w:val="001B276D"/>
    <w:rsid w:val="001B2799"/>
    <w:rsid w:val="001B2B81"/>
    <w:rsid w:val="001B2E3A"/>
    <w:rsid w:val="001B317A"/>
    <w:rsid w:val="001B31D5"/>
    <w:rsid w:val="001B3400"/>
    <w:rsid w:val="001B353F"/>
    <w:rsid w:val="001B36E0"/>
    <w:rsid w:val="001B3F55"/>
    <w:rsid w:val="001B3FFE"/>
    <w:rsid w:val="001B4113"/>
    <w:rsid w:val="001B42CC"/>
    <w:rsid w:val="001B441A"/>
    <w:rsid w:val="001B4479"/>
    <w:rsid w:val="001B4741"/>
    <w:rsid w:val="001B4A5B"/>
    <w:rsid w:val="001B4CD7"/>
    <w:rsid w:val="001B4D7F"/>
    <w:rsid w:val="001B4F14"/>
    <w:rsid w:val="001B5195"/>
    <w:rsid w:val="001B51C8"/>
    <w:rsid w:val="001B548A"/>
    <w:rsid w:val="001B54B1"/>
    <w:rsid w:val="001B55C1"/>
    <w:rsid w:val="001B584D"/>
    <w:rsid w:val="001B5873"/>
    <w:rsid w:val="001B5C81"/>
    <w:rsid w:val="001B5CA1"/>
    <w:rsid w:val="001B601F"/>
    <w:rsid w:val="001B6207"/>
    <w:rsid w:val="001B68C5"/>
    <w:rsid w:val="001B6C31"/>
    <w:rsid w:val="001B7076"/>
    <w:rsid w:val="001B7C4F"/>
    <w:rsid w:val="001B7D3A"/>
    <w:rsid w:val="001B7E2B"/>
    <w:rsid w:val="001B7EDB"/>
    <w:rsid w:val="001B7F13"/>
    <w:rsid w:val="001C01EA"/>
    <w:rsid w:val="001C02E3"/>
    <w:rsid w:val="001C07EA"/>
    <w:rsid w:val="001C08B4"/>
    <w:rsid w:val="001C08E5"/>
    <w:rsid w:val="001C08E7"/>
    <w:rsid w:val="001C0A18"/>
    <w:rsid w:val="001C0B32"/>
    <w:rsid w:val="001C0BAA"/>
    <w:rsid w:val="001C0C3D"/>
    <w:rsid w:val="001C101F"/>
    <w:rsid w:val="001C16BE"/>
    <w:rsid w:val="001C1B2A"/>
    <w:rsid w:val="001C1CBC"/>
    <w:rsid w:val="001C208D"/>
    <w:rsid w:val="001C24B1"/>
    <w:rsid w:val="001C254E"/>
    <w:rsid w:val="001C2BDA"/>
    <w:rsid w:val="001C2C2C"/>
    <w:rsid w:val="001C2DD6"/>
    <w:rsid w:val="001C30F3"/>
    <w:rsid w:val="001C33D5"/>
    <w:rsid w:val="001C3627"/>
    <w:rsid w:val="001C3BA2"/>
    <w:rsid w:val="001C42F9"/>
    <w:rsid w:val="001C4438"/>
    <w:rsid w:val="001C444A"/>
    <w:rsid w:val="001C487C"/>
    <w:rsid w:val="001C4908"/>
    <w:rsid w:val="001C4C31"/>
    <w:rsid w:val="001C4EE8"/>
    <w:rsid w:val="001C501C"/>
    <w:rsid w:val="001C523F"/>
    <w:rsid w:val="001C526C"/>
    <w:rsid w:val="001C5434"/>
    <w:rsid w:val="001C5565"/>
    <w:rsid w:val="001C5572"/>
    <w:rsid w:val="001C570D"/>
    <w:rsid w:val="001C57A2"/>
    <w:rsid w:val="001C5ABD"/>
    <w:rsid w:val="001C5BC6"/>
    <w:rsid w:val="001C5C6F"/>
    <w:rsid w:val="001C6115"/>
    <w:rsid w:val="001C662F"/>
    <w:rsid w:val="001C6A4E"/>
    <w:rsid w:val="001C6B76"/>
    <w:rsid w:val="001C70C7"/>
    <w:rsid w:val="001C72A0"/>
    <w:rsid w:val="001C75AA"/>
    <w:rsid w:val="001C780E"/>
    <w:rsid w:val="001C7F82"/>
    <w:rsid w:val="001D0089"/>
    <w:rsid w:val="001D02FB"/>
    <w:rsid w:val="001D0333"/>
    <w:rsid w:val="001D0447"/>
    <w:rsid w:val="001D0560"/>
    <w:rsid w:val="001D0A5C"/>
    <w:rsid w:val="001D0CE7"/>
    <w:rsid w:val="001D0DAD"/>
    <w:rsid w:val="001D10CB"/>
    <w:rsid w:val="001D153B"/>
    <w:rsid w:val="001D158D"/>
    <w:rsid w:val="001D1590"/>
    <w:rsid w:val="001D1621"/>
    <w:rsid w:val="001D178B"/>
    <w:rsid w:val="001D17C1"/>
    <w:rsid w:val="001D1F43"/>
    <w:rsid w:val="001D20F7"/>
    <w:rsid w:val="001D2634"/>
    <w:rsid w:val="001D2749"/>
    <w:rsid w:val="001D2952"/>
    <w:rsid w:val="001D3013"/>
    <w:rsid w:val="001D3318"/>
    <w:rsid w:val="001D3C11"/>
    <w:rsid w:val="001D3C6C"/>
    <w:rsid w:val="001D3DE1"/>
    <w:rsid w:val="001D43BE"/>
    <w:rsid w:val="001D44A1"/>
    <w:rsid w:val="001D47D7"/>
    <w:rsid w:val="001D4E8D"/>
    <w:rsid w:val="001D52D2"/>
    <w:rsid w:val="001D581F"/>
    <w:rsid w:val="001D5849"/>
    <w:rsid w:val="001D5D57"/>
    <w:rsid w:val="001D64A8"/>
    <w:rsid w:val="001D6C32"/>
    <w:rsid w:val="001D6CE4"/>
    <w:rsid w:val="001D6D1C"/>
    <w:rsid w:val="001D6E54"/>
    <w:rsid w:val="001D703B"/>
    <w:rsid w:val="001D7C43"/>
    <w:rsid w:val="001E01D1"/>
    <w:rsid w:val="001E02B0"/>
    <w:rsid w:val="001E04AC"/>
    <w:rsid w:val="001E0801"/>
    <w:rsid w:val="001E097C"/>
    <w:rsid w:val="001E0A4B"/>
    <w:rsid w:val="001E0CE2"/>
    <w:rsid w:val="001E100A"/>
    <w:rsid w:val="001E1042"/>
    <w:rsid w:val="001E11B5"/>
    <w:rsid w:val="001E138D"/>
    <w:rsid w:val="001E153F"/>
    <w:rsid w:val="001E1595"/>
    <w:rsid w:val="001E176F"/>
    <w:rsid w:val="001E17C7"/>
    <w:rsid w:val="001E1860"/>
    <w:rsid w:val="001E1E65"/>
    <w:rsid w:val="001E1EE5"/>
    <w:rsid w:val="001E1F2B"/>
    <w:rsid w:val="001E1FB6"/>
    <w:rsid w:val="001E213D"/>
    <w:rsid w:val="001E23FC"/>
    <w:rsid w:val="001E2597"/>
    <w:rsid w:val="001E25E7"/>
    <w:rsid w:val="001E2CD1"/>
    <w:rsid w:val="001E3133"/>
    <w:rsid w:val="001E3242"/>
    <w:rsid w:val="001E3548"/>
    <w:rsid w:val="001E3607"/>
    <w:rsid w:val="001E3763"/>
    <w:rsid w:val="001E377E"/>
    <w:rsid w:val="001E41EB"/>
    <w:rsid w:val="001E43D2"/>
    <w:rsid w:val="001E492F"/>
    <w:rsid w:val="001E4CB5"/>
    <w:rsid w:val="001E4DBB"/>
    <w:rsid w:val="001E4DD8"/>
    <w:rsid w:val="001E50A2"/>
    <w:rsid w:val="001E50F5"/>
    <w:rsid w:val="001E5151"/>
    <w:rsid w:val="001E54F4"/>
    <w:rsid w:val="001E5518"/>
    <w:rsid w:val="001E5685"/>
    <w:rsid w:val="001E57A2"/>
    <w:rsid w:val="001E583C"/>
    <w:rsid w:val="001E62DE"/>
    <w:rsid w:val="001E64A5"/>
    <w:rsid w:val="001E6547"/>
    <w:rsid w:val="001E658D"/>
    <w:rsid w:val="001E65A2"/>
    <w:rsid w:val="001E6ECD"/>
    <w:rsid w:val="001E794E"/>
    <w:rsid w:val="001E79C5"/>
    <w:rsid w:val="001E7A38"/>
    <w:rsid w:val="001E7D11"/>
    <w:rsid w:val="001F02B1"/>
    <w:rsid w:val="001F02BC"/>
    <w:rsid w:val="001F02DA"/>
    <w:rsid w:val="001F02F1"/>
    <w:rsid w:val="001F046E"/>
    <w:rsid w:val="001F0517"/>
    <w:rsid w:val="001F07C1"/>
    <w:rsid w:val="001F07CE"/>
    <w:rsid w:val="001F07F7"/>
    <w:rsid w:val="001F09FD"/>
    <w:rsid w:val="001F0A3B"/>
    <w:rsid w:val="001F0A5E"/>
    <w:rsid w:val="001F0A74"/>
    <w:rsid w:val="001F0DAB"/>
    <w:rsid w:val="001F0E90"/>
    <w:rsid w:val="001F105E"/>
    <w:rsid w:val="001F1169"/>
    <w:rsid w:val="001F1226"/>
    <w:rsid w:val="001F130C"/>
    <w:rsid w:val="001F1417"/>
    <w:rsid w:val="001F144E"/>
    <w:rsid w:val="001F14DF"/>
    <w:rsid w:val="001F17C3"/>
    <w:rsid w:val="001F1AF8"/>
    <w:rsid w:val="001F1B09"/>
    <w:rsid w:val="001F1CBC"/>
    <w:rsid w:val="001F25AB"/>
    <w:rsid w:val="001F2612"/>
    <w:rsid w:val="001F2C61"/>
    <w:rsid w:val="001F2CB7"/>
    <w:rsid w:val="001F31F1"/>
    <w:rsid w:val="001F3246"/>
    <w:rsid w:val="001F3287"/>
    <w:rsid w:val="001F330E"/>
    <w:rsid w:val="001F34C2"/>
    <w:rsid w:val="001F351F"/>
    <w:rsid w:val="001F3809"/>
    <w:rsid w:val="001F3820"/>
    <w:rsid w:val="001F3A2D"/>
    <w:rsid w:val="001F3B30"/>
    <w:rsid w:val="001F4236"/>
    <w:rsid w:val="001F4360"/>
    <w:rsid w:val="001F4399"/>
    <w:rsid w:val="001F444E"/>
    <w:rsid w:val="001F4775"/>
    <w:rsid w:val="001F48BC"/>
    <w:rsid w:val="001F4BE0"/>
    <w:rsid w:val="001F4EBE"/>
    <w:rsid w:val="001F4F28"/>
    <w:rsid w:val="001F5036"/>
    <w:rsid w:val="001F534E"/>
    <w:rsid w:val="001F56A5"/>
    <w:rsid w:val="001F5844"/>
    <w:rsid w:val="001F5962"/>
    <w:rsid w:val="001F5979"/>
    <w:rsid w:val="001F59AB"/>
    <w:rsid w:val="001F5C13"/>
    <w:rsid w:val="001F5DB1"/>
    <w:rsid w:val="001F5E23"/>
    <w:rsid w:val="001F5F6A"/>
    <w:rsid w:val="001F5FAD"/>
    <w:rsid w:val="001F603F"/>
    <w:rsid w:val="001F635A"/>
    <w:rsid w:val="001F67F2"/>
    <w:rsid w:val="001F6814"/>
    <w:rsid w:val="001F6B54"/>
    <w:rsid w:val="001F6C67"/>
    <w:rsid w:val="001F6C8B"/>
    <w:rsid w:val="001F6F6E"/>
    <w:rsid w:val="001F7349"/>
    <w:rsid w:val="001F7954"/>
    <w:rsid w:val="001F7D5D"/>
    <w:rsid w:val="00200124"/>
    <w:rsid w:val="002001D6"/>
    <w:rsid w:val="002002EB"/>
    <w:rsid w:val="00200316"/>
    <w:rsid w:val="0020046C"/>
    <w:rsid w:val="0020054B"/>
    <w:rsid w:val="0020068A"/>
    <w:rsid w:val="0020073E"/>
    <w:rsid w:val="0020081F"/>
    <w:rsid w:val="00200846"/>
    <w:rsid w:val="002009DD"/>
    <w:rsid w:val="00200B4E"/>
    <w:rsid w:val="002010E2"/>
    <w:rsid w:val="00201810"/>
    <w:rsid w:val="002019D9"/>
    <w:rsid w:val="00201A9E"/>
    <w:rsid w:val="00201B54"/>
    <w:rsid w:val="00201BBD"/>
    <w:rsid w:val="00202171"/>
    <w:rsid w:val="0020227F"/>
    <w:rsid w:val="00202389"/>
    <w:rsid w:val="0020238D"/>
    <w:rsid w:val="0020242E"/>
    <w:rsid w:val="00202809"/>
    <w:rsid w:val="00202892"/>
    <w:rsid w:val="00202B88"/>
    <w:rsid w:val="00202C28"/>
    <w:rsid w:val="00202CE3"/>
    <w:rsid w:val="00202D0B"/>
    <w:rsid w:val="00202D12"/>
    <w:rsid w:val="00202FA0"/>
    <w:rsid w:val="0020367F"/>
    <w:rsid w:val="0020377A"/>
    <w:rsid w:val="00203F08"/>
    <w:rsid w:val="00204DAD"/>
    <w:rsid w:val="002050B5"/>
    <w:rsid w:val="00205203"/>
    <w:rsid w:val="002056D7"/>
    <w:rsid w:val="0020589C"/>
    <w:rsid w:val="002059FA"/>
    <w:rsid w:val="00205B56"/>
    <w:rsid w:val="00205B78"/>
    <w:rsid w:val="00205D3A"/>
    <w:rsid w:val="00205D43"/>
    <w:rsid w:val="00205D67"/>
    <w:rsid w:val="00205D97"/>
    <w:rsid w:val="00205EAC"/>
    <w:rsid w:val="002066DC"/>
    <w:rsid w:val="00206AB0"/>
    <w:rsid w:val="002070BD"/>
    <w:rsid w:val="0020769C"/>
    <w:rsid w:val="002078A7"/>
    <w:rsid w:val="00207FF7"/>
    <w:rsid w:val="002102ED"/>
    <w:rsid w:val="00210322"/>
    <w:rsid w:val="00210691"/>
    <w:rsid w:val="0021078F"/>
    <w:rsid w:val="002109F4"/>
    <w:rsid w:val="00210F18"/>
    <w:rsid w:val="002118D1"/>
    <w:rsid w:val="002119E4"/>
    <w:rsid w:val="0021206A"/>
    <w:rsid w:val="00212101"/>
    <w:rsid w:val="0021225B"/>
    <w:rsid w:val="00212526"/>
    <w:rsid w:val="002126EC"/>
    <w:rsid w:val="002128B6"/>
    <w:rsid w:val="002128C9"/>
    <w:rsid w:val="00212EED"/>
    <w:rsid w:val="00213467"/>
    <w:rsid w:val="00213772"/>
    <w:rsid w:val="002138EA"/>
    <w:rsid w:val="00213961"/>
    <w:rsid w:val="0021410A"/>
    <w:rsid w:val="00214233"/>
    <w:rsid w:val="002147F8"/>
    <w:rsid w:val="00214AD0"/>
    <w:rsid w:val="00214CC9"/>
    <w:rsid w:val="00214D48"/>
    <w:rsid w:val="002151B1"/>
    <w:rsid w:val="002155F0"/>
    <w:rsid w:val="00215869"/>
    <w:rsid w:val="00215FDF"/>
    <w:rsid w:val="00216147"/>
    <w:rsid w:val="0021619C"/>
    <w:rsid w:val="0021626E"/>
    <w:rsid w:val="002163FA"/>
    <w:rsid w:val="002164F2"/>
    <w:rsid w:val="00216574"/>
    <w:rsid w:val="00216642"/>
    <w:rsid w:val="0021674D"/>
    <w:rsid w:val="002168C4"/>
    <w:rsid w:val="002169E0"/>
    <w:rsid w:val="00216A2E"/>
    <w:rsid w:val="00216CCA"/>
    <w:rsid w:val="00216D3C"/>
    <w:rsid w:val="00216D4A"/>
    <w:rsid w:val="00217286"/>
    <w:rsid w:val="002174B7"/>
    <w:rsid w:val="002175B5"/>
    <w:rsid w:val="002176BF"/>
    <w:rsid w:val="002177AF"/>
    <w:rsid w:val="00217A2D"/>
    <w:rsid w:val="00217D0A"/>
    <w:rsid w:val="00217D55"/>
    <w:rsid w:val="00217F41"/>
    <w:rsid w:val="00217FE4"/>
    <w:rsid w:val="002200B7"/>
    <w:rsid w:val="00220414"/>
    <w:rsid w:val="00220696"/>
    <w:rsid w:val="002207B1"/>
    <w:rsid w:val="002209FB"/>
    <w:rsid w:val="00220AC5"/>
    <w:rsid w:val="00220EBC"/>
    <w:rsid w:val="002210D6"/>
    <w:rsid w:val="00221138"/>
    <w:rsid w:val="0022130E"/>
    <w:rsid w:val="00221716"/>
    <w:rsid w:val="00221727"/>
    <w:rsid w:val="00221768"/>
    <w:rsid w:val="00221830"/>
    <w:rsid w:val="002219C3"/>
    <w:rsid w:val="00221A57"/>
    <w:rsid w:val="00221E80"/>
    <w:rsid w:val="0022213A"/>
    <w:rsid w:val="0022235F"/>
    <w:rsid w:val="002223B8"/>
    <w:rsid w:val="00222B89"/>
    <w:rsid w:val="00222BBA"/>
    <w:rsid w:val="00222D34"/>
    <w:rsid w:val="00222D3E"/>
    <w:rsid w:val="00222DA9"/>
    <w:rsid w:val="002232AA"/>
    <w:rsid w:val="00223487"/>
    <w:rsid w:val="00223511"/>
    <w:rsid w:val="00223636"/>
    <w:rsid w:val="0022373D"/>
    <w:rsid w:val="00223843"/>
    <w:rsid w:val="00223F3E"/>
    <w:rsid w:val="0022422A"/>
    <w:rsid w:val="002245B3"/>
    <w:rsid w:val="00224781"/>
    <w:rsid w:val="00224953"/>
    <w:rsid w:val="00224A4A"/>
    <w:rsid w:val="00224EAF"/>
    <w:rsid w:val="00224FE9"/>
    <w:rsid w:val="00225042"/>
    <w:rsid w:val="002257A9"/>
    <w:rsid w:val="00225C04"/>
    <w:rsid w:val="00225E2F"/>
    <w:rsid w:val="00225EAD"/>
    <w:rsid w:val="0022622B"/>
    <w:rsid w:val="002266E0"/>
    <w:rsid w:val="0022679A"/>
    <w:rsid w:val="00226932"/>
    <w:rsid w:val="00227107"/>
    <w:rsid w:val="00227550"/>
    <w:rsid w:val="0022767A"/>
    <w:rsid w:val="00227A14"/>
    <w:rsid w:val="00227D39"/>
    <w:rsid w:val="00230187"/>
    <w:rsid w:val="00230581"/>
    <w:rsid w:val="0023069E"/>
    <w:rsid w:val="00230705"/>
    <w:rsid w:val="002307A4"/>
    <w:rsid w:val="00230966"/>
    <w:rsid w:val="00230A9A"/>
    <w:rsid w:val="00230B86"/>
    <w:rsid w:val="00230CD5"/>
    <w:rsid w:val="00231171"/>
    <w:rsid w:val="00231418"/>
    <w:rsid w:val="0023141D"/>
    <w:rsid w:val="002319B9"/>
    <w:rsid w:val="00231C6E"/>
    <w:rsid w:val="00232045"/>
    <w:rsid w:val="0023217F"/>
    <w:rsid w:val="0023224D"/>
    <w:rsid w:val="00232297"/>
    <w:rsid w:val="0023241C"/>
    <w:rsid w:val="00232669"/>
    <w:rsid w:val="00232745"/>
    <w:rsid w:val="00232971"/>
    <w:rsid w:val="00232AAD"/>
    <w:rsid w:val="002331E1"/>
    <w:rsid w:val="0023321A"/>
    <w:rsid w:val="002332A0"/>
    <w:rsid w:val="002333E5"/>
    <w:rsid w:val="00233598"/>
    <w:rsid w:val="00233974"/>
    <w:rsid w:val="00233CE4"/>
    <w:rsid w:val="00234505"/>
    <w:rsid w:val="00234624"/>
    <w:rsid w:val="00234A97"/>
    <w:rsid w:val="00234AF3"/>
    <w:rsid w:val="00234B56"/>
    <w:rsid w:val="00234B84"/>
    <w:rsid w:val="00234D76"/>
    <w:rsid w:val="00234E2E"/>
    <w:rsid w:val="0023517B"/>
    <w:rsid w:val="002353BF"/>
    <w:rsid w:val="002353D3"/>
    <w:rsid w:val="00235882"/>
    <w:rsid w:val="00235A67"/>
    <w:rsid w:val="00235B06"/>
    <w:rsid w:val="00235BF8"/>
    <w:rsid w:val="0023633A"/>
    <w:rsid w:val="00236696"/>
    <w:rsid w:val="0023697F"/>
    <w:rsid w:val="00236A68"/>
    <w:rsid w:val="00236CBE"/>
    <w:rsid w:val="002372AF"/>
    <w:rsid w:val="002373A5"/>
    <w:rsid w:val="002375AE"/>
    <w:rsid w:val="002378AF"/>
    <w:rsid w:val="0023795F"/>
    <w:rsid w:val="002379C8"/>
    <w:rsid w:val="00240043"/>
    <w:rsid w:val="00240095"/>
    <w:rsid w:val="00240218"/>
    <w:rsid w:val="0024049D"/>
    <w:rsid w:val="002404B4"/>
    <w:rsid w:val="00240BAF"/>
    <w:rsid w:val="00240C5F"/>
    <w:rsid w:val="0024118B"/>
    <w:rsid w:val="00241508"/>
    <w:rsid w:val="002417AB"/>
    <w:rsid w:val="00241E3C"/>
    <w:rsid w:val="00242171"/>
    <w:rsid w:val="00242742"/>
    <w:rsid w:val="002428A9"/>
    <w:rsid w:val="00242A8C"/>
    <w:rsid w:val="00242F45"/>
    <w:rsid w:val="002431E6"/>
    <w:rsid w:val="00243362"/>
    <w:rsid w:val="002437D2"/>
    <w:rsid w:val="00243B76"/>
    <w:rsid w:val="00243BBF"/>
    <w:rsid w:val="00243CEF"/>
    <w:rsid w:val="00243FC4"/>
    <w:rsid w:val="00243FFE"/>
    <w:rsid w:val="00244476"/>
    <w:rsid w:val="00244680"/>
    <w:rsid w:val="00244AD2"/>
    <w:rsid w:val="00244B16"/>
    <w:rsid w:val="00244C0E"/>
    <w:rsid w:val="00244D8A"/>
    <w:rsid w:val="00244F78"/>
    <w:rsid w:val="00245127"/>
    <w:rsid w:val="0024518F"/>
    <w:rsid w:val="002452C1"/>
    <w:rsid w:val="002452C5"/>
    <w:rsid w:val="00245445"/>
    <w:rsid w:val="002454F3"/>
    <w:rsid w:val="00245A83"/>
    <w:rsid w:val="00245BA7"/>
    <w:rsid w:val="0024606D"/>
    <w:rsid w:val="002461A7"/>
    <w:rsid w:val="0024627B"/>
    <w:rsid w:val="00246305"/>
    <w:rsid w:val="00246415"/>
    <w:rsid w:val="002464E1"/>
    <w:rsid w:val="002466EB"/>
    <w:rsid w:val="00246C27"/>
    <w:rsid w:val="002479BE"/>
    <w:rsid w:val="00247A04"/>
    <w:rsid w:val="00247F64"/>
    <w:rsid w:val="00247FDC"/>
    <w:rsid w:val="0025051E"/>
    <w:rsid w:val="00250742"/>
    <w:rsid w:val="00250956"/>
    <w:rsid w:val="00250AAB"/>
    <w:rsid w:val="00250BB3"/>
    <w:rsid w:val="00250C77"/>
    <w:rsid w:val="00250F01"/>
    <w:rsid w:val="002511D2"/>
    <w:rsid w:val="00251271"/>
    <w:rsid w:val="002513F9"/>
    <w:rsid w:val="0025169C"/>
    <w:rsid w:val="002516F2"/>
    <w:rsid w:val="0025199C"/>
    <w:rsid w:val="00251A64"/>
    <w:rsid w:val="00251EEE"/>
    <w:rsid w:val="00251F2B"/>
    <w:rsid w:val="002521EA"/>
    <w:rsid w:val="0025239C"/>
    <w:rsid w:val="002525FD"/>
    <w:rsid w:val="00252C9C"/>
    <w:rsid w:val="00252D9C"/>
    <w:rsid w:val="00252F0E"/>
    <w:rsid w:val="00252F61"/>
    <w:rsid w:val="00252F75"/>
    <w:rsid w:val="00253166"/>
    <w:rsid w:val="00253BC5"/>
    <w:rsid w:val="0025401B"/>
    <w:rsid w:val="00254761"/>
    <w:rsid w:val="002549B3"/>
    <w:rsid w:val="00254CAF"/>
    <w:rsid w:val="00254E44"/>
    <w:rsid w:val="00254E67"/>
    <w:rsid w:val="00254F0C"/>
    <w:rsid w:val="00255247"/>
    <w:rsid w:val="00255412"/>
    <w:rsid w:val="002558F6"/>
    <w:rsid w:val="00255B4F"/>
    <w:rsid w:val="00255B85"/>
    <w:rsid w:val="00255D35"/>
    <w:rsid w:val="00255D51"/>
    <w:rsid w:val="0025606A"/>
    <w:rsid w:val="0025616F"/>
    <w:rsid w:val="002561BB"/>
    <w:rsid w:val="00256205"/>
    <w:rsid w:val="002563A8"/>
    <w:rsid w:val="00256549"/>
    <w:rsid w:val="00256A41"/>
    <w:rsid w:val="00256C0A"/>
    <w:rsid w:val="002572C3"/>
    <w:rsid w:val="002578BC"/>
    <w:rsid w:val="00257A9B"/>
    <w:rsid w:val="00257B31"/>
    <w:rsid w:val="00257E90"/>
    <w:rsid w:val="00257EA0"/>
    <w:rsid w:val="00257F84"/>
    <w:rsid w:val="00260184"/>
    <w:rsid w:val="002604C5"/>
    <w:rsid w:val="00260584"/>
    <w:rsid w:val="002607F1"/>
    <w:rsid w:val="00260AA4"/>
    <w:rsid w:val="00260DD8"/>
    <w:rsid w:val="00260E03"/>
    <w:rsid w:val="00260F95"/>
    <w:rsid w:val="002613FE"/>
    <w:rsid w:val="00261A19"/>
    <w:rsid w:val="00261C9A"/>
    <w:rsid w:val="00261FB9"/>
    <w:rsid w:val="00262000"/>
    <w:rsid w:val="0026245C"/>
    <w:rsid w:val="00262909"/>
    <w:rsid w:val="00262A36"/>
    <w:rsid w:val="002638B1"/>
    <w:rsid w:val="002638C2"/>
    <w:rsid w:val="002639F6"/>
    <w:rsid w:val="00263BD7"/>
    <w:rsid w:val="00264052"/>
    <w:rsid w:val="002642E3"/>
    <w:rsid w:val="00264417"/>
    <w:rsid w:val="0026456F"/>
    <w:rsid w:val="00264643"/>
    <w:rsid w:val="002649B7"/>
    <w:rsid w:val="00264AF9"/>
    <w:rsid w:val="00264B7A"/>
    <w:rsid w:val="00264BC6"/>
    <w:rsid w:val="00264DA5"/>
    <w:rsid w:val="00264F5F"/>
    <w:rsid w:val="0026504C"/>
    <w:rsid w:val="0026507F"/>
    <w:rsid w:val="00265456"/>
    <w:rsid w:val="00265593"/>
    <w:rsid w:val="00265734"/>
    <w:rsid w:val="00265B16"/>
    <w:rsid w:val="00265E8E"/>
    <w:rsid w:val="00265F22"/>
    <w:rsid w:val="00266464"/>
    <w:rsid w:val="00266A2D"/>
    <w:rsid w:val="00266B86"/>
    <w:rsid w:val="00266DC2"/>
    <w:rsid w:val="00267015"/>
    <w:rsid w:val="002673CD"/>
    <w:rsid w:val="00267C5F"/>
    <w:rsid w:val="00267DEC"/>
    <w:rsid w:val="00267FE3"/>
    <w:rsid w:val="002700BD"/>
    <w:rsid w:val="00270632"/>
    <w:rsid w:val="002706FC"/>
    <w:rsid w:val="0027072C"/>
    <w:rsid w:val="00270F7F"/>
    <w:rsid w:val="00271543"/>
    <w:rsid w:val="002715A0"/>
    <w:rsid w:val="0027166C"/>
    <w:rsid w:val="0027179C"/>
    <w:rsid w:val="00271B3D"/>
    <w:rsid w:val="00271B9F"/>
    <w:rsid w:val="00271C3F"/>
    <w:rsid w:val="00271CE6"/>
    <w:rsid w:val="00271DE5"/>
    <w:rsid w:val="00271F70"/>
    <w:rsid w:val="00272434"/>
    <w:rsid w:val="002725C3"/>
    <w:rsid w:val="00272812"/>
    <w:rsid w:val="00272895"/>
    <w:rsid w:val="00272E15"/>
    <w:rsid w:val="002731E7"/>
    <w:rsid w:val="0027334B"/>
    <w:rsid w:val="00273397"/>
    <w:rsid w:val="00273434"/>
    <w:rsid w:val="00273DED"/>
    <w:rsid w:val="00273EC5"/>
    <w:rsid w:val="00274124"/>
    <w:rsid w:val="00274137"/>
    <w:rsid w:val="002741D6"/>
    <w:rsid w:val="0027421A"/>
    <w:rsid w:val="002743CB"/>
    <w:rsid w:val="00274434"/>
    <w:rsid w:val="002744C7"/>
    <w:rsid w:val="00274610"/>
    <w:rsid w:val="00274784"/>
    <w:rsid w:val="002748EF"/>
    <w:rsid w:val="002748F0"/>
    <w:rsid w:val="00274AA1"/>
    <w:rsid w:val="00274C5E"/>
    <w:rsid w:val="00275176"/>
    <w:rsid w:val="00275666"/>
    <w:rsid w:val="00275C84"/>
    <w:rsid w:val="00275DD6"/>
    <w:rsid w:val="00275F86"/>
    <w:rsid w:val="002760BF"/>
    <w:rsid w:val="00276111"/>
    <w:rsid w:val="00276B9C"/>
    <w:rsid w:val="00276D26"/>
    <w:rsid w:val="00276DD9"/>
    <w:rsid w:val="00277023"/>
    <w:rsid w:val="00277085"/>
    <w:rsid w:val="00277623"/>
    <w:rsid w:val="00277761"/>
    <w:rsid w:val="002779DA"/>
    <w:rsid w:val="00277CA7"/>
    <w:rsid w:val="00277F3D"/>
    <w:rsid w:val="00280264"/>
    <w:rsid w:val="00280279"/>
    <w:rsid w:val="002803D2"/>
    <w:rsid w:val="0028048A"/>
    <w:rsid w:val="002805A0"/>
    <w:rsid w:val="002807BB"/>
    <w:rsid w:val="00280AD2"/>
    <w:rsid w:val="00280B99"/>
    <w:rsid w:val="00280C4E"/>
    <w:rsid w:val="00280F00"/>
    <w:rsid w:val="00280F67"/>
    <w:rsid w:val="00280F6C"/>
    <w:rsid w:val="00280F86"/>
    <w:rsid w:val="00281075"/>
    <w:rsid w:val="00281207"/>
    <w:rsid w:val="00281783"/>
    <w:rsid w:val="0028178C"/>
    <w:rsid w:val="00281C62"/>
    <w:rsid w:val="00281C99"/>
    <w:rsid w:val="00281F39"/>
    <w:rsid w:val="0028201F"/>
    <w:rsid w:val="0028215E"/>
    <w:rsid w:val="002821D8"/>
    <w:rsid w:val="00282282"/>
    <w:rsid w:val="002822C4"/>
    <w:rsid w:val="002823AF"/>
    <w:rsid w:val="00282559"/>
    <w:rsid w:val="002825F9"/>
    <w:rsid w:val="002829D3"/>
    <w:rsid w:val="002829F0"/>
    <w:rsid w:val="00282DAE"/>
    <w:rsid w:val="002830D3"/>
    <w:rsid w:val="00283307"/>
    <w:rsid w:val="002833EC"/>
    <w:rsid w:val="00283789"/>
    <w:rsid w:val="002838B2"/>
    <w:rsid w:val="00283917"/>
    <w:rsid w:val="002839CC"/>
    <w:rsid w:val="00283AA3"/>
    <w:rsid w:val="0028416E"/>
    <w:rsid w:val="00284289"/>
    <w:rsid w:val="002843EF"/>
    <w:rsid w:val="0028444D"/>
    <w:rsid w:val="0028467C"/>
    <w:rsid w:val="00284B1B"/>
    <w:rsid w:val="002850EC"/>
    <w:rsid w:val="00285732"/>
    <w:rsid w:val="002857E8"/>
    <w:rsid w:val="00285858"/>
    <w:rsid w:val="00285BF7"/>
    <w:rsid w:val="00285F10"/>
    <w:rsid w:val="00285F12"/>
    <w:rsid w:val="00286599"/>
    <w:rsid w:val="00286748"/>
    <w:rsid w:val="00286B43"/>
    <w:rsid w:val="002871F8"/>
    <w:rsid w:val="002873F0"/>
    <w:rsid w:val="0028759C"/>
    <w:rsid w:val="002876A5"/>
    <w:rsid w:val="00287BAA"/>
    <w:rsid w:val="002905D2"/>
    <w:rsid w:val="0029067A"/>
    <w:rsid w:val="0029096F"/>
    <w:rsid w:val="00290A4D"/>
    <w:rsid w:val="00290BEF"/>
    <w:rsid w:val="00290CD5"/>
    <w:rsid w:val="00290D93"/>
    <w:rsid w:val="00290EBD"/>
    <w:rsid w:val="00291641"/>
    <w:rsid w:val="002916E7"/>
    <w:rsid w:val="00291A1E"/>
    <w:rsid w:val="00291A6F"/>
    <w:rsid w:val="0029238C"/>
    <w:rsid w:val="00292536"/>
    <w:rsid w:val="002926E1"/>
    <w:rsid w:val="00292861"/>
    <w:rsid w:val="00292C43"/>
    <w:rsid w:val="00293487"/>
    <w:rsid w:val="00293A76"/>
    <w:rsid w:val="00293CA5"/>
    <w:rsid w:val="00293E00"/>
    <w:rsid w:val="00293F63"/>
    <w:rsid w:val="002942B6"/>
    <w:rsid w:val="002944C0"/>
    <w:rsid w:val="002945C1"/>
    <w:rsid w:val="002946B2"/>
    <w:rsid w:val="0029478D"/>
    <w:rsid w:val="00294ADF"/>
    <w:rsid w:val="00294FEA"/>
    <w:rsid w:val="002951AA"/>
    <w:rsid w:val="002951D9"/>
    <w:rsid w:val="00295A04"/>
    <w:rsid w:val="00295AC9"/>
    <w:rsid w:val="00295ADF"/>
    <w:rsid w:val="00296110"/>
    <w:rsid w:val="0029636D"/>
    <w:rsid w:val="00296444"/>
    <w:rsid w:val="002965FF"/>
    <w:rsid w:val="00297052"/>
    <w:rsid w:val="0029705E"/>
    <w:rsid w:val="002971EC"/>
    <w:rsid w:val="0029722A"/>
    <w:rsid w:val="00297805"/>
    <w:rsid w:val="0029799B"/>
    <w:rsid w:val="002979D4"/>
    <w:rsid w:val="002979F2"/>
    <w:rsid w:val="00297A0E"/>
    <w:rsid w:val="00297A1D"/>
    <w:rsid w:val="00297CC1"/>
    <w:rsid w:val="00297D3B"/>
    <w:rsid w:val="00297D76"/>
    <w:rsid w:val="00297F7A"/>
    <w:rsid w:val="002A007A"/>
    <w:rsid w:val="002A025D"/>
    <w:rsid w:val="002A079A"/>
    <w:rsid w:val="002A092D"/>
    <w:rsid w:val="002A0B16"/>
    <w:rsid w:val="002A0C1C"/>
    <w:rsid w:val="002A0C94"/>
    <w:rsid w:val="002A0E5F"/>
    <w:rsid w:val="002A10C6"/>
    <w:rsid w:val="002A113C"/>
    <w:rsid w:val="002A1309"/>
    <w:rsid w:val="002A1D56"/>
    <w:rsid w:val="002A1E58"/>
    <w:rsid w:val="002A1FF4"/>
    <w:rsid w:val="002A2049"/>
    <w:rsid w:val="002A248A"/>
    <w:rsid w:val="002A26A4"/>
    <w:rsid w:val="002A2A5C"/>
    <w:rsid w:val="002A3177"/>
    <w:rsid w:val="002A3184"/>
    <w:rsid w:val="002A36BE"/>
    <w:rsid w:val="002A39FA"/>
    <w:rsid w:val="002A3C44"/>
    <w:rsid w:val="002A4175"/>
    <w:rsid w:val="002A428E"/>
    <w:rsid w:val="002A48C2"/>
    <w:rsid w:val="002A4973"/>
    <w:rsid w:val="002A4DA4"/>
    <w:rsid w:val="002A4DB2"/>
    <w:rsid w:val="002A4FA0"/>
    <w:rsid w:val="002A5155"/>
    <w:rsid w:val="002A5193"/>
    <w:rsid w:val="002A5467"/>
    <w:rsid w:val="002A57F3"/>
    <w:rsid w:val="002A5868"/>
    <w:rsid w:val="002A5BF6"/>
    <w:rsid w:val="002A5C1E"/>
    <w:rsid w:val="002A5E0B"/>
    <w:rsid w:val="002A5F3C"/>
    <w:rsid w:val="002A6153"/>
    <w:rsid w:val="002A61A0"/>
    <w:rsid w:val="002A62AC"/>
    <w:rsid w:val="002A6541"/>
    <w:rsid w:val="002A6FF5"/>
    <w:rsid w:val="002A7067"/>
    <w:rsid w:val="002A7098"/>
    <w:rsid w:val="002A7124"/>
    <w:rsid w:val="002A71F0"/>
    <w:rsid w:val="002A7203"/>
    <w:rsid w:val="002A772F"/>
    <w:rsid w:val="002A77B3"/>
    <w:rsid w:val="002A7A29"/>
    <w:rsid w:val="002A7CFD"/>
    <w:rsid w:val="002A7EEB"/>
    <w:rsid w:val="002A7F9E"/>
    <w:rsid w:val="002A7FB5"/>
    <w:rsid w:val="002B01E5"/>
    <w:rsid w:val="002B0263"/>
    <w:rsid w:val="002B0B25"/>
    <w:rsid w:val="002B0B6B"/>
    <w:rsid w:val="002B0E72"/>
    <w:rsid w:val="002B0F4A"/>
    <w:rsid w:val="002B121E"/>
    <w:rsid w:val="002B1261"/>
    <w:rsid w:val="002B12BE"/>
    <w:rsid w:val="002B1397"/>
    <w:rsid w:val="002B1527"/>
    <w:rsid w:val="002B1656"/>
    <w:rsid w:val="002B1787"/>
    <w:rsid w:val="002B17CF"/>
    <w:rsid w:val="002B19D3"/>
    <w:rsid w:val="002B1A01"/>
    <w:rsid w:val="002B1D59"/>
    <w:rsid w:val="002B1D8B"/>
    <w:rsid w:val="002B1E69"/>
    <w:rsid w:val="002B21C8"/>
    <w:rsid w:val="002B2203"/>
    <w:rsid w:val="002B24D8"/>
    <w:rsid w:val="002B25F1"/>
    <w:rsid w:val="002B2BE6"/>
    <w:rsid w:val="002B2D63"/>
    <w:rsid w:val="002B2F17"/>
    <w:rsid w:val="002B3029"/>
    <w:rsid w:val="002B3215"/>
    <w:rsid w:val="002B3348"/>
    <w:rsid w:val="002B3477"/>
    <w:rsid w:val="002B369C"/>
    <w:rsid w:val="002B36CC"/>
    <w:rsid w:val="002B3A55"/>
    <w:rsid w:val="002B3CA9"/>
    <w:rsid w:val="002B4308"/>
    <w:rsid w:val="002B43AE"/>
    <w:rsid w:val="002B4465"/>
    <w:rsid w:val="002B44B8"/>
    <w:rsid w:val="002B4663"/>
    <w:rsid w:val="002B46EA"/>
    <w:rsid w:val="002B4C3C"/>
    <w:rsid w:val="002B4CD4"/>
    <w:rsid w:val="002B4D08"/>
    <w:rsid w:val="002B529A"/>
    <w:rsid w:val="002B52A5"/>
    <w:rsid w:val="002B5310"/>
    <w:rsid w:val="002B5587"/>
    <w:rsid w:val="002B56E4"/>
    <w:rsid w:val="002B5C4C"/>
    <w:rsid w:val="002B6D7F"/>
    <w:rsid w:val="002B6E32"/>
    <w:rsid w:val="002B758C"/>
    <w:rsid w:val="002B78AE"/>
    <w:rsid w:val="002B7922"/>
    <w:rsid w:val="002B7AA3"/>
    <w:rsid w:val="002B7B25"/>
    <w:rsid w:val="002B7B9D"/>
    <w:rsid w:val="002B7E0B"/>
    <w:rsid w:val="002B7E1B"/>
    <w:rsid w:val="002C0147"/>
    <w:rsid w:val="002C06A7"/>
    <w:rsid w:val="002C07A7"/>
    <w:rsid w:val="002C0826"/>
    <w:rsid w:val="002C0B50"/>
    <w:rsid w:val="002C0BD7"/>
    <w:rsid w:val="002C0D6D"/>
    <w:rsid w:val="002C1424"/>
    <w:rsid w:val="002C1596"/>
    <w:rsid w:val="002C194C"/>
    <w:rsid w:val="002C1A6A"/>
    <w:rsid w:val="002C1F0B"/>
    <w:rsid w:val="002C2064"/>
    <w:rsid w:val="002C29CA"/>
    <w:rsid w:val="002C29EB"/>
    <w:rsid w:val="002C2B9E"/>
    <w:rsid w:val="002C3405"/>
    <w:rsid w:val="002C3447"/>
    <w:rsid w:val="002C354A"/>
    <w:rsid w:val="002C361D"/>
    <w:rsid w:val="002C3CFD"/>
    <w:rsid w:val="002C4086"/>
    <w:rsid w:val="002C41AC"/>
    <w:rsid w:val="002C473F"/>
    <w:rsid w:val="002C4A68"/>
    <w:rsid w:val="002C4CA2"/>
    <w:rsid w:val="002C5151"/>
    <w:rsid w:val="002C596D"/>
    <w:rsid w:val="002C5CDB"/>
    <w:rsid w:val="002C5D4B"/>
    <w:rsid w:val="002C5D62"/>
    <w:rsid w:val="002C631E"/>
    <w:rsid w:val="002C68E6"/>
    <w:rsid w:val="002C6A2A"/>
    <w:rsid w:val="002C6A52"/>
    <w:rsid w:val="002C6A84"/>
    <w:rsid w:val="002C6CC4"/>
    <w:rsid w:val="002C6F2A"/>
    <w:rsid w:val="002C7100"/>
    <w:rsid w:val="002C7177"/>
    <w:rsid w:val="002C7738"/>
    <w:rsid w:val="002C79A1"/>
    <w:rsid w:val="002C7BA8"/>
    <w:rsid w:val="002C7DA5"/>
    <w:rsid w:val="002C7EBF"/>
    <w:rsid w:val="002D00A3"/>
    <w:rsid w:val="002D07F2"/>
    <w:rsid w:val="002D0AF9"/>
    <w:rsid w:val="002D0BD2"/>
    <w:rsid w:val="002D1614"/>
    <w:rsid w:val="002D1B0E"/>
    <w:rsid w:val="002D1E17"/>
    <w:rsid w:val="002D1F27"/>
    <w:rsid w:val="002D2173"/>
    <w:rsid w:val="002D220C"/>
    <w:rsid w:val="002D26DC"/>
    <w:rsid w:val="002D2961"/>
    <w:rsid w:val="002D2998"/>
    <w:rsid w:val="002D2AD1"/>
    <w:rsid w:val="002D2AD8"/>
    <w:rsid w:val="002D2D89"/>
    <w:rsid w:val="002D2F54"/>
    <w:rsid w:val="002D3088"/>
    <w:rsid w:val="002D30F4"/>
    <w:rsid w:val="002D34DC"/>
    <w:rsid w:val="002D3607"/>
    <w:rsid w:val="002D3737"/>
    <w:rsid w:val="002D37E9"/>
    <w:rsid w:val="002D399E"/>
    <w:rsid w:val="002D3A3C"/>
    <w:rsid w:val="002D3CB2"/>
    <w:rsid w:val="002D3CB8"/>
    <w:rsid w:val="002D3D11"/>
    <w:rsid w:val="002D3D76"/>
    <w:rsid w:val="002D3DED"/>
    <w:rsid w:val="002D4148"/>
    <w:rsid w:val="002D41A8"/>
    <w:rsid w:val="002D44C7"/>
    <w:rsid w:val="002D485E"/>
    <w:rsid w:val="002D4879"/>
    <w:rsid w:val="002D4B40"/>
    <w:rsid w:val="002D4C31"/>
    <w:rsid w:val="002D4EE8"/>
    <w:rsid w:val="002D53C3"/>
    <w:rsid w:val="002D551E"/>
    <w:rsid w:val="002D556A"/>
    <w:rsid w:val="002D5597"/>
    <w:rsid w:val="002D55CB"/>
    <w:rsid w:val="002D5645"/>
    <w:rsid w:val="002D5715"/>
    <w:rsid w:val="002D5857"/>
    <w:rsid w:val="002D5A28"/>
    <w:rsid w:val="002D5D5F"/>
    <w:rsid w:val="002D5E12"/>
    <w:rsid w:val="002D5EB2"/>
    <w:rsid w:val="002D5F67"/>
    <w:rsid w:val="002D6079"/>
    <w:rsid w:val="002D60D0"/>
    <w:rsid w:val="002D6111"/>
    <w:rsid w:val="002D67E0"/>
    <w:rsid w:val="002D6A99"/>
    <w:rsid w:val="002D6C49"/>
    <w:rsid w:val="002D7171"/>
    <w:rsid w:val="002D7173"/>
    <w:rsid w:val="002D71E0"/>
    <w:rsid w:val="002D72AA"/>
    <w:rsid w:val="002D75AD"/>
    <w:rsid w:val="002D761F"/>
    <w:rsid w:val="002D789E"/>
    <w:rsid w:val="002E0158"/>
    <w:rsid w:val="002E0367"/>
    <w:rsid w:val="002E03D5"/>
    <w:rsid w:val="002E0441"/>
    <w:rsid w:val="002E04DE"/>
    <w:rsid w:val="002E05EA"/>
    <w:rsid w:val="002E0B1C"/>
    <w:rsid w:val="002E0C47"/>
    <w:rsid w:val="002E0D3F"/>
    <w:rsid w:val="002E1446"/>
    <w:rsid w:val="002E1E43"/>
    <w:rsid w:val="002E2198"/>
    <w:rsid w:val="002E21A5"/>
    <w:rsid w:val="002E2681"/>
    <w:rsid w:val="002E2891"/>
    <w:rsid w:val="002E3CA4"/>
    <w:rsid w:val="002E3CE2"/>
    <w:rsid w:val="002E3CE5"/>
    <w:rsid w:val="002E3E73"/>
    <w:rsid w:val="002E4353"/>
    <w:rsid w:val="002E4617"/>
    <w:rsid w:val="002E4917"/>
    <w:rsid w:val="002E4A9D"/>
    <w:rsid w:val="002E4FA8"/>
    <w:rsid w:val="002E518E"/>
    <w:rsid w:val="002E54F7"/>
    <w:rsid w:val="002E552A"/>
    <w:rsid w:val="002E55F5"/>
    <w:rsid w:val="002E5C79"/>
    <w:rsid w:val="002E5CBA"/>
    <w:rsid w:val="002E5CC7"/>
    <w:rsid w:val="002E61D9"/>
    <w:rsid w:val="002E65DA"/>
    <w:rsid w:val="002E68E3"/>
    <w:rsid w:val="002E6A25"/>
    <w:rsid w:val="002E6E36"/>
    <w:rsid w:val="002E739D"/>
    <w:rsid w:val="002E76A5"/>
    <w:rsid w:val="002E789A"/>
    <w:rsid w:val="002E79AA"/>
    <w:rsid w:val="002E7C3A"/>
    <w:rsid w:val="002E7D58"/>
    <w:rsid w:val="002F0021"/>
    <w:rsid w:val="002F0072"/>
    <w:rsid w:val="002F0405"/>
    <w:rsid w:val="002F062C"/>
    <w:rsid w:val="002F06A7"/>
    <w:rsid w:val="002F076A"/>
    <w:rsid w:val="002F0997"/>
    <w:rsid w:val="002F0B2E"/>
    <w:rsid w:val="002F0B36"/>
    <w:rsid w:val="002F139E"/>
    <w:rsid w:val="002F13F7"/>
    <w:rsid w:val="002F151A"/>
    <w:rsid w:val="002F153C"/>
    <w:rsid w:val="002F1628"/>
    <w:rsid w:val="002F18A2"/>
    <w:rsid w:val="002F18A3"/>
    <w:rsid w:val="002F19E7"/>
    <w:rsid w:val="002F1FA2"/>
    <w:rsid w:val="002F22B2"/>
    <w:rsid w:val="002F23A8"/>
    <w:rsid w:val="002F2545"/>
    <w:rsid w:val="002F254E"/>
    <w:rsid w:val="002F2B83"/>
    <w:rsid w:val="002F2FA0"/>
    <w:rsid w:val="002F2FB2"/>
    <w:rsid w:val="002F327E"/>
    <w:rsid w:val="002F3723"/>
    <w:rsid w:val="002F3E3C"/>
    <w:rsid w:val="002F4172"/>
    <w:rsid w:val="002F4201"/>
    <w:rsid w:val="002F42D7"/>
    <w:rsid w:val="002F42D9"/>
    <w:rsid w:val="002F43A2"/>
    <w:rsid w:val="002F4A03"/>
    <w:rsid w:val="002F4FD9"/>
    <w:rsid w:val="002F513D"/>
    <w:rsid w:val="002F5351"/>
    <w:rsid w:val="002F555D"/>
    <w:rsid w:val="002F5596"/>
    <w:rsid w:val="002F5AF1"/>
    <w:rsid w:val="002F5FA1"/>
    <w:rsid w:val="002F6280"/>
    <w:rsid w:val="002F64AD"/>
    <w:rsid w:val="002F6521"/>
    <w:rsid w:val="002F6756"/>
    <w:rsid w:val="002F6BFE"/>
    <w:rsid w:val="002F6C50"/>
    <w:rsid w:val="002F6D9E"/>
    <w:rsid w:val="002F7094"/>
    <w:rsid w:val="002F70BB"/>
    <w:rsid w:val="002F717D"/>
    <w:rsid w:val="002F728D"/>
    <w:rsid w:val="002F73EF"/>
    <w:rsid w:val="002F780E"/>
    <w:rsid w:val="002F7B0B"/>
    <w:rsid w:val="002F7C9D"/>
    <w:rsid w:val="002F7D73"/>
    <w:rsid w:val="002F7F65"/>
    <w:rsid w:val="0030031D"/>
    <w:rsid w:val="0030041B"/>
    <w:rsid w:val="0030042B"/>
    <w:rsid w:val="0030077B"/>
    <w:rsid w:val="003007D4"/>
    <w:rsid w:val="00300963"/>
    <w:rsid w:val="00300A31"/>
    <w:rsid w:val="00300AF8"/>
    <w:rsid w:val="00300B23"/>
    <w:rsid w:val="00300B6F"/>
    <w:rsid w:val="00300C9D"/>
    <w:rsid w:val="00300DD9"/>
    <w:rsid w:val="00300FC2"/>
    <w:rsid w:val="003019B1"/>
    <w:rsid w:val="00301C92"/>
    <w:rsid w:val="00301F2E"/>
    <w:rsid w:val="003022E3"/>
    <w:rsid w:val="0030249B"/>
    <w:rsid w:val="003025D2"/>
    <w:rsid w:val="0030262B"/>
    <w:rsid w:val="00302704"/>
    <w:rsid w:val="00302750"/>
    <w:rsid w:val="00302910"/>
    <w:rsid w:val="00302A0A"/>
    <w:rsid w:val="00302A99"/>
    <w:rsid w:val="00302AB3"/>
    <w:rsid w:val="00302BF3"/>
    <w:rsid w:val="00302C50"/>
    <w:rsid w:val="00302DF3"/>
    <w:rsid w:val="00303783"/>
    <w:rsid w:val="0030384C"/>
    <w:rsid w:val="00303AD0"/>
    <w:rsid w:val="00303B0C"/>
    <w:rsid w:val="003040F5"/>
    <w:rsid w:val="00304A6A"/>
    <w:rsid w:val="00304E1E"/>
    <w:rsid w:val="00304FAA"/>
    <w:rsid w:val="003050AA"/>
    <w:rsid w:val="003050BB"/>
    <w:rsid w:val="00305347"/>
    <w:rsid w:val="0030538C"/>
    <w:rsid w:val="003055B8"/>
    <w:rsid w:val="003058B6"/>
    <w:rsid w:val="003058F1"/>
    <w:rsid w:val="00305919"/>
    <w:rsid w:val="003060F1"/>
    <w:rsid w:val="00306354"/>
    <w:rsid w:val="0030647A"/>
    <w:rsid w:val="0030666A"/>
    <w:rsid w:val="00306C25"/>
    <w:rsid w:val="00306D95"/>
    <w:rsid w:val="003072EB"/>
    <w:rsid w:val="003074B9"/>
    <w:rsid w:val="003074EA"/>
    <w:rsid w:val="00307697"/>
    <w:rsid w:val="00307782"/>
    <w:rsid w:val="0030786D"/>
    <w:rsid w:val="00307BBE"/>
    <w:rsid w:val="00307F0E"/>
    <w:rsid w:val="00307F59"/>
    <w:rsid w:val="003104DB"/>
    <w:rsid w:val="00310721"/>
    <w:rsid w:val="0031111F"/>
    <w:rsid w:val="00311193"/>
    <w:rsid w:val="003111AB"/>
    <w:rsid w:val="003114FD"/>
    <w:rsid w:val="00311541"/>
    <w:rsid w:val="003115D4"/>
    <w:rsid w:val="00311611"/>
    <w:rsid w:val="0031171F"/>
    <w:rsid w:val="0031189B"/>
    <w:rsid w:val="00311F6E"/>
    <w:rsid w:val="0031233D"/>
    <w:rsid w:val="0031261C"/>
    <w:rsid w:val="0031276C"/>
    <w:rsid w:val="00312E47"/>
    <w:rsid w:val="00312E8B"/>
    <w:rsid w:val="00313498"/>
    <w:rsid w:val="00313DC4"/>
    <w:rsid w:val="00313EC5"/>
    <w:rsid w:val="00314504"/>
    <w:rsid w:val="0031474C"/>
    <w:rsid w:val="003147D4"/>
    <w:rsid w:val="00314C67"/>
    <w:rsid w:val="00314C78"/>
    <w:rsid w:val="00314C87"/>
    <w:rsid w:val="00314EBD"/>
    <w:rsid w:val="00315513"/>
    <w:rsid w:val="00315613"/>
    <w:rsid w:val="003158D9"/>
    <w:rsid w:val="00315DDC"/>
    <w:rsid w:val="00315FEE"/>
    <w:rsid w:val="00316400"/>
    <w:rsid w:val="00316CD4"/>
    <w:rsid w:val="00316EB1"/>
    <w:rsid w:val="00317091"/>
    <w:rsid w:val="003170D4"/>
    <w:rsid w:val="00317476"/>
    <w:rsid w:val="00317598"/>
    <w:rsid w:val="003175F7"/>
    <w:rsid w:val="00317D91"/>
    <w:rsid w:val="00317E79"/>
    <w:rsid w:val="003201B7"/>
    <w:rsid w:val="003201CC"/>
    <w:rsid w:val="003202DB"/>
    <w:rsid w:val="003203C2"/>
    <w:rsid w:val="00320637"/>
    <w:rsid w:val="00320704"/>
    <w:rsid w:val="003207CF"/>
    <w:rsid w:val="0032091A"/>
    <w:rsid w:val="00320AA8"/>
    <w:rsid w:val="00320CEE"/>
    <w:rsid w:val="00320D86"/>
    <w:rsid w:val="00320E18"/>
    <w:rsid w:val="00320E71"/>
    <w:rsid w:val="00320E99"/>
    <w:rsid w:val="00321082"/>
    <w:rsid w:val="00321220"/>
    <w:rsid w:val="00321298"/>
    <w:rsid w:val="003214B4"/>
    <w:rsid w:val="003215D1"/>
    <w:rsid w:val="00321950"/>
    <w:rsid w:val="00321BA3"/>
    <w:rsid w:val="00321DB6"/>
    <w:rsid w:val="00321F87"/>
    <w:rsid w:val="00322285"/>
    <w:rsid w:val="00322715"/>
    <w:rsid w:val="003229DD"/>
    <w:rsid w:val="00322DAD"/>
    <w:rsid w:val="00322E39"/>
    <w:rsid w:val="003231A7"/>
    <w:rsid w:val="00323265"/>
    <w:rsid w:val="00323436"/>
    <w:rsid w:val="00323458"/>
    <w:rsid w:val="00323662"/>
    <w:rsid w:val="0032384A"/>
    <w:rsid w:val="003239BC"/>
    <w:rsid w:val="00323D89"/>
    <w:rsid w:val="00323ECB"/>
    <w:rsid w:val="003241A6"/>
    <w:rsid w:val="003241E9"/>
    <w:rsid w:val="00324577"/>
    <w:rsid w:val="00324613"/>
    <w:rsid w:val="00324D28"/>
    <w:rsid w:val="00325308"/>
    <w:rsid w:val="0032534D"/>
    <w:rsid w:val="00325387"/>
    <w:rsid w:val="00325505"/>
    <w:rsid w:val="003257CB"/>
    <w:rsid w:val="00325CB3"/>
    <w:rsid w:val="00325CD9"/>
    <w:rsid w:val="00325D77"/>
    <w:rsid w:val="00325E7E"/>
    <w:rsid w:val="00325F3F"/>
    <w:rsid w:val="00326777"/>
    <w:rsid w:val="0032699B"/>
    <w:rsid w:val="00326A01"/>
    <w:rsid w:val="00326ABF"/>
    <w:rsid w:val="00326D32"/>
    <w:rsid w:val="00326F38"/>
    <w:rsid w:val="0032724A"/>
    <w:rsid w:val="00327430"/>
    <w:rsid w:val="00327599"/>
    <w:rsid w:val="003279A8"/>
    <w:rsid w:val="0033035F"/>
    <w:rsid w:val="00330628"/>
    <w:rsid w:val="003306D3"/>
    <w:rsid w:val="00330806"/>
    <w:rsid w:val="00330814"/>
    <w:rsid w:val="0033085E"/>
    <w:rsid w:val="003308F6"/>
    <w:rsid w:val="00330A4A"/>
    <w:rsid w:val="00330AED"/>
    <w:rsid w:val="00330E63"/>
    <w:rsid w:val="003310E5"/>
    <w:rsid w:val="00331235"/>
    <w:rsid w:val="0033162E"/>
    <w:rsid w:val="0033191D"/>
    <w:rsid w:val="003319EE"/>
    <w:rsid w:val="00331A84"/>
    <w:rsid w:val="00331CFE"/>
    <w:rsid w:val="00331EBF"/>
    <w:rsid w:val="00331F35"/>
    <w:rsid w:val="00332005"/>
    <w:rsid w:val="00332027"/>
    <w:rsid w:val="003324F4"/>
    <w:rsid w:val="00332984"/>
    <w:rsid w:val="00332A60"/>
    <w:rsid w:val="00332DB8"/>
    <w:rsid w:val="0033315C"/>
    <w:rsid w:val="003332B2"/>
    <w:rsid w:val="003334EE"/>
    <w:rsid w:val="00333580"/>
    <w:rsid w:val="0033384D"/>
    <w:rsid w:val="0033394D"/>
    <w:rsid w:val="00333A5B"/>
    <w:rsid w:val="00333BB6"/>
    <w:rsid w:val="00333C7C"/>
    <w:rsid w:val="00333CC9"/>
    <w:rsid w:val="00334569"/>
    <w:rsid w:val="00334978"/>
    <w:rsid w:val="00334A50"/>
    <w:rsid w:val="00334AEF"/>
    <w:rsid w:val="00334DCA"/>
    <w:rsid w:val="0033555B"/>
    <w:rsid w:val="00335647"/>
    <w:rsid w:val="00335679"/>
    <w:rsid w:val="003356C1"/>
    <w:rsid w:val="00335EE7"/>
    <w:rsid w:val="00335FA0"/>
    <w:rsid w:val="003366F5"/>
    <w:rsid w:val="00336905"/>
    <w:rsid w:val="0033732B"/>
    <w:rsid w:val="00337711"/>
    <w:rsid w:val="00337744"/>
    <w:rsid w:val="00337757"/>
    <w:rsid w:val="00337945"/>
    <w:rsid w:val="00337BF7"/>
    <w:rsid w:val="00337C74"/>
    <w:rsid w:val="00337EEB"/>
    <w:rsid w:val="00337F27"/>
    <w:rsid w:val="003402EC"/>
    <w:rsid w:val="00340613"/>
    <w:rsid w:val="00340786"/>
    <w:rsid w:val="003407E0"/>
    <w:rsid w:val="003409DC"/>
    <w:rsid w:val="00340AE9"/>
    <w:rsid w:val="00340B5B"/>
    <w:rsid w:val="00340B78"/>
    <w:rsid w:val="00340C60"/>
    <w:rsid w:val="00340E5A"/>
    <w:rsid w:val="00341154"/>
    <w:rsid w:val="0034132B"/>
    <w:rsid w:val="003414C1"/>
    <w:rsid w:val="00341A62"/>
    <w:rsid w:val="00341CA2"/>
    <w:rsid w:val="0034213C"/>
    <w:rsid w:val="00342912"/>
    <w:rsid w:val="00342DF4"/>
    <w:rsid w:val="0034330A"/>
    <w:rsid w:val="003434F4"/>
    <w:rsid w:val="00343B53"/>
    <w:rsid w:val="00343C72"/>
    <w:rsid w:val="0034472C"/>
    <w:rsid w:val="00344882"/>
    <w:rsid w:val="00344BE9"/>
    <w:rsid w:val="0034505B"/>
    <w:rsid w:val="003454F3"/>
    <w:rsid w:val="00345B7C"/>
    <w:rsid w:val="00346365"/>
    <w:rsid w:val="003463E4"/>
    <w:rsid w:val="00346401"/>
    <w:rsid w:val="003466EE"/>
    <w:rsid w:val="00346D89"/>
    <w:rsid w:val="00346EFC"/>
    <w:rsid w:val="00347085"/>
    <w:rsid w:val="00347468"/>
    <w:rsid w:val="003477AC"/>
    <w:rsid w:val="00347C84"/>
    <w:rsid w:val="00347CD1"/>
    <w:rsid w:val="00347F3D"/>
    <w:rsid w:val="003501E3"/>
    <w:rsid w:val="00350355"/>
    <w:rsid w:val="0035042D"/>
    <w:rsid w:val="003506BC"/>
    <w:rsid w:val="00350EC4"/>
    <w:rsid w:val="0035115F"/>
    <w:rsid w:val="00351199"/>
    <w:rsid w:val="003512FC"/>
    <w:rsid w:val="0035132B"/>
    <w:rsid w:val="00351589"/>
    <w:rsid w:val="00351815"/>
    <w:rsid w:val="00351B31"/>
    <w:rsid w:val="00351B3F"/>
    <w:rsid w:val="00351B72"/>
    <w:rsid w:val="00351B89"/>
    <w:rsid w:val="00351BBF"/>
    <w:rsid w:val="00351C8B"/>
    <w:rsid w:val="00351D9C"/>
    <w:rsid w:val="00351ECE"/>
    <w:rsid w:val="003520E6"/>
    <w:rsid w:val="00352279"/>
    <w:rsid w:val="003523A7"/>
    <w:rsid w:val="00352819"/>
    <w:rsid w:val="003528A3"/>
    <w:rsid w:val="00352973"/>
    <w:rsid w:val="00352B79"/>
    <w:rsid w:val="00352B9D"/>
    <w:rsid w:val="00352CA1"/>
    <w:rsid w:val="00352D56"/>
    <w:rsid w:val="00352ECB"/>
    <w:rsid w:val="0035303F"/>
    <w:rsid w:val="00353326"/>
    <w:rsid w:val="00353656"/>
    <w:rsid w:val="00353C23"/>
    <w:rsid w:val="00353D2B"/>
    <w:rsid w:val="0035402B"/>
    <w:rsid w:val="0035406D"/>
    <w:rsid w:val="0035425C"/>
    <w:rsid w:val="0035434F"/>
    <w:rsid w:val="003544B1"/>
    <w:rsid w:val="003546D1"/>
    <w:rsid w:val="00354705"/>
    <w:rsid w:val="00354859"/>
    <w:rsid w:val="0035485A"/>
    <w:rsid w:val="003549C1"/>
    <w:rsid w:val="003549F2"/>
    <w:rsid w:val="00354DE8"/>
    <w:rsid w:val="00354E78"/>
    <w:rsid w:val="00354FC9"/>
    <w:rsid w:val="00355415"/>
    <w:rsid w:val="0035544A"/>
    <w:rsid w:val="003556D2"/>
    <w:rsid w:val="00355A6C"/>
    <w:rsid w:val="00355AD6"/>
    <w:rsid w:val="00355CB6"/>
    <w:rsid w:val="00355CE2"/>
    <w:rsid w:val="00355D7C"/>
    <w:rsid w:val="00355F5B"/>
    <w:rsid w:val="0035620A"/>
    <w:rsid w:val="00356479"/>
    <w:rsid w:val="00356490"/>
    <w:rsid w:val="00356B0B"/>
    <w:rsid w:val="00356E05"/>
    <w:rsid w:val="00356E42"/>
    <w:rsid w:val="00356EA8"/>
    <w:rsid w:val="00356FEE"/>
    <w:rsid w:val="00357461"/>
    <w:rsid w:val="0035776E"/>
    <w:rsid w:val="00357790"/>
    <w:rsid w:val="00357B26"/>
    <w:rsid w:val="00360058"/>
    <w:rsid w:val="0036014A"/>
    <w:rsid w:val="00360189"/>
    <w:rsid w:val="0036030A"/>
    <w:rsid w:val="00360939"/>
    <w:rsid w:val="00360A52"/>
    <w:rsid w:val="00360B61"/>
    <w:rsid w:val="00360F02"/>
    <w:rsid w:val="00360FEE"/>
    <w:rsid w:val="003612F9"/>
    <w:rsid w:val="0036138F"/>
    <w:rsid w:val="003615F0"/>
    <w:rsid w:val="003616A7"/>
    <w:rsid w:val="003617A1"/>
    <w:rsid w:val="003617D5"/>
    <w:rsid w:val="00361821"/>
    <w:rsid w:val="00361878"/>
    <w:rsid w:val="00361AAE"/>
    <w:rsid w:val="00361C11"/>
    <w:rsid w:val="00361C6E"/>
    <w:rsid w:val="00361FF0"/>
    <w:rsid w:val="0036230F"/>
    <w:rsid w:val="0036243A"/>
    <w:rsid w:val="00362440"/>
    <w:rsid w:val="00362CB9"/>
    <w:rsid w:val="00362D0D"/>
    <w:rsid w:val="00362D9F"/>
    <w:rsid w:val="00362EC3"/>
    <w:rsid w:val="00363075"/>
    <w:rsid w:val="003632F8"/>
    <w:rsid w:val="00363316"/>
    <w:rsid w:val="003637D9"/>
    <w:rsid w:val="00363B90"/>
    <w:rsid w:val="003642E2"/>
    <w:rsid w:val="00364324"/>
    <w:rsid w:val="003645EB"/>
    <w:rsid w:val="0036476D"/>
    <w:rsid w:val="00364821"/>
    <w:rsid w:val="0036489C"/>
    <w:rsid w:val="00364B8B"/>
    <w:rsid w:val="00364D11"/>
    <w:rsid w:val="00364F6C"/>
    <w:rsid w:val="00365115"/>
    <w:rsid w:val="00365200"/>
    <w:rsid w:val="00365958"/>
    <w:rsid w:val="00365B4C"/>
    <w:rsid w:val="00365BCF"/>
    <w:rsid w:val="00365C17"/>
    <w:rsid w:val="00365E49"/>
    <w:rsid w:val="00365FEB"/>
    <w:rsid w:val="0036612B"/>
    <w:rsid w:val="00366314"/>
    <w:rsid w:val="00366323"/>
    <w:rsid w:val="003664A8"/>
    <w:rsid w:val="0036654C"/>
    <w:rsid w:val="00366850"/>
    <w:rsid w:val="003668E0"/>
    <w:rsid w:val="0036695A"/>
    <w:rsid w:val="00366A83"/>
    <w:rsid w:val="00366AD9"/>
    <w:rsid w:val="00366BC8"/>
    <w:rsid w:val="00366C55"/>
    <w:rsid w:val="00367432"/>
    <w:rsid w:val="00370015"/>
    <w:rsid w:val="0037027B"/>
    <w:rsid w:val="00370418"/>
    <w:rsid w:val="00370479"/>
    <w:rsid w:val="00370667"/>
    <w:rsid w:val="00370739"/>
    <w:rsid w:val="00370772"/>
    <w:rsid w:val="00370916"/>
    <w:rsid w:val="00370F3A"/>
    <w:rsid w:val="0037150F"/>
    <w:rsid w:val="003717C3"/>
    <w:rsid w:val="00371FBC"/>
    <w:rsid w:val="003725E5"/>
    <w:rsid w:val="00372CF9"/>
    <w:rsid w:val="00372D3C"/>
    <w:rsid w:val="00372E34"/>
    <w:rsid w:val="00373077"/>
    <w:rsid w:val="0037314D"/>
    <w:rsid w:val="0037343A"/>
    <w:rsid w:val="00373B44"/>
    <w:rsid w:val="003741C7"/>
    <w:rsid w:val="00374446"/>
    <w:rsid w:val="00374B9A"/>
    <w:rsid w:val="00374F07"/>
    <w:rsid w:val="0037522D"/>
    <w:rsid w:val="0037549C"/>
    <w:rsid w:val="00375595"/>
    <w:rsid w:val="00375659"/>
    <w:rsid w:val="003759E2"/>
    <w:rsid w:val="00375ABC"/>
    <w:rsid w:val="00375B29"/>
    <w:rsid w:val="00375B8C"/>
    <w:rsid w:val="00375B97"/>
    <w:rsid w:val="00376587"/>
    <w:rsid w:val="00376BCE"/>
    <w:rsid w:val="003770BC"/>
    <w:rsid w:val="003772B1"/>
    <w:rsid w:val="00377506"/>
    <w:rsid w:val="00377A85"/>
    <w:rsid w:val="00377DF8"/>
    <w:rsid w:val="00377F72"/>
    <w:rsid w:val="00380096"/>
    <w:rsid w:val="003800FF"/>
    <w:rsid w:val="003804AD"/>
    <w:rsid w:val="0038052B"/>
    <w:rsid w:val="003806C0"/>
    <w:rsid w:val="003806D7"/>
    <w:rsid w:val="0038081C"/>
    <w:rsid w:val="003812B7"/>
    <w:rsid w:val="00381974"/>
    <w:rsid w:val="00381A14"/>
    <w:rsid w:val="00381F30"/>
    <w:rsid w:val="00382A1C"/>
    <w:rsid w:val="00382B80"/>
    <w:rsid w:val="00382E48"/>
    <w:rsid w:val="00383CE1"/>
    <w:rsid w:val="00383F87"/>
    <w:rsid w:val="00384057"/>
    <w:rsid w:val="003841D3"/>
    <w:rsid w:val="003845D3"/>
    <w:rsid w:val="00384635"/>
    <w:rsid w:val="0038485B"/>
    <w:rsid w:val="00384989"/>
    <w:rsid w:val="00384A1D"/>
    <w:rsid w:val="00384F9E"/>
    <w:rsid w:val="0038518B"/>
    <w:rsid w:val="0038531F"/>
    <w:rsid w:val="0038558E"/>
    <w:rsid w:val="00385678"/>
    <w:rsid w:val="003857A0"/>
    <w:rsid w:val="003857AD"/>
    <w:rsid w:val="00385EE7"/>
    <w:rsid w:val="00385FF1"/>
    <w:rsid w:val="00386105"/>
    <w:rsid w:val="0038625D"/>
    <w:rsid w:val="00386299"/>
    <w:rsid w:val="00386311"/>
    <w:rsid w:val="00386417"/>
    <w:rsid w:val="00386539"/>
    <w:rsid w:val="003867A7"/>
    <w:rsid w:val="00386A49"/>
    <w:rsid w:val="00386CF0"/>
    <w:rsid w:val="00386DC8"/>
    <w:rsid w:val="00386F8F"/>
    <w:rsid w:val="00387032"/>
    <w:rsid w:val="003871AD"/>
    <w:rsid w:val="00387780"/>
    <w:rsid w:val="00387A76"/>
    <w:rsid w:val="00387AAC"/>
    <w:rsid w:val="00387DF9"/>
    <w:rsid w:val="00387E10"/>
    <w:rsid w:val="00387F71"/>
    <w:rsid w:val="003900DB"/>
    <w:rsid w:val="003909DD"/>
    <w:rsid w:val="003910B0"/>
    <w:rsid w:val="00391119"/>
    <w:rsid w:val="00391431"/>
    <w:rsid w:val="00391734"/>
    <w:rsid w:val="003918A6"/>
    <w:rsid w:val="00391A95"/>
    <w:rsid w:val="00391E96"/>
    <w:rsid w:val="00391F5A"/>
    <w:rsid w:val="0039233A"/>
    <w:rsid w:val="0039241B"/>
    <w:rsid w:val="003924A4"/>
    <w:rsid w:val="003924AB"/>
    <w:rsid w:val="00392626"/>
    <w:rsid w:val="00392E5A"/>
    <w:rsid w:val="00392F6E"/>
    <w:rsid w:val="0039322B"/>
    <w:rsid w:val="003934BB"/>
    <w:rsid w:val="0039363B"/>
    <w:rsid w:val="003937F5"/>
    <w:rsid w:val="00393935"/>
    <w:rsid w:val="0039393E"/>
    <w:rsid w:val="00393F68"/>
    <w:rsid w:val="00393F7D"/>
    <w:rsid w:val="00394314"/>
    <w:rsid w:val="00394366"/>
    <w:rsid w:val="00394631"/>
    <w:rsid w:val="0039466C"/>
    <w:rsid w:val="003946B6"/>
    <w:rsid w:val="003949BE"/>
    <w:rsid w:val="00394C14"/>
    <w:rsid w:val="00394D6A"/>
    <w:rsid w:val="00395292"/>
    <w:rsid w:val="003952D3"/>
    <w:rsid w:val="00395667"/>
    <w:rsid w:val="003956EB"/>
    <w:rsid w:val="00395769"/>
    <w:rsid w:val="003959A2"/>
    <w:rsid w:val="00395B15"/>
    <w:rsid w:val="00395CA4"/>
    <w:rsid w:val="00395CAC"/>
    <w:rsid w:val="00395FB4"/>
    <w:rsid w:val="00396536"/>
    <w:rsid w:val="0039663A"/>
    <w:rsid w:val="00396680"/>
    <w:rsid w:val="00396687"/>
    <w:rsid w:val="00396B3D"/>
    <w:rsid w:val="00396DFF"/>
    <w:rsid w:val="00396F71"/>
    <w:rsid w:val="00396FEB"/>
    <w:rsid w:val="00397242"/>
    <w:rsid w:val="00397334"/>
    <w:rsid w:val="00397551"/>
    <w:rsid w:val="00397661"/>
    <w:rsid w:val="0039790B"/>
    <w:rsid w:val="00397EDB"/>
    <w:rsid w:val="003A005C"/>
    <w:rsid w:val="003A0118"/>
    <w:rsid w:val="003A03D2"/>
    <w:rsid w:val="003A08F6"/>
    <w:rsid w:val="003A0BFF"/>
    <w:rsid w:val="003A0E51"/>
    <w:rsid w:val="003A18C8"/>
    <w:rsid w:val="003A19EE"/>
    <w:rsid w:val="003A1A08"/>
    <w:rsid w:val="003A1F6A"/>
    <w:rsid w:val="003A1F6F"/>
    <w:rsid w:val="003A2401"/>
    <w:rsid w:val="003A2D30"/>
    <w:rsid w:val="003A2E3A"/>
    <w:rsid w:val="003A2FDD"/>
    <w:rsid w:val="003A3071"/>
    <w:rsid w:val="003A3614"/>
    <w:rsid w:val="003A3694"/>
    <w:rsid w:val="003A3DDC"/>
    <w:rsid w:val="003A3F2D"/>
    <w:rsid w:val="003A417D"/>
    <w:rsid w:val="003A43A9"/>
    <w:rsid w:val="003A43E9"/>
    <w:rsid w:val="003A47BE"/>
    <w:rsid w:val="003A48CE"/>
    <w:rsid w:val="003A50D7"/>
    <w:rsid w:val="003A52AD"/>
    <w:rsid w:val="003A55CB"/>
    <w:rsid w:val="003A62D5"/>
    <w:rsid w:val="003A6484"/>
    <w:rsid w:val="003A64F9"/>
    <w:rsid w:val="003A695B"/>
    <w:rsid w:val="003A6D9C"/>
    <w:rsid w:val="003A6E62"/>
    <w:rsid w:val="003A7453"/>
    <w:rsid w:val="003A74A2"/>
    <w:rsid w:val="003A75AE"/>
    <w:rsid w:val="003A7A15"/>
    <w:rsid w:val="003A7A5F"/>
    <w:rsid w:val="003A7A7F"/>
    <w:rsid w:val="003A7B5E"/>
    <w:rsid w:val="003A7BE3"/>
    <w:rsid w:val="003A7D62"/>
    <w:rsid w:val="003A7D67"/>
    <w:rsid w:val="003A7DA7"/>
    <w:rsid w:val="003B00AC"/>
    <w:rsid w:val="003B00B3"/>
    <w:rsid w:val="003B027C"/>
    <w:rsid w:val="003B03D2"/>
    <w:rsid w:val="003B04C4"/>
    <w:rsid w:val="003B0EB3"/>
    <w:rsid w:val="003B0F1F"/>
    <w:rsid w:val="003B12A6"/>
    <w:rsid w:val="003B12D3"/>
    <w:rsid w:val="003B1365"/>
    <w:rsid w:val="003B14AF"/>
    <w:rsid w:val="003B1572"/>
    <w:rsid w:val="003B187A"/>
    <w:rsid w:val="003B19FC"/>
    <w:rsid w:val="003B1EEB"/>
    <w:rsid w:val="003B2289"/>
    <w:rsid w:val="003B2363"/>
    <w:rsid w:val="003B24B6"/>
    <w:rsid w:val="003B26D7"/>
    <w:rsid w:val="003B2715"/>
    <w:rsid w:val="003B2B29"/>
    <w:rsid w:val="003B2BEE"/>
    <w:rsid w:val="003B2C83"/>
    <w:rsid w:val="003B2D5D"/>
    <w:rsid w:val="003B30FE"/>
    <w:rsid w:val="003B317C"/>
    <w:rsid w:val="003B3349"/>
    <w:rsid w:val="003B3374"/>
    <w:rsid w:val="003B352D"/>
    <w:rsid w:val="003B366A"/>
    <w:rsid w:val="003B379F"/>
    <w:rsid w:val="003B38FD"/>
    <w:rsid w:val="003B397F"/>
    <w:rsid w:val="003B3C13"/>
    <w:rsid w:val="003B3CAD"/>
    <w:rsid w:val="003B3F6D"/>
    <w:rsid w:val="003B42AE"/>
    <w:rsid w:val="003B46EC"/>
    <w:rsid w:val="003B494A"/>
    <w:rsid w:val="003B4967"/>
    <w:rsid w:val="003B4C7C"/>
    <w:rsid w:val="003B4CF9"/>
    <w:rsid w:val="003B4FB4"/>
    <w:rsid w:val="003B5458"/>
    <w:rsid w:val="003B54F4"/>
    <w:rsid w:val="003B5781"/>
    <w:rsid w:val="003B5C23"/>
    <w:rsid w:val="003B5D94"/>
    <w:rsid w:val="003B5DA1"/>
    <w:rsid w:val="003B5E25"/>
    <w:rsid w:val="003B5F04"/>
    <w:rsid w:val="003B5F48"/>
    <w:rsid w:val="003B60BB"/>
    <w:rsid w:val="003B7562"/>
    <w:rsid w:val="003B75F2"/>
    <w:rsid w:val="003B7970"/>
    <w:rsid w:val="003B7AA8"/>
    <w:rsid w:val="003B7BAD"/>
    <w:rsid w:val="003B7DC6"/>
    <w:rsid w:val="003B7DC7"/>
    <w:rsid w:val="003C03EF"/>
    <w:rsid w:val="003C070E"/>
    <w:rsid w:val="003C098D"/>
    <w:rsid w:val="003C0B0E"/>
    <w:rsid w:val="003C0D38"/>
    <w:rsid w:val="003C0DFD"/>
    <w:rsid w:val="003C0FB1"/>
    <w:rsid w:val="003C11BB"/>
    <w:rsid w:val="003C124D"/>
    <w:rsid w:val="003C160C"/>
    <w:rsid w:val="003C1732"/>
    <w:rsid w:val="003C18A2"/>
    <w:rsid w:val="003C199D"/>
    <w:rsid w:val="003C1B52"/>
    <w:rsid w:val="003C1BE7"/>
    <w:rsid w:val="003C1C4E"/>
    <w:rsid w:val="003C1CB7"/>
    <w:rsid w:val="003C1F12"/>
    <w:rsid w:val="003C2720"/>
    <w:rsid w:val="003C273D"/>
    <w:rsid w:val="003C28AA"/>
    <w:rsid w:val="003C2D1C"/>
    <w:rsid w:val="003C3166"/>
    <w:rsid w:val="003C31DC"/>
    <w:rsid w:val="003C320D"/>
    <w:rsid w:val="003C323A"/>
    <w:rsid w:val="003C324F"/>
    <w:rsid w:val="003C35F0"/>
    <w:rsid w:val="003C3CAC"/>
    <w:rsid w:val="003C3DD6"/>
    <w:rsid w:val="003C3F6A"/>
    <w:rsid w:val="003C4156"/>
    <w:rsid w:val="003C43B4"/>
    <w:rsid w:val="003C43D3"/>
    <w:rsid w:val="003C499C"/>
    <w:rsid w:val="003C4CA4"/>
    <w:rsid w:val="003C53B4"/>
    <w:rsid w:val="003C55EF"/>
    <w:rsid w:val="003C56A5"/>
    <w:rsid w:val="003C5872"/>
    <w:rsid w:val="003C5B94"/>
    <w:rsid w:val="003C5BC3"/>
    <w:rsid w:val="003C5E8A"/>
    <w:rsid w:val="003C6066"/>
    <w:rsid w:val="003C6462"/>
    <w:rsid w:val="003C65B9"/>
    <w:rsid w:val="003C6B86"/>
    <w:rsid w:val="003C6CC2"/>
    <w:rsid w:val="003C6F2E"/>
    <w:rsid w:val="003C6FCC"/>
    <w:rsid w:val="003C7107"/>
    <w:rsid w:val="003C75E9"/>
    <w:rsid w:val="003C7736"/>
    <w:rsid w:val="003C773B"/>
    <w:rsid w:val="003C782F"/>
    <w:rsid w:val="003C7951"/>
    <w:rsid w:val="003C7A08"/>
    <w:rsid w:val="003C7EDD"/>
    <w:rsid w:val="003C7EE6"/>
    <w:rsid w:val="003C7FD3"/>
    <w:rsid w:val="003D0101"/>
    <w:rsid w:val="003D01B2"/>
    <w:rsid w:val="003D0205"/>
    <w:rsid w:val="003D0563"/>
    <w:rsid w:val="003D057F"/>
    <w:rsid w:val="003D0A22"/>
    <w:rsid w:val="003D0B4F"/>
    <w:rsid w:val="003D12BC"/>
    <w:rsid w:val="003D1BDD"/>
    <w:rsid w:val="003D20BA"/>
    <w:rsid w:val="003D21C2"/>
    <w:rsid w:val="003D2383"/>
    <w:rsid w:val="003D244E"/>
    <w:rsid w:val="003D2495"/>
    <w:rsid w:val="003D25BC"/>
    <w:rsid w:val="003D27DD"/>
    <w:rsid w:val="003D2D3D"/>
    <w:rsid w:val="003D2D73"/>
    <w:rsid w:val="003D2D7F"/>
    <w:rsid w:val="003D3036"/>
    <w:rsid w:val="003D30BF"/>
    <w:rsid w:val="003D335A"/>
    <w:rsid w:val="003D35B0"/>
    <w:rsid w:val="003D3702"/>
    <w:rsid w:val="003D380A"/>
    <w:rsid w:val="003D3EA6"/>
    <w:rsid w:val="003D40A5"/>
    <w:rsid w:val="003D4A78"/>
    <w:rsid w:val="003D527B"/>
    <w:rsid w:val="003D5288"/>
    <w:rsid w:val="003D586D"/>
    <w:rsid w:val="003D58D5"/>
    <w:rsid w:val="003D5B46"/>
    <w:rsid w:val="003D5C1A"/>
    <w:rsid w:val="003D5C43"/>
    <w:rsid w:val="003D5DD4"/>
    <w:rsid w:val="003D5E1B"/>
    <w:rsid w:val="003D5EBF"/>
    <w:rsid w:val="003D5F1D"/>
    <w:rsid w:val="003D6059"/>
    <w:rsid w:val="003D60E7"/>
    <w:rsid w:val="003D63AA"/>
    <w:rsid w:val="003D6667"/>
    <w:rsid w:val="003D698B"/>
    <w:rsid w:val="003D6E20"/>
    <w:rsid w:val="003D6E63"/>
    <w:rsid w:val="003D73E2"/>
    <w:rsid w:val="003D766F"/>
    <w:rsid w:val="003D79B2"/>
    <w:rsid w:val="003D7E22"/>
    <w:rsid w:val="003E00AE"/>
    <w:rsid w:val="003E018B"/>
    <w:rsid w:val="003E021A"/>
    <w:rsid w:val="003E03D4"/>
    <w:rsid w:val="003E0601"/>
    <w:rsid w:val="003E0887"/>
    <w:rsid w:val="003E0AC7"/>
    <w:rsid w:val="003E0C15"/>
    <w:rsid w:val="003E0C40"/>
    <w:rsid w:val="003E0FDE"/>
    <w:rsid w:val="003E10B6"/>
    <w:rsid w:val="003E126D"/>
    <w:rsid w:val="003E18BF"/>
    <w:rsid w:val="003E1AD9"/>
    <w:rsid w:val="003E23C7"/>
    <w:rsid w:val="003E2401"/>
    <w:rsid w:val="003E2913"/>
    <w:rsid w:val="003E295F"/>
    <w:rsid w:val="003E2A06"/>
    <w:rsid w:val="003E2EEA"/>
    <w:rsid w:val="003E2F75"/>
    <w:rsid w:val="003E3090"/>
    <w:rsid w:val="003E369E"/>
    <w:rsid w:val="003E37FC"/>
    <w:rsid w:val="003E3845"/>
    <w:rsid w:val="003E39DA"/>
    <w:rsid w:val="003E39FF"/>
    <w:rsid w:val="003E3AFF"/>
    <w:rsid w:val="003E3F1A"/>
    <w:rsid w:val="003E4271"/>
    <w:rsid w:val="003E47E4"/>
    <w:rsid w:val="003E48A2"/>
    <w:rsid w:val="003E4ADC"/>
    <w:rsid w:val="003E51A0"/>
    <w:rsid w:val="003E5321"/>
    <w:rsid w:val="003E56AB"/>
    <w:rsid w:val="003E5DED"/>
    <w:rsid w:val="003E6427"/>
    <w:rsid w:val="003E6521"/>
    <w:rsid w:val="003E6763"/>
    <w:rsid w:val="003E6A69"/>
    <w:rsid w:val="003E6D57"/>
    <w:rsid w:val="003E6EA2"/>
    <w:rsid w:val="003E6F77"/>
    <w:rsid w:val="003E71E8"/>
    <w:rsid w:val="003E72DF"/>
    <w:rsid w:val="003E72ED"/>
    <w:rsid w:val="003E7500"/>
    <w:rsid w:val="003E7562"/>
    <w:rsid w:val="003E77BE"/>
    <w:rsid w:val="003E7C44"/>
    <w:rsid w:val="003E7D8F"/>
    <w:rsid w:val="003F029D"/>
    <w:rsid w:val="003F0AA8"/>
    <w:rsid w:val="003F0C8A"/>
    <w:rsid w:val="003F0D3A"/>
    <w:rsid w:val="003F118F"/>
    <w:rsid w:val="003F136B"/>
    <w:rsid w:val="003F1884"/>
    <w:rsid w:val="003F1911"/>
    <w:rsid w:val="003F197E"/>
    <w:rsid w:val="003F1B12"/>
    <w:rsid w:val="003F1D9E"/>
    <w:rsid w:val="003F1DA8"/>
    <w:rsid w:val="003F1DAA"/>
    <w:rsid w:val="003F1EBD"/>
    <w:rsid w:val="003F246B"/>
    <w:rsid w:val="003F2575"/>
    <w:rsid w:val="003F25F0"/>
    <w:rsid w:val="003F263A"/>
    <w:rsid w:val="003F2C52"/>
    <w:rsid w:val="003F2D6B"/>
    <w:rsid w:val="003F2DF5"/>
    <w:rsid w:val="003F3067"/>
    <w:rsid w:val="003F38ED"/>
    <w:rsid w:val="003F3999"/>
    <w:rsid w:val="003F3BFC"/>
    <w:rsid w:val="003F3CB0"/>
    <w:rsid w:val="003F3D46"/>
    <w:rsid w:val="003F4121"/>
    <w:rsid w:val="003F417D"/>
    <w:rsid w:val="003F4233"/>
    <w:rsid w:val="003F42B0"/>
    <w:rsid w:val="003F42C8"/>
    <w:rsid w:val="003F43E1"/>
    <w:rsid w:val="003F4F5D"/>
    <w:rsid w:val="003F51F3"/>
    <w:rsid w:val="003F535A"/>
    <w:rsid w:val="003F5A70"/>
    <w:rsid w:val="003F5D57"/>
    <w:rsid w:val="003F611D"/>
    <w:rsid w:val="003F63A9"/>
    <w:rsid w:val="003F63C2"/>
    <w:rsid w:val="003F6AB3"/>
    <w:rsid w:val="003F6D14"/>
    <w:rsid w:val="003F7052"/>
    <w:rsid w:val="003F70BF"/>
    <w:rsid w:val="003F73C7"/>
    <w:rsid w:val="003F74D9"/>
    <w:rsid w:val="003F7834"/>
    <w:rsid w:val="003F7852"/>
    <w:rsid w:val="003F7DF6"/>
    <w:rsid w:val="003F7E37"/>
    <w:rsid w:val="003F7EA4"/>
    <w:rsid w:val="003F7EAE"/>
    <w:rsid w:val="003F7EDF"/>
    <w:rsid w:val="003F7EFE"/>
    <w:rsid w:val="003F7F5D"/>
    <w:rsid w:val="004001E0"/>
    <w:rsid w:val="0040028A"/>
    <w:rsid w:val="00400BB8"/>
    <w:rsid w:val="00400D00"/>
    <w:rsid w:val="00401760"/>
    <w:rsid w:val="0040186D"/>
    <w:rsid w:val="004019AC"/>
    <w:rsid w:val="00401A2C"/>
    <w:rsid w:val="00401C1A"/>
    <w:rsid w:val="00401DED"/>
    <w:rsid w:val="00401F0C"/>
    <w:rsid w:val="004021A9"/>
    <w:rsid w:val="0040230D"/>
    <w:rsid w:val="00402A8D"/>
    <w:rsid w:val="00402AEC"/>
    <w:rsid w:val="00402B65"/>
    <w:rsid w:val="00402CEF"/>
    <w:rsid w:val="00402E1A"/>
    <w:rsid w:val="00402E2F"/>
    <w:rsid w:val="004034D5"/>
    <w:rsid w:val="0040366A"/>
    <w:rsid w:val="004037C5"/>
    <w:rsid w:val="00403C10"/>
    <w:rsid w:val="00403F3E"/>
    <w:rsid w:val="0040422C"/>
    <w:rsid w:val="004045DD"/>
    <w:rsid w:val="0040491D"/>
    <w:rsid w:val="00404C26"/>
    <w:rsid w:val="00405193"/>
    <w:rsid w:val="0040557F"/>
    <w:rsid w:val="00405628"/>
    <w:rsid w:val="00405A54"/>
    <w:rsid w:val="00405AAE"/>
    <w:rsid w:val="00405B8E"/>
    <w:rsid w:val="00405E0C"/>
    <w:rsid w:val="00405FB7"/>
    <w:rsid w:val="004060D7"/>
    <w:rsid w:val="004060FA"/>
    <w:rsid w:val="004063F1"/>
    <w:rsid w:val="004064BC"/>
    <w:rsid w:val="004064DD"/>
    <w:rsid w:val="004065A6"/>
    <w:rsid w:val="004065DC"/>
    <w:rsid w:val="00406686"/>
    <w:rsid w:val="00406690"/>
    <w:rsid w:val="00406A05"/>
    <w:rsid w:val="0040728D"/>
    <w:rsid w:val="0040749A"/>
    <w:rsid w:val="0040768B"/>
    <w:rsid w:val="004076EE"/>
    <w:rsid w:val="00407C0D"/>
    <w:rsid w:val="00407DBF"/>
    <w:rsid w:val="00407E9C"/>
    <w:rsid w:val="004101A6"/>
    <w:rsid w:val="0041025F"/>
    <w:rsid w:val="00410591"/>
    <w:rsid w:val="00410993"/>
    <w:rsid w:val="00410A6A"/>
    <w:rsid w:val="00410DFE"/>
    <w:rsid w:val="004113D8"/>
    <w:rsid w:val="004118BC"/>
    <w:rsid w:val="00411A2C"/>
    <w:rsid w:val="0041240C"/>
    <w:rsid w:val="004127EF"/>
    <w:rsid w:val="004127F8"/>
    <w:rsid w:val="00412870"/>
    <w:rsid w:val="0041288A"/>
    <w:rsid w:val="00412A58"/>
    <w:rsid w:val="00412AF2"/>
    <w:rsid w:val="00413157"/>
    <w:rsid w:val="004133C8"/>
    <w:rsid w:val="00413549"/>
    <w:rsid w:val="004135D1"/>
    <w:rsid w:val="00413D4E"/>
    <w:rsid w:val="00413D5D"/>
    <w:rsid w:val="00413FB4"/>
    <w:rsid w:val="00414179"/>
    <w:rsid w:val="00414268"/>
    <w:rsid w:val="00414504"/>
    <w:rsid w:val="004145BA"/>
    <w:rsid w:val="004146DB"/>
    <w:rsid w:val="004147C7"/>
    <w:rsid w:val="00414959"/>
    <w:rsid w:val="00414A0B"/>
    <w:rsid w:val="00414A63"/>
    <w:rsid w:val="00414EC1"/>
    <w:rsid w:val="004152BE"/>
    <w:rsid w:val="004153E3"/>
    <w:rsid w:val="00415D28"/>
    <w:rsid w:val="00415EC3"/>
    <w:rsid w:val="00415EDD"/>
    <w:rsid w:val="004163BD"/>
    <w:rsid w:val="004167EF"/>
    <w:rsid w:val="00416C68"/>
    <w:rsid w:val="00417000"/>
    <w:rsid w:val="004170DC"/>
    <w:rsid w:val="0041722F"/>
    <w:rsid w:val="0041756F"/>
    <w:rsid w:val="004178DC"/>
    <w:rsid w:val="00417A84"/>
    <w:rsid w:val="00417C99"/>
    <w:rsid w:val="00417ED1"/>
    <w:rsid w:val="0042018B"/>
    <w:rsid w:val="004201B5"/>
    <w:rsid w:val="0042044C"/>
    <w:rsid w:val="00420751"/>
    <w:rsid w:val="00420790"/>
    <w:rsid w:val="00420C09"/>
    <w:rsid w:val="00420CAB"/>
    <w:rsid w:val="00421083"/>
    <w:rsid w:val="00421267"/>
    <w:rsid w:val="004212FC"/>
    <w:rsid w:val="004213F2"/>
    <w:rsid w:val="004215B9"/>
    <w:rsid w:val="004215DA"/>
    <w:rsid w:val="0042175B"/>
    <w:rsid w:val="004217A6"/>
    <w:rsid w:val="00421937"/>
    <w:rsid w:val="0042193F"/>
    <w:rsid w:val="00421CDF"/>
    <w:rsid w:val="00421EF9"/>
    <w:rsid w:val="0042204A"/>
    <w:rsid w:val="004221C2"/>
    <w:rsid w:val="0042220E"/>
    <w:rsid w:val="00422289"/>
    <w:rsid w:val="004224D5"/>
    <w:rsid w:val="004226AC"/>
    <w:rsid w:val="0042284B"/>
    <w:rsid w:val="00422A84"/>
    <w:rsid w:val="00422BD7"/>
    <w:rsid w:val="00422DF2"/>
    <w:rsid w:val="004230D2"/>
    <w:rsid w:val="004232DA"/>
    <w:rsid w:val="004233F0"/>
    <w:rsid w:val="0042376F"/>
    <w:rsid w:val="004237FF"/>
    <w:rsid w:val="00423B27"/>
    <w:rsid w:val="00423CF3"/>
    <w:rsid w:val="00423ECE"/>
    <w:rsid w:val="0042463C"/>
    <w:rsid w:val="00424658"/>
    <w:rsid w:val="00424AA5"/>
    <w:rsid w:val="00424B2D"/>
    <w:rsid w:val="00425075"/>
    <w:rsid w:val="004254A6"/>
    <w:rsid w:val="0042593B"/>
    <w:rsid w:val="00425A22"/>
    <w:rsid w:val="00426166"/>
    <w:rsid w:val="0042617C"/>
    <w:rsid w:val="0042649C"/>
    <w:rsid w:val="004266E0"/>
    <w:rsid w:val="004269FA"/>
    <w:rsid w:val="00426A41"/>
    <w:rsid w:val="00426CD2"/>
    <w:rsid w:val="00426DE0"/>
    <w:rsid w:val="00427111"/>
    <w:rsid w:val="004271D2"/>
    <w:rsid w:val="00427248"/>
    <w:rsid w:val="00427532"/>
    <w:rsid w:val="00427F04"/>
    <w:rsid w:val="004302EB"/>
    <w:rsid w:val="004309CE"/>
    <w:rsid w:val="00430A68"/>
    <w:rsid w:val="00430E09"/>
    <w:rsid w:val="004315EA"/>
    <w:rsid w:val="00431DFA"/>
    <w:rsid w:val="0043226F"/>
    <w:rsid w:val="00432302"/>
    <w:rsid w:val="00432603"/>
    <w:rsid w:val="00432721"/>
    <w:rsid w:val="004327B0"/>
    <w:rsid w:val="00432C09"/>
    <w:rsid w:val="00432DCE"/>
    <w:rsid w:val="00432EC8"/>
    <w:rsid w:val="00432F06"/>
    <w:rsid w:val="004332D8"/>
    <w:rsid w:val="00433366"/>
    <w:rsid w:val="004333B9"/>
    <w:rsid w:val="0043348F"/>
    <w:rsid w:val="004335D8"/>
    <w:rsid w:val="0043366D"/>
    <w:rsid w:val="00433833"/>
    <w:rsid w:val="004340AA"/>
    <w:rsid w:val="004343C4"/>
    <w:rsid w:val="0043454D"/>
    <w:rsid w:val="004345C4"/>
    <w:rsid w:val="00434700"/>
    <w:rsid w:val="00434830"/>
    <w:rsid w:val="00434B62"/>
    <w:rsid w:val="00434C37"/>
    <w:rsid w:val="0043529C"/>
    <w:rsid w:val="004352E3"/>
    <w:rsid w:val="00435855"/>
    <w:rsid w:val="00435AB0"/>
    <w:rsid w:val="00435BD0"/>
    <w:rsid w:val="00435BD7"/>
    <w:rsid w:val="00435EDF"/>
    <w:rsid w:val="00435F58"/>
    <w:rsid w:val="0043622C"/>
    <w:rsid w:val="00436450"/>
    <w:rsid w:val="004364AA"/>
    <w:rsid w:val="00436501"/>
    <w:rsid w:val="00436710"/>
    <w:rsid w:val="004368F7"/>
    <w:rsid w:val="00436B54"/>
    <w:rsid w:val="00436E8E"/>
    <w:rsid w:val="00436FB4"/>
    <w:rsid w:val="0043700F"/>
    <w:rsid w:val="0043753A"/>
    <w:rsid w:val="0043792F"/>
    <w:rsid w:val="00437964"/>
    <w:rsid w:val="00437CCB"/>
    <w:rsid w:val="00437F83"/>
    <w:rsid w:val="00437FB6"/>
    <w:rsid w:val="0044063F"/>
    <w:rsid w:val="004406E5"/>
    <w:rsid w:val="00440875"/>
    <w:rsid w:val="00440AAE"/>
    <w:rsid w:val="00440BBC"/>
    <w:rsid w:val="00440C52"/>
    <w:rsid w:val="00440ECB"/>
    <w:rsid w:val="00441485"/>
    <w:rsid w:val="004417A8"/>
    <w:rsid w:val="004417CE"/>
    <w:rsid w:val="00441896"/>
    <w:rsid w:val="00441C3B"/>
    <w:rsid w:val="00441CE0"/>
    <w:rsid w:val="0044281E"/>
    <w:rsid w:val="00442A59"/>
    <w:rsid w:val="00442BDB"/>
    <w:rsid w:val="00442D82"/>
    <w:rsid w:val="004436C2"/>
    <w:rsid w:val="00443A86"/>
    <w:rsid w:val="00443CD2"/>
    <w:rsid w:val="00443D26"/>
    <w:rsid w:val="00444037"/>
    <w:rsid w:val="00444600"/>
    <w:rsid w:val="004446E2"/>
    <w:rsid w:val="00444857"/>
    <w:rsid w:val="00444CC9"/>
    <w:rsid w:val="00444E0C"/>
    <w:rsid w:val="00444F77"/>
    <w:rsid w:val="004450A0"/>
    <w:rsid w:val="0044515B"/>
    <w:rsid w:val="004453BC"/>
    <w:rsid w:val="004454FB"/>
    <w:rsid w:val="00445A2B"/>
    <w:rsid w:val="00445D3E"/>
    <w:rsid w:val="00445D8C"/>
    <w:rsid w:val="00445FDC"/>
    <w:rsid w:val="0044609E"/>
    <w:rsid w:val="00446346"/>
    <w:rsid w:val="00446493"/>
    <w:rsid w:val="00446563"/>
    <w:rsid w:val="0044695D"/>
    <w:rsid w:val="00446E5A"/>
    <w:rsid w:val="004470A3"/>
    <w:rsid w:val="004472E7"/>
    <w:rsid w:val="00447553"/>
    <w:rsid w:val="00447605"/>
    <w:rsid w:val="00447776"/>
    <w:rsid w:val="00447870"/>
    <w:rsid w:val="004478C4"/>
    <w:rsid w:val="00447B6C"/>
    <w:rsid w:val="00447E04"/>
    <w:rsid w:val="0045013C"/>
    <w:rsid w:val="004502AF"/>
    <w:rsid w:val="00450394"/>
    <w:rsid w:val="004505AB"/>
    <w:rsid w:val="004506E1"/>
    <w:rsid w:val="004509BE"/>
    <w:rsid w:val="00450A89"/>
    <w:rsid w:val="00450AD5"/>
    <w:rsid w:val="00450D58"/>
    <w:rsid w:val="004511AF"/>
    <w:rsid w:val="00451E51"/>
    <w:rsid w:val="00451EDD"/>
    <w:rsid w:val="00452124"/>
    <w:rsid w:val="00452443"/>
    <w:rsid w:val="00452904"/>
    <w:rsid w:val="00452BAB"/>
    <w:rsid w:val="00452F70"/>
    <w:rsid w:val="00452F8D"/>
    <w:rsid w:val="00453269"/>
    <w:rsid w:val="00453650"/>
    <w:rsid w:val="00453816"/>
    <w:rsid w:val="004538F9"/>
    <w:rsid w:val="00453C4E"/>
    <w:rsid w:val="00454524"/>
    <w:rsid w:val="0045480A"/>
    <w:rsid w:val="0045493F"/>
    <w:rsid w:val="00454AE8"/>
    <w:rsid w:val="004555FC"/>
    <w:rsid w:val="00455781"/>
    <w:rsid w:val="004557AE"/>
    <w:rsid w:val="00455A32"/>
    <w:rsid w:val="00455A60"/>
    <w:rsid w:val="00455A68"/>
    <w:rsid w:val="00455BF2"/>
    <w:rsid w:val="00455D43"/>
    <w:rsid w:val="00455D4C"/>
    <w:rsid w:val="00455E3F"/>
    <w:rsid w:val="00456144"/>
    <w:rsid w:val="00456EC4"/>
    <w:rsid w:val="00456F15"/>
    <w:rsid w:val="00457673"/>
    <w:rsid w:val="00457A67"/>
    <w:rsid w:val="00457BE8"/>
    <w:rsid w:val="004600D2"/>
    <w:rsid w:val="00460138"/>
    <w:rsid w:val="0046018C"/>
    <w:rsid w:val="004601E6"/>
    <w:rsid w:val="00460254"/>
    <w:rsid w:val="0046051B"/>
    <w:rsid w:val="00460594"/>
    <w:rsid w:val="004605A9"/>
    <w:rsid w:val="004607A8"/>
    <w:rsid w:val="00460802"/>
    <w:rsid w:val="00460864"/>
    <w:rsid w:val="0046086C"/>
    <w:rsid w:val="0046091A"/>
    <w:rsid w:val="00460C11"/>
    <w:rsid w:val="00460D78"/>
    <w:rsid w:val="00460E57"/>
    <w:rsid w:val="00460EFC"/>
    <w:rsid w:val="004610DD"/>
    <w:rsid w:val="004611F9"/>
    <w:rsid w:val="004614D3"/>
    <w:rsid w:val="00461830"/>
    <w:rsid w:val="00461846"/>
    <w:rsid w:val="00461875"/>
    <w:rsid w:val="004618FC"/>
    <w:rsid w:val="00461967"/>
    <w:rsid w:val="004619B9"/>
    <w:rsid w:val="00461B60"/>
    <w:rsid w:val="00461F63"/>
    <w:rsid w:val="0046201D"/>
    <w:rsid w:val="00462035"/>
    <w:rsid w:val="0046214D"/>
    <w:rsid w:val="004621C4"/>
    <w:rsid w:val="004622BB"/>
    <w:rsid w:val="00462761"/>
    <w:rsid w:val="004629D6"/>
    <w:rsid w:val="00462B5A"/>
    <w:rsid w:val="00463173"/>
    <w:rsid w:val="004634EB"/>
    <w:rsid w:val="00463653"/>
    <w:rsid w:val="0046370B"/>
    <w:rsid w:val="00463775"/>
    <w:rsid w:val="00464038"/>
    <w:rsid w:val="004642FB"/>
    <w:rsid w:val="00464531"/>
    <w:rsid w:val="00464717"/>
    <w:rsid w:val="00464903"/>
    <w:rsid w:val="00464C67"/>
    <w:rsid w:val="0046536C"/>
    <w:rsid w:val="00465902"/>
    <w:rsid w:val="00465F1C"/>
    <w:rsid w:val="0046622C"/>
    <w:rsid w:val="00466290"/>
    <w:rsid w:val="004665B6"/>
    <w:rsid w:val="004666E7"/>
    <w:rsid w:val="00466782"/>
    <w:rsid w:val="00466E35"/>
    <w:rsid w:val="00466EB4"/>
    <w:rsid w:val="00466F44"/>
    <w:rsid w:val="00466F80"/>
    <w:rsid w:val="00466F8C"/>
    <w:rsid w:val="00466F97"/>
    <w:rsid w:val="0046724F"/>
    <w:rsid w:val="0046737C"/>
    <w:rsid w:val="0046739F"/>
    <w:rsid w:val="00467930"/>
    <w:rsid w:val="004679B4"/>
    <w:rsid w:val="00467ADA"/>
    <w:rsid w:val="00467C64"/>
    <w:rsid w:val="00467F20"/>
    <w:rsid w:val="00467FA8"/>
    <w:rsid w:val="004701C1"/>
    <w:rsid w:val="004703CD"/>
    <w:rsid w:val="0047065F"/>
    <w:rsid w:val="00470CF5"/>
    <w:rsid w:val="00470D30"/>
    <w:rsid w:val="00470FDF"/>
    <w:rsid w:val="0047114C"/>
    <w:rsid w:val="0047119B"/>
    <w:rsid w:val="004716B6"/>
    <w:rsid w:val="004716F9"/>
    <w:rsid w:val="00471905"/>
    <w:rsid w:val="00471A0C"/>
    <w:rsid w:val="00471A18"/>
    <w:rsid w:val="00471D0B"/>
    <w:rsid w:val="00471DA3"/>
    <w:rsid w:val="00471E1F"/>
    <w:rsid w:val="00471E9E"/>
    <w:rsid w:val="00471EAA"/>
    <w:rsid w:val="00471EC6"/>
    <w:rsid w:val="00471F8D"/>
    <w:rsid w:val="00472409"/>
    <w:rsid w:val="00472991"/>
    <w:rsid w:val="00472C87"/>
    <w:rsid w:val="00472FA5"/>
    <w:rsid w:val="00473447"/>
    <w:rsid w:val="00473554"/>
    <w:rsid w:val="0047364F"/>
    <w:rsid w:val="004736BB"/>
    <w:rsid w:val="00473721"/>
    <w:rsid w:val="0047382B"/>
    <w:rsid w:val="00473B93"/>
    <w:rsid w:val="00473D79"/>
    <w:rsid w:val="00473DCF"/>
    <w:rsid w:val="00473E4B"/>
    <w:rsid w:val="00473FCC"/>
    <w:rsid w:val="0047417C"/>
    <w:rsid w:val="004742AC"/>
    <w:rsid w:val="00474334"/>
    <w:rsid w:val="00474391"/>
    <w:rsid w:val="004743AF"/>
    <w:rsid w:val="0047444E"/>
    <w:rsid w:val="00474625"/>
    <w:rsid w:val="00474681"/>
    <w:rsid w:val="004746F8"/>
    <w:rsid w:val="004747F6"/>
    <w:rsid w:val="00474820"/>
    <w:rsid w:val="00474F95"/>
    <w:rsid w:val="004750B5"/>
    <w:rsid w:val="004753F4"/>
    <w:rsid w:val="00475486"/>
    <w:rsid w:val="004754E6"/>
    <w:rsid w:val="0047558E"/>
    <w:rsid w:val="004755D2"/>
    <w:rsid w:val="004757A2"/>
    <w:rsid w:val="00475AA7"/>
    <w:rsid w:val="00475EF7"/>
    <w:rsid w:val="0047627C"/>
    <w:rsid w:val="00476311"/>
    <w:rsid w:val="0047632A"/>
    <w:rsid w:val="00476926"/>
    <w:rsid w:val="004769BE"/>
    <w:rsid w:val="00476F22"/>
    <w:rsid w:val="00477658"/>
    <w:rsid w:val="00477751"/>
    <w:rsid w:val="004778DC"/>
    <w:rsid w:val="00477A91"/>
    <w:rsid w:val="00477CAE"/>
    <w:rsid w:val="00477D5C"/>
    <w:rsid w:val="00477EB5"/>
    <w:rsid w:val="00477FD8"/>
    <w:rsid w:val="00480189"/>
    <w:rsid w:val="00480DBE"/>
    <w:rsid w:val="00480DCE"/>
    <w:rsid w:val="00480ECF"/>
    <w:rsid w:val="00480F89"/>
    <w:rsid w:val="00480FCB"/>
    <w:rsid w:val="00481010"/>
    <w:rsid w:val="004812A2"/>
    <w:rsid w:val="0048144F"/>
    <w:rsid w:val="00481791"/>
    <w:rsid w:val="004818DF"/>
    <w:rsid w:val="004819CF"/>
    <w:rsid w:val="00481B8B"/>
    <w:rsid w:val="00481BC0"/>
    <w:rsid w:val="00481C34"/>
    <w:rsid w:val="00481F79"/>
    <w:rsid w:val="00482106"/>
    <w:rsid w:val="00482274"/>
    <w:rsid w:val="004822E6"/>
    <w:rsid w:val="004822F4"/>
    <w:rsid w:val="0048255E"/>
    <w:rsid w:val="0048259A"/>
    <w:rsid w:val="00482687"/>
    <w:rsid w:val="00482B24"/>
    <w:rsid w:val="00482CDF"/>
    <w:rsid w:val="00482ED5"/>
    <w:rsid w:val="004831C8"/>
    <w:rsid w:val="00483284"/>
    <w:rsid w:val="004833F4"/>
    <w:rsid w:val="00483504"/>
    <w:rsid w:val="00483893"/>
    <w:rsid w:val="00483ADA"/>
    <w:rsid w:val="00483D2B"/>
    <w:rsid w:val="00483F94"/>
    <w:rsid w:val="00484025"/>
    <w:rsid w:val="004841C3"/>
    <w:rsid w:val="00484303"/>
    <w:rsid w:val="004843D1"/>
    <w:rsid w:val="00484A4B"/>
    <w:rsid w:val="00484C3D"/>
    <w:rsid w:val="004851E0"/>
    <w:rsid w:val="0048524C"/>
    <w:rsid w:val="004852B2"/>
    <w:rsid w:val="0048545D"/>
    <w:rsid w:val="0048559B"/>
    <w:rsid w:val="00485626"/>
    <w:rsid w:val="0048571D"/>
    <w:rsid w:val="00485842"/>
    <w:rsid w:val="00485A89"/>
    <w:rsid w:val="00485AE7"/>
    <w:rsid w:val="00485B03"/>
    <w:rsid w:val="00486135"/>
    <w:rsid w:val="004863EB"/>
    <w:rsid w:val="0048657C"/>
    <w:rsid w:val="004868E0"/>
    <w:rsid w:val="004869C7"/>
    <w:rsid w:val="00486A79"/>
    <w:rsid w:val="00486B67"/>
    <w:rsid w:val="00486E7B"/>
    <w:rsid w:val="0048700B"/>
    <w:rsid w:val="0048714A"/>
    <w:rsid w:val="00487681"/>
    <w:rsid w:val="004878B1"/>
    <w:rsid w:val="0048791E"/>
    <w:rsid w:val="00487B81"/>
    <w:rsid w:val="00487EBC"/>
    <w:rsid w:val="004906DE"/>
    <w:rsid w:val="00490B81"/>
    <w:rsid w:val="00490CDC"/>
    <w:rsid w:val="004912D9"/>
    <w:rsid w:val="00491365"/>
    <w:rsid w:val="004913C6"/>
    <w:rsid w:val="00491795"/>
    <w:rsid w:val="00491D4F"/>
    <w:rsid w:val="00491EA0"/>
    <w:rsid w:val="00491EC6"/>
    <w:rsid w:val="00492351"/>
    <w:rsid w:val="0049235F"/>
    <w:rsid w:val="0049236B"/>
    <w:rsid w:val="00492755"/>
    <w:rsid w:val="00492AA8"/>
    <w:rsid w:val="0049386A"/>
    <w:rsid w:val="00493B01"/>
    <w:rsid w:val="004941E0"/>
    <w:rsid w:val="0049451C"/>
    <w:rsid w:val="00494690"/>
    <w:rsid w:val="00494D76"/>
    <w:rsid w:val="00494F16"/>
    <w:rsid w:val="004954CE"/>
    <w:rsid w:val="00495703"/>
    <w:rsid w:val="00495B63"/>
    <w:rsid w:val="0049609C"/>
    <w:rsid w:val="00496297"/>
    <w:rsid w:val="00496AF4"/>
    <w:rsid w:val="00496C76"/>
    <w:rsid w:val="00496D3A"/>
    <w:rsid w:val="00496E05"/>
    <w:rsid w:val="00496E8C"/>
    <w:rsid w:val="00496EE6"/>
    <w:rsid w:val="00497148"/>
    <w:rsid w:val="00497174"/>
    <w:rsid w:val="0049718D"/>
    <w:rsid w:val="00497393"/>
    <w:rsid w:val="0049779D"/>
    <w:rsid w:val="0049790C"/>
    <w:rsid w:val="00497B67"/>
    <w:rsid w:val="00497C2C"/>
    <w:rsid w:val="004A0060"/>
    <w:rsid w:val="004A00B3"/>
    <w:rsid w:val="004A04D8"/>
    <w:rsid w:val="004A059D"/>
    <w:rsid w:val="004A0723"/>
    <w:rsid w:val="004A0B32"/>
    <w:rsid w:val="004A0FF8"/>
    <w:rsid w:val="004A1031"/>
    <w:rsid w:val="004A11E9"/>
    <w:rsid w:val="004A1268"/>
    <w:rsid w:val="004A12B1"/>
    <w:rsid w:val="004A1605"/>
    <w:rsid w:val="004A1C94"/>
    <w:rsid w:val="004A1EAE"/>
    <w:rsid w:val="004A20FB"/>
    <w:rsid w:val="004A210A"/>
    <w:rsid w:val="004A27CA"/>
    <w:rsid w:val="004A2F7E"/>
    <w:rsid w:val="004A33B2"/>
    <w:rsid w:val="004A3478"/>
    <w:rsid w:val="004A378B"/>
    <w:rsid w:val="004A38C6"/>
    <w:rsid w:val="004A3BF6"/>
    <w:rsid w:val="004A3CAC"/>
    <w:rsid w:val="004A418B"/>
    <w:rsid w:val="004A45A8"/>
    <w:rsid w:val="004A481A"/>
    <w:rsid w:val="004A4872"/>
    <w:rsid w:val="004A4982"/>
    <w:rsid w:val="004A4992"/>
    <w:rsid w:val="004A4E9C"/>
    <w:rsid w:val="004A50AA"/>
    <w:rsid w:val="004A5173"/>
    <w:rsid w:val="004A5179"/>
    <w:rsid w:val="004A5232"/>
    <w:rsid w:val="004A53A1"/>
    <w:rsid w:val="004A53E9"/>
    <w:rsid w:val="004A6192"/>
    <w:rsid w:val="004A62E5"/>
    <w:rsid w:val="004A6349"/>
    <w:rsid w:val="004A65E6"/>
    <w:rsid w:val="004A6692"/>
    <w:rsid w:val="004A67CF"/>
    <w:rsid w:val="004A6A7A"/>
    <w:rsid w:val="004A6D58"/>
    <w:rsid w:val="004A707C"/>
    <w:rsid w:val="004A73F3"/>
    <w:rsid w:val="004A753B"/>
    <w:rsid w:val="004A7A15"/>
    <w:rsid w:val="004A7D50"/>
    <w:rsid w:val="004A7ED6"/>
    <w:rsid w:val="004B005A"/>
    <w:rsid w:val="004B01D9"/>
    <w:rsid w:val="004B0373"/>
    <w:rsid w:val="004B03C3"/>
    <w:rsid w:val="004B0D89"/>
    <w:rsid w:val="004B0E1C"/>
    <w:rsid w:val="004B0F4B"/>
    <w:rsid w:val="004B14EF"/>
    <w:rsid w:val="004B151B"/>
    <w:rsid w:val="004B171A"/>
    <w:rsid w:val="004B1790"/>
    <w:rsid w:val="004B189B"/>
    <w:rsid w:val="004B199B"/>
    <w:rsid w:val="004B1B96"/>
    <w:rsid w:val="004B1C0E"/>
    <w:rsid w:val="004B1C5E"/>
    <w:rsid w:val="004B1FBA"/>
    <w:rsid w:val="004B2186"/>
    <w:rsid w:val="004B2277"/>
    <w:rsid w:val="004B278C"/>
    <w:rsid w:val="004B2983"/>
    <w:rsid w:val="004B29B6"/>
    <w:rsid w:val="004B2E34"/>
    <w:rsid w:val="004B2EA0"/>
    <w:rsid w:val="004B302F"/>
    <w:rsid w:val="004B3045"/>
    <w:rsid w:val="004B3283"/>
    <w:rsid w:val="004B3371"/>
    <w:rsid w:val="004B3555"/>
    <w:rsid w:val="004B3896"/>
    <w:rsid w:val="004B3994"/>
    <w:rsid w:val="004B3A26"/>
    <w:rsid w:val="004B3A3F"/>
    <w:rsid w:val="004B3A4C"/>
    <w:rsid w:val="004B3CEB"/>
    <w:rsid w:val="004B3E6F"/>
    <w:rsid w:val="004B414B"/>
    <w:rsid w:val="004B414F"/>
    <w:rsid w:val="004B4493"/>
    <w:rsid w:val="004B4589"/>
    <w:rsid w:val="004B45AA"/>
    <w:rsid w:val="004B4848"/>
    <w:rsid w:val="004B5185"/>
    <w:rsid w:val="004B51C1"/>
    <w:rsid w:val="004B5272"/>
    <w:rsid w:val="004B528A"/>
    <w:rsid w:val="004B54C1"/>
    <w:rsid w:val="004B572D"/>
    <w:rsid w:val="004B5914"/>
    <w:rsid w:val="004B5B2F"/>
    <w:rsid w:val="004B5C88"/>
    <w:rsid w:val="004B5D78"/>
    <w:rsid w:val="004B5DD5"/>
    <w:rsid w:val="004B5EF5"/>
    <w:rsid w:val="004B5F9F"/>
    <w:rsid w:val="004B605D"/>
    <w:rsid w:val="004B60E2"/>
    <w:rsid w:val="004B62D0"/>
    <w:rsid w:val="004B62DE"/>
    <w:rsid w:val="004B6657"/>
    <w:rsid w:val="004B6A04"/>
    <w:rsid w:val="004B6A59"/>
    <w:rsid w:val="004B6D66"/>
    <w:rsid w:val="004B70DF"/>
    <w:rsid w:val="004B72D5"/>
    <w:rsid w:val="004B745B"/>
    <w:rsid w:val="004B761D"/>
    <w:rsid w:val="004B7A10"/>
    <w:rsid w:val="004B7A60"/>
    <w:rsid w:val="004B7D1B"/>
    <w:rsid w:val="004B7EBA"/>
    <w:rsid w:val="004C0384"/>
    <w:rsid w:val="004C05F0"/>
    <w:rsid w:val="004C0635"/>
    <w:rsid w:val="004C06A3"/>
    <w:rsid w:val="004C090D"/>
    <w:rsid w:val="004C0910"/>
    <w:rsid w:val="004C0CE8"/>
    <w:rsid w:val="004C0FB7"/>
    <w:rsid w:val="004C10F5"/>
    <w:rsid w:val="004C1576"/>
    <w:rsid w:val="004C1694"/>
    <w:rsid w:val="004C180B"/>
    <w:rsid w:val="004C199E"/>
    <w:rsid w:val="004C1C88"/>
    <w:rsid w:val="004C1E64"/>
    <w:rsid w:val="004C225D"/>
    <w:rsid w:val="004C23A3"/>
    <w:rsid w:val="004C27DF"/>
    <w:rsid w:val="004C2AD0"/>
    <w:rsid w:val="004C2D3A"/>
    <w:rsid w:val="004C2DAC"/>
    <w:rsid w:val="004C2E64"/>
    <w:rsid w:val="004C2EB6"/>
    <w:rsid w:val="004C2EC9"/>
    <w:rsid w:val="004C3106"/>
    <w:rsid w:val="004C33F8"/>
    <w:rsid w:val="004C3422"/>
    <w:rsid w:val="004C387F"/>
    <w:rsid w:val="004C3C09"/>
    <w:rsid w:val="004C3C6A"/>
    <w:rsid w:val="004C3CC6"/>
    <w:rsid w:val="004C4428"/>
    <w:rsid w:val="004C4540"/>
    <w:rsid w:val="004C481C"/>
    <w:rsid w:val="004C48A4"/>
    <w:rsid w:val="004C4B5F"/>
    <w:rsid w:val="004C4D38"/>
    <w:rsid w:val="004C4EAD"/>
    <w:rsid w:val="004C4F5B"/>
    <w:rsid w:val="004C503E"/>
    <w:rsid w:val="004C5160"/>
    <w:rsid w:val="004C562E"/>
    <w:rsid w:val="004C590A"/>
    <w:rsid w:val="004C5B1A"/>
    <w:rsid w:val="004C6782"/>
    <w:rsid w:val="004C69C1"/>
    <w:rsid w:val="004C6A39"/>
    <w:rsid w:val="004C6A5F"/>
    <w:rsid w:val="004C6B63"/>
    <w:rsid w:val="004C6BDE"/>
    <w:rsid w:val="004C6CAF"/>
    <w:rsid w:val="004C6E3A"/>
    <w:rsid w:val="004C751E"/>
    <w:rsid w:val="004C7962"/>
    <w:rsid w:val="004C79C7"/>
    <w:rsid w:val="004C7D4B"/>
    <w:rsid w:val="004C7DE9"/>
    <w:rsid w:val="004D0149"/>
    <w:rsid w:val="004D02EA"/>
    <w:rsid w:val="004D034C"/>
    <w:rsid w:val="004D056A"/>
    <w:rsid w:val="004D05C1"/>
    <w:rsid w:val="004D0915"/>
    <w:rsid w:val="004D0DCE"/>
    <w:rsid w:val="004D0DF4"/>
    <w:rsid w:val="004D0F91"/>
    <w:rsid w:val="004D1400"/>
    <w:rsid w:val="004D1609"/>
    <w:rsid w:val="004D16E0"/>
    <w:rsid w:val="004D1877"/>
    <w:rsid w:val="004D196F"/>
    <w:rsid w:val="004D1A59"/>
    <w:rsid w:val="004D1A86"/>
    <w:rsid w:val="004D1B5F"/>
    <w:rsid w:val="004D1D42"/>
    <w:rsid w:val="004D22C7"/>
    <w:rsid w:val="004D2323"/>
    <w:rsid w:val="004D314F"/>
    <w:rsid w:val="004D31D1"/>
    <w:rsid w:val="004D33AC"/>
    <w:rsid w:val="004D3647"/>
    <w:rsid w:val="004D369B"/>
    <w:rsid w:val="004D38FC"/>
    <w:rsid w:val="004D3906"/>
    <w:rsid w:val="004D3C47"/>
    <w:rsid w:val="004D3DAE"/>
    <w:rsid w:val="004D3F56"/>
    <w:rsid w:val="004D3F85"/>
    <w:rsid w:val="004D40A9"/>
    <w:rsid w:val="004D41C7"/>
    <w:rsid w:val="004D4D90"/>
    <w:rsid w:val="004D4DEB"/>
    <w:rsid w:val="004D4F7F"/>
    <w:rsid w:val="004D50CB"/>
    <w:rsid w:val="004D50E8"/>
    <w:rsid w:val="004D5778"/>
    <w:rsid w:val="004D5CF1"/>
    <w:rsid w:val="004D6108"/>
    <w:rsid w:val="004D6337"/>
    <w:rsid w:val="004D63D9"/>
    <w:rsid w:val="004D67AE"/>
    <w:rsid w:val="004D6CC0"/>
    <w:rsid w:val="004D6E38"/>
    <w:rsid w:val="004D6E9E"/>
    <w:rsid w:val="004D6FF1"/>
    <w:rsid w:val="004D7179"/>
    <w:rsid w:val="004D7193"/>
    <w:rsid w:val="004D71E3"/>
    <w:rsid w:val="004D72E6"/>
    <w:rsid w:val="004D73A3"/>
    <w:rsid w:val="004D7758"/>
    <w:rsid w:val="004D78F6"/>
    <w:rsid w:val="004D7AA0"/>
    <w:rsid w:val="004D7B5B"/>
    <w:rsid w:val="004D7C39"/>
    <w:rsid w:val="004D7E98"/>
    <w:rsid w:val="004D7EE8"/>
    <w:rsid w:val="004E00E1"/>
    <w:rsid w:val="004E01BF"/>
    <w:rsid w:val="004E0CFF"/>
    <w:rsid w:val="004E0F9A"/>
    <w:rsid w:val="004E1039"/>
    <w:rsid w:val="004E144B"/>
    <w:rsid w:val="004E1620"/>
    <w:rsid w:val="004E1830"/>
    <w:rsid w:val="004E1B49"/>
    <w:rsid w:val="004E1C14"/>
    <w:rsid w:val="004E1C1C"/>
    <w:rsid w:val="004E22DD"/>
    <w:rsid w:val="004E23F4"/>
    <w:rsid w:val="004E2493"/>
    <w:rsid w:val="004E28ED"/>
    <w:rsid w:val="004E2967"/>
    <w:rsid w:val="004E2BB1"/>
    <w:rsid w:val="004E3210"/>
    <w:rsid w:val="004E358C"/>
    <w:rsid w:val="004E36ED"/>
    <w:rsid w:val="004E3703"/>
    <w:rsid w:val="004E3DA7"/>
    <w:rsid w:val="004E405A"/>
    <w:rsid w:val="004E42C3"/>
    <w:rsid w:val="004E4552"/>
    <w:rsid w:val="004E4564"/>
    <w:rsid w:val="004E46D9"/>
    <w:rsid w:val="004E46F8"/>
    <w:rsid w:val="004E476D"/>
    <w:rsid w:val="004E493B"/>
    <w:rsid w:val="004E4DC9"/>
    <w:rsid w:val="004E4E6E"/>
    <w:rsid w:val="004E4F39"/>
    <w:rsid w:val="004E500E"/>
    <w:rsid w:val="004E57EC"/>
    <w:rsid w:val="004E5814"/>
    <w:rsid w:val="004E5971"/>
    <w:rsid w:val="004E5981"/>
    <w:rsid w:val="004E5D55"/>
    <w:rsid w:val="004E5D63"/>
    <w:rsid w:val="004E5E3D"/>
    <w:rsid w:val="004E613A"/>
    <w:rsid w:val="004E63C2"/>
    <w:rsid w:val="004E64C5"/>
    <w:rsid w:val="004E6669"/>
    <w:rsid w:val="004E6691"/>
    <w:rsid w:val="004E6B81"/>
    <w:rsid w:val="004E6FA0"/>
    <w:rsid w:val="004E72B8"/>
    <w:rsid w:val="004E74B9"/>
    <w:rsid w:val="004E7640"/>
    <w:rsid w:val="004E7707"/>
    <w:rsid w:val="004E79C5"/>
    <w:rsid w:val="004E7A6A"/>
    <w:rsid w:val="004E7A76"/>
    <w:rsid w:val="004F0181"/>
    <w:rsid w:val="004F02AF"/>
    <w:rsid w:val="004F056D"/>
    <w:rsid w:val="004F0B47"/>
    <w:rsid w:val="004F0B58"/>
    <w:rsid w:val="004F0D54"/>
    <w:rsid w:val="004F0FB2"/>
    <w:rsid w:val="004F13C6"/>
    <w:rsid w:val="004F1407"/>
    <w:rsid w:val="004F1438"/>
    <w:rsid w:val="004F14C1"/>
    <w:rsid w:val="004F15DE"/>
    <w:rsid w:val="004F177F"/>
    <w:rsid w:val="004F1C67"/>
    <w:rsid w:val="004F1DD1"/>
    <w:rsid w:val="004F1E44"/>
    <w:rsid w:val="004F1F7B"/>
    <w:rsid w:val="004F2707"/>
    <w:rsid w:val="004F2FD6"/>
    <w:rsid w:val="004F34F4"/>
    <w:rsid w:val="004F3927"/>
    <w:rsid w:val="004F39E8"/>
    <w:rsid w:val="004F3BCD"/>
    <w:rsid w:val="004F3CA8"/>
    <w:rsid w:val="004F3F4F"/>
    <w:rsid w:val="004F41BD"/>
    <w:rsid w:val="004F45B7"/>
    <w:rsid w:val="004F4CA4"/>
    <w:rsid w:val="004F5064"/>
    <w:rsid w:val="004F50FE"/>
    <w:rsid w:val="004F5233"/>
    <w:rsid w:val="004F52D8"/>
    <w:rsid w:val="004F52EF"/>
    <w:rsid w:val="004F5341"/>
    <w:rsid w:val="004F5708"/>
    <w:rsid w:val="004F5B76"/>
    <w:rsid w:val="004F5F71"/>
    <w:rsid w:val="004F64EB"/>
    <w:rsid w:val="004F6885"/>
    <w:rsid w:val="004F6B15"/>
    <w:rsid w:val="004F6C23"/>
    <w:rsid w:val="004F6DB9"/>
    <w:rsid w:val="004F72E0"/>
    <w:rsid w:val="004F7659"/>
    <w:rsid w:val="004F7AFF"/>
    <w:rsid w:val="004F7B2C"/>
    <w:rsid w:val="00500355"/>
    <w:rsid w:val="00500733"/>
    <w:rsid w:val="005007A4"/>
    <w:rsid w:val="00500CBA"/>
    <w:rsid w:val="005010D4"/>
    <w:rsid w:val="00501170"/>
    <w:rsid w:val="00501998"/>
    <w:rsid w:val="00501F19"/>
    <w:rsid w:val="005021AA"/>
    <w:rsid w:val="0050254A"/>
    <w:rsid w:val="00502D6F"/>
    <w:rsid w:val="00502E84"/>
    <w:rsid w:val="00502FEA"/>
    <w:rsid w:val="0050309B"/>
    <w:rsid w:val="00503562"/>
    <w:rsid w:val="0050362A"/>
    <w:rsid w:val="0050371C"/>
    <w:rsid w:val="0050374C"/>
    <w:rsid w:val="005037AE"/>
    <w:rsid w:val="00503A68"/>
    <w:rsid w:val="00503C22"/>
    <w:rsid w:val="00504412"/>
    <w:rsid w:val="0050444E"/>
    <w:rsid w:val="00504B80"/>
    <w:rsid w:val="00504DBE"/>
    <w:rsid w:val="00504DF9"/>
    <w:rsid w:val="0050530C"/>
    <w:rsid w:val="0050537F"/>
    <w:rsid w:val="00505726"/>
    <w:rsid w:val="00505798"/>
    <w:rsid w:val="00505BE8"/>
    <w:rsid w:val="00505DCB"/>
    <w:rsid w:val="00506475"/>
    <w:rsid w:val="005068D0"/>
    <w:rsid w:val="00506FDE"/>
    <w:rsid w:val="005071FF"/>
    <w:rsid w:val="005072DA"/>
    <w:rsid w:val="005074ED"/>
    <w:rsid w:val="0050757D"/>
    <w:rsid w:val="0050760B"/>
    <w:rsid w:val="00507D34"/>
    <w:rsid w:val="00507FA3"/>
    <w:rsid w:val="00507FCF"/>
    <w:rsid w:val="005100B0"/>
    <w:rsid w:val="005102D0"/>
    <w:rsid w:val="0051039C"/>
    <w:rsid w:val="00510765"/>
    <w:rsid w:val="00510CEB"/>
    <w:rsid w:val="00511A67"/>
    <w:rsid w:val="00511B20"/>
    <w:rsid w:val="00511BC7"/>
    <w:rsid w:val="00511E1C"/>
    <w:rsid w:val="00511E86"/>
    <w:rsid w:val="00511FD4"/>
    <w:rsid w:val="00512059"/>
    <w:rsid w:val="005120EE"/>
    <w:rsid w:val="00512759"/>
    <w:rsid w:val="00512B89"/>
    <w:rsid w:val="00512D70"/>
    <w:rsid w:val="00512DE3"/>
    <w:rsid w:val="005131A6"/>
    <w:rsid w:val="00513883"/>
    <w:rsid w:val="00513A31"/>
    <w:rsid w:val="00513A54"/>
    <w:rsid w:val="00513DF8"/>
    <w:rsid w:val="00513FF7"/>
    <w:rsid w:val="0051412C"/>
    <w:rsid w:val="0051441C"/>
    <w:rsid w:val="00514483"/>
    <w:rsid w:val="00514564"/>
    <w:rsid w:val="00514659"/>
    <w:rsid w:val="0051486A"/>
    <w:rsid w:val="005149F9"/>
    <w:rsid w:val="00514C93"/>
    <w:rsid w:val="00514CAE"/>
    <w:rsid w:val="00514CF2"/>
    <w:rsid w:val="005151C4"/>
    <w:rsid w:val="0051524A"/>
    <w:rsid w:val="00515313"/>
    <w:rsid w:val="00515526"/>
    <w:rsid w:val="00515676"/>
    <w:rsid w:val="00515783"/>
    <w:rsid w:val="00515AC0"/>
    <w:rsid w:val="00515CB2"/>
    <w:rsid w:val="00515DEF"/>
    <w:rsid w:val="00515E68"/>
    <w:rsid w:val="0051609B"/>
    <w:rsid w:val="00516307"/>
    <w:rsid w:val="00516354"/>
    <w:rsid w:val="005166DC"/>
    <w:rsid w:val="005167D1"/>
    <w:rsid w:val="00516A48"/>
    <w:rsid w:val="00516ADB"/>
    <w:rsid w:val="00516B2C"/>
    <w:rsid w:val="00516BA6"/>
    <w:rsid w:val="00516BE2"/>
    <w:rsid w:val="00516CF0"/>
    <w:rsid w:val="0051729D"/>
    <w:rsid w:val="005173C9"/>
    <w:rsid w:val="00517549"/>
    <w:rsid w:val="00517606"/>
    <w:rsid w:val="0051797D"/>
    <w:rsid w:val="00517AB7"/>
    <w:rsid w:val="00517E72"/>
    <w:rsid w:val="00517E99"/>
    <w:rsid w:val="00517EE4"/>
    <w:rsid w:val="005200D4"/>
    <w:rsid w:val="00520489"/>
    <w:rsid w:val="00520A36"/>
    <w:rsid w:val="00520CFD"/>
    <w:rsid w:val="005215D0"/>
    <w:rsid w:val="0052161C"/>
    <w:rsid w:val="0052169B"/>
    <w:rsid w:val="00521977"/>
    <w:rsid w:val="00521E43"/>
    <w:rsid w:val="00522040"/>
    <w:rsid w:val="0052228F"/>
    <w:rsid w:val="00522363"/>
    <w:rsid w:val="00522374"/>
    <w:rsid w:val="005224D1"/>
    <w:rsid w:val="005224E8"/>
    <w:rsid w:val="00522614"/>
    <w:rsid w:val="00522AEE"/>
    <w:rsid w:val="00522C51"/>
    <w:rsid w:val="00522E41"/>
    <w:rsid w:val="00522EAD"/>
    <w:rsid w:val="00523011"/>
    <w:rsid w:val="0052308F"/>
    <w:rsid w:val="0052340F"/>
    <w:rsid w:val="005234F9"/>
    <w:rsid w:val="005236BE"/>
    <w:rsid w:val="005239E9"/>
    <w:rsid w:val="00523AA7"/>
    <w:rsid w:val="005240F8"/>
    <w:rsid w:val="00524284"/>
    <w:rsid w:val="00524540"/>
    <w:rsid w:val="005245F9"/>
    <w:rsid w:val="00524811"/>
    <w:rsid w:val="00524935"/>
    <w:rsid w:val="00524A86"/>
    <w:rsid w:val="00524E47"/>
    <w:rsid w:val="00524EB5"/>
    <w:rsid w:val="00524F98"/>
    <w:rsid w:val="005251C1"/>
    <w:rsid w:val="005252FF"/>
    <w:rsid w:val="005253EB"/>
    <w:rsid w:val="005255D9"/>
    <w:rsid w:val="00525720"/>
    <w:rsid w:val="00525886"/>
    <w:rsid w:val="00525C7D"/>
    <w:rsid w:val="00525F44"/>
    <w:rsid w:val="00525FCF"/>
    <w:rsid w:val="005264A3"/>
    <w:rsid w:val="005264F3"/>
    <w:rsid w:val="00526B17"/>
    <w:rsid w:val="00526B47"/>
    <w:rsid w:val="00527095"/>
    <w:rsid w:val="005271BF"/>
    <w:rsid w:val="005277C8"/>
    <w:rsid w:val="00527880"/>
    <w:rsid w:val="00527B1C"/>
    <w:rsid w:val="00527BEA"/>
    <w:rsid w:val="00527E7D"/>
    <w:rsid w:val="00527FAB"/>
    <w:rsid w:val="00527FE4"/>
    <w:rsid w:val="00530328"/>
    <w:rsid w:val="0053038F"/>
    <w:rsid w:val="005309B1"/>
    <w:rsid w:val="00530AA9"/>
    <w:rsid w:val="00530B35"/>
    <w:rsid w:val="00530C44"/>
    <w:rsid w:val="00530D29"/>
    <w:rsid w:val="00530E3D"/>
    <w:rsid w:val="0053108E"/>
    <w:rsid w:val="005311FC"/>
    <w:rsid w:val="00531530"/>
    <w:rsid w:val="00531696"/>
    <w:rsid w:val="00531739"/>
    <w:rsid w:val="00531765"/>
    <w:rsid w:val="00531A62"/>
    <w:rsid w:val="00531C5E"/>
    <w:rsid w:val="0053236E"/>
    <w:rsid w:val="0053294E"/>
    <w:rsid w:val="00532B4E"/>
    <w:rsid w:val="00532D32"/>
    <w:rsid w:val="00532D7E"/>
    <w:rsid w:val="00532E38"/>
    <w:rsid w:val="00533063"/>
    <w:rsid w:val="00533125"/>
    <w:rsid w:val="005332D1"/>
    <w:rsid w:val="005335C0"/>
    <w:rsid w:val="005336FB"/>
    <w:rsid w:val="005337A3"/>
    <w:rsid w:val="00533B30"/>
    <w:rsid w:val="00533C68"/>
    <w:rsid w:val="00533DE3"/>
    <w:rsid w:val="00533F64"/>
    <w:rsid w:val="00534502"/>
    <w:rsid w:val="005345B8"/>
    <w:rsid w:val="00534864"/>
    <w:rsid w:val="00534925"/>
    <w:rsid w:val="00534956"/>
    <w:rsid w:val="00534972"/>
    <w:rsid w:val="00534BFE"/>
    <w:rsid w:val="00534C68"/>
    <w:rsid w:val="00535733"/>
    <w:rsid w:val="0053581D"/>
    <w:rsid w:val="0053583B"/>
    <w:rsid w:val="00535986"/>
    <w:rsid w:val="00535A86"/>
    <w:rsid w:val="00535AEF"/>
    <w:rsid w:val="00535CB6"/>
    <w:rsid w:val="00536293"/>
    <w:rsid w:val="005362FA"/>
    <w:rsid w:val="00536507"/>
    <w:rsid w:val="00536533"/>
    <w:rsid w:val="00536FCA"/>
    <w:rsid w:val="0053702F"/>
    <w:rsid w:val="0053710C"/>
    <w:rsid w:val="0053737A"/>
    <w:rsid w:val="0053740A"/>
    <w:rsid w:val="0053765B"/>
    <w:rsid w:val="0053782C"/>
    <w:rsid w:val="005378E6"/>
    <w:rsid w:val="005379F2"/>
    <w:rsid w:val="00537A99"/>
    <w:rsid w:val="00537BE8"/>
    <w:rsid w:val="00537CDF"/>
    <w:rsid w:val="00540003"/>
    <w:rsid w:val="0054049F"/>
    <w:rsid w:val="005407EF"/>
    <w:rsid w:val="0054087F"/>
    <w:rsid w:val="00540892"/>
    <w:rsid w:val="005408F3"/>
    <w:rsid w:val="00540ACA"/>
    <w:rsid w:val="00540D9B"/>
    <w:rsid w:val="00540F2F"/>
    <w:rsid w:val="00540FD3"/>
    <w:rsid w:val="0054111E"/>
    <w:rsid w:val="005411D2"/>
    <w:rsid w:val="0054136D"/>
    <w:rsid w:val="0054143C"/>
    <w:rsid w:val="005419B9"/>
    <w:rsid w:val="00541A92"/>
    <w:rsid w:val="0054235E"/>
    <w:rsid w:val="00542416"/>
    <w:rsid w:val="00542807"/>
    <w:rsid w:val="0054295A"/>
    <w:rsid w:val="00542A95"/>
    <w:rsid w:val="00542B73"/>
    <w:rsid w:val="00542DFA"/>
    <w:rsid w:val="0054316C"/>
    <w:rsid w:val="005433D2"/>
    <w:rsid w:val="005435F1"/>
    <w:rsid w:val="0054362A"/>
    <w:rsid w:val="00543676"/>
    <w:rsid w:val="0054395C"/>
    <w:rsid w:val="00543B77"/>
    <w:rsid w:val="00543C95"/>
    <w:rsid w:val="00543D5C"/>
    <w:rsid w:val="00543E93"/>
    <w:rsid w:val="00543EEA"/>
    <w:rsid w:val="0054421C"/>
    <w:rsid w:val="00544246"/>
    <w:rsid w:val="00544275"/>
    <w:rsid w:val="005445FE"/>
    <w:rsid w:val="0054493F"/>
    <w:rsid w:val="005454C1"/>
    <w:rsid w:val="00545560"/>
    <w:rsid w:val="005456AC"/>
    <w:rsid w:val="00545721"/>
    <w:rsid w:val="00545A65"/>
    <w:rsid w:val="00545C06"/>
    <w:rsid w:val="00546269"/>
    <w:rsid w:val="00546774"/>
    <w:rsid w:val="005467B3"/>
    <w:rsid w:val="00546924"/>
    <w:rsid w:val="00546D1D"/>
    <w:rsid w:val="00546D89"/>
    <w:rsid w:val="00546FAD"/>
    <w:rsid w:val="00547373"/>
    <w:rsid w:val="005477F1"/>
    <w:rsid w:val="00547882"/>
    <w:rsid w:val="00547B9B"/>
    <w:rsid w:val="00547BCE"/>
    <w:rsid w:val="00547D9D"/>
    <w:rsid w:val="00550372"/>
    <w:rsid w:val="00550534"/>
    <w:rsid w:val="00550549"/>
    <w:rsid w:val="00550A37"/>
    <w:rsid w:val="00550A8D"/>
    <w:rsid w:val="00550B83"/>
    <w:rsid w:val="00550C8B"/>
    <w:rsid w:val="00550D2B"/>
    <w:rsid w:val="0055115F"/>
    <w:rsid w:val="00551246"/>
    <w:rsid w:val="005512D2"/>
    <w:rsid w:val="00551476"/>
    <w:rsid w:val="00551480"/>
    <w:rsid w:val="005515C7"/>
    <w:rsid w:val="00551933"/>
    <w:rsid w:val="005519AF"/>
    <w:rsid w:val="00551B3B"/>
    <w:rsid w:val="00551BED"/>
    <w:rsid w:val="00551DA1"/>
    <w:rsid w:val="00551E0F"/>
    <w:rsid w:val="00551E1D"/>
    <w:rsid w:val="00551F82"/>
    <w:rsid w:val="0055225C"/>
    <w:rsid w:val="005523E7"/>
    <w:rsid w:val="005525F3"/>
    <w:rsid w:val="00552888"/>
    <w:rsid w:val="00552A03"/>
    <w:rsid w:val="00552BF7"/>
    <w:rsid w:val="00552D2B"/>
    <w:rsid w:val="00552D57"/>
    <w:rsid w:val="00552F7C"/>
    <w:rsid w:val="00553859"/>
    <w:rsid w:val="005538DE"/>
    <w:rsid w:val="005538F3"/>
    <w:rsid w:val="00553F78"/>
    <w:rsid w:val="005540D3"/>
    <w:rsid w:val="00554302"/>
    <w:rsid w:val="00554365"/>
    <w:rsid w:val="00554718"/>
    <w:rsid w:val="00554AB4"/>
    <w:rsid w:val="00554AFB"/>
    <w:rsid w:val="00554D1C"/>
    <w:rsid w:val="00554D34"/>
    <w:rsid w:val="00554D45"/>
    <w:rsid w:val="00554F7A"/>
    <w:rsid w:val="0055573A"/>
    <w:rsid w:val="00555795"/>
    <w:rsid w:val="0055579F"/>
    <w:rsid w:val="00555893"/>
    <w:rsid w:val="00555A47"/>
    <w:rsid w:val="00555BE8"/>
    <w:rsid w:val="00555C2B"/>
    <w:rsid w:val="00555DE2"/>
    <w:rsid w:val="00555E17"/>
    <w:rsid w:val="005561D5"/>
    <w:rsid w:val="005561F8"/>
    <w:rsid w:val="0055628C"/>
    <w:rsid w:val="00556425"/>
    <w:rsid w:val="005565E9"/>
    <w:rsid w:val="00556608"/>
    <w:rsid w:val="00556613"/>
    <w:rsid w:val="00556627"/>
    <w:rsid w:val="00556943"/>
    <w:rsid w:val="00556F1E"/>
    <w:rsid w:val="005570D8"/>
    <w:rsid w:val="005572C6"/>
    <w:rsid w:val="005572D0"/>
    <w:rsid w:val="005575ED"/>
    <w:rsid w:val="00557A92"/>
    <w:rsid w:val="00557BCD"/>
    <w:rsid w:val="00557C2C"/>
    <w:rsid w:val="00557E4C"/>
    <w:rsid w:val="00560283"/>
    <w:rsid w:val="0056051F"/>
    <w:rsid w:val="005605C7"/>
    <w:rsid w:val="00560DF0"/>
    <w:rsid w:val="005616B3"/>
    <w:rsid w:val="0056175A"/>
    <w:rsid w:val="00561A26"/>
    <w:rsid w:val="00561AD7"/>
    <w:rsid w:val="00561CF3"/>
    <w:rsid w:val="00561F82"/>
    <w:rsid w:val="005622A7"/>
    <w:rsid w:val="0056239A"/>
    <w:rsid w:val="0056253E"/>
    <w:rsid w:val="0056269A"/>
    <w:rsid w:val="00562975"/>
    <w:rsid w:val="00562E17"/>
    <w:rsid w:val="00562E5D"/>
    <w:rsid w:val="00562F53"/>
    <w:rsid w:val="0056302A"/>
    <w:rsid w:val="005630FA"/>
    <w:rsid w:val="00563257"/>
    <w:rsid w:val="005632F7"/>
    <w:rsid w:val="005633D2"/>
    <w:rsid w:val="005634EF"/>
    <w:rsid w:val="00563660"/>
    <w:rsid w:val="00563961"/>
    <w:rsid w:val="0056459C"/>
    <w:rsid w:val="00564802"/>
    <w:rsid w:val="00564818"/>
    <w:rsid w:val="00564B79"/>
    <w:rsid w:val="00564E31"/>
    <w:rsid w:val="0056581F"/>
    <w:rsid w:val="00565ACA"/>
    <w:rsid w:val="00565ED0"/>
    <w:rsid w:val="00565FB7"/>
    <w:rsid w:val="0056603E"/>
    <w:rsid w:val="0056641A"/>
    <w:rsid w:val="005665E7"/>
    <w:rsid w:val="00566749"/>
    <w:rsid w:val="005669D1"/>
    <w:rsid w:val="00566B28"/>
    <w:rsid w:val="00566B95"/>
    <w:rsid w:val="00566BF3"/>
    <w:rsid w:val="00566C81"/>
    <w:rsid w:val="00566F11"/>
    <w:rsid w:val="0056729A"/>
    <w:rsid w:val="0056739F"/>
    <w:rsid w:val="005676B9"/>
    <w:rsid w:val="0056770A"/>
    <w:rsid w:val="00567807"/>
    <w:rsid w:val="00567AE1"/>
    <w:rsid w:val="005702F6"/>
    <w:rsid w:val="00570A2B"/>
    <w:rsid w:val="00570EF6"/>
    <w:rsid w:val="00570F36"/>
    <w:rsid w:val="005712C4"/>
    <w:rsid w:val="005712D3"/>
    <w:rsid w:val="00571C97"/>
    <w:rsid w:val="00571F8F"/>
    <w:rsid w:val="00572572"/>
    <w:rsid w:val="005727A3"/>
    <w:rsid w:val="005729E8"/>
    <w:rsid w:val="00572BE1"/>
    <w:rsid w:val="00572D2E"/>
    <w:rsid w:val="00572FD3"/>
    <w:rsid w:val="00573009"/>
    <w:rsid w:val="0057343D"/>
    <w:rsid w:val="00573B33"/>
    <w:rsid w:val="00573B8C"/>
    <w:rsid w:val="00573BC3"/>
    <w:rsid w:val="00574205"/>
    <w:rsid w:val="00574307"/>
    <w:rsid w:val="00574692"/>
    <w:rsid w:val="00574775"/>
    <w:rsid w:val="005747EC"/>
    <w:rsid w:val="00574836"/>
    <w:rsid w:val="00574C94"/>
    <w:rsid w:val="0057505F"/>
    <w:rsid w:val="0057532C"/>
    <w:rsid w:val="00575666"/>
    <w:rsid w:val="005756E6"/>
    <w:rsid w:val="005757D6"/>
    <w:rsid w:val="00575BA6"/>
    <w:rsid w:val="00575C06"/>
    <w:rsid w:val="00575D7B"/>
    <w:rsid w:val="00575DDD"/>
    <w:rsid w:val="00575E8B"/>
    <w:rsid w:val="00575F48"/>
    <w:rsid w:val="005760E4"/>
    <w:rsid w:val="0057614E"/>
    <w:rsid w:val="005761E4"/>
    <w:rsid w:val="0057622C"/>
    <w:rsid w:val="00576317"/>
    <w:rsid w:val="005763CF"/>
    <w:rsid w:val="0057649E"/>
    <w:rsid w:val="00576588"/>
    <w:rsid w:val="005765E9"/>
    <w:rsid w:val="00576A6E"/>
    <w:rsid w:val="00576C5C"/>
    <w:rsid w:val="00576E29"/>
    <w:rsid w:val="00576F16"/>
    <w:rsid w:val="00576F34"/>
    <w:rsid w:val="0057704F"/>
    <w:rsid w:val="0057742A"/>
    <w:rsid w:val="005778E8"/>
    <w:rsid w:val="0057790B"/>
    <w:rsid w:val="00577B81"/>
    <w:rsid w:val="00577D68"/>
    <w:rsid w:val="00577D91"/>
    <w:rsid w:val="00580259"/>
    <w:rsid w:val="005804AD"/>
    <w:rsid w:val="00580511"/>
    <w:rsid w:val="00580A18"/>
    <w:rsid w:val="0058123D"/>
    <w:rsid w:val="00581240"/>
    <w:rsid w:val="0058139C"/>
    <w:rsid w:val="00581742"/>
    <w:rsid w:val="00581830"/>
    <w:rsid w:val="00581861"/>
    <w:rsid w:val="005819DD"/>
    <w:rsid w:val="00581C76"/>
    <w:rsid w:val="00581CE0"/>
    <w:rsid w:val="00581D4A"/>
    <w:rsid w:val="00581DD8"/>
    <w:rsid w:val="00581E6F"/>
    <w:rsid w:val="00581EBB"/>
    <w:rsid w:val="00582053"/>
    <w:rsid w:val="00582342"/>
    <w:rsid w:val="00582456"/>
    <w:rsid w:val="00582457"/>
    <w:rsid w:val="00582585"/>
    <w:rsid w:val="005825A8"/>
    <w:rsid w:val="00582920"/>
    <w:rsid w:val="00582993"/>
    <w:rsid w:val="00582AC7"/>
    <w:rsid w:val="00582B5E"/>
    <w:rsid w:val="00582C2C"/>
    <w:rsid w:val="00582DA1"/>
    <w:rsid w:val="00583364"/>
    <w:rsid w:val="005833B1"/>
    <w:rsid w:val="00583487"/>
    <w:rsid w:val="00583744"/>
    <w:rsid w:val="00583A35"/>
    <w:rsid w:val="00583A51"/>
    <w:rsid w:val="00583C7C"/>
    <w:rsid w:val="005840D1"/>
    <w:rsid w:val="005842E1"/>
    <w:rsid w:val="00584427"/>
    <w:rsid w:val="00584A78"/>
    <w:rsid w:val="00584A9C"/>
    <w:rsid w:val="00584EC9"/>
    <w:rsid w:val="00584F6D"/>
    <w:rsid w:val="0058527D"/>
    <w:rsid w:val="005859AC"/>
    <w:rsid w:val="00585C2F"/>
    <w:rsid w:val="00585C36"/>
    <w:rsid w:val="005861EC"/>
    <w:rsid w:val="005862C6"/>
    <w:rsid w:val="005865CF"/>
    <w:rsid w:val="00586A98"/>
    <w:rsid w:val="00586BE2"/>
    <w:rsid w:val="00586E53"/>
    <w:rsid w:val="00587876"/>
    <w:rsid w:val="005879A9"/>
    <w:rsid w:val="00587A02"/>
    <w:rsid w:val="00587FA5"/>
    <w:rsid w:val="00587FF0"/>
    <w:rsid w:val="0059017D"/>
    <w:rsid w:val="0059037B"/>
    <w:rsid w:val="0059090A"/>
    <w:rsid w:val="00590962"/>
    <w:rsid w:val="00590E15"/>
    <w:rsid w:val="005910E0"/>
    <w:rsid w:val="00591122"/>
    <w:rsid w:val="005919C8"/>
    <w:rsid w:val="00591B2E"/>
    <w:rsid w:val="00591D48"/>
    <w:rsid w:val="00591DF5"/>
    <w:rsid w:val="00591E52"/>
    <w:rsid w:val="00591FC6"/>
    <w:rsid w:val="005921ED"/>
    <w:rsid w:val="0059237D"/>
    <w:rsid w:val="005923F8"/>
    <w:rsid w:val="0059240E"/>
    <w:rsid w:val="00592452"/>
    <w:rsid w:val="005927D0"/>
    <w:rsid w:val="005929E9"/>
    <w:rsid w:val="00592AE1"/>
    <w:rsid w:val="00592D96"/>
    <w:rsid w:val="00592E74"/>
    <w:rsid w:val="0059315D"/>
    <w:rsid w:val="0059335B"/>
    <w:rsid w:val="005934C4"/>
    <w:rsid w:val="005935AA"/>
    <w:rsid w:val="00593BE8"/>
    <w:rsid w:val="00593C2A"/>
    <w:rsid w:val="0059419E"/>
    <w:rsid w:val="005944CA"/>
    <w:rsid w:val="005945A2"/>
    <w:rsid w:val="005947C4"/>
    <w:rsid w:val="0059486F"/>
    <w:rsid w:val="00594D0D"/>
    <w:rsid w:val="00594E9E"/>
    <w:rsid w:val="005950A1"/>
    <w:rsid w:val="00595127"/>
    <w:rsid w:val="005953C9"/>
    <w:rsid w:val="005955CC"/>
    <w:rsid w:val="0059569B"/>
    <w:rsid w:val="00595842"/>
    <w:rsid w:val="005959F7"/>
    <w:rsid w:val="00595C38"/>
    <w:rsid w:val="00595CA3"/>
    <w:rsid w:val="00595FCD"/>
    <w:rsid w:val="00596136"/>
    <w:rsid w:val="0059633D"/>
    <w:rsid w:val="0059634A"/>
    <w:rsid w:val="00596B58"/>
    <w:rsid w:val="00596C9B"/>
    <w:rsid w:val="00596E00"/>
    <w:rsid w:val="00596E0C"/>
    <w:rsid w:val="00596F6F"/>
    <w:rsid w:val="0059739E"/>
    <w:rsid w:val="005973AD"/>
    <w:rsid w:val="00597420"/>
    <w:rsid w:val="005977BD"/>
    <w:rsid w:val="005978EA"/>
    <w:rsid w:val="00597DD9"/>
    <w:rsid w:val="00597EA4"/>
    <w:rsid w:val="005A01B5"/>
    <w:rsid w:val="005A032F"/>
    <w:rsid w:val="005A0903"/>
    <w:rsid w:val="005A0A3D"/>
    <w:rsid w:val="005A0C6C"/>
    <w:rsid w:val="005A0E46"/>
    <w:rsid w:val="005A1617"/>
    <w:rsid w:val="005A1A38"/>
    <w:rsid w:val="005A1B94"/>
    <w:rsid w:val="005A1DD0"/>
    <w:rsid w:val="005A1F55"/>
    <w:rsid w:val="005A24AF"/>
    <w:rsid w:val="005A275A"/>
    <w:rsid w:val="005A2B52"/>
    <w:rsid w:val="005A2DD5"/>
    <w:rsid w:val="005A3094"/>
    <w:rsid w:val="005A3099"/>
    <w:rsid w:val="005A310E"/>
    <w:rsid w:val="005A31E5"/>
    <w:rsid w:val="005A336F"/>
    <w:rsid w:val="005A33FE"/>
    <w:rsid w:val="005A3405"/>
    <w:rsid w:val="005A394C"/>
    <w:rsid w:val="005A3B06"/>
    <w:rsid w:val="005A3BA6"/>
    <w:rsid w:val="005A3D63"/>
    <w:rsid w:val="005A3F77"/>
    <w:rsid w:val="005A4463"/>
    <w:rsid w:val="005A44AE"/>
    <w:rsid w:val="005A4820"/>
    <w:rsid w:val="005A4925"/>
    <w:rsid w:val="005A4F46"/>
    <w:rsid w:val="005A5011"/>
    <w:rsid w:val="005A538E"/>
    <w:rsid w:val="005A550B"/>
    <w:rsid w:val="005A55CD"/>
    <w:rsid w:val="005A5670"/>
    <w:rsid w:val="005A5701"/>
    <w:rsid w:val="005A5987"/>
    <w:rsid w:val="005A5BA2"/>
    <w:rsid w:val="005A5CDE"/>
    <w:rsid w:val="005A6348"/>
    <w:rsid w:val="005A66AB"/>
    <w:rsid w:val="005A6710"/>
    <w:rsid w:val="005A6872"/>
    <w:rsid w:val="005A68A6"/>
    <w:rsid w:val="005A68EC"/>
    <w:rsid w:val="005A69B7"/>
    <w:rsid w:val="005A6AB0"/>
    <w:rsid w:val="005A6DB7"/>
    <w:rsid w:val="005A74A8"/>
    <w:rsid w:val="005A7536"/>
    <w:rsid w:val="005A7953"/>
    <w:rsid w:val="005A79A1"/>
    <w:rsid w:val="005A7A79"/>
    <w:rsid w:val="005B0006"/>
    <w:rsid w:val="005B0030"/>
    <w:rsid w:val="005B0113"/>
    <w:rsid w:val="005B0240"/>
    <w:rsid w:val="005B08A7"/>
    <w:rsid w:val="005B093E"/>
    <w:rsid w:val="005B0DA8"/>
    <w:rsid w:val="005B155F"/>
    <w:rsid w:val="005B1691"/>
    <w:rsid w:val="005B1AC1"/>
    <w:rsid w:val="005B1FBB"/>
    <w:rsid w:val="005B1FE5"/>
    <w:rsid w:val="005B22CA"/>
    <w:rsid w:val="005B2603"/>
    <w:rsid w:val="005B297E"/>
    <w:rsid w:val="005B2DCD"/>
    <w:rsid w:val="005B2F36"/>
    <w:rsid w:val="005B2F8A"/>
    <w:rsid w:val="005B30CB"/>
    <w:rsid w:val="005B3A23"/>
    <w:rsid w:val="005B3C7A"/>
    <w:rsid w:val="005B3CBF"/>
    <w:rsid w:val="005B3D58"/>
    <w:rsid w:val="005B3F06"/>
    <w:rsid w:val="005B4ABC"/>
    <w:rsid w:val="005B4DE6"/>
    <w:rsid w:val="005B51C8"/>
    <w:rsid w:val="005B522B"/>
    <w:rsid w:val="005B54C2"/>
    <w:rsid w:val="005B56FB"/>
    <w:rsid w:val="005B5A10"/>
    <w:rsid w:val="005B5E46"/>
    <w:rsid w:val="005B62D5"/>
    <w:rsid w:val="005B62F0"/>
    <w:rsid w:val="005B643C"/>
    <w:rsid w:val="005B6526"/>
    <w:rsid w:val="005B66CD"/>
    <w:rsid w:val="005B698D"/>
    <w:rsid w:val="005B6A81"/>
    <w:rsid w:val="005B6E3F"/>
    <w:rsid w:val="005B6E9A"/>
    <w:rsid w:val="005B6ED8"/>
    <w:rsid w:val="005B712E"/>
    <w:rsid w:val="005B7A16"/>
    <w:rsid w:val="005B7D6D"/>
    <w:rsid w:val="005C0214"/>
    <w:rsid w:val="005C0505"/>
    <w:rsid w:val="005C06F6"/>
    <w:rsid w:val="005C0905"/>
    <w:rsid w:val="005C1560"/>
    <w:rsid w:val="005C1C2D"/>
    <w:rsid w:val="005C1DB0"/>
    <w:rsid w:val="005C21D2"/>
    <w:rsid w:val="005C279C"/>
    <w:rsid w:val="005C29A5"/>
    <w:rsid w:val="005C2C00"/>
    <w:rsid w:val="005C2C4C"/>
    <w:rsid w:val="005C2D0C"/>
    <w:rsid w:val="005C2D5F"/>
    <w:rsid w:val="005C2EE2"/>
    <w:rsid w:val="005C2EF2"/>
    <w:rsid w:val="005C3019"/>
    <w:rsid w:val="005C308B"/>
    <w:rsid w:val="005C3274"/>
    <w:rsid w:val="005C3286"/>
    <w:rsid w:val="005C343B"/>
    <w:rsid w:val="005C3683"/>
    <w:rsid w:val="005C371E"/>
    <w:rsid w:val="005C3868"/>
    <w:rsid w:val="005C39F9"/>
    <w:rsid w:val="005C3A3D"/>
    <w:rsid w:val="005C3B6F"/>
    <w:rsid w:val="005C3F05"/>
    <w:rsid w:val="005C3F6C"/>
    <w:rsid w:val="005C4051"/>
    <w:rsid w:val="005C4079"/>
    <w:rsid w:val="005C4242"/>
    <w:rsid w:val="005C4894"/>
    <w:rsid w:val="005C499A"/>
    <w:rsid w:val="005C4A17"/>
    <w:rsid w:val="005C4A1C"/>
    <w:rsid w:val="005C4E5E"/>
    <w:rsid w:val="005C57E4"/>
    <w:rsid w:val="005C5923"/>
    <w:rsid w:val="005C5A76"/>
    <w:rsid w:val="005C5C0B"/>
    <w:rsid w:val="005C5D5F"/>
    <w:rsid w:val="005C5F31"/>
    <w:rsid w:val="005C6199"/>
    <w:rsid w:val="005C6344"/>
    <w:rsid w:val="005C6B6C"/>
    <w:rsid w:val="005C6E44"/>
    <w:rsid w:val="005C6F87"/>
    <w:rsid w:val="005C7064"/>
    <w:rsid w:val="005C7704"/>
    <w:rsid w:val="005C776B"/>
    <w:rsid w:val="005C7789"/>
    <w:rsid w:val="005C77EF"/>
    <w:rsid w:val="005C781A"/>
    <w:rsid w:val="005C7B5A"/>
    <w:rsid w:val="005C7F16"/>
    <w:rsid w:val="005D00E2"/>
    <w:rsid w:val="005D034E"/>
    <w:rsid w:val="005D04ED"/>
    <w:rsid w:val="005D06DD"/>
    <w:rsid w:val="005D087A"/>
    <w:rsid w:val="005D09DA"/>
    <w:rsid w:val="005D0A0E"/>
    <w:rsid w:val="005D0E1B"/>
    <w:rsid w:val="005D0E22"/>
    <w:rsid w:val="005D0F8A"/>
    <w:rsid w:val="005D1233"/>
    <w:rsid w:val="005D127D"/>
    <w:rsid w:val="005D1506"/>
    <w:rsid w:val="005D15B3"/>
    <w:rsid w:val="005D17E2"/>
    <w:rsid w:val="005D1834"/>
    <w:rsid w:val="005D193F"/>
    <w:rsid w:val="005D1A3D"/>
    <w:rsid w:val="005D1CF0"/>
    <w:rsid w:val="005D1F49"/>
    <w:rsid w:val="005D1FB0"/>
    <w:rsid w:val="005D200D"/>
    <w:rsid w:val="005D227F"/>
    <w:rsid w:val="005D250F"/>
    <w:rsid w:val="005D26DB"/>
    <w:rsid w:val="005D272B"/>
    <w:rsid w:val="005D27BA"/>
    <w:rsid w:val="005D2977"/>
    <w:rsid w:val="005D2E27"/>
    <w:rsid w:val="005D2F6F"/>
    <w:rsid w:val="005D3110"/>
    <w:rsid w:val="005D313A"/>
    <w:rsid w:val="005D3684"/>
    <w:rsid w:val="005D3786"/>
    <w:rsid w:val="005D37A6"/>
    <w:rsid w:val="005D3A32"/>
    <w:rsid w:val="005D3AC2"/>
    <w:rsid w:val="005D3D6F"/>
    <w:rsid w:val="005D3E54"/>
    <w:rsid w:val="005D3FB0"/>
    <w:rsid w:val="005D445D"/>
    <w:rsid w:val="005D447D"/>
    <w:rsid w:val="005D452D"/>
    <w:rsid w:val="005D4E39"/>
    <w:rsid w:val="005D5104"/>
    <w:rsid w:val="005D594A"/>
    <w:rsid w:val="005D5991"/>
    <w:rsid w:val="005D5B49"/>
    <w:rsid w:val="005D5B5D"/>
    <w:rsid w:val="005D5B99"/>
    <w:rsid w:val="005D5BD2"/>
    <w:rsid w:val="005D5DD2"/>
    <w:rsid w:val="005D6052"/>
    <w:rsid w:val="005D617B"/>
    <w:rsid w:val="005D62C8"/>
    <w:rsid w:val="005D63BB"/>
    <w:rsid w:val="005D6421"/>
    <w:rsid w:val="005D6676"/>
    <w:rsid w:val="005D6C06"/>
    <w:rsid w:val="005D6FD0"/>
    <w:rsid w:val="005D6FFC"/>
    <w:rsid w:val="005D70BB"/>
    <w:rsid w:val="005D7153"/>
    <w:rsid w:val="005D71E8"/>
    <w:rsid w:val="005D71F0"/>
    <w:rsid w:val="005D7419"/>
    <w:rsid w:val="005D7746"/>
    <w:rsid w:val="005D7820"/>
    <w:rsid w:val="005D785E"/>
    <w:rsid w:val="005D7C07"/>
    <w:rsid w:val="005D7D17"/>
    <w:rsid w:val="005D7F28"/>
    <w:rsid w:val="005D7F7C"/>
    <w:rsid w:val="005E0091"/>
    <w:rsid w:val="005E06F1"/>
    <w:rsid w:val="005E0B7F"/>
    <w:rsid w:val="005E11AB"/>
    <w:rsid w:val="005E1328"/>
    <w:rsid w:val="005E145C"/>
    <w:rsid w:val="005E158A"/>
    <w:rsid w:val="005E16CA"/>
    <w:rsid w:val="005E1BBD"/>
    <w:rsid w:val="005E1C9B"/>
    <w:rsid w:val="005E204B"/>
    <w:rsid w:val="005E2409"/>
    <w:rsid w:val="005E2671"/>
    <w:rsid w:val="005E285E"/>
    <w:rsid w:val="005E2AE1"/>
    <w:rsid w:val="005E2BBD"/>
    <w:rsid w:val="005E363D"/>
    <w:rsid w:val="005E37AC"/>
    <w:rsid w:val="005E3826"/>
    <w:rsid w:val="005E38F7"/>
    <w:rsid w:val="005E3B42"/>
    <w:rsid w:val="005E3DD7"/>
    <w:rsid w:val="005E3EDB"/>
    <w:rsid w:val="005E4025"/>
    <w:rsid w:val="005E40C1"/>
    <w:rsid w:val="005E4C7E"/>
    <w:rsid w:val="005E4E64"/>
    <w:rsid w:val="005E5378"/>
    <w:rsid w:val="005E562B"/>
    <w:rsid w:val="005E57D5"/>
    <w:rsid w:val="005E5C6A"/>
    <w:rsid w:val="005E5E4A"/>
    <w:rsid w:val="005E5F01"/>
    <w:rsid w:val="005E6548"/>
    <w:rsid w:val="005E662B"/>
    <w:rsid w:val="005E69FD"/>
    <w:rsid w:val="005E6DAC"/>
    <w:rsid w:val="005E7160"/>
    <w:rsid w:val="005E7374"/>
    <w:rsid w:val="005E744B"/>
    <w:rsid w:val="005E7AAD"/>
    <w:rsid w:val="005E7EF7"/>
    <w:rsid w:val="005F00D6"/>
    <w:rsid w:val="005F0281"/>
    <w:rsid w:val="005F055E"/>
    <w:rsid w:val="005F06AA"/>
    <w:rsid w:val="005F0A98"/>
    <w:rsid w:val="005F0B0B"/>
    <w:rsid w:val="005F0D13"/>
    <w:rsid w:val="005F10DD"/>
    <w:rsid w:val="005F10E9"/>
    <w:rsid w:val="005F13DF"/>
    <w:rsid w:val="005F1793"/>
    <w:rsid w:val="005F1C2B"/>
    <w:rsid w:val="005F1FE0"/>
    <w:rsid w:val="005F2253"/>
    <w:rsid w:val="005F22F4"/>
    <w:rsid w:val="005F2323"/>
    <w:rsid w:val="005F24E4"/>
    <w:rsid w:val="005F2501"/>
    <w:rsid w:val="005F278D"/>
    <w:rsid w:val="005F2A13"/>
    <w:rsid w:val="005F2B0A"/>
    <w:rsid w:val="005F2C36"/>
    <w:rsid w:val="005F2E71"/>
    <w:rsid w:val="005F325A"/>
    <w:rsid w:val="005F36C6"/>
    <w:rsid w:val="005F374A"/>
    <w:rsid w:val="005F37E0"/>
    <w:rsid w:val="005F38FC"/>
    <w:rsid w:val="005F3D8B"/>
    <w:rsid w:val="005F3F22"/>
    <w:rsid w:val="005F45D3"/>
    <w:rsid w:val="005F4AEF"/>
    <w:rsid w:val="005F4F0D"/>
    <w:rsid w:val="005F4FCB"/>
    <w:rsid w:val="005F50C5"/>
    <w:rsid w:val="005F517D"/>
    <w:rsid w:val="005F5276"/>
    <w:rsid w:val="005F533C"/>
    <w:rsid w:val="005F53D7"/>
    <w:rsid w:val="005F5610"/>
    <w:rsid w:val="005F59A5"/>
    <w:rsid w:val="005F5A39"/>
    <w:rsid w:val="005F6291"/>
    <w:rsid w:val="005F6397"/>
    <w:rsid w:val="005F644C"/>
    <w:rsid w:val="005F65E5"/>
    <w:rsid w:val="005F671D"/>
    <w:rsid w:val="005F67C7"/>
    <w:rsid w:val="005F69F8"/>
    <w:rsid w:val="005F6C5E"/>
    <w:rsid w:val="005F7170"/>
    <w:rsid w:val="005F7228"/>
    <w:rsid w:val="005F761F"/>
    <w:rsid w:val="005F7709"/>
    <w:rsid w:val="005F77D3"/>
    <w:rsid w:val="005F7B55"/>
    <w:rsid w:val="005F7D07"/>
    <w:rsid w:val="0060055B"/>
    <w:rsid w:val="006005FD"/>
    <w:rsid w:val="006006D7"/>
    <w:rsid w:val="00600799"/>
    <w:rsid w:val="0060092D"/>
    <w:rsid w:val="00601070"/>
    <w:rsid w:val="006010DE"/>
    <w:rsid w:val="0060119D"/>
    <w:rsid w:val="00601293"/>
    <w:rsid w:val="0060145F"/>
    <w:rsid w:val="00601E86"/>
    <w:rsid w:val="006022F8"/>
    <w:rsid w:val="0060241B"/>
    <w:rsid w:val="00602527"/>
    <w:rsid w:val="00602577"/>
    <w:rsid w:val="00602625"/>
    <w:rsid w:val="00602989"/>
    <w:rsid w:val="00602AB8"/>
    <w:rsid w:val="00602D5A"/>
    <w:rsid w:val="00602E24"/>
    <w:rsid w:val="00602F8E"/>
    <w:rsid w:val="006033E5"/>
    <w:rsid w:val="00603BAD"/>
    <w:rsid w:val="00603C20"/>
    <w:rsid w:val="00603D3C"/>
    <w:rsid w:val="00603D9C"/>
    <w:rsid w:val="0060406E"/>
    <w:rsid w:val="006043FD"/>
    <w:rsid w:val="006047CE"/>
    <w:rsid w:val="00604818"/>
    <w:rsid w:val="006048D0"/>
    <w:rsid w:val="00604CF1"/>
    <w:rsid w:val="0060548A"/>
    <w:rsid w:val="006054E3"/>
    <w:rsid w:val="00605F85"/>
    <w:rsid w:val="006060E1"/>
    <w:rsid w:val="00606544"/>
    <w:rsid w:val="00606578"/>
    <w:rsid w:val="00606658"/>
    <w:rsid w:val="006068B9"/>
    <w:rsid w:val="00606A46"/>
    <w:rsid w:val="00606AF9"/>
    <w:rsid w:val="00606E74"/>
    <w:rsid w:val="00607075"/>
    <w:rsid w:val="00607111"/>
    <w:rsid w:val="006072BA"/>
    <w:rsid w:val="006074C7"/>
    <w:rsid w:val="00607892"/>
    <w:rsid w:val="00607A9F"/>
    <w:rsid w:val="006100F8"/>
    <w:rsid w:val="006103A1"/>
    <w:rsid w:val="0061065B"/>
    <w:rsid w:val="006107BC"/>
    <w:rsid w:val="006108A5"/>
    <w:rsid w:val="00610A24"/>
    <w:rsid w:val="00610BED"/>
    <w:rsid w:val="00610DFE"/>
    <w:rsid w:val="00611093"/>
    <w:rsid w:val="006110E1"/>
    <w:rsid w:val="006114AD"/>
    <w:rsid w:val="00611892"/>
    <w:rsid w:val="00611E68"/>
    <w:rsid w:val="006121D2"/>
    <w:rsid w:val="006123CD"/>
    <w:rsid w:val="00612AAF"/>
    <w:rsid w:val="00612DE6"/>
    <w:rsid w:val="00612F79"/>
    <w:rsid w:val="00612F7C"/>
    <w:rsid w:val="0061319D"/>
    <w:rsid w:val="00613477"/>
    <w:rsid w:val="006134C0"/>
    <w:rsid w:val="00613632"/>
    <w:rsid w:val="00613885"/>
    <w:rsid w:val="006138B9"/>
    <w:rsid w:val="0061394D"/>
    <w:rsid w:val="00613B4D"/>
    <w:rsid w:val="00613CBE"/>
    <w:rsid w:val="0061401F"/>
    <w:rsid w:val="006146EB"/>
    <w:rsid w:val="00614A23"/>
    <w:rsid w:val="00614E5B"/>
    <w:rsid w:val="00615355"/>
    <w:rsid w:val="006155B2"/>
    <w:rsid w:val="006157CD"/>
    <w:rsid w:val="00615DF9"/>
    <w:rsid w:val="00615E8C"/>
    <w:rsid w:val="00615EF6"/>
    <w:rsid w:val="006161FA"/>
    <w:rsid w:val="00616399"/>
    <w:rsid w:val="006163A5"/>
    <w:rsid w:val="006163AE"/>
    <w:rsid w:val="006165C8"/>
    <w:rsid w:val="006165D5"/>
    <w:rsid w:val="00616804"/>
    <w:rsid w:val="00616888"/>
    <w:rsid w:val="00616A5F"/>
    <w:rsid w:val="00616E94"/>
    <w:rsid w:val="00616F7D"/>
    <w:rsid w:val="0061731E"/>
    <w:rsid w:val="006176DF"/>
    <w:rsid w:val="006177D3"/>
    <w:rsid w:val="00617975"/>
    <w:rsid w:val="00617A72"/>
    <w:rsid w:val="00617AB2"/>
    <w:rsid w:val="00620528"/>
    <w:rsid w:val="0062083D"/>
    <w:rsid w:val="00620A76"/>
    <w:rsid w:val="00620B68"/>
    <w:rsid w:val="00620C81"/>
    <w:rsid w:val="00620DF3"/>
    <w:rsid w:val="00620F22"/>
    <w:rsid w:val="006213F5"/>
    <w:rsid w:val="00621504"/>
    <w:rsid w:val="006215C0"/>
    <w:rsid w:val="006216CA"/>
    <w:rsid w:val="006219D8"/>
    <w:rsid w:val="006220A2"/>
    <w:rsid w:val="00622174"/>
    <w:rsid w:val="00622443"/>
    <w:rsid w:val="0062261C"/>
    <w:rsid w:val="00622D0F"/>
    <w:rsid w:val="00623098"/>
    <w:rsid w:val="00623136"/>
    <w:rsid w:val="006232D5"/>
    <w:rsid w:val="006233EA"/>
    <w:rsid w:val="006236C9"/>
    <w:rsid w:val="006237A6"/>
    <w:rsid w:val="006237E0"/>
    <w:rsid w:val="00623A4B"/>
    <w:rsid w:val="00623C19"/>
    <w:rsid w:val="00623D79"/>
    <w:rsid w:val="0062439B"/>
    <w:rsid w:val="006244DB"/>
    <w:rsid w:val="006244FB"/>
    <w:rsid w:val="0062470E"/>
    <w:rsid w:val="00624A4C"/>
    <w:rsid w:val="00624BEC"/>
    <w:rsid w:val="00624BEE"/>
    <w:rsid w:val="00624C59"/>
    <w:rsid w:val="00624C5C"/>
    <w:rsid w:val="00624E8F"/>
    <w:rsid w:val="006251F8"/>
    <w:rsid w:val="0062524E"/>
    <w:rsid w:val="0062527D"/>
    <w:rsid w:val="006252A2"/>
    <w:rsid w:val="0062551F"/>
    <w:rsid w:val="006255B1"/>
    <w:rsid w:val="00625977"/>
    <w:rsid w:val="00625C0A"/>
    <w:rsid w:val="00625E4E"/>
    <w:rsid w:val="00625EDA"/>
    <w:rsid w:val="006261DB"/>
    <w:rsid w:val="006264BD"/>
    <w:rsid w:val="00627297"/>
    <w:rsid w:val="006275E7"/>
    <w:rsid w:val="006276CE"/>
    <w:rsid w:val="0062778F"/>
    <w:rsid w:val="00627A02"/>
    <w:rsid w:val="00630440"/>
    <w:rsid w:val="0063054D"/>
    <w:rsid w:val="0063099F"/>
    <w:rsid w:val="0063116C"/>
    <w:rsid w:val="006311EC"/>
    <w:rsid w:val="00631436"/>
    <w:rsid w:val="006318A4"/>
    <w:rsid w:val="00631E38"/>
    <w:rsid w:val="00631E80"/>
    <w:rsid w:val="006322B3"/>
    <w:rsid w:val="0063239D"/>
    <w:rsid w:val="0063270F"/>
    <w:rsid w:val="00632725"/>
    <w:rsid w:val="00632A09"/>
    <w:rsid w:val="00632A1B"/>
    <w:rsid w:val="00632AAF"/>
    <w:rsid w:val="00632C5D"/>
    <w:rsid w:val="00632CF2"/>
    <w:rsid w:val="00632F62"/>
    <w:rsid w:val="00633038"/>
    <w:rsid w:val="0063312C"/>
    <w:rsid w:val="006332DB"/>
    <w:rsid w:val="00633510"/>
    <w:rsid w:val="006337E0"/>
    <w:rsid w:val="006345E3"/>
    <w:rsid w:val="006349F7"/>
    <w:rsid w:val="00634EB2"/>
    <w:rsid w:val="006350C4"/>
    <w:rsid w:val="0063545A"/>
    <w:rsid w:val="006354A7"/>
    <w:rsid w:val="00635958"/>
    <w:rsid w:val="00635A4A"/>
    <w:rsid w:val="0063692B"/>
    <w:rsid w:val="00636BF6"/>
    <w:rsid w:val="00636D4C"/>
    <w:rsid w:val="00636E3D"/>
    <w:rsid w:val="00637415"/>
    <w:rsid w:val="00637CF6"/>
    <w:rsid w:val="00637EA7"/>
    <w:rsid w:val="00637EC5"/>
    <w:rsid w:val="00640222"/>
    <w:rsid w:val="00640428"/>
    <w:rsid w:val="00640464"/>
    <w:rsid w:val="00640502"/>
    <w:rsid w:val="00640853"/>
    <w:rsid w:val="006413FF"/>
    <w:rsid w:val="0064147F"/>
    <w:rsid w:val="00641C6F"/>
    <w:rsid w:val="00641D11"/>
    <w:rsid w:val="00641E64"/>
    <w:rsid w:val="006422CC"/>
    <w:rsid w:val="006423C8"/>
    <w:rsid w:val="006429F7"/>
    <w:rsid w:val="00642AAB"/>
    <w:rsid w:val="00642AFC"/>
    <w:rsid w:val="00643070"/>
    <w:rsid w:val="006431FC"/>
    <w:rsid w:val="00643214"/>
    <w:rsid w:val="0064350A"/>
    <w:rsid w:val="006435BF"/>
    <w:rsid w:val="00643683"/>
    <w:rsid w:val="006436BC"/>
    <w:rsid w:val="006436BF"/>
    <w:rsid w:val="0064373B"/>
    <w:rsid w:val="00643873"/>
    <w:rsid w:val="006439C1"/>
    <w:rsid w:val="00643C5D"/>
    <w:rsid w:val="0064497F"/>
    <w:rsid w:val="00644A04"/>
    <w:rsid w:val="00644A60"/>
    <w:rsid w:val="00644ACB"/>
    <w:rsid w:val="00644AFB"/>
    <w:rsid w:val="00644C2A"/>
    <w:rsid w:val="00644F1C"/>
    <w:rsid w:val="006451B1"/>
    <w:rsid w:val="00645895"/>
    <w:rsid w:val="00645CC7"/>
    <w:rsid w:val="00645FE4"/>
    <w:rsid w:val="00646144"/>
    <w:rsid w:val="00646367"/>
    <w:rsid w:val="006463CF"/>
    <w:rsid w:val="006465FA"/>
    <w:rsid w:val="00646745"/>
    <w:rsid w:val="006469A1"/>
    <w:rsid w:val="00646B80"/>
    <w:rsid w:val="00646DF2"/>
    <w:rsid w:val="00647072"/>
    <w:rsid w:val="006470E1"/>
    <w:rsid w:val="006471F7"/>
    <w:rsid w:val="006477D6"/>
    <w:rsid w:val="00647C12"/>
    <w:rsid w:val="00647D48"/>
    <w:rsid w:val="00647E4D"/>
    <w:rsid w:val="00650070"/>
    <w:rsid w:val="00650A70"/>
    <w:rsid w:val="00650BA9"/>
    <w:rsid w:val="00650D4C"/>
    <w:rsid w:val="00650F9D"/>
    <w:rsid w:val="00651049"/>
    <w:rsid w:val="00651096"/>
    <w:rsid w:val="00651282"/>
    <w:rsid w:val="00651682"/>
    <w:rsid w:val="0065169A"/>
    <w:rsid w:val="006517E2"/>
    <w:rsid w:val="006518D4"/>
    <w:rsid w:val="00651A85"/>
    <w:rsid w:val="00651D08"/>
    <w:rsid w:val="00651ED9"/>
    <w:rsid w:val="0065223F"/>
    <w:rsid w:val="0065264A"/>
    <w:rsid w:val="00652735"/>
    <w:rsid w:val="00652860"/>
    <w:rsid w:val="006528D0"/>
    <w:rsid w:val="00652D44"/>
    <w:rsid w:val="00652EFB"/>
    <w:rsid w:val="00652F31"/>
    <w:rsid w:val="0065329A"/>
    <w:rsid w:val="00653667"/>
    <w:rsid w:val="00653B6C"/>
    <w:rsid w:val="00653E8B"/>
    <w:rsid w:val="00654047"/>
    <w:rsid w:val="00654124"/>
    <w:rsid w:val="0065414D"/>
    <w:rsid w:val="00654201"/>
    <w:rsid w:val="00654501"/>
    <w:rsid w:val="006546A4"/>
    <w:rsid w:val="006546D6"/>
    <w:rsid w:val="00654D90"/>
    <w:rsid w:val="00654E97"/>
    <w:rsid w:val="006551A0"/>
    <w:rsid w:val="006551D3"/>
    <w:rsid w:val="006552C1"/>
    <w:rsid w:val="0065562D"/>
    <w:rsid w:val="00655748"/>
    <w:rsid w:val="0065626D"/>
    <w:rsid w:val="0065637B"/>
    <w:rsid w:val="00656AD8"/>
    <w:rsid w:val="00656D96"/>
    <w:rsid w:val="006579C6"/>
    <w:rsid w:val="006579CA"/>
    <w:rsid w:val="006579E1"/>
    <w:rsid w:val="00657C1B"/>
    <w:rsid w:val="00657E5F"/>
    <w:rsid w:val="00657EF8"/>
    <w:rsid w:val="006601F2"/>
    <w:rsid w:val="0066020F"/>
    <w:rsid w:val="006602A4"/>
    <w:rsid w:val="00660300"/>
    <w:rsid w:val="006604DE"/>
    <w:rsid w:val="00660511"/>
    <w:rsid w:val="00660630"/>
    <w:rsid w:val="0066071A"/>
    <w:rsid w:val="00660859"/>
    <w:rsid w:val="006608E7"/>
    <w:rsid w:val="00660A5B"/>
    <w:rsid w:val="00660B05"/>
    <w:rsid w:val="006616A1"/>
    <w:rsid w:val="006617AE"/>
    <w:rsid w:val="006617D6"/>
    <w:rsid w:val="00661D67"/>
    <w:rsid w:val="006628DD"/>
    <w:rsid w:val="00662C62"/>
    <w:rsid w:val="00663004"/>
    <w:rsid w:val="0066312B"/>
    <w:rsid w:val="00663222"/>
    <w:rsid w:val="00663641"/>
    <w:rsid w:val="00663A88"/>
    <w:rsid w:val="00663AD7"/>
    <w:rsid w:val="006640FD"/>
    <w:rsid w:val="00664AE5"/>
    <w:rsid w:val="00664F68"/>
    <w:rsid w:val="00665163"/>
    <w:rsid w:val="00665604"/>
    <w:rsid w:val="006658DB"/>
    <w:rsid w:val="00665967"/>
    <w:rsid w:val="00665A29"/>
    <w:rsid w:val="00665C53"/>
    <w:rsid w:val="00665E5E"/>
    <w:rsid w:val="00665FFA"/>
    <w:rsid w:val="006663E8"/>
    <w:rsid w:val="0066678F"/>
    <w:rsid w:val="00666833"/>
    <w:rsid w:val="00666849"/>
    <w:rsid w:val="00666909"/>
    <w:rsid w:val="00666CC7"/>
    <w:rsid w:val="00666CF9"/>
    <w:rsid w:val="0066707E"/>
    <w:rsid w:val="00667134"/>
    <w:rsid w:val="00667180"/>
    <w:rsid w:val="006676A1"/>
    <w:rsid w:val="00667B53"/>
    <w:rsid w:val="00667CD4"/>
    <w:rsid w:val="00667D21"/>
    <w:rsid w:val="00667DAA"/>
    <w:rsid w:val="00667E53"/>
    <w:rsid w:val="0067018D"/>
    <w:rsid w:val="00670258"/>
    <w:rsid w:val="0067052E"/>
    <w:rsid w:val="006705A7"/>
    <w:rsid w:val="006709A7"/>
    <w:rsid w:val="0067124D"/>
    <w:rsid w:val="0067130F"/>
    <w:rsid w:val="0067131C"/>
    <w:rsid w:val="00671374"/>
    <w:rsid w:val="006713A4"/>
    <w:rsid w:val="0067167A"/>
    <w:rsid w:val="0067198F"/>
    <w:rsid w:val="00671B77"/>
    <w:rsid w:val="00672199"/>
    <w:rsid w:val="00672217"/>
    <w:rsid w:val="00672303"/>
    <w:rsid w:val="0067247F"/>
    <w:rsid w:val="006725BC"/>
    <w:rsid w:val="00672661"/>
    <w:rsid w:val="00672936"/>
    <w:rsid w:val="00672BF2"/>
    <w:rsid w:val="00672C86"/>
    <w:rsid w:val="00672D34"/>
    <w:rsid w:val="00673331"/>
    <w:rsid w:val="006734E9"/>
    <w:rsid w:val="0067373C"/>
    <w:rsid w:val="006737BF"/>
    <w:rsid w:val="00673927"/>
    <w:rsid w:val="00673C22"/>
    <w:rsid w:val="00673CED"/>
    <w:rsid w:val="00674436"/>
    <w:rsid w:val="006749EB"/>
    <w:rsid w:val="00674A25"/>
    <w:rsid w:val="00674E52"/>
    <w:rsid w:val="0067531B"/>
    <w:rsid w:val="00675B03"/>
    <w:rsid w:val="00675B62"/>
    <w:rsid w:val="00675FB0"/>
    <w:rsid w:val="0067620F"/>
    <w:rsid w:val="00676325"/>
    <w:rsid w:val="0067638E"/>
    <w:rsid w:val="006763E4"/>
    <w:rsid w:val="0067644E"/>
    <w:rsid w:val="00676836"/>
    <w:rsid w:val="0067695B"/>
    <w:rsid w:val="006769AE"/>
    <w:rsid w:val="00676BFB"/>
    <w:rsid w:val="00676D2E"/>
    <w:rsid w:val="00676D36"/>
    <w:rsid w:val="006773B7"/>
    <w:rsid w:val="0067769E"/>
    <w:rsid w:val="0067793B"/>
    <w:rsid w:val="00677A1D"/>
    <w:rsid w:val="00677C54"/>
    <w:rsid w:val="006800AC"/>
    <w:rsid w:val="006801BA"/>
    <w:rsid w:val="00680336"/>
    <w:rsid w:val="00680454"/>
    <w:rsid w:val="006805E0"/>
    <w:rsid w:val="00680E64"/>
    <w:rsid w:val="00680EA6"/>
    <w:rsid w:val="006811B4"/>
    <w:rsid w:val="006811EC"/>
    <w:rsid w:val="00681229"/>
    <w:rsid w:val="00681409"/>
    <w:rsid w:val="0068155A"/>
    <w:rsid w:val="006815F2"/>
    <w:rsid w:val="00681650"/>
    <w:rsid w:val="0068182E"/>
    <w:rsid w:val="00681A79"/>
    <w:rsid w:val="00681D60"/>
    <w:rsid w:val="00681E8A"/>
    <w:rsid w:val="00682813"/>
    <w:rsid w:val="00682C80"/>
    <w:rsid w:val="00683514"/>
    <w:rsid w:val="006836CB"/>
    <w:rsid w:val="00683827"/>
    <w:rsid w:val="00683A3E"/>
    <w:rsid w:val="00683A95"/>
    <w:rsid w:val="00683AF0"/>
    <w:rsid w:val="00683F26"/>
    <w:rsid w:val="006840FC"/>
    <w:rsid w:val="006841CD"/>
    <w:rsid w:val="00684312"/>
    <w:rsid w:val="006846E1"/>
    <w:rsid w:val="006848F3"/>
    <w:rsid w:val="00684F4B"/>
    <w:rsid w:val="006854CE"/>
    <w:rsid w:val="0068592E"/>
    <w:rsid w:val="00685C38"/>
    <w:rsid w:val="00685F9F"/>
    <w:rsid w:val="00686384"/>
    <w:rsid w:val="006863F3"/>
    <w:rsid w:val="006864C9"/>
    <w:rsid w:val="00686612"/>
    <w:rsid w:val="006868D3"/>
    <w:rsid w:val="00686B15"/>
    <w:rsid w:val="00686C61"/>
    <w:rsid w:val="00686E5B"/>
    <w:rsid w:val="00686FC2"/>
    <w:rsid w:val="0068711D"/>
    <w:rsid w:val="00687147"/>
    <w:rsid w:val="006872A8"/>
    <w:rsid w:val="0068775B"/>
    <w:rsid w:val="00687D9D"/>
    <w:rsid w:val="006901A0"/>
    <w:rsid w:val="006902F4"/>
    <w:rsid w:val="00690426"/>
    <w:rsid w:val="00690546"/>
    <w:rsid w:val="00690D3C"/>
    <w:rsid w:val="00690E48"/>
    <w:rsid w:val="00690EEF"/>
    <w:rsid w:val="006914CB"/>
    <w:rsid w:val="006915B8"/>
    <w:rsid w:val="0069163A"/>
    <w:rsid w:val="00691757"/>
    <w:rsid w:val="00691A6F"/>
    <w:rsid w:val="00691AC4"/>
    <w:rsid w:val="00692444"/>
    <w:rsid w:val="006924B4"/>
    <w:rsid w:val="00692501"/>
    <w:rsid w:val="00692A70"/>
    <w:rsid w:val="00692AF7"/>
    <w:rsid w:val="00692E21"/>
    <w:rsid w:val="00693289"/>
    <w:rsid w:val="006935F3"/>
    <w:rsid w:val="00693703"/>
    <w:rsid w:val="00693840"/>
    <w:rsid w:val="00693974"/>
    <w:rsid w:val="006939DE"/>
    <w:rsid w:val="00693A3F"/>
    <w:rsid w:val="006940E8"/>
    <w:rsid w:val="00694524"/>
    <w:rsid w:val="0069496D"/>
    <w:rsid w:val="006949EF"/>
    <w:rsid w:val="00694C9C"/>
    <w:rsid w:val="00694DD7"/>
    <w:rsid w:val="00694E43"/>
    <w:rsid w:val="00694E52"/>
    <w:rsid w:val="00694E69"/>
    <w:rsid w:val="00694E78"/>
    <w:rsid w:val="00695272"/>
    <w:rsid w:val="00695308"/>
    <w:rsid w:val="006953CF"/>
    <w:rsid w:val="006959C3"/>
    <w:rsid w:val="00695BB7"/>
    <w:rsid w:val="00695CA1"/>
    <w:rsid w:val="00696005"/>
    <w:rsid w:val="0069613E"/>
    <w:rsid w:val="0069630D"/>
    <w:rsid w:val="0069657E"/>
    <w:rsid w:val="00696619"/>
    <w:rsid w:val="00696671"/>
    <w:rsid w:val="00696C85"/>
    <w:rsid w:val="00696E5B"/>
    <w:rsid w:val="00696F66"/>
    <w:rsid w:val="006970CC"/>
    <w:rsid w:val="0069738D"/>
    <w:rsid w:val="006975B9"/>
    <w:rsid w:val="0069776A"/>
    <w:rsid w:val="00697D3E"/>
    <w:rsid w:val="00697E2A"/>
    <w:rsid w:val="00697EC2"/>
    <w:rsid w:val="006A02A6"/>
    <w:rsid w:val="006A02FF"/>
    <w:rsid w:val="006A045F"/>
    <w:rsid w:val="006A0476"/>
    <w:rsid w:val="006A06AB"/>
    <w:rsid w:val="006A08B3"/>
    <w:rsid w:val="006A0A65"/>
    <w:rsid w:val="006A0CFA"/>
    <w:rsid w:val="006A0D34"/>
    <w:rsid w:val="006A0E32"/>
    <w:rsid w:val="006A0E74"/>
    <w:rsid w:val="006A18F8"/>
    <w:rsid w:val="006A1A4E"/>
    <w:rsid w:val="006A1CB4"/>
    <w:rsid w:val="006A1CF2"/>
    <w:rsid w:val="006A1DF3"/>
    <w:rsid w:val="006A1EF6"/>
    <w:rsid w:val="006A1F86"/>
    <w:rsid w:val="006A1FCD"/>
    <w:rsid w:val="006A2037"/>
    <w:rsid w:val="006A2319"/>
    <w:rsid w:val="006A2464"/>
    <w:rsid w:val="006A25FC"/>
    <w:rsid w:val="006A26A5"/>
    <w:rsid w:val="006A288C"/>
    <w:rsid w:val="006A2F09"/>
    <w:rsid w:val="006A2F94"/>
    <w:rsid w:val="006A3178"/>
    <w:rsid w:val="006A3277"/>
    <w:rsid w:val="006A3554"/>
    <w:rsid w:val="006A359D"/>
    <w:rsid w:val="006A36B2"/>
    <w:rsid w:val="006A3959"/>
    <w:rsid w:val="006A3B3D"/>
    <w:rsid w:val="006A3D52"/>
    <w:rsid w:val="006A3DEC"/>
    <w:rsid w:val="006A3E6B"/>
    <w:rsid w:val="006A3ECE"/>
    <w:rsid w:val="006A4043"/>
    <w:rsid w:val="006A40DF"/>
    <w:rsid w:val="006A4105"/>
    <w:rsid w:val="006A424D"/>
    <w:rsid w:val="006A42CF"/>
    <w:rsid w:val="006A4531"/>
    <w:rsid w:val="006A4579"/>
    <w:rsid w:val="006A472E"/>
    <w:rsid w:val="006A47EC"/>
    <w:rsid w:val="006A4B46"/>
    <w:rsid w:val="006A4E45"/>
    <w:rsid w:val="006A52E5"/>
    <w:rsid w:val="006A53E4"/>
    <w:rsid w:val="006A53E9"/>
    <w:rsid w:val="006A58F5"/>
    <w:rsid w:val="006A5C8D"/>
    <w:rsid w:val="006A609E"/>
    <w:rsid w:val="006A61C8"/>
    <w:rsid w:val="006A6333"/>
    <w:rsid w:val="006A6884"/>
    <w:rsid w:val="006A6954"/>
    <w:rsid w:val="006A699C"/>
    <w:rsid w:val="006A6C32"/>
    <w:rsid w:val="006A6CB0"/>
    <w:rsid w:val="006A6D45"/>
    <w:rsid w:val="006A6DAB"/>
    <w:rsid w:val="006A7005"/>
    <w:rsid w:val="006A7456"/>
    <w:rsid w:val="006A74D0"/>
    <w:rsid w:val="006A74FE"/>
    <w:rsid w:val="006A774E"/>
    <w:rsid w:val="006A7959"/>
    <w:rsid w:val="006A7AC0"/>
    <w:rsid w:val="006B0200"/>
    <w:rsid w:val="006B0261"/>
    <w:rsid w:val="006B052A"/>
    <w:rsid w:val="006B0A5F"/>
    <w:rsid w:val="006B0BB6"/>
    <w:rsid w:val="006B0BD9"/>
    <w:rsid w:val="006B0D72"/>
    <w:rsid w:val="006B0E39"/>
    <w:rsid w:val="006B0F4B"/>
    <w:rsid w:val="006B1220"/>
    <w:rsid w:val="006B175D"/>
    <w:rsid w:val="006B1928"/>
    <w:rsid w:val="006B19FC"/>
    <w:rsid w:val="006B1CD6"/>
    <w:rsid w:val="006B1D57"/>
    <w:rsid w:val="006B22C8"/>
    <w:rsid w:val="006B2365"/>
    <w:rsid w:val="006B242A"/>
    <w:rsid w:val="006B2582"/>
    <w:rsid w:val="006B272D"/>
    <w:rsid w:val="006B279F"/>
    <w:rsid w:val="006B2A44"/>
    <w:rsid w:val="006B2B7D"/>
    <w:rsid w:val="006B2DD0"/>
    <w:rsid w:val="006B2F3A"/>
    <w:rsid w:val="006B2FEA"/>
    <w:rsid w:val="006B2FFF"/>
    <w:rsid w:val="006B30D6"/>
    <w:rsid w:val="006B3135"/>
    <w:rsid w:val="006B3192"/>
    <w:rsid w:val="006B33C4"/>
    <w:rsid w:val="006B3622"/>
    <w:rsid w:val="006B397A"/>
    <w:rsid w:val="006B3A72"/>
    <w:rsid w:val="006B402E"/>
    <w:rsid w:val="006B40DF"/>
    <w:rsid w:val="006B429A"/>
    <w:rsid w:val="006B44B5"/>
    <w:rsid w:val="006B44E5"/>
    <w:rsid w:val="006B46F0"/>
    <w:rsid w:val="006B4C8D"/>
    <w:rsid w:val="006B4D7B"/>
    <w:rsid w:val="006B4DFE"/>
    <w:rsid w:val="006B4E76"/>
    <w:rsid w:val="006B514D"/>
    <w:rsid w:val="006B57F3"/>
    <w:rsid w:val="006B5805"/>
    <w:rsid w:val="006B5BF3"/>
    <w:rsid w:val="006B5F38"/>
    <w:rsid w:val="006B62B2"/>
    <w:rsid w:val="006B63FD"/>
    <w:rsid w:val="006B64BE"/>
    <w:rsid w:val="006B65BA"/>
    <w:rsid w:val="006B65C8"/>
    <w:rsid w:val="006B676F"/>
    <w:rsid w:val="006B68D2"/>
    <w:rsid w:val="006B6E2D"/>
    <w:rsid w:val="006B723E"/>
    <w:rsid w:val="006B7462"/>
    <w:rsid w:val="006B7559"/>
    <w:rsid w:val="006B7DCB"/>
    <w:rsid w:val="006C023F"/>
    <w:rsid w:val="006C088B"/>
    <w:rsid w:val="006C0B05"/>
    <w:rsid w:val="006C0BCD"/>
    <w:rsid w:val="006C0D9A"/>
    <w:rsid w:val="006C0E29"/>
    <w:rsid w:val="006C107D"/>
    <w:rsid w:val="006C129D"/>
    <w:rsid w:val="006C13B9"/>
    <w:rsid w:val="006C149B"/>
    <w:rsid w:val="006C15D1"/>
    <w:rsid w:val="006C1740"/>
    <w:rsid w:val="006C18A2"/>
    <w:rsid w:val="006C19D2"/>
    <w:rsid w:val="006C1D6E"/>
    <w:rsid w:val="006C22BA"/>
    <w:rsid w:val="006C251B"/>
    <w:rsid w:val="006C281B"/>
    <w:rsid w:val="006C29EB"/>
    <w:rsid w:val="006C2FE4"/>
    <w:rsid w:val="006C31E9"/>
    <w:rsid w:val="006C3288"/>
    <w:rsid w:val="006C34AE"/>
    <w:rsid w:val="006C352E"/>
    <w:rsid w:val="006C3B23"/>
    <w:rsid w:val="006C3EEC"/>
    <w:rsid w:val="006C3F26"/>
    <w:rsid w:val="006C41DF"/>
    <w:rsid w:val="006C43E6"/>
    <w:rsid w:val="006C4584"/>
    <w:rsid w:val="006C4778"/>
    <w:rsid w:val="006C49F0"/>
    <w:rsid w:val="006C4F0B"/>
    <w:rsid w:val="006C4FEA"/>
    <w:rsid w:val="006C5116"/>
    <w:rsid w:val="006C5340"/>
    <w:rsid w:val="006C5481"/>
    <w:rsid w:val="006C5810"/>
    <w:rsid w:val="006C58A3"/>
    <w:rsid w:val="006C58AC"/>
    <w:rsid w:val="006C5ADB"/>
    <w:rsid w:val="006C5C20"/>
    <w:rsid w:val="006C6539"/>
    <w:rsid w:val="006C656B"/>
    <w:rsid w:val="006C6706"/>
    <w:rsid w:val="006C6718"/>
    <w:rsid w:val="006C68AD"/>
    <w:rsid w:val="006C6B06"/>
    <w:rsid w:val="006C6B66"/>
    <w:rsid w:val="006C6BB8"/>
    <w:rsid w:val="006C6E5D"/>
    <w:rsid w:val="006C6EB1"/>
    <w:rsid w:val="006C729A"/>
    <w:rsid w:val="006C7403"/>
    <w:rsid w:val="006C7B9D"/>
    <w:rsid w:val="006C7E9C"/>
    <w:rsid w:val="006C7F68"/>
    <w:rsid w:val="006D061E"/>
    <w:rsid w:val="006D1036"/>
    <w:rsid w:val="006D11E0"/>
    <w:rsid w:val="006D1372"/>
    <w:rsid w:val="006D163D"/>
    <w:rsid w:val="006D181C"/>
    <w:rsid w:val="006D1DAA"/>
    <w:rsid w:val="006D2252"/>
    <w:rsid w:val="006D2254"/>
    <w:rsid w:val="006D25D7"/>
    <w:rsid w:val="006D2DDF"/>
    <w:rsid w:val="006D3131"/>
    <w:rsid w:val="006D33AE"/>
    <w:rsid w:val="006D349C"/>
    <w:rsid w:val="006D35F8"/>
    <w:rsid w:val="006D3952"/>
    <w:rsid w:val="006D3B44"/>
    <w:rsid w:val="006D3B59"/>
    <w:rsid w:val="006D4099"/>
    <w:rsid w:val="006D4100"/>
    <w:rsid w:val="006D4328"/>
    <w:rsid w:val="006D468A"/>
    <w:rsid w:val="006D4744"/>
    <w:rsid w:val="006D4936"/>
    <w:rsid w:val="006D494A"/>
    <w:rsid w:val="006D4C1D"/>
    <w:rsid w:val="006D4C4F"/>
    <w:rsid w:val="006D4E35"/>
    <w:rsid w:val="006D510F"/>
    <w:rsid w:val="006D57D6"/>
    <w:rsid w:val="006D5883"/>
    <w:rsid w:val="006D58E2"/>
    <w:rsid w:val="006D5915"/>
    <w:rsid w:val="006D5E9B"/>
    <w:rsid w:val="006D62ED"/>
    <w:rsid w:val="006D6593"/>
    <w:rsid w:val="006D66A2"/>
    <w:rsid w:val="006D66AA"/>
    <w:rsid w:val="006D6703"/>
    <w:rsid w:val="006D6982"/>
    <w:rsid w:val="006D6A72"/>
    <w:rsid w:val="006D6B8E"/>
    <w:rsid w:val="006D6C2D"/>
    <w:rsid w:val="006D6CEE"/>
    <w:rsid w:val="006D6D22"/>
    <w:rsid w:val="006D6DCC"/>
    <w:rsid w:val="006D6E88"/>
    <w:rsid w:val="006D775C"/>
    <w:rsid w:val="006D7769"/>
    <w:rsid w:val="006D77CA"/>
    <w:rsid w:val="006D7E85"/>
    <w:rsid w:val="006E00BD"/>
    <w:rsid w:val="006E0178"/>
    <w:rsid w:val="006E0521"/>
    <w:rsid w:val="006E05AE"/>
    <w:rsid w:val="006E05E6"/>
    <w:rsid w:val="006E06E4"/>
    <w:rsid w:val="006E0B05"/>
    <w:rsid w:val="006E0FB3"/>
    <w:rsid w:val="006E10A8"/>
    <w:rsid w:val="006E180D"/>
    <w:rsid w:val="006E1A9C"/>
    <w:rsid w:val="006E1CBF"/>
    <w:rsid w:val="006E2003"/>
    <w:rsid w:val="006E2157"/>
    <w:rsid w:val="006E22A7"/>
    <w:rsid w:val="006E2351"/>
    <w:rsid w:val="006E28B6"/>
    <w:rsid w:val="006E2B80"/>
    <w:rsid w:val="006E2B95"/>
    <w:rsid w:val="006E2D10"/>
    <w:rsid w:val="006E2D86"/>
    <w:rsid w:val="006E32FE"/>
    <w:rsid w:val="006E337C"/>
    <w:rsid w:val="006E36E2"/>
    <w:rsid w:val="006E37C9"/>
    <w:rsid w:val="006E37F2"/>
    <w:rsid w:val="006E39F4"/>
    <w:rsid w:val="006E3A21"/>
    <w:rsid w:val="006E3EC1"/>
    <w:rsid w:val="006E471E"/>
    <w:rsid w:val="006E4924"/>
    <w:rsid w:val="006E4984"/>
    <w:rsid w:val="006E49F9"/>
    <w:rsid w:val="006E4A91"/>
    <w:rsid w:val="006E4E7E"/>
    <w:rsid w:val="006E4F58"/>
    <w:rsid w:val="006E51D3"/>
    <w:rsid w:val="006E5392"/>
    <w:rsid w:val="006E5455"/>
    <w:rsid w:val="006E5910"/>
    <w:rsid w:val="006E59BB"/>
    <w:rsid w:val="006E5AE9"/>
    <w:rsid w:val="006E60E7"/>
    <w:rsid w:val="006E6730"/>
    <w:rsid w:val="006E679D"/>
    <w:rsid w:val="006E68E9"/>
    <w:rsid w:val="006E691C"/>
    <w:rsid w:val="006E6994"/>
    <w:rsid w:val="006E6C5F"/>
    <w:rsid w:val="006E6D86"/>
    <w:rsid w:val="006E6FDA"/>
    <w:rsid w:val="006E6FFC"/>
    <w:rsid w:val="006E7354"/>
    <w:rsid w:val="006E798B"/>
    <w:rsid w:val="006E7ACF"/>
    <w:rsid w:val="006E7AD2"/>
    <w:rsid w:val="006E7D11"/>
    <w:rsid w:val="006E7D92"/>
    <w:rsid w:val="006E7E1E"/>
    <w:rsid w:val="006E7E31"/>
    <w:rsid w:val="006E7EB0"/>
    <w:rsid w:val="006E7F80"/>
    <w:rsid w:val="006F0429"/>
    <w:rsid w:val="006F0621"/>
    <w:rsid w:val="006F0631"/>
    <w:rsid w:val="006F0D1D"/>
    <w:rsid w:val="006F1165"/>
    <w:rsid w:val="006F1982"/>
    <w:rsid w:val="006F1D6D"/>
    <w:rsid w:val="006F1D80"/>
    <w:rsid w:val="006F1DCE"/>
    <w:rsid w:val="006F1EB2"/>
    <w:rsid w:val="006F1F9F"/>
    <w:rsid w:val="006F2499"/>
    <w:rsid w:val="006F25BB"/>
    <w:rsid w:val="006F2A2E"/>
    <w:rsid w:val="006F2DEF"/>
    <w:rsid w:val="006F3859"/>
    <w:rsid w:val="006F3A26"/>
    <w:rsid w:val="006F3DE1"/>
    <w:rsid w:val="006F3F0B"/>
    <w:rsid w:val="006F401C"/>
    <w:rsid w:val="006F42EA"/>
    <w:rsid w:val="006F4431"/>
    <w:rsid w:val="006F4548"/>
    <w:rsid w:val="006F4709"/>
    <w:rsid w:val="006F48C9"/>
    <w:rsid w:val="006F4CF4"/>
    <w:rsid w:val="006F4EEC"/>
    <w:rsid w:val="006F503E"/>
    <w:rsid w:val="006F5185"/>
    <w:rsid w:val="006F528F"/>
    <w:rsid w:val="006F53BD"/>
    <w:rsid w:val="006F53F3"/>
    <w:rsid w:val="006F55C5"/>
    <w:rsid w:val="006F564F"/>
    <w:rsid w:val="006F5A2F"/>
    <w:rsid w:val="006F5B8B"/>
    <w:rsid w:val="006F5D74"/>
    <w:rsid w:val="006F65D0"/>
    <w:rsid w:val="006F66C3"/>
    <w:rsid w:val="006F68EC"/>
    <w:rsid w:val="006F691A"/>
    <w:rsid w:val="006F6E3E"/>
    <w:rsid w:val="006F6EC8"/>
    <w:rsid w:val="006F7116"/>
    <w:rsid w:val="006F72EE"/>
    <w:rsid w:val="006F73B0"/>
    <w:rsid w:val="006F771D"/>
    <w:rsid w:val="006F7B71"/>
    <w:rsid w:val="006F7C04"/>
    <w:rsid w:val="00700525"/>
    <w:rsid w:val="0070068A"/>
    <w:rsid w:val="00700E4C"/>
    <w:rsid w:val="00700E90"/>
    <w:rsid w:val="00700EE7"/>
    <w:rsid w:val="0070130B"/>
    <w:rsid w:val="00701835"/>
    <w:rsid w:val="00701A94"/>
    <w:rsid w:val="007020F9"/>
    <w:rsid w:val="007021BA"/>
    <w:rsid w:val="00702641"/>
    <w:rsid w:val="00702786"/>
    <w:rsid w:val="007029D8"/>
    <w:rsid w:val="00702A24"/>
    <w:rsid w:val="00702C63"/>
    <w:rsid w:val="00702CE9"/>
    <w:rsid w:val="00702E91"/>
    <w:rsid w:val="00703244"/>
    <w:rsid w:val="007032AC"/>
    <w:rsid w:val="0070330B"/>
    <w:rsid w:val="00703650"/>
    <w:rsid w:val="0070379E"/>
    <w:rsid w:val="00703A20"/>
    <w:rsid w:val="00703E69"/>
    <w:rsid w:val="0070417C"/>
    <w:rsid w:val="00704187"/>
    <w:rsid w:val="00704660"/>
    <w:rsid w:val="00704A70"/>
    <w:rsid w:val="00704BEE"/>
    <w:rsid w:val="00704CF7"/>
    <w:rsid w:val="00704D3E"/>
    <w:rsid w:val="00704E11"/>
    <w:rsid w:val="00704E95"/>
    <w:rsid w:val="00704EDE"/>
    <w:rsid w:val="00705146"/>
    <w:rsid w:val="00705230"/>
    <w:rsid w:val="00705259"/>
    <w:rsid w:val="007053ED"/>
    <w:rsid w:val="007054B3"/>
    <w:rsid w:val="007054E2"/>
    <w:rsid w:val="00705553"/>
    <w:rsid w:val="00705572"/>
    <w:rsid w:val="00705618"/>
    <w:rsid w:val="007057BC"/>
    <w:rsid w:val="007059F3"/>
    <w:rsid w:val="00705ECC"/>
    <w:rsid w:val="007060C7"/>
    <w:rsid w:val="00706137"/>
    <w:rsid w:val="00706228"/>
    <w:rsid w:val="00706610"/>
    <w:rsid w:val="00706B55"/>
    <w:rsid w:val="0070709B"/>
    <w:rsid w:val="007074B2"/>
    <w:rsid w:val="0070755A"/>
    <w:rsid w:val="007075C0"/>
    <w:rsid w:val="007076A6"/>
    <w:rsid w:val="00707788"/>
    <w:rsid w:val="00707A3E"/>
    <w:rsid w:val="007100FC"/>
    <w:rsid w:val="0071012E"/>
    <w:rsid w:val="00710141"/>
    <w:rsid w:val="0071029B"/>
    <w:rsid w:val="00710365"/>
    <w:rsid w:val="007103D0"/>
    <w:rsid w:val="0071048D"/>
    <w:rsid w:val="007104FD"/>
    <w:rsid w:val="007106FD"/>
    <w:rsid w:val="0071084A"/>
    <w:rsid w:val="00710983"/>
    <w:rsid w:val="007109E4"/>
    <w:rsid w:val="00710E00"/>
    <w:rsid w:val="00710E52"/>
    <w:rsid w:val="00710FD2"/>
    <w:rsid w:val="0071166B"/>
    <w:rsid w:val="007116BD"/>
    <w:rsid w:val="00711780"/>
    <w:rsid w:val="007117F8"/>
    <w:rsid w:val="00711BB7"/>
    <w:rsid w:val="00711D78"/>
    <w:rsid w:val="00711E4A"/>
    <w:rsid w:val="00711F96"/>
    <w:rsid w:val="00712008"/>
    <w:rsid w:val="0071213B"/>
    <w:rsid w:val="00712482"/>
    <w:rsid w:val="0071275F"/>
    <w:rsid w:val="00712CE3"/>
    <w:rsid w:val="00712DD8"/>
    <w:rsid w:val="00712DFD"/>
    <w:rsid w:val="00712EA9"/>
    <w:rsid w:val="00713094"/>
    <w:rsid w:val="00713EC2"/>
    <w:rsid w:val="00713EC6"/>
    <w:rsid w:val="007142A5"/>
    <w:rsid w:val="007142E9"/>
    <w:rsid w:val="0071432C"/>
    <w:rsid w:val="0071433F"/>
    <w:rsid w:val="00714486"/>
    <w:rsid w:val="00714596"/>
    <w:rsid w:val="00714845"/>
    <w:rsid w:val="0071505D"/>
    <w:rsid w:val="00715135"/>
    <w:rsid w:val="007156BE"/>
    <w:rsid w:val="00715BD8"/>
    <w:rsid w:val="00715EC6"/>
    <w:rsid w:val="00715FF3"/>
    <w:rsid w:val="00716516"/>
    <w:rsid w:val="007168E2"/>
    <w:rsid w:val="00716B81"/>
    <w:rsid w:val="00716C26"/>
    <w:rsid w:val="00716FBC"/>
    <w:rsid w:val="00717065"/>
    <w:rsid w:val="0071725A"/>
    <w:rsid w:val="00717395"/>
    <w:rsid w:val="00717509"/>
    <w:rsid w:val="00717985"/>
    <w:rsid w:val="007179DE"/>
    <w:rsid w:val="00717B3E"/>
    <w:rsid w:val="00717CF7"/>
    <w:rsid w:val="00717E38"/>
    <w:rsid w:val="00717E87"/>
    <w:rsid w:val="007200C1"/>
    <w:rsid w:val="007201E6"/>
    <w:rsid w:val="00720413"/>
    <w:rsid w:val="00720A7F"/>
    <w:rsid w:val="00720BAE"/>
    <w:rsid w:val="00720C22"/>
    <w:rsid w:val="00720DC5"/>
    <w:rsid w:val="00720F86"/>
    <w:rsid w:val="007210CA"/>
    <w:rsid w:val="007212BF"/>
    <w:rsid w:val="0072131A"/>
    <w:rsid w:val="0072158A"/>
    <w:rsid w:val="00721758"/>
    <w:rsid w:val="0072191E"/>
    <w:rsid w:val="00721EFA"/>
    <w:rsid w:val="0072293E"/>
    <w:rsid w:val="00722B09"/>
    <w:rsid w:val="00722C43"/>
    <w:rsid w:val="00722C72"/>
    <w:rsid w:val="00722C7A"/>
    <w:rsid w:val="007236F5"/>
    <w:rsid w:val="00723894"/>
    <w:rsid w:val="00723A50"/>
    <w:rsid w:val="00723CCC"/>
    <w:rsid w:val="00723DE9"/>
    <w:rsid w:val="007243C6"/>
    <w:rsid w:val="0072449F"/>
    <w:rsid w:val="00724887"/>
    <w:rsid w:val="007248A4"/>
    <w:rsid w:val="007249B4"/>
    <w:rsid w:val="00724B33"/>
    <w:rsid w:val="00724E3B"/>
    <w:rsid w:val="00725749"/>
    <w:rsid w:val="007257B3"/>
    <w:rsid w:val="007258F0"/>
    <w:rsid w:val="00725EAE"/>
    <w:rsid w:val="00725F57"/>
    <w:rsid w:val="0072619A"/>
    <w:rsid w:val="00726550"/>
    <w:rsid w:val="007268AD"/>
    <w:rsid w:val="007269A9"/>
    <w:rsid w:val="007269DF"/>
    <w:rsid w:val="00726B15"/>
    <w:rsid w:val="00726D62"/>
    <w:rsid w:val="00726DB3"/>
    <w:rsid w:val="00727102"/>
    <w:rsid w:val="00727181"/>
    <w:rsid w:val="007273FD"/>
    <w:rsid w:val="00727446"/>
    <w:rsid w:val="00727474"/>
    <w:rsid w:val="007276CA"/>
    <w:rsid w:val="0072787B"/>
    <w:rsid w:val="00727AB2"/>
    <w:rsid w:val="00727D41"/>
    <w:rsid w:val="00727D54"/>
    <w:rsid w:val="00727E8D"/>
    <w:rsid w:val="00727EEA"/>
    <w:rsid w:val="00727FE4"/>
    <w:rsid w:val="007300C7"/>
    <w:rsid w:val="00730190"/>
    <w:rsid w:val="007302FE"/>
    <w:rsid w:val="00730510"/>
    <w:rsid w:val="00730690"/>
    <w:rsid w:val="00730766"/>
    <w:rsid w:val="0073094C"/>
    <w:rsid w:val="00730C1A"/>
    <w:rsid w:val="00730CF2"/>
    <w:rsid w:val="0073100A"/>
    <w:rsid w:val="007316BE"/>
    <w:rsid w:val="007318D0"/>
    <w:rsid w:val="007319FB"/>
    <w:rsid w:val="00731AE9"/>
    <w:rsid w:val="00731B50"/>
    <w:rsid w:val="00731C12"/>
    <w:rsid w:val="00731D5C"/>
    <w:rsid w:val="00731D82"/>
    <w:rsid w:val="007320AA"/>
    <w:rsid w:val="007320FB"/>
    <w:rsid w:val="007323AF"/>
    <w:rsid w:val="007326DE"/>
    <w:rsid w:val="0073296A"/>
    <w:rsid w:val="00732ACB"/>
    <w:rsid w:val="00732BE5"/>
    <w:rsid w:val="00732DC1"/>
    <w:rsid w:val="00732DE0"/>
    <w:rsid w:val="007331FB"/>
    <w:rsid w:val="00733C09"/>
    <w:rsid w:val="00733E68"/>
    <w:rsid w:val="007342A4"/>
    <w:rsid w:val="007343F0"/>
    <w:rsid w:val="00734499"/>
    <w:rsid w:val="007345FC"/>
    <w:rsid w:val="0073465F"/>
    <w:rsid w:val="007346D7"/>
    <w:rsid w:val="00734BB9"/>
    <w:rsid w:val="00734D0F"/>
    <w:rsid w:val="00734D7E"/>
    <w:rsid w:val="00735028"/>
    <w:rsid w:val="00735128"/>
    <w:rsid w:val="007352C7"/>
    <w:rsid w:val="0073538B"/>
    <w:rsid w:val="0073565B"/>
    <w:rsid w:val="0073635F"/>
    <w:rsid w:val="00736915"/>
    <w:rsid w:val="00736A18"/>
    <w:rsid w:val="00736C75"/>
    <w:rsid w:val="00736DFE"/>
    <w:rsid w:val="007371E9"/>
    <w:rsid w:val="00737211"/>
    <w:rsid w:val="00737492"/>
    <w:rsid w:val="00737574"/>
    <w:rsid w:val="00737BE6"/>
    <w:rsid w:val="00737C8D"/>
    <w:rsid w:val="00737D41"/>
    <w:rsid w:val="00737DEC"/>
    <w:rsid w:val="00737DFA"/>
    <w:rsid w:val="00737E56"/>
    <w:rsid w:val="007400DE"/>
    <w:rsid w:val="0074010F"/>
    <w:rsid w:val="00740763"/>
    <w:rsid w:val="007408F6"/>
    <w:rsid w:val="00740A22"/>
    <w:rsid w:val="00740B49"/>
    <w:rsid w:val="0074114C"/>
    <w:rsid w:val="007411DE"/>
    <w:rsid w:val="00741355"/>
    <w:rsid w:val="0074146E"/>
    <w:rsid w:val="00741626"/>
    <w:rsid w:val="007416A3"/>
    <w:rsid w:val="00741916"/>
    <w:rsid w:val="00741C6A"/>
    <w:rsid w:val="00741DAD"/>
    <w:rsid w:val="00741E36"/>
    <w:rsid w:val="00742111"/>
    <w:rsid w:val="0074212B"/>
    <w:rsid w:val="0074239B"/>
    <w:rsid w:val="00742472"/>
    <w:rsid w:val="00742814"/>
    <w:rsid w:val="00742A12"/>
    <w:rsid w:val="00742A67"/>
    <w:rsid w:val="00742E2F"/>
    <w:rsid w:val="007431A3"/>
    <w:rsid w:val="00743556"/>
    <w:rsid w:val="007436BB"/>
    <w:rsid w:val="0074374F"/>
    <w:rsid w:val="00743C4D"/>
    <w:rsid w:val="00743DEA"/>
    <w:rsid w:val="0074412A"/>
    <w:rsid w:val="00744146"/>
    <w:rsid w:val="0074419C"/>
    <w:rsid w:val="007443F2"/>
    <w:rsid w:val="00744C7F"/>
    <w:rsid w:val="00744D38"/>
    <w:rsid w:val="00744E42"/>
    <w:rsid w:val="007454E5"/>
    <w:rsid w:val="0074622B"/>
    <w:rsid w:val="00746359"/>
    <w:rsid w:val="007464B7"/>
    <w:rsid w:val="007464E5"/>
    <w:rsid w:val="00746862"/>
    <w:rsid w:val="00746B76"/>
    <w:rsid w:val="00746E21"/>
    <w:rsid w:val="00747068"/>
    <w:rsid w:val="00747071"/>
    <w:rsid w:val="007470E1"/>
    <w:rsid w:val="0074750B"/>
    <w:rsid w:val="00747706"/>
    <w:rsid w:val="00747818"/>
    <w:rsid w:val="007479F0"/>
    <w:rsid w:val="00747A27"/>
    <w:rsid w:val="00747AA0"/>
    <w:rsid w:val="00750231"/>
    <w:rsid w:val="0075028E"/>
    <w:rsid w:val="0075047A"/>
    <w:rsid w:val="00750E46"/>
    <w:rsid w:val="00750F3D"/>
    <w:rsid w:val="007513E6"/>
    <w:rsid w:val="0075152C"/>
    <w:rsid w:val="00751579"/>
    <w:rsid w:val="0075161A"/>
    <w:rsid w:val="00751649"/>
    <w:rsid w:val="00751662"/>
    <w:rsid w:val="00751749"/>
    <w:rsid w:val="00751765"/>
    <w:rsid w:val="00751F7A"/>
    <w:rsid w:val="007521DB"/>
    <w:rsid w:val="00752232"/>
    <w:rsid w:val="007526E8"/>
    <w:rsid w:val="00752875"/>
    <w:rsid w:val="00752C25"/>
    <w:rsid w:val="00752D82"/>
    <w:rsid w:val="00753691"/>
    <w:rsid w:val="0075370F"/>
    <w:rsid w:val="00753DCF"/>
    <w:rsid w:val="00753F64"/>
    <w:rsid w:val="007542AE"/>
    <w:rsid w:val="0075436A"/>
    <w:rsid w:val="0075468A"/>
    <w:rsid w:val="0075486D"/>
    <w:rsid w:val="007552C2"/>
    <w:rsid w:val="0075536D"/>
    <w:rsid w:val="0075538F"/>
    <w:rsid w:val="00755633"/>
    <w:rsid w:val="00755640"/>
    <w:rsid w:val="0075568C"/>
    <w:rsid w:val="007559E1"/>
    <w:rsid w:val="00755B64"/>
    <w:rsid w:val="00755BC2"/>
    <w:rsid w:val="00755F0A"/>
    <w:rsid w:val="0075605F"/>
    <w:rsid w:val="00756094"/>
    <w:rsid w:val="0075612E"/>
    <w:rsid w:val="0075620A"/>
    <w:rsid w:val="0075653B"/>
    <w:rsid w:val="0075655D"/>
    <w:rsid w:val="0075679A"/>
    <w:rsid w:val="00756886"/>
    <w:rsid w:val="0075688E"/>
    <w:rsid w:val="00757346"/>
    <w:rsid w:val="007574B8"/>
    <w:rsid w:val="0075770F"/>
    <w:rsid w:val="00757934"/>
    <w:rsid w:val="00757935"/>
    <w:rsid w:val="00757A58"/>
    <w:rsid w:val="00757CCC"/>
    <w:rsid w:val="00757F85"/>
    <w:rsid w:val="007601C2"/>
    <w:rsid w:val="007602B0"/>
    <w:rsid w:val="00760562"/>
    <w:rsid w:val="00760593"/>
    <w:rsid w:val="00760A31"/>
    <w:rsid w:val="00760D5F"/>
    <w:rsid w:val="007611BC"/>
    <w:rsid w:val="00761416"/>
    <w:rsid w:val="007615A0"/>
    <w:rsid w:val="00761F93"/>
    <w:rsid w:val="0076253E"/>
    <w:rsid w:val="007625B7"/>
    <w:rsid w:val="0076289C"/>
    <w:rsid w:val="00762AC2"/>
    <w:rsid w:val="00763042"/>
    <w:rsid w:val="0076308B"/>
    <w:rsid w:val="00763115"/>
    <w:rsid w:val="00763159"/>
    <w:rsid w:val="007631AC"/>
    <w:rsid w:val="007632E5"/>
    <w:rsid w:val="00763654"/>
    <w:rsid w:val="0076368C"/>
    <w:rsid w:val="007636EC"/>
    <w:rsid w:val="00763710"/>
    <w:rsid w:val="0076390C"/>
    <w:rsid w:val="00763A2A"/>
    <w:rsid w:val="00763B65"/>
    <w:rsid w:val="00763C82"/>
    <w:rsid w:val="00764036"/>
    <w:rsid w:val="0076414A"/>
    <w:rsid w:val="007641A3"/>
    <w:rsid w:val="00764387"/>
    <w:rsid w:val="00764530"/>
    <w:rsid w:val="007649B3"/>
    <w:rsid w:val="00764B91"/>
    <w:rsid w:val="00765179"/>
    <w:rsid w:val="00765193"/>
    <w:rsid w:val="007652DC"/>
    <w:rsid w:val="007657FF"/>
    <w:rsid w:val="00765A3E"/>
    <w:rsid w:val="00765CC1"/>
    <w:rsid w:val="00765D2C"/>
    <w:rsid w:val="00765D75"/>
    <w:rsid w:val="00765EAE"/>
    <w:rsid w:val="00765ED5"/>
    <w:rsid w:val="00765F15"/>
    <w:rsid w:val="0076624D"/>
    <w:rsid w:val="00766565"/>
    <w:rsid w:val="00766575"/>
    <w:rsid w:val="00766B05"/>
    <w:rsid w:val="00767028"/>
    <w:rsid w:val="0076739C"/>
    <w:rsid w:val="007674EC"/>
    <w:rsid w:val="0076758C"/>
    <w:rsid w:val="007677FE"/>
    <w:rsid w:val="007679C9"/>
    <w:rsid w:val="00770436"/>
    <w:rsid w:val="007705BA"/>
    <w:rsid w:val="007705ED"/>
    <w:rsid w:val="0077082B"/>
    <w:rsid w:val="00770B98"/>
    <w:rsid w:val="00770C5F"/>
    <w:rsid w:val="00770E8C"/>
    <w:rsid w:val="00770FAD"/>
    <w:rsid w:val="00771049"/>
    <w:rsid w:val="0077111D"/>
    <w:rsid w:val="0077136D"/>
    <w:rsid w:val="0077140E"/>
    <w:rsid w:val="00771770"/>
    <w:rsid w:val="007719D7"/>
    <w:rsid w:val="00771BFF"/>
    <w:rsid w:val="00771DC1"/>
    <w:rsid w:val="00772138"/>
    <w:rsid w:val="00772409"/>
    <w:rsid w:val="007724A8"/>
    <w:rsid w:val="007729FF"/>
    <w:rsid w:val="00772D4D"/>
    <w:rsid w:val="00772E1F"/>
    <w:rsid w:val="0077331B"/>
    <w:rsid w:val="00773325"/>
    <w:rsid w:val="00773359"/>
    <w:rsid w:val="00773484"/>
    <w:rsid w:val="0077397C"/>
    <w:rsid w:val="00773A2C"/>
    <w:rsid w:val="00773AE2"/>
    <w:rsid w:val="007740F5"/>
    <w:rsid w:val="007743D3"/>
    <w:rsid w:val="00774429"/>
    <w:rsid w:val="00774475"/>
    <w:rsid w:val="007744DA"/>
    <w:rsid w:val="0077462B"/>
    <w:rsid w:val="00774638"/>
    <w:rsid w:val="00774720"/>
    <w:rsid w:val="0077473C"/>
    <w:rsid w:val="00774AAF"/>
    <w:rsid w:val="00774DF6"/>
    <w:rsid w:val="00774F35"/>
    <w:rsid w:val="0077517C"/>
    <w:rsid w:val="007752E0"/>
    <w:rsid w:val="0077533C"/>
    <w:rsid w:val="0077555C"/>
    <w:rsid w:val="007755E7"/>
    <w:rsid w:val="00775C5A"/>
    <w:rsid w:val="00775FB9"/>
    <w:rsid w:val="0077623E"/>
    <w:rsid w:val="007764C5"/>
    <w:rsid w:val="007765BE"/>
    <w:rsid w:val="007766F4"/>
    <w:rsid w:val="0077686A"/>
    <w:rsid w:val="00776C36"/>
    <w:rsid w:val="00776E25"/>
    <w:rsid w:val="007774A4"/>
    <w:rsid w:val="00777939"/>
    <w:rsid w:val="0077797D"/>
    <w:rsid w:val="00777F90"/>
    <w:rsid w:val="00780412"/>
    <w:rsid w:val="007805A1"/>
    <w:rsid w:val="00780C49"/>
    <w:rsid w:val="00780E6C"/>
    <w:rsid w:val="0078108A"/>
    <w:rsid w:val="00781624"/>
    <w:rsid w:val="00781823"/>
    <w:rsid w:val="007819A1"/>
    <w:rsid w:val="00781D12"/>
    <w:rsid w:val="00781F07"/>
    <w:rsid w:val="0078204B"/>
    <w:rsid w:val="0078213A"/>
    <w:rsid w:val="00782237"/>
    <w:rsid w:val="0078237E"/>
    <w:rsid w:val="00782409"/>
    <w:rsid w:val="007824AF"/>
    <w:rsid w:val="00782580"/>
    <w:rsid w:val="007825C1"/>
    <w:rsid w:val="00782638"/>
    <w:rsid w:val="007828DC"/>
    <w:rsid w:val="007829ED"/>
    <w:rsid w:val="00782CE3"/>
    <w:rsid w:val="00782D66"/>
    <w:rsid w:val="00782DC0"/>
    <w:rsid w:val="00783131"/>
    <w:rsid w:val="007837FB"/>
    <w:rsid w:val="00783809"/>
    <w:rsid w:val="007838AD"/>
    <w:rsid w:val="0078394B"/>
    <w:rsid w:val="00783B20"/>
    <w:rsid w:val="00783BFE"/>
    <w:rsid w:val="0078424A"/>
    <w:rsid w:val="007847C7"/>
    <w:rsid w:val="00784ADC"/>
    <w:rsid w:val="0078576D"/>
    <w:rsid w:val="007857E6"/>
    <w:rsid w:val="00785BCF"/>
    <w:rsid w:val="00785C5A"/>
    <w:rsid w:val="00785E5D"/>
    <w:rsid w:val="007862CC"/>
    <w:rsid w:val="007866A1"/>
    <w:rsid w:val="007868F7"/>
    <w:rsid w:val="00786998"/>
    <w:rsid w:val="00786B07"/>
    <w:rsid w:val="00786F04"/>
    <w:rsid w:val="0078726E"/>
    <w:rsid w:val="00787591"/>
    <w:rsid w:val="007876E2"/>
    <w:rsid w:val="00787772"/>
    <w:rsid w:val="007879B2"/>
    <w:rsid w:val="00787E9F"/>
    <w:rsid w:val="007901CD"/>
    <w:rsid w:val="0079087E"/>
    <w:rsid w:val="00790890"/>
    <w:rsid w:val="00790984"/>
    <w:rsid w:val="00790A9F"/>
    <w:rsid w:val="00790BDD"/>
    <w:rsid w:val="00790E54"/>
    <w:rsid w:val="00791146"/>
    <w:rsid w:val="00791214"/>
    <w:rsid w:val="00791572"/>
    <w:rsid w:val="007916F8"/>
    <w:rsid w:val="0079196E"/>
    <w:rsid w:val="00791F3F"/>
    <w:rsid w:val="00792090"/>
    <w:rsid w:val="0079237D"/>
    <w:rsid w:val="007926C5"/>
    <w:rsid w:val="00792707"/>
    <w:rsid w:val="007927EA"/>
    <w:rsid w:val="0079291E"/>
    <w:rsid w:val="00792A02"/>
    <w:rsid w:val="00792ECE"/>
    <w:rsid w:val="00792EE0"/>
    <w:rsid w:val="0079303A"/>
    <w:rsid w:val="00793097"/>
    <w:rsid w:val="007931AD"/>
    <w:rsid w:val="0079383B"/>
    <w:rsid w:val="00793DE7"/>
    <w:rsid w:val="00793E0E"/>
    <w:rsid w:val="00793E59"/>
    <w:rsid w:val="00793E69"/>
    <w:rsid w:val="00794020"/>
    <w:rsid w:val="0079402D"/>
    <w:rsid w:val="0079415D"/>
    <w:rsid w:val="00794207"/>
    <w:rsid w:val="007943E5"/>
    <w:rsid w:val="00794649"/>
    <w:rsid w:val="007947BE"/>
    <w:rsid w:val="00794D59"/>
    <w:rsid w:val="00794E7B"/>
    <w:rsid w:val="00794F0C"/>
    <w:rsid w:val="00794FC4"/>
    <w:rsid w:val="0079554E"/>
    <w:rsid w:val="00795CC8"/>
    <w:rsid w:val="00795FBD"/>
    <w:rsid w:val="007961C4"/>
    <w:rsid w:val="00796495"/>
    <w:rsid w:val="007965E6"/>
    <w:rsid w:val="00796C56"/>
    <w:rsid w:val="00796E16"/>
    <w:rsid w:val="0079705E"/>
    <w:rsid w:val="0079750A"/>
    <w:rsid w:val="00797753"/>
    <w:rsid w:val="00797837"/>
    <w:rsid w:val="00797A5B"/>
    <w:rsid w:val="00797AF4"/>
    <w:rsid w:val="00797D25"/>
    <w:rsid w:val="007A01F9"/>
    <w:rsid w:val="007A047D"/>
    <w:rsid w:val="007A0579"/>
    <w:rsid w:val="007A06FA"/>
    <w:rsid w:val="007A06FD"/>
    <w:rsid w:val="007A09C1"/>
    <w:rsid w:val="007A0BF0"/>
    <w:rsid w:val="007A0FE9"/>
    <w:rsid w:val="007A107F"/>
    <w:rsid w:val="007A1188"/>
    <w:rsid w:val="007A11EA"/>
    <w:rsid w:val="007A1386"/>
    <w:rsid w:val="007A147D"/>
    <w:rsid w:val="007A16EC"/>
    <w:rsid w:val="007A17D0"/>
    <w:rsid w:val="007A1DD6"/>
    <w:rsid w:val="007A1F5F"/>
    <w:rsid w:val="007A23C3"/>
    <w:rsid w:val="007A2408"/>
    <w:rsid w:val="007A24F6"/>
    <w:rsid w:val="007A27D1"/>
    <w:rsid w:val="007A2822"/>
    <w:rsid w:val="007A291B"/>
    <w:rsid w:val="007A2F02"/>
    <w:rsid w:val="007A2F9E"/>
    <w:rsid w:val="007A3044"/>
    <w:rsid w:val="007A3142"/>
    <w:rsid w:val="007A3290"/>
    <w:rsid w:val="007A332D"/>
    <w:rsid w:val="007A336C"/>
    <w:rsid w:val="007A35FF"/>
    <w:rsid w:val="007A38EB"/>
    <w:rsid w:val="007A3C5F"/>
    <w:rsid w:val="007A4892"/>
    <w:rsid w:val="007A4E7B"/>
    <w:rsid w:val="007A500C"/>
    <w:rsid w:val="007A50E4"/>
    <w:rsid w:val="007A520F"/>
    <w:rsid w:val="007A5545"/>
    <w:rsid w:val="007A55C9"/>
    <w:rsid w:val="007A612F"/>
    <w:rsid w:val="007A622F"/>
    <w:rsid w:val="007A6386"/>
    <w:rsid w:val="007A6805"/>
    <w:rsid w:val="007A6C99"/>
    <w:rsid w:val="007A7104"/>
    <w:rsid w:val="007A76F7"/>
    <w:rsid w:val="007A77F7"/>
    <w:rsid w:val="007A7A5B"/>
    <w:rsid w:val="007B055C"/>
    <w:rsid w:val="007B0857"/>
    <w:rsid w:val="007B0904"/>
    <w:rsid w:val="007B0A92"/>
    <w:rsid w:val="007B0C8A"/>
    <w:rsid w:val="007B0FCC"/>
    <w:rsid w:val="007B114D"/>
    <w:rsid w:val="007B13EC"/>
    <w:rsid w:val="007B1769"/>
    <w:rsid w:val="007B17A4"/>
    <w:rsid w:val="007B1947"/>
    <w:rsid w:val="007B1A84"/>
    <w:rsid w:val="007B2097"/>
    <w:rsid w:val="007B2297"/>
    <w:rsid w:val="007B2447"/>
    <w:rsid w:val="007B280D"/>
    <w:rsid w:val="007B2DA3"/>
    <w:rsid w:val="007B3021"/>
    <w:rsid w:val="007B33DC"/>
    <w:rsid w:val="007B370B"/>
    <w:rsid w:val="007B3B7C"/>
    <w:rsid w:val="007B3BF7"/>
    <w:rsid w:val="007B3CB5"/>
    <w:rsid w:val="007B3D8C"/>
    <w:rsid w:val="007B3F76"/>
    <w:rsid w:val="007B402B"/>
    <w:rsid w:val="007B414D"/>
    <w:rsid w:val="007B4230"/>
    <w:rsid w:val="007B45BC"/>
    <w:rsid w:val="007B46AE"/>
    <w:rsid w:val="007B46E0"/>
    <w:rsid w:val="007B4849"/>
    <w:rsid w:val="007B4906"/>
    <w:rsid w:val="007B490C"/>
    <w:rsid w:val="007B4957"/>
    <w:rsid w:val="007B5153"/>
    <w:rsid w:val="007B5587"/>
    <w:rsid w:val="007B55EB"/>
    <w:rsid w:val="007B5719"/>
    <w:rsid w:val="007B58A3"/>
    <w:rsid w:val="007B5A12"/>
    <w:rsid w:val="007B5A18"/>
    <w:rsid w:val="007B5A31"/>
    <w:rsid w:val="007B5CCC"/>
    <w:rsid w:val="007B5EA8"/>
    <w:rsid w:val="007B611B"/>
    <w:rsid w:val="007B668E"/>
    <w:rsid w:val="007B67EB"/>
    <w:rsid w:val="007B69E3"/>
    <w:rsid w:val="007B6A62"/>
    <w:rsid w:val="007B6A7C"/>
    <w:rsid w:val="007B6BB3"/>
    <w:rsid w:val="007B74CA"/>
    <w:rsid w:val="007B75AD"/>
    <w:rsid w:val="007B784A"/>
    <w:rsid w:val="007B7875"/>
    <w:rsid w:val="007B7D9A"/>
    <w:rsid w:val="007C07FA"/>
    <w:rsid w:val="007C1095"/>
    <w:rsid w:val="007C12E8"/>
    <w:rsid w:val="007C16A4"/>
    <w:rsid w:val="007C16A6"/>
    <w:rsid w:val="007C178B"/>
    <w:rsid w:val="007C17FF"/>
    <w:rsid w:val="007C18CB"/>
    <w:rsid w:val="007C18DE"/>
    <w:rsid w:val="007C1953"/>
    <w:rsid w:val="007C1CDA"/>
    <w:rsid w:val="007C1E36"/>
    <w:rsid w:val="007C1EC7"/>
    <w:rsid w:val="007C1F32"/>
    <w:rsid w:val="007C204F"/>
    <w:rsid w:val="007C2139"/>
    <w:rsid w:val="007C21C5"/>
    <w:rsid w:val="007C222C"/>
    <w:rsid w:val="007C22B0"/>
    <w:rsid w:val="007C25DF"/>
    <w:rsid w:val="007C25F0"/>
    <w:rsid w:val="007C27DE"/>
    <w:rsid w:val="007C2850"/>
    <w:rsid w:val="007C287C"/>
    <w:rsid w:val="007C2C7F"/>
    <w:rsid w:val="007C3008"/>
    <w:rsid w:val="007C3058"/>
    <w:rsid w:val="007C3119"/>
    <w:rsid w:val="007C3164"/>
    <w:rsid w:val="007C322F"/>
    <w:rsid w:val="007C35FC"/>
    <w:rsid w:val="007C3673"/>
    <w:rsid w:val="007C388E"/>
    <w:rsid w:val="007C40DC"/>
    <w:rsid w:val="007C410F"/>
    <w:rsid w:val="007C4169"/>
    <w:rsid w:val="007C41E1"/>
    <w:rsid w:val="007C42B3"/>
    <w:rsid w:val="007C43A9"/>
    <w:rsid w:val="007C43C4"/>
    <w:rsid w:val="007C4417"/>
    <w:rsid w:val="007C44AB"/>
    <w:rsid w:val="007C44F2"/>
    <w:rsid w:val="007C479D"/>
    <w:rsid w:val="007C496C"/>
    <w:rsid w:val="007C4D74"/>
    <w:rsid w:val="007C4DA5"/>
    <w:rsid w:val="007C4E7A"/>
    <w:rsid w:val="007C4F1C"/>
    <w:rsid w:val="007C4FE4"/>
    <w:rsid w:val="007C5073"/>
    <w:rsid w:val="007C54B1"/>
    <w:rsid w:val="007C59AA"/>
    <w:rsid w:val="007C5BE8"/>
    <w:rsid w:val="007C5BFE"/>
    <w:rsid w:val="007C610C"/>
    <w:rsid w:val="007C6157"/>
    <w:rsid w:val="007C6167"/>
    <w:rsid w:val="007C6220"/>
    <w:rsid w:val="007C627F"/>
    <w:rsid w:val="007C6280"/>
    <w:rsid w:val="007C62CF"/>
    <w:rsid w:val="007C63A6"/>
    <w:rsid w:val="007C65ED"/>
    <w:rsid w:val="007C6683"/>
    <w:rsid w:val="007C6A60"/>
    <w:rsid w:val="007C6C1B"/>
    <w:rsid w:val="007C6D35"/>
    <w:rsid w:val="007C6D5E"/>
    <w:rsid w:val="007C726D"/>
    <w:rsid w:val="007C7340"/>
    <w:rsid w:val="007C7588"/>
    <w:rsid w:val="007C7A7B"/>
    <w:rsid w:val="007C7AB0"/>
    <w:rsid w:val="007C7DF2"/>
    <w:rsid w:val="007D012A"/>
    <w:rsid w:val="007D036C"/>
    <w:rsid w:val="007D057F"/>
    <w:rsid w:val="007D082E"/>
    <w:rsid w:val="007D0B5A"/>
    <w:rsid w:val="007D0C77"/>
    <w:rsid w:val="007D1770"/>
    <w:rsid w:val="007D1ABD"/>
    <w:rsid w:val="007D1CAB"/>
    <w:rsid w:val="007D1ECF"/>
    <w:rsid w:val="007D1F1E"/>
    <w:rsid w:val="007D1F36"/>
    <w:rsid w:val="007D223F"/>
    <w:rsid w:val="007D25C4"/>
    <w:rsid w:val="007D27CE"/>
    <w:rsid w:val="007D2842"/>
    <w:rsid w:val="007D28BA"/>
    <w:rsid w:val="007D2BA9"/>
    <w:rsid w:val="007D2D5E"/>
    <w:rsid w:val="007D2DF5"/>
    <w:rsid w:val="007D2E0E"/>
    <w:rsid w:val="007D31CE"/>
    <w:rsid w:val="007D325B"/>
    <w:rsid w:val="007D3820"/>
    <w:rsid w:val="007D3C66"/>
    <w:rsid w:val="007D41F7"/>
    <w:rsid w:val="007D4262"/>
    <w:rsid w:val="007D4909"/>
    <w:rsid w:val="007D4D54"/>
    <w:rsid w:val="007D4E99"/>
    <w:rsid w:val="007D4FF4"/>
    <w:rsid w:val="007D526E"/>
    <w:rsid w:val="007D55D2"/>
    <w:rsid w:val="007D5852"/>
    <w:rsid w:val="007D59F3"/>
    <w:rsid w:val="007D5A80"/>
    <w:rsid w:val="007D5A94"/>
    <w:rsid w:val="007D5AFE"/>
    <w:rsid w:val="007D5BAA"/>
    <w:rsid w:val="007D6219"/>
    <w:rsid w:val="007D65A7"/>
    <w:rsid w:val="007D6756"/>
    <w:rsid w:val="007D68BC"/>
    <w:rsid w:val="007D691B"/>
    <w:rsid w:val="007D69CA"/>
    <w:rsid w:val="007D6B4B"/>
    <w:rsid w:val="007D6B4F"/>
    <w:rsid w:val="007D6BE2"/>
    <w:rsid w:val="007D7189"/>
    <w:rsid w:val="007D71C5"/>
    <w:rsid w:val="007D7313"/>
    <w:rsid w:val="007D73AA"/>
    <w:rsid w:val="007D77F4"/>
    <w:rsid w:val="007D79F5"/>
    <w:rsid w:val="007D7B53"/>
    <w:rsid w:val="007D7B8E"/>
    <w:rsid w:val="007D7DE1"/>
    <w:rsid w:val="007D7FE1"/>
    <w:rsid w:val="007E01D1"/>
    <w:rsid w:val="007E0238"/>
    <w:rsid w:val="007E028B"/>
    <w:rsid w:val="007E0467"/>
    <w:rsid w:val="007E07A2"/>
    <w:rsid w:val="007E0882"/>
    <w:rsid w:val="007E0885"/>
    <w:rsid w:val="007E0F79"/>
    <w:rsid w:val="007E100B"/>
    <w:rsid w:val="007E1251"/>
    <w:rsid w:val="007E188E"/>
    <w:rsid w:val="007E1995"/>
    <w:rsid w:val="007E1A10"/>
    <w:rsid w:val="007E1A13"/>
    <w:rsid w:val="007E1BC0"/>
    <w:rsid w:val="007E1CC8"/>
    <w:rsid w:val="007E1CFE"/>
    <w:rsid w:val="007E201E"/>
    <w:rsid w:val="007E202E"/>
    <w:rsid w:val="007E2367"/>
    <w:rsid w:val="007E245A"/>
    <w:rsid w:val="007E2BAA"/>
    <w:rsid w:val="007E2CF9"/>
    <w:rsid w:val="007E2D3A"/>
    <w:rsid w:val="007E2DD9"/>
    <w:rsid w:val="007E3699"/>
    <w:rsid w:val="007E3CBC"/>
    <w:rsid w:val="007E430B"/>
    <w:rsid w:val="007E433F"/>
    <w:rsid w:val="007E43FD"/>
    <w:rsid w:val="007E4426"/>
    <w:rsid w:val="007E44AE"/>
    <w:rsid w:val="007E4BE7"/>
    <w:rsid w:val="007E4EDB"/>
    <w:rsid w:val="007E4FCA"/>
    <w:rsid w:val="007E527A"/>
    <w:rsid w:val="007E5331"/>
    <w:rsid w:val="007E56FA"/>
    <w:rsid w:val="007E5870"/>
    <w:rsid w:val="007E6254"/>
    <w:rsid w:val="007E6D4F"/>
    <w:rsid w:val="007E6E32"/>
    <w:rsid w:val="007E7226"/>
    <w:rsid w:val="007E73C9"/>
    <w:rsid w:val="007E7492"/>
    <w:rsid w:val="007E77AC"/>
    <w:rsid w:val="007E783C"/>
    <w:rsid w:val="007E78A9"/>
    <w:rsid w:val="007E7DEF"/>
    <w:rsid w:val="007F0331"/>
    <w:rsid w:val="007F079E"/>
    <w:rsid w:val="007F0B79"/>
    <w:rsid w:val="007F0C93"/>
    <w:rsid w:val="007F0D57"/>
    <w:rsid w:val="007F0DEF"/>
    <w:rsid w:val="007F0EB4"/>
    <w:rsid w:val="007F0F0F"/>
    <w:rsid w:val="007F0F64"/>
    <w:rsid w:val="007F10F0"/>
    <w:rsid w:val="007F11D7"/>
    <w:rsid w:val="007F12DB"/>
    <w:rsid w:val="007F137D"/>
    <w:rsid w:val="007F1711"/>
    <w:rsid w:val="007F1778"/>
    <w:rsid w:val="007F18B6"/>
    <w:rsid w:val="007F1B73"/>
    <w:rsid w:val="007F1CB0"/>
    <w:rsid w:val="007F1E18"/>
    <w:rsid w:val="007F1E50"/>
    <w:rsid w:val="007F20EC"/>
    <w:rsid w:val="007F212C"/>
    <w:rsid w:val="007F2144"/>
    <w:rsid w:val="007F21C3"/>
    <w:rsid w:val="007F2249"/>
    <w:rsid w:val="007F25B2"/>
    <w:rsid w:val="007F28F7"/>
    <w:rsid w:val="007F2AC1"/>
    <w:rsid w:val="007F2B11"/>
    <w:rsid w:val="007F2F31"/>
    <w:rsid w:val="007F3550"/>
    <w:rsid w:val="007F35B4"/>
    <w:rsid w:val="007F3B05"/>
    <w:rsid w:val="007F40DC"/>
    <w:rsid w:val="007F41AC"/>
    <w:rsid w:val="007F44BC"/>
    <w:rsid w:val="007F44C0"/>
    <w:rsid w:val="007F45ED"/>
    <w:rsid w:val="007F4B37"/>
    <w:rsid w:val="007F50A5"/>
    <w:rsid w:val="007F529C"/>
    <w:rsid w:val="007F5602"/>
    <w:rsid w:val="007F5990"/>
    <w:rsid w:val="007F59F6"/>
    <w:rsid w:val="007F5B6C"/>
    <w:rsid w:val="007F5C1D"/>
    <w:rsid w:val="007F5D24"/>
    <w:rsid w:val="007F5D38"/>
    <w:rsid w:val="007F6095"/>
    <w:rsid w:val="007F61B9"/>
    <w:rsid w:val="007F641F"/>
    <w:rsid w:val="007F6449"/>
    <w:rsid w:val="007F6503"/>
    <w:rsid w:val="007F6A66"/>
    <w:rsid w:val="007F6EC9"/>
    <w:rsid w:val="007F6EF9"/>
    <w:rsid w:val="007F6F59"/>
    <w:rsid w:val="007F70FB"/>
    <w:rsid w:val="007F7273"/>
    <w:rsid w:val="007F7599"/>
    <w:rsid w:val="007F7730"/>
    <w:rsid w:val="007F778A"/>
    <w:rsid w:val="007F778F"/>
    <w:rsid w:val="007F7801"/>
    <w:rsid w:val="007F787C"/>
    <w:rsid w:val="007F79AF"/>
    <w:rsid w:val="007F79F0"/>
    <w:rsid w:val="007F7E22"/>
    <w:rsid w:val="007F7E77"/>
    <w:rsid w:val="007F7F15"/>
    <w:rsid w:val="007F7F36"/>
    <w:rsid w:val="008003BF"/>
    <w:rsid w:val="00800687"/>
    <w:rsid w:val="00800809"/>
    <w:rsid w:val="0080080B"/>
    <w:rsid w:val="008008E5"/>
    <w:rsid w:val="008009D3"/>
    <w:rsid w:val="00800AB6"/>
    <w:rsid w:val="00800ACA"/>
    <w:rsid w:val="00800B74"/>
    <w:rsid w:val="0080119B"/>
    <w:rsid w:val="00801B9A"/>
    <w:rsid w:val="00801FE9"/>
    <w:rsid w:val="0080206A"/>
    <w:rsid w:val="0080223E"/>
    <w:rsid w:val="008022C6"/>
    <w:rsid w:val="008026E4"/>
    <w:rsid w:val="008028DF"/>
    <w:rsid w:val="00802ACB"/>
    <w:rsid w:val="00802BD4"/>
    <w:rsid w:val="00802DB0"/>
    <w:rsid w:val="00802ED0"/>
    <w:rsid w:val="00802F77"/>
    <w:rsid w:val="00802F8C"/>
    <w:rsid w:val="00802F90"/>
    <w:rsid w:val="00802FFA"/>
    <w:rsid w:val="00802FFC"/>
    <w:rsid w:val="00803413"/>
    <w:rsid w:val="0080343B"/>
    <w:rsid w:val="00803531"/>
    <w:rsid w:val="00803608"/>
    <w:rsid w:val="0080373A"/>
    <w:rsid w:val="008039FB"/>
    <w:rsid w:val="00803C36"/>
    <w:rsid w:val="00803D98"/>
    <w:rsid w:val="00804456"/>
    <w:rsid w:val="0080452A"/>
    <w:rsid w:val="00804594"/>
    <w:rsid w:val="008045A7"/>
    <w:rsid w:val="00804759"/>
    <w:rsid w:val="00804B5A"/>
    <w:rsid w:val="00804D61"/>
    <w:rsid w:val="00804F23"/>
    <w:rsid w:val="008050C8"/>
    <w:rsid w:val="00805172"/>
    <w:rsid w:val="008057C0"/>
    <w:rsid w:val="00805BC6"/>
    <w:rsid w:val="0080604E"/>
    <w:rsid w:val="008063A9"/>
    <w:rsid w:val="0080644C"/>
    <w:rsid w:val="00806636"/>
    <w:rsid w:val="00806680"/>
    <w:rsid w:val="00806873"/>
    <w:rsid w:val="00806E3E"/>
    <w:rsid w:val="00806FD4"/>
    <w:rsid w:val="00806FFE"/>
    <w:rsid w:val="008072CD"/>
    <w:rsid w:val="0080761A"/>
    <w:rsid w:val="00807756"/>
    <w:rsid w:val="008077B5"/>
    <w:rsid w:val="008077E6"/>
    <w:rsid w:val="00807862"/>
    <w:rsid w:val="00807A54"/>
    <w:rsid w:val="00807B68"/>
    <w:rsid w:val="00807D2B"/>
    <w:rsid w:val="00807D47"/>
    <w:rsid w:val="00810189"/>
    <w:rsid w:val="0081034F"/>
    <w:rsid w:val="00810433"/>
    <w:rsid w:val="0081070C"/>
    <w:rsid w:val="00810898"/>
    <w:rsid w:val="00810A6D"/>
    <w:rsid w:val="00810C8F"/>
    <w:rsid w:val="00810CBA"/>
    <w:rsid w:val="00810E73"/>
    <w:rsid w:val="0081100A"/>
    <w:rsid w:val="0081137B"/>
    <w:rsid w:val="00811B96"/>
    <w:rsid w:val="00811C5E"/>
    <w:rsid w:val="00811D3E"/>
    <w:rsid w:val="00811E30"/>
    <w:rsid w:val="00812071"/>
    <w:rsid w:val="00812175"/>
    <w:rsid w:val="00812364"/>
    <w:rsid w:val="008123CE"/>
    <w:rsid w:val="008125D7"/>
    <w:rsid w:val="008125FD"/>
    <w:rsid w:val="008126AB"/>
    <w:rsid w:val="00812774"/>
    <w:rsid w:val="0081292B"/>
    <w:rsid w:val="00812AD7"/>
    <w:rsid w:val="00812B4F"/>
    <w:rsid w:val="00812B54"/>
    <w:rsid w:val="00812E24"/>
    <w:rsid w:val="008131AB"/>
    <w:rsid w:val="008131B8"/>
    <w:rsid w:val="008131EA"/>
    <w:rsid w:val="008132FD"/>
    <w:rsid w:val="008133B3"/>
    <w:rsid w:val="00813521"/>
    <w:rsid w:val="00813572"/>
    <w:rsid w:val="008136D8"/>
    <w:rsid w:val="00813705"/>
    <w:rsid w:val="0081378D"/>
    <w:rsid w:val="00813BBB"/>
    <w:rsid w:val="00813C9B"/>
    <w:rsid w:val="00813E80"/>
    <w:rsid w:val="00813F39"/>
    <w:rsid w:val="0081442D"/>
    <w:rsid w:val="00814467"/>
    <w:rsid w:val="0081452C"/>
    <w:rsid w:val="008147E2"/>
    <w:rsid w:val="00814830"/>
    <w:rsid w:val="00814835"/>
    <w:rsid w:val="00814951"/>
    <w:rsid w:val="00814A17"/>
    <w:rsid w:val="00814B6C"/>
    <w:rsid w:val="00814CFC"/>
    <w:rsid w:val="00814DE8"/>
    <w:rsid w:val="008152B9"/>
    <w:rsid w:val="0081558F"/>
    <w:rsid w:val="00815635"/>
    <w:rsid w:val="008158A8"/>
    <w:rsid w:val="008159F3"/>
    <w:rsid w:val="00815BF8"/>
    <w:rsid w:val="00815CEB"/>
    <w:rsid w:val="00815F0D"/>
    <w:rsid w:val="0081626C"/>
    <w:rsid w:val="0081684B"/>
    <w:rsid w:val="00816AA7"/>
    <w:rsid w:val="00816E4F"/>
    <w:rsid w:val="00816E7E"/>
    <w:rsid w:val="00816EB6"/>
    <w:rsid w:val="00817069"/>
    <w:rsid w:val="0081714D"/>
    <w:rsid w:val="008173C1"/>
    <w:rsid w:val="008174B6"/>
    <w:rsid w:val="008178C7"/>
    <w:rsid w:val="00817B12"/>
    <w:rsid w:val="00817F75"/>
    <w:rsid w:val="008200A0"/>
    <w:rsid w:val="00820251"/>
    <w:rsid w:val="00820459"/>
    <w:rsid w:val="00820630"/>
    <w:rsid w:val="00820788"/>
    <w:rsid w:val="0082093F"/>
    <w:rsid w:val="00820BC9"/>
    <w:rsid w:val="00820C04"/>
    <w:rsid w:val="00820D67"/>
    <w:rsid w:val="00820DD0"/>
    <w:rsid w:val="00821266"/>
    <w:rsid w:val="00821297"/>
    <w:rsid w:val="0082172A"/>
    <w:rsid w:val="008218A3"/>
    <w:rsid w:val="00822032"/>
    <w:rsid w:val="008224B2"/>
    <w:rsid w:val="00822541"/>
    <w:rsid w:val="008227BC"/>
    <w:rsid w:val="008227C4"/>
    <w:rsid w:val="00822BBB"/>
    <w:rsid w:val="00822EB2"/>
    <w:rsid w:val="00822EE5"/>
    <w:rsid w:val="00823136"/>
    <w:rsid w:val="00823663"/>
    <w:rsid w:val="008236F8"/>
    <w:rsid w:val="008238CE"/>
    <w:rsid w:val="008238DA"/>
    <w:rsid w:val="008241A6"/>
    <w:rsid w:val="008242D0"/>
    <w:rsid w:val="0082446C"/>
    <w:rsid w:val="00824FD2"/>
    <w:rsid w:val="00825108"/>
    <w:rsid w:val="008252F6"/>
    <w:rsid w:val="00825470"/>
    <w:rsid w:val="00825853"/>
    <w:rsid w:val="00825968"/>
    <w:rsid w:val="00825B11"/>
    <w:rsid w:val="00825E3D"/>
    <w:rsid w:val="008263FE"/>
    <w:rsid w:val="0082640A"/>
    <w:rsid w:val="00826719"/>
    <w:rsid w:val="008268D7"/>
    <w:rsid w:val="00826DF0"/>
    <w:rsid w:val="00826F15"/>
    <w:rsid w:val="00827072"/>
    <w:rsid w:val="008271B8"/>
    <w:rsid w:val="008271C0"/>
    <w:rsid w:val="00827982"/>
    <w:rsid w:val="00827BED"/>
    <w:rsid w:val="00827C1B"/>
    <w:rsid w:val="00827DB6"/>
    <w:rsid w:val="00827E92"/>
    <w:rsid w:val="00827F9F"/>
    <w:rsid w:val="00830121"/>
    <w:rsid w:val="00830149"/>
    <w:rsid w:val="00830482"/>
    <w:rsid w:val="008305D6"/>
    <w:rsid w:val="008306D7"/>
    <w:rsid w:val="00830875"/>
    <w:rsid w:val="00830AA2"/>
    <w:rsid w:val="00830D62"/>
    <w:rsid w:val="00830E2A"/>
    <w:rsid w:val="0083162C"/>
    <w:rsid w:val="0083169A"/>
    <w:rsid w:val="00831732"/>
    <w:rsid w:val="00831BCD"/>
    <w:rsid w:val="00831E06"/>
    <w:rsid w:val="00831EC9"/>
    <w:rsid w:val="0083201F"/>
    <w:rsid w:val="0083206F"/>
    <w:rsid w:val="00832095"/>
    <w:rsid w:val="0083226C"/>
    <w:rsid w:val="008323CC"/>
    <w:rsid w:val="00832434"/>
    <w:rsid w:val="008324CB"/>
    <w:rsid w:val="008328A5"/>
    <w:rsid w:val="00832A0A"/>
    <w:rsid w:val="00832BEB"/>
    <w:rsid w:val="00832F94"/>
    <w:rsid w:val="008330B5"/>
    <w:rsid w:val="00833176"/>
    <w:rsid w:val="0083345D"/>
    <w:rsid w:val="008334C7"/>
    <w:rsid w:val="00833930"/>
    <w:rsid w:val="00833A20"/>
    <w:rsid w:val="00833BA8"/>
    <w:rsid w:val="00833D33"/>
    <w:rsid w:val="0083417D"/>
    <w:rsid w:val="00834215"/>
    <w:rsid w:val="00834B1A"/>
    <w:rsid w:val="00834DB3"/>
    <w:rsid w:val="00834EF1"/>
    <w:rsid w:val="00835028"/>
    <w:rsid w:val="00835136"/>
    <w:rsid w:val="0083518B"/>
    <w:rsid w:val="0083522F"/>
    <w:rsid w:val="008352CA"/>
    <w:rsid w:val="0083531B"/>
    <w:rsid w:val="0083552F"/>
    <w:rsid w:val="00835A50"/>
    <w:rsid w:val="00835C4A"/>
    <w:rsid w:val="00836329"/>
    <w:rsid w:val="008363D0"/>
    <w:rsid w:val="0083667B"/>
    <w:rsid w:val="00836AD2"/>
    <w:rsid w:val="00836BAD"/>
    <w:rsid w:val="00836EB3"/>
    <w:rsid w:val="008370EB"/>
    <w:rsid w:val="00837113"/>
    <w:rsid w:val="008372EA"/>
    <w:rsid w:val="0083745A"/>
    <w:rsid w:val="00837AF8"/>
    <w:rsid w:val="00837BB3"/>
    <w:rsid w:val="00837EFE"/>
    <w:rsid w:val="008402DD"/>
    <w:rsid w:val="00840354"/>
    <w:rsid w:val="0084056F"/>
    <w:rsid w:val="00840577"/>
    <w:rsid w:val="0084068F"/>
    <w:rsid w:val="00840D32"/>
    <w:rsid w:val="00840D40"/>
    <w:rsid w:val="00840FF2"/>
    <w:rsid w:val="0084100E"/>
    <w:rsid w:val="0084111F"/>
    <w:rsid w:val="00841124"/>
    <w:rsid w:val="008415DE"/>
    <w:rsid w:val="00841835"/>
    <w:rsid w:val="00841A56"/>
    <w:rsid w:val="00841C33"/>
    <w:rsid w:val="00841C9E"/>
    <w:rsid w:val="00841CA8"/>
    <w:rsid w:val="00841DB9"/>
    <w:rsid w:val="00841E19"/>
    <w:rsid w:val="00841E4A"/>
    <w:rsid w:val="008420ED"/>
    <w:rsid w:val="0084270A"/>
    <w:rsid w:val="00842716"/>
    <w:rsid w:val="00842740"/>
    <w:rsid w:val="00842782"/>
    <w:rsid w:val="008427B1"/>
    <w:rsid w:val="00842CFE"/>
    <w:rsid w:val="00842E51"/>
    <w:rsid w:val="00842F9E"/>
    <w:rsid w:val="00843169"/>
    <w:rsid w:val="008433F1"/>
    <w:rsid w:val="00843650"/>
    <w:rsid w:val="008439EB"/>
    <w:rsid w:val="00843A39"/>
    <w:rsid w:val="00843F15"/>
    <w:rsid w:val="00844007"/>
    <w:rsid w:val="00844473"/>
    <w:rsid w:val="00844911"/>
    <w:rsid w:val="00844A8B"/>
    <w:rsid w:val="00844B52"/>
    <w:rsid w:val="00844BC6"/>
    <w:rsid w:val="00844FAC"/>
    <w:rsid w:val="00845174"/>
    <w:rsid w:val="008453B9"/>
    <w:rsid w:val="008459BD"/>
    <w:rsid w:val="00845FA7"/>
    <w:rsid w:val="00846193"/>
    <w:rsid w:val="0084627C"/>
    <w:rsid w:val="008462BF"/>
    <w:rsid w:val="00846552"/>
    <w:rsid w:val="00846C38"/>
    <w:rsid w:val="00846C43"/>
    <w:rsid w:val="00846C80"/>
    <w:rsid w:val="00846D1F"/>
    <w:rsid w:val="00847343"/>
    <w:rsid w:val="00847406"/>
    <w:rsid w:val="008476B1"/>
    <w:rsid w:val="0084782B"/>
    <w:rsid w:val="00847AF9"/>
    <w:rsid w:val="00847B85"/>
    <w:rsid w:val="00847BE7"/>
    <w:rsid w:val="008500A5"/>
    <w:rsid w:val="00850252"/>
    <w:rsid w:val="00850702"/>
    <w:rsid w:val="00850851"/>
    <w:rsid w:val="0085087F"/>
    <w:rsid w:val="00850892"/>
    <w:rsid w:val="00850943"/>
    <w:rsid w:val="00850B76"/>
    <w:rsid w:val="0085133F"/>
    <w:rsid w:val="008513BB"/>
    <w:rsid w:val="008516B8"/>
    <w:rsid w:val="0085186E"/>
    <w:rsid w:val="0085215A"/>
    <w:rsid w:val="0085244C"/>
    <w:rsid w:val="00852674"/>
    <w:rsid w:val="00852727"/>
    <w:rsid w:val="00852790"/>
    <w:rsid w:val="0085282B"/>
    <w:rsid w:val="0085285F"/>
    <w:rsid w:val="00852903"/>
    <w:rsid w:val="00852A40"/>
    <w:rsid w:val="00852E74"/>
    <w:rsid w:val="00852F71"/>
    <w:rsid w:val="0085327A"/>
    <w:rsid w:val="008533CD"/>
    <w:rsid w:val="00853A3A"/>
    <w:rsid w:val="00853BF0"/>
    <w:rsid w:val="00853D69"/>
    <w:rsid w:val="00853DC1"/>
    <w:rsid w:val="00853EAB"/>
    <w:rsid w:val="00853F91"/>
    <w:rsid w:val="00854633"/>
    <w:rsid w:val="00854C5A"/>
    <w:rsid w:val="00855009"/>
    <w:rsid w:val="0085580F"/>
    <w:rsid w:val="00855821"/>
    <w:rsid w:val="00855AD2"/>
    <w:rsid w:val="008560CC"/>
    <w:rsid w:val="00856433"/>
    <w:rsid w:val="0085699E"/>
    <w:rsid w:val="00856C37"/>
    <w:rsid w:val="00856C39"/>
    <w:rsid w:val="00857138"/>
    <w:rsid w:val="008572B6"/>
    <w:rsid w:val="0085736E"/>
    <w:rsid w:val="008573FB"/>
    <w:rsid w:val="00857450"/>
    <w:rsid w:val="0085745E"/>
    <w:rsid w:val="008577D7"/>
    <w:rsid w:val="00857B80"/>
    <w:rsid w:val="00857F9F"/>
    <w:rsid w:val="00860282"/>
    <w:rsid w:val="00860470"/>
    <w:rsid w:val="008606D3"/>
    <w:rsid w:val="008607AC"/>
    <w:rsid w:val="0086092D"/>
    <w:rsid w:val="00860BFE"/>
    <w:rsid w:val="00860E94"/>
    <w:rsid w:val="0086111C"/>
    <w:rsid w:val="00861886"/>
    <w:rsid w:val="0086198F"/>
    <w:rsid w:val="00861A35"/>
    <w:rsid w:val="00861A6C"/>
    <w:rsid w:val="00861C20"/>
    <w:rsid w:val="00861D0F"/>
    <w:rsid w:val="00861F08"/>
    <w:rsid w:val="00862023"/>
    <w:rsid w:val="0086222C"/>
    <w:rsid w:val="008626D9"/>
    <w:rsid w:val="00862871"/>
    <w:rsid w:val="00862FC4"/>
    <w:rsid w:val="008632A2"/>
    <w:rsid w:val="00863678"/>
    <w:rsid w:val="00863752"/>
    <w:rsid w:val="0086393B"/>
    <w:rsid w:val="00863D0B"/>
    <w:rsid w:val="00863D6F"/>
    <w:rsid w:val="00864467"/>
    <w:rsid w:val="00864AAF"/>
    <w:rsid w:val="008650DD"/>
    <w:rsid w:val="0086531A"/>
    <w:rsid w:val="0086532A"/>
    <w:rsid w:val="008655C1"/>
    <w:rsid w:val="0086597B"/>
    <w:rsid w:val="00865ED5"/>
    <w:rsid w:val="00865F74"/>
    <w:rsid w:val="00866C43"/>
    <w:rsid w:val="00866EA2"/>
    <w:rsid w:val="008675D7"/>
    <w:rsid w:val="008678A8"/>
    <w:rsid w:val="00870501"/>
    <w:rsid w:val="0087061A"/>
    <w:rsid w:val="00870645"/>
    <w:rsid w:val="0087094A"/>
    <w:rsid w:val="00870BC9"/>
    <w:rsid w:val="00870D31"/>
    <w:rsid w:val="00870D4D"/>
    <w:rsid w:val="0087120D"/>
    <w:rsid w:val="008717C3"/>
    <w:rsid w:val="00871854"/>
    <w:rsid w:val="00871A80"/>
    <w:rsid w:val="00871C65"/>
    <w:rsid w:val="00871C7D"/>
    <w:rsid w:val="00872009"/>
    <w:rsid w:val="00872378"/>
    <w:rsid w:val="00872C89"/>
    <w:rsid w:val="00872EA1"/>
    <w:rsid w:val="00873876"/>
    <w:rsid w:val="00873B19"/>
    <w:rsid w:val="00873B89"/>
    <w:rsid w:val="00873D3A"/>
    <w:rsid w:val="00873E72"/>
    <w:rsid w:val="00873FDF"/>
    <w:rsid w:val="00874108"/>
    <w:rsid w:val="008741A5"/>
    <w:rsid w:val="008742EC"/>
    <w:rsid w:val="0087434E"/>
    <w:rsid w:val="00874507"/>
    <w:rsid w:val="008748DF"/>
    <w:rsid w:val="00874952"/>
    <w:rsid w:val="00874DEA"/>
    <w:rsid w:val="00874EA3"/>
    <w:rsid w:val="008751E9"/>
    <w:rsid w:val="00875387"/>
    <w:rsid w:val="0087558E"/>
    <w:rsid w:val="0087561C"/>
    <w:rsid w:val="008757F1"/>
    <w:rsid w:val="00875894"/>
    <w:rsid w:val="00875C17"/>
    <w:rsid w:val="00875D8A"/>
    <w:rsid w:val="00875FEC"/>
    <w:rsid w:val="00876276"/>
    <w:rsid w:val="0087632C"/>
    <w:rsid w:val="00876396"/>
    <w:rsid w:val="00876791"/>
    <w:rsid w:val="00876A13"/>
    <w:rsid w:val="00876D61"/>
    <w:rsid w:val="00876E39"/>
    <w:rsid w:val="00877166"/>
    <w:rsid w:val="00877309"/>
    <w:rsid w:val="0087761C"/>
    <w:rsid w:val="00877861"/>
    <w:rsid w:val="00877894"/>
    <w:rsid w:val="00877911"/>
    <w:rsid w:val="00877C5A"/>
    <w:rsid w:val="00880189"/>
    <w:rsid w:val="008804CF"/>
    <w:rsid w:val="0088068C"/>
    <w:rsid w:val="008809AC"/>
    <w:rsid w:val="00880FA8"/>
    <w:rsid w:val="0088106F"/>
    <w:rsid w:val="00881165"/>
    <w:rsid w:val="00881966"/>
    <w:rsid w:val="00881CE7"/>
    <w:rsid w:val="00881F33"/>
    <w:rsid w:val="00882180"/>
    <w:rsid w:val="00882C16"/>
    <w:rsid w:val="00882DA7"/>
    <w:rsid w:val="00882DFD"/>
    <w:rsid w:val="00882EFB"/>
    <w:rsid w:val="008831DC"/>
    <w:rsid w:val="0088398A"/>
    <w:rsid w:val="008841F5"/>
    <w:rsid w:val="008841F7"/>
    <w:rsid w:val="00884733"/>
    <w:rsid w:val="008847A6"/>
    <w:rsid w:val="008847C6"/>
    <w:rsid w:val="0088485C"/>
    <w:rsid w:val="00884C48"/>
    <w:rsid w:val="00884C9F"/>
    <w:rsid w:val="00884CC7"/>
    <w:rsid w:val="00884E01"/>
    <w:rsid w:val="00884EB3"/>
    <w:rsid w:val="00884F2F"/>
    <w:rsid w:val="008851C3"/>
    <w:rsid w:val="00885919"/>
    <w:rsid w:val="00885A03"/>
    <w:rsid w:val="0088616C"/>
    <w:rsid w:val="008863D1"/>
    <w:rsid w:val="00886506"/>
    <w:rsid w:val="00886731"/>
    <w:rsid w:val="008867C8"/>
    <w:rsid w:val="00886959"/>
    <w:rsid w:val="00886ADC"/>
    <w:rsid w:val="00886B55"/>
    <w:rsid w:val="00886F78"/>
    <w:rsid w:val="0088720B"/>
    <w:rsid w:val="008873B2"/>
    <w:rsid w:val="00887493"/>
    <w:rsid w:val="00887A8F"/>
    <w:rsid w:val="00887C33"/>
    <w:rsid w:val="00887CED"/>
    <w:rsid w:val="0089014A"/>
    <w:rsid w:val="008903DA"/>
    <w:rsid w:val="00890619"/>
    <w:rsid w:val="00890FD7"/>
    <w:rsid w:val="0089134A"/>
    <w:rsid w:val="0089134C"/>
    <w:rsid w:val="0089136B"/>
    <w:rsid w:val="00891B76"/>
    <w:rsid w:val="00891BC4"/>
    <w:rsid w:val="00891DC6"/>
    <w:rsid w:val="00892059"/>
    <w:rsid w:val="008921AB"/>
    <w:rsid w:val="00892746"/>
    <w:rsid w:val="00892884"/>
    <w:rsid w:val="008928E9"/>
    <w:rsid w:val="00892C9F"/>
    <w:rsid w:val="00893018"/>
    <w:rsid w:val="008936C3"/>
    <w:rsid w:val="00893759"/>
    <w:rsid w:val="008939D4"/>
    <w:rsid w:val="00893A3D"/>
    <w:rsid w:val="00893D25"/>
    <w:rsid w:val="00893E54"/>
    <w:rsid w:val="00893E5F"/>
    <w:rsid w:val="00893F3F"/>
    <w:rsid w:val="0089408E"/>
    <w:rsid w:val="008948E6"/>
    <w:rsid w:val="00894A1A"/>
    <w:rsid w:val="00894B33"/>
    <w:rsid w:val="00894C37"/>
    <w:rsid w:val="00894C50"/>
    <w:rsid w:val="00894E06"/>
    <w:rsid w:val="00894FA9"/>
    <w:rsid w:val="00895A2A"/>
    <w:rsid w:val="008960F1"/>
    <w:rsid w:val="0089613A"/>
    <w:rsid w:val="008967A3"/>
    <w:rsid w:val="0089690B"/>
    <w:rsid w:val="008969DA"/>
    <w:rsid w:val="00896C13"/>
    <w:rsid w:val="00896E53"/>
    <w:rsid w:val="00896F4E"/>
    <w:rsid w:val="00896F86"/>
    <w:rsid w:val="0089758E"/>
    <w:rsid w:val="00897932"/>
    <w:rsid w:val="008A0141"/>
    <w:rsid w:val="008A0234"/>
    <w:rsid w:val="008A060C"/>
    <w:rsid w:val="008A0E6A"/>
    <w:rsid w:val="008A0FE5"/>
    <w:rsid w:val="008A10BF"/>
    <w:rsid w:val="008A1188"/>
    <w:rsid w:val="008A1316"/>
    <w:rsid w:val="008A132A"/>
    <w:rsid w:val="008A13C9"/>
    <w:rsid w:val="008A1595"/>
    <w:rsid w:val="008A175C"/>
    <w:rsid w:val="008A1D67"/>
    <w:rsid w:val="008A2333"/>
    <w:rsid w:val="008A273A"/>
    <w:rsid w:val="008A2840"/>
    <w:rsid w:val="008A3168"/>
    <w:rsid w:val="008A3285"/>
    <w:rsid w:val="008A3340"/>
    <w:rsid w:val="008A33DF"/>
    <w:rsid w:val="008A3511"/>
    <w:rsid w:val="008A3B6B"/>
    <w:rsid w:val="008A3E10"/>
    <w:rsid w:val="008A3F60"/>
    <w:rsid w:val="008A402A"/>
    <w:rsid w:val="008A41CF"/>
    <w:rsid w:val="008A434D"/>
    <w:rsid w:val="008A4639"/>
    <w:rsid w:val="008A471E"/>
    <w:rsid w:val="008A4EE2"/>
    <w:rsid w:val="008A4FEE"/>
    <w:rsid w:val="008A5032"/>
    <w:rsid w:val="008A5064"/>
    <w:rsid w:val="008A542B"/>
    <w:rsid w:val="008A55A2"/>
    <w:rsid w:val="008A577C"/>
    <w:rsid w:val="008A5911"/>
    <w:rsid w:val="008A5A2B"/>
    <w:rsid w:val="008A5A5F"/>
    <w:rsid w:val="008A5EB6"/>
    <w:rsid w:val="008A5F95"/>
    <w:rsid w:val="008A61EF"/>
    <w:rsid w:val="008A63EB"/>
    <w:rsid w:val="008A646F"/>
    <w:rsid w:val="008A65D4"/>
    <w:rsid w:val="008A693A"/>
    <w:rsid w:val="008A6A0F"/>
    <w:rsid w:val="008A6BD0"/>
    <w:rsid w:val="008A6D95"/>
    <w:rsid w:val="008A6DE5"/>
    <w:rsid w:val="008A6FE6"/>
    <w:rsid w:val="008A702E"/>
    <w:rsid w:val="008A70F7"/>
    <w:rsid w:val="008A77C8"/>
    <w:rsid w:val="008A7985"/>
    <w:rsid w:val="008A7B4F"/>
    <w:rsid w:val="008A7F92"/>
    <w:rsid w:val="008B0457"/>
    <w:rsid w:val="008B05DD"/>
    <w:rsid w:val="008B072E"/>
    <w:rsid w:val="008B08A6"/>
    <w:rsid w:val="008B0996"/>
    <w:rsid w:val="008B0A15"/>
    <w:rsid w:val="008B0E76"/>
    <w:rsid w:val="008B10BC"/>
    <w:rsid w:val="008B142E"/>
    <w:rsid w:val="008B151D"/>
    <w:rsid w:val="008B15C2"/>
    <w:rsid w:val="008B1620"/>
    <w:rsid w:val="008B162A"/>
    <w:rsid w:val="008B1875"/>
    <w:rsid w:val="008B1C89"/>
    <w:rsid w:val="008B1CAA"/>
    <w:rsid w:val="008B1E54"/>
    <w:rsid w:val="008B1F37"/>
    <w:rsid w:val="008B1F5F"/>
    <w:rsid w:val="008B253F"/>
    <w:rsid w:val="008B2597"/>
    <w:rsid w:val="008B25E7"/>
    <w:rsid w:val="008B25F1"/>
    <w:rsid w:val="008B27D6"/>
    <w:rsid w:val="008B29A9"/>
    <w:rsid w:val="008B2B1F"/>
    <w:rsid w:val="008B2D4F"/>
    <w:rsid w:val="008B2E6B"/>
    <w:rsid w:val="008B2F9D"/>
    <w:rsid w:val="008B3241"/>
    <w:rsid w:val="008B37E9"/>
    <w:rsid w:val="008B38F0"/>
    <w:rsid w:val="008B3A92"/>
    <w:rsid w:val="008B3B04"/>
    <w:rsid w:val="008B3D65"/>
    <w:rsid w:val="008B4225"/>
    <w:rsid w:val="008B4548"/>
    <w:rsid w:val="008B4AA9"/>
    <w:rsid w:val="008B4C60"/>
    <w:rsid w:val="008B4CEA"/>
    <w:rsid w:val="008B4D51"/>
    <w:rsid w:val="008B4D8C"/>
    <w:rsid w:val="008B4D9D"/>
    <w:rsid w:val="008B5272"/>
    <w:rsid w:val="008B52E8"/>
    <w:rsid w:val="008B5A51"/>
    <w:rsid w:val="008B5D02"/>
    <w:rsid w:val="008B605B"/>
    <w:rsid w:val="008B62F5"/>
    <w:rsid w:val="008B659A"/>
    <w:rsid w:val="008B6603"/>
    <w:rsid w:val="008B6B4F"/>
    <w:rsid w:val="008B6C54"/>
    <w:rsid w:val="008B6CB4"/>
    <w:rsid w:val="008B6D2C"/>
    <w:rsid w:val="008B6F77"/>
    <w:rsid w:val="008B7557"/>
    <w:rsid w:val="008B75EA"/>
    <w:rsid w:val="008B7630"/>
    <w:rsid w:val="008B7898"/>
    <w:rsid w:val="008B78EE"/>
    <w:rsid w:val="008B7BDE"/>
    <w:rsid w:val="008B7EB7"/>
    <w:rsid w:val="008C04F1"/>
    <w:rsid w:val="008C057A"/>
    <w:rsid w:val="008C05BB"/>
    <w:rsid w:val="008C06EC"/>
    <w:rsid w:val="008C0794"/>
    <w:rsid w:val="008C0B2D"/>
    <w:rsid w:val="008C0DF4"/>
    <w:rsid w:val="008C109E"/>
    <w:rsid w:val="008C1748"/>
    <w:rsid w:val="008C17D1"/>
    <w:rsid w:val="008C1946"/>
    <w:rsid w:val="008C199D"/>
    <w:rsid w:val="008C1AAF"/>
    <w:rsid w:val="008C26E9"/>
    <w:rsid w:val="008C28DA"/>
    <w:rsid w:val="008C2A48"/>
    <w:rsid w:val="008C2B25"/>
    <w:rsid w:val="008C2BEE"/>
    <w:rsid w:val="008C2C14"/>
    <w:rsid w:val="008C2D31"/>
    <w:rsid w:val="008C344C"/>
    <w:rsid w:val="008C34E8"/>
    <w:rsid w:val="008C3D9C"/>
    <w:rsid w:val="008C44CC"/>
    <w:rsid w:val="008C4B6B"/>
    <w:rsid w:val="008C4F31"/>
    <w:rsid w:val="008C4F45"/>
    <w:rsid w:val="008C50F3"/>
    <w:rsid w:val="008C51F5"/>
    <w:rsid w:val="008C52E6"/>
    <w:rsid w:val="008C543A"/>
    <w:rsid w:val="008C54A6"/>
    <w:rsid w:val="008C5B02"/>
    <w:rsid w:val="008C5ED7"/>
    <w:rsid w:val="008C607D"/>
    <w:rsid w:val="008C620F"/>
    <w:rsid w:val="008C6391"/>
    <w:rsid w:val="008C66CE"/>
    <w:rsid w:val="008C66D3"/>
    <w:rsid w:val="008C6708"/>
    <w:rsid w:val="008C6ADA"/>
    <w:rsid w:val="008C6C99"/>
    <w:rsid w:val="008C6DDC"/>
    <w:rsid w:val="008C6E00"/>
    <w:rsid w:val="008C6FE5"/>
    <w:rsid w:val="008C737F"/>
    <w:rsid w:val="008C744E"/>
    <w:rsid w:val="008C7880"/>
    <w:rsid w:val="008C78A8"/>
    <w:rsid w:val="008C7BB1"/>
    <w:rsid w:val="008C7E55"/>
    <w:rsid w:val="008D00EE"/>
    <w:rsid w:val="008D034F"/>
    <w:rsid w:val="008D066E"/>
    <w:rsid w:val="008D0718"/>
    <w:rsid w:val="008D080B"/>
    <w:rsid w:val="008D10FB"/>
    <w:rsid w:val="008D12C7"/>
    <w:rsid w:val="008D12F7"/>
    <w:rsid w:val="008D159D"/>
    <w:rsid w:val="008D15D2"/>
    <w:rsid w:val="008D1A21"/>
    <w:rsid w:val="008D211B"/>
    <w:rsid w:val="008D22EE"/>
    <w:rsid w:val="008D2409"/>
    <w:rsid w:val="008D2974"/>
    <w:rsid w:val="008D2D32"/>
    <w:rsid w:val="008D2EE0"/>
    <w:rsid w:val="008D3357"/>
    <w:rsid w:val="008D3510"/>
    <w:rsid w:val="008D3770"/>
    <w:rsid w:val="008D385E"/>
    <w:rsid w:val="008D397E"/>
    <w:rsid w:val="008D40A1"/>
    <w:rsid w:val="008D40BE"/>
    <w:rsid w:val="008D4299"/>
    <w:rsid w:val="008D43DC"/>
    <w:rsid w:val="008D46BF"/>
    <w:rsid w:val="008D4A25"/>
    <w:rsid w:val="008D5060"/>
    <w:rsid w:val="008D578D"/>
    <w:rsid w:val="008D57D2"/>
    <w:rsid w:val="008D5B23"/>
    <w:rsid w:val="008D5C3A"/>
    <w:rsid w:val="008D5DCF"/>
    <w:rsid w:val="008D5E10"/>
    <w:rsid w:val="008D5E20"/>
    <w:rsid w:val="008D5F40"/>
    <w:rsid w:val="008D63BC"/>
    <w:rsid w:val="008D6539"/>
    <w:rsid w:val="008D6554"/>
    <w:rsid w:val="008D6B7A"/>
    <w:rsid w:val="008D6C34"/>
    <w:rsid w:val="008D6CBD"/>
    <w:rsid w:val="008D6D05"/>
    <w:rsid w:val="008D740F"/>
    <w:rsid w:val="008D74EF"/>
    <w:rsid w:val="008D75DC"/>
    <w:rsid w:val="008D76F5"/>
    <w:rsid w:val="008D777B"/>
    <w:rsid w:val="008D77D4"/>
    <w:rsid w:val="008D7855"/>
    <w:rsid w:val="008D7C2F"/>
    <w:rsid w:val="008D7E41"/>
    <w:rsid w:val="008D7F0F"/>
    <w:rsid w:val="008D7F32"/>
    <w:rsid w:val="008E0283"/>
    <w:rsid w:val="008E0382"/>
    <w:rsid w:val="008E06E9"/>
    <w:rsid w:val="008E155D"/>
    <w:rsid w:val="008E1617"/>
    <w:rsid w:val="008E181F"/>
    <w:rsid w:val="008E1B56"/>
    <w:rsid w:val="008E1E02"/>
    <w:rsid w:val="008E1F5B"/>
    <w:rsid w:val="008E206D"/>
    <w:rsid w:val="008E2195"/>
    <w:rsid w:val="008E21B8"/>
    <w:rsid w:val="008E230B"/>
    <w:rsid w:val="008E26C2"/>
    <w:rsid w:val="008E2849"/>
    <w:rsid w:val="008E2B0A"/>
    <w:rsid w:val="008E2BF4"/>
    <w:rsid w:val="008E3015"/>
    <w:rsid w:val="008E321D"/>
    <w:rsid w:val="008E3453"/>
    <w:rsid w:val="008E3DBC"/>
    <w:rsid w:val="008E3E0C"/>
    <w:rsid w:val="008E3F88"/>
    <w:rsid w:val="008E404A"/>
    <w:rsid w:val="008E4155"/>
    <w:rsid w:val="008E46C1"/>
    <w:rsid w:val="008E4867"/>
    <w:rsid w:val="008E4A4B"/>
    <w:rsid w:val="008E4B44"/>
    <w:rsid w:val="008E4C7F"/>
    <w:rsid w:val="008E5693"/>
    <w:rsid w:val="008E5863"/>
    <w:rsid w:val="008E5A2A"/>
    <w:rsid w:val="008E613F"/>
    <w:rsid w:val="008E62D3"/>
    <w:rsid w:val="008E658D"/>
    <w:rsid w:val="008E67AC"/>
    <w:rsid w:val="008E684C"/>
    <w:rsid w:val="008E6A6E"/>
    <w:rsid w:val="008E6BD2"/>
    <w:rsid w:val="008E6D23"/>
    <w:rsid w:val="008E6DB4"/>
    <w:rsid w:val="008E6E56"/>
    <w:rsid w:val="008E73AF"/>
    <w:rsid w:val="008E755C"/>
    <w:rsid w:val="008E769A"/>
    <w:rsid w:val="008E7774"/>
    <w:rsid w:val="008E7BBF"/>
    <w:rsid w:val="008E7DA6"/>
    <w:rsid w:val="008F0144"/>
    <w:rsid w:val="008F0175"/>
    <w:rsid w:val="008F0391"/>
    <w:rsid w:val="008F03ED"/>
    <w:rsid w:val="008F0633"/>
    <w:rsid w:val="008F07DB"/>
    <w:rsid w:val="008F0A38"/>
    <w:rsid w:val="008F0B3C"/>
    <w:rsid w:val="008F0D8B"/>
    <w:rsid w:val="008F114E"/>
    <w:rsid w:val="008F1460"/>
    <w:rsid w:val="008F2219"/>
    <w:rsid w:val="008F223E"/>
    <w:rsid w:val="008F245F"/>
    <w:rsid w:val="008F2590"/>
    <w:rsid w:val="008F263E"/>
    <w:rsid w:val="008F2718"/>
    <w:rsid w:val="008F2AA4"/>
    <w:rsid w:val="008F2B0F"/>
    <w:rsid w:val="008F2F10"/>
    <w:rsid w:val="008F3094"/>
    <w:rsid w:val="008F3258"/>
    <w:rsid w:val="008F32DD"/>
    <w:rsid w:val="008F35BA"/>
    <w:rsid w:val="008F37A3"/>
    <w:rsid w:val="008F4142"/>
    <w:rsid w:val="008F4162"/>
    <w:rsid w:val="008F4806"/>
    <w:rsid w:val="008F4E92"/>
    <w:rsid w:val="008F4F00"/>
    <w:rsid w:val="008F515E"/>
    <w:rsid w:val="008F519B"/>
    <w:rsid w:val="008F5296"/>
    <w:rsid w:val="008F53A9"/>
    <w:rsid w:val="008F53EA"/>
    <w:rsid w:val="008F544A"/>
    <w:rsid w:val="008F5873"/>
    <w:rsid w:val="008F58DB"/>
    <w:rsid w:val="008F5BCA"/>
    <w:rsid w:val="008F5F90"/>
    <w:rsid w:val="008F61E9"/>
    <w:rsid w:val="008F66A9"/>
    <w:rsid w:val="008F6A3B"/>
    <w:rsid w:val="008F6AC0"/>
    <w:rsid w:val="008F6B8D"/>
    <w:rsid w:val="008F6CA5"/>
    <w:rsid w:val="008F6CE1"/>
    <w:rsid w:val="008F6F69"/>
    <w:rsid w:val="008F71B7"/>
    <w:rsid w:val="008F7411"/>
    <w:rsid w:val="008F77C8"/>
    <w:rsid w:val="008F78BC"/>
    <w:rsid w:val="008F7B8C"/>
    <w:rsid w:val="009002FB"/>
    <w:rsid w:val="0090073C"/>
    <w:rsid w:val="00900B09"/>
    <w:rsid w:val="00900B8F"/>
    <w:rsid w:val="00900C74"/>
    <w:rsid w:val="00900EA5"/>
    <w:rsid w:val="009010CE"/>
    <w:rsid w:val="00901266"/>
    <w:rsid w:val="0090144D"/>
    <w:rsid w:val="009015C5"/>
    <w:rsid w:val="00901CC3"/>
    <w:rsid w:val="00901CE0"/>
    <w:rsid w:val="00901D4C"/>
    <w:rsid w:val="00902247"/>
    <w:rsid w:val="0090231D"/>
    <w:rsid w:val="009023EE"/>
    <w:rsid w:val="009024A2"/>
    <w:rsid w:val="009025A3"/>
    <w:rsid w:val="009028B1"/>
    <w:rsid w:val="00902DE9"/>
    <w:rsid w:val="009031B4"/>
    <w:rsid w:val="00903397"/>
    <w:rsid w:val="009036B5"/>
    <w:rsid w:val="00903E77"/>
    <w:rsid w:val="009040A1"/>
    <w:rsid w:val="00904626"/>
    <w:rsid w:val="0090497B"/>
    <w:rsid w:val="00904997"/>
    <w:rsid w:val="00904A52"/>
    <w:rsid w:val="00904B0F"/>
    <w:rsid w:val="00904C95"/>
    <w:rsid w:val="00905311"/>
    <w:rsid w:val="00905396"/>
    <w:rsid w:val="00905AEA"/>
    <w:rsid w:val="00905CD2"/>
    <w:rsid w:val="009063D8"/>
    <w:rsid w:val="009064A0"/>
    <w:rsid w:val="0090665C"/>
    <w:rsid w:val="009067B3"/>
    <w:rsid w:val="00906BA5"/>
    <w:rsid w:val="00906FA2"/>
    <w:rsid w:val="009073E0"/>
    <w:rsid w:val="0090747A"/>
    <w:rsid w:val="00907836"/>
    <w:rsid w:val="00907ACA"/>
    <w:rsid w:val="00910100"/>
    <w:rsid w:val="00910107"/>
    <w:rsid w:val="00910379"/>
    <w:rsid w:val="0091077B"/>
    <w:rsid w:val="00910AD8"/>
    <w:rsid w:val="00910BA1"/>
    <w:rsid w:val="00910BA2"/>
    <w:rsid w:val="00910E59"/>
    <w:rsid w:val="00911018"/>
    <w:rsid w:val="00911072"/>
    <w:rsid w:val="0091115C"/>
    <w:rsid w:val="009113B5"/>
    <w:rsid w:val="00911459"/>
    <w:rsid w:val="0091158F"/>
    <w:rsid w:val="009116E2"/>
    <w:rsid w:val="0091181A"/>
    <w:rsid w:val="00911A85"/>
    <w:rsid w:val="00911C79"/>
    <w:rsid w:val="0091222C"/>
    <w:rsid w:val="00912339"/>
    <w:rsid w:val="009123B9"/>
    <w:rsid w:val="00912447"/>
    <w:rsid w:val="00912535"/>
    <w:rsid w:val="009125DE"/>
    <w:rsid w:val="00912744"/>
    <w:rsid w:val="00912A5F"/>
    <w:rsid w:val="00912D7C"/>
    <w:rsid w:val="00913341"/>
    <w:rsid w:val="00913470"/>
    <w:rsid w:val="00914139"/>
    <w:rsid w:val="0091437F"/>
    <w:rsid w:val="009148AA"/>
    <w:rsid w:val="00914C80"/>
    <w:rsid w:val="00914E3D"/>
    <w:rsid w:val="0091571B"/>
    <w:rsid w:val="00915869"/>
    <w:rsid w:val="009159D9"/>
    <w:rsid w:val="00915B72"/>
    <w:rsid w:val="00915D3B"/>
    <w:rsid w:val="00916011"/>
    <w:rsid w:val="00916497"/>
    <w:rsid w:val="009164B1"/>
    <w:rsid w:val="009165B2"/>
    <w:rsid w:val="00916812"/>
    <w:rsid w:val="00916D18"/>
    <w:rsid w:val="00916D6B"/>
    <w:rsid w:val="0091709E"/>
    <w:rsid w:val="009170FD"/>
    <w:rsid w:val="00917178"/>
    <w:rsid w:val="009171B7"/>
    <w:rsid w:val="00917514"/>
    <w:rsid w:val="00917529"/>
    <w:rsid w:val="009176D1"/>
    <w:rsid w:val="00917CA6"/>
    <w:rsid w:val="00917DED"/>
    <w:rsid w:val="00917E10"/>
    <w:rsid w:val="00917E48"/>
    <w:rsid w:val="00920297"/>
    <w:rsid w:val="009202C8"/>
    <w:rsid w:val="00920ADE"/>
    <w:rsid w:val="00920EB0"/>
    <w:rsid w:val="00920F3B"/>
    <w:rsid w:val="0092145E"/>
    <w:rsid w:val="0092155F"/>
    <w:rsid w:val="00921B7A"/>
    <w:rsid w:val="00921B86"/>
    <w:rsid w:val="00921BC9"/>
    <w:rsid w:val="00921ED3"/>
    <w:rsid w:val="0092207A"/>
    <w:rsid w:val="009220F3"/>
    <w:rsid w:val="00922397"/>
    <w:rsid w:val="009224D2"/>
    <w:rsid w:val="009226B0"/>
    <w:rsid w:val="00922761"/>
    <w:rsid w:val="0092276A"/>
    <w:rsid w:val="00922A07"/>
    <w:rsid w:val="00922AB1"/>
    <w:rsid w:val="00922CDD"/>
    <w:rsid w:val="00923229"/>
    <w:rsid w:val="009233F3"/>
    <w:rsid w:val="0092353F"/>
    <w:rsid w:val="009237C3"/>
    <w:rsid w:val="00923AD7"/>
    <w:rsid w:val="00923AF7"/>
    <w:rsid w:val="0092400B"/>
    <w:rsid w:val="00924561"/>
    <w:rsid w:val="00924773"/>
    <w:rsid w:val="009247EB"/>
    <w:rsid w:val="00924912"/>
    <w:rsid w:val="00924964"/>
    <w:rsid w:val="00924BEC"/>
    <w:rsid w:val="00924EB6"/>
    <w:rsid w:val="0092538D"/>
    <w:rsid w:val="0092577B"/>
    <w:rsid w:val="00925B63"/>
    <w:rsid w:val="00925C1D"/>
    <w:rsid w:val="00925DA9"/>
    <w:rsid w:val="00925DDF"/>
    <w:rsid w:val="00925ED2"/>
    <w:rsid w:val="00925EE7"/>
    <w:rsid w:val="0092630D"/>
    <w:rsid w:val="009263C5"/>
    <w:rsid w:val="009268A2"/>
    <w:rsid w:val="0092693E"/>
    <w:rsid w:val="009269A1"/>
    <w:rsid w:val="00926B7E"/>
    <w:rsid w:val="00927035"/>
    <w:rsid w:val="009272B8"/>
    <w:rsid w:val="0092738A"/>
    <w:rsid w:val="009274B0"/>
    <w:rsid w:val="009275FE"/>
    <w:rsid w:val="00927652"/>
    <w:rsid w:val="00927685"/>
    <w:rsid w:val="009278E9"/>
    <w:rsid w:val="00927902"/>
    <w:rsid w:val="00927960"/>
    <w:rsid w:val="009279C0"/>
    <w:rsid w:val="00927CA4"/>
    <w:rsid w:val="00927F02"/>
    <w:rsid w:val="00927F66"/>
    <w:rsid w:val="00927FA4"/>
    <w:rsid w:val="00930207"/>
    <w:rsid w:val="009305DD"/>
    <w:rsid w:val="00930701"/>
    <w:rsid w:val="009307FC"/>
    <w:rsid w:val="00930A2F"/>
    <w:rsid w:val="00930A6D"/>
    <w:rsid w:val="00930A74"/>
    <w:rsid w:val="00930BE1"/>
    <w:rsid w:val="00930BFD"/>
    <w:rsid w:val="00930C0D"/>
    <w:rsid w:val="0093101E"/>
    <w:rsid w:val="0093126D"/>
    <w:rsid w:val="00932071"/>
    <w:rsid w:val="009320A4"/>
    <w:rsid w:val="009320C6"/>
    <w:rsid w:val="00932154"/>
    <w:rsid w:val="009322B8"/>
    <w:rsid w:val="009324FA"/>
    <w:rsid w:val="009325CD"/>
    <w:rsid w:val="00932774"/>
    <w:rsid w:val="00932A20"/>
    <w:rsid w:val="00932A69"/>
    <w:rsid w:val="00932BFB"/>
    <w:rsid w:val="00932DC3"/>
    <w:rsid w:val="00932F59"/>
    <w:rsid w:val="009331EC"/>
    <w:rsid w:val="00933A77"/>
    <w:rsid w:val="00933C4C"/>
    <w:rsid w:val="009344DD"/>
    <w:rsid w:val="0093490E"/>
    <w:rsid w:val="00934A09"/>
    <w:rsid w:val="00934A1B"/>
    <w:rsid w:val="00934C02"/>
    <w:rsid w:val="00934C0B"/>
    <w:rsid w:val="00934CAA"/>
    <w:rsid w:val="00935618"/>
    <w:rsid w:val="009359B9"/>
    <w:rsid w:val="009359F5"/>
    <w:rsid w:val="00935A9C"/>
    <w:rsid w:val="009360B1"/>
    <w:rsid w:val="0093614D"/>
    <w:rsid w:val="00936178"/>
    <w:rsid w:val="00936392"/>
    <w:rsid w:val="00936404"/>
    <w:rsid w:val="00936E18"/>
    <w:rsid w:val="009370BB"/>
    <w:rsid w:val="00937336"/>
    <w:rsid w:val="00937474"/>
    <w:rsid w:val="009378C6"/>
    <w:rsid w:val="00937952"/>
    <w:rsid w:val="00937A8B"/>
    <w:rsid w:val="00937AD4"/>
    <w:rsid w:val="00937C5C"/>
    <w:rsid w:val="00940297"/>
    <w:rsid w:val="009404B5"/>
    <w:rsid w:val="00940513"/>
    <w:rsid w:val="0094063E"/>
    <w:rsid w:val="009406CB"/>
    <w:rsid w:val="0094086E"/>
    <w:rsid w:val="00940C73"/>
    <w:rsid w:val="00940DD2"/>
    <w:rsid w:val="00940FE2"/>
    <w:rsid w:val="00941197"/>
    <w:rsid w:val="0094123D"/>
    <w:rsid w:val="009412CC"/>
    <w:rsid w:val="009417A1"/>
    <w:rsid w:val="009417B8"/>
    <w:rsid w:val="00941957"/>
    <w:rsid w:val="00941A3B"/>
    <w:rsid w:val="00941B23"/>
    <w:rsid w:val="00941C97"/>
    <w:rsid w:val="00942150"/>
    <w:rsid w:val="0094220D"/>
    <w:rsid w:val="009429DC"/>
    <w:rsid w:val="00943162"/>
    <w:rsid w:val="009435ED"/>
    <w:rsid w:val="00943676"/>
    <w:rsid w:val="009437F4"/>
    <w:rsid w:val="009438CD"/>
    <w:rsid w:val="00943968"/>
    <w:rsid w:val="00943BFB"/>
    <w:rsid w:val="00943E40"/>
    <w:rsid w:val="009443EF"/>
    <w:rsid w:val="0094447B"/>
    <w:rsid w:val="00944770"/>
    <w:rsid w:val="0094498A"/>
    <w:rsid w:val="00944FEA"/>
    <w:rsid w:val="0094515A"/>
    <w:rsid w:val="00945198"/>
    <w:rsid w:val="009452C1"/>
    <w:rsid w:val="00945692"/>
    <w:rsid w:val="0094575A"/>
    <w:rsid w:val="009457A6"/>
    <w:rsid w:val="009457BA"/>
    <w:rsid w:val="0094597F"/>
    <w:rsid w:val="00945981"/>
    <w:rsid w:val="009459F2"/>
    <w:rsid w:val="00945C60"/>
    <w:rsid w:val="00945CC8"/>
    <w:rsid w:val="00945D00"/>
    <w:rsid w:val="00945D8E"/>
    <w:rsid w:val="00945E21"/>
    <w:rsid w:val="00945F2E"/>
    <w:rsid w:val="009461B1"/>
    <w:rsid w:val="00946486"/>
    <w:rsid w:val="0094650E"/>
    <w:rsid w:val="00946556"/>
    <w:rsid w:val="009466ED"/>
    <w:rsid w:val="009468BF"/>
    <w:rsid w:val="00946B00"/>
    <w:rsid w:val="00947041"/>
    <w:rsid w:val="009471A1"/>
    <w:rsid w:val="0094747F"/>
    <w:rsid w:val="00947C0C"/>
    <w:rsid w:val="00947E44"/>
    <w:rsid w:val="0095039F"/>
    <w:rsid w:val="0095085F"/>
    <w:rsid w:val="0095090F"/>
    <w:rsid w:val="00950954"/>
    <w:rsid w:val="00950ABC"/>
    <w:rsid w:val="00950B3C"/>
    <w:rsid w:val="00950BD8"/>
    <w:rsid w:val="00950D61"/>
    <w:rsid w:val="00950D62"/>
    <w:rsid w:val="00950DE8"/>
    <w:rsid w:val="00950E83"/>
    <w:rsid w:val="00950FA9"/>
    <w:rsid w:val="00951127"/>
    <w:rsid w:val="009511FB"/>
    <w:rsid w:val="009513A3"/>
    <w:rsid w:val="00951526"/>
    <w:rsid w:val="00951700"/>
    <w:rsid w:val="0095180E"/>
    <w:rsid w:val="00951853"/>
    <w:rsid w:val="00951891"/>
    <w:rsid w:val="00952348"/>
    <w:rsid w:val="00952369"/>
    <w:rsid w:val="00952842"/>
    <w:rsid w:val="009529AA"/>
    <w:rsid w:val="00952F67"/>
    <w:rsid w:val="00953054"/>
    <w:rsid w:val="009531CA"/>
    <w:rsid w:val="009535DF"/>
    <w:rsid w:val="00953760"/>
    <w:rsid w:val="00953813"/>
    <w:rsid w:val="00953A06"/>
    <w:rsid w:val="00953A50"/>
    <w:rsid w:val="00953B90"/>
    <w:rsid w:val="00953BEA"/>
    <w:rsid w:val="00953FE2"/>
    <w:rsid w:val="0095419F"/>
    <w:rsid w:val="00954730"/>
    <w:rsid w:val="00954741"/>
    <w:rsid w:val="009548E7"/>
    <w:rsid w:val="00954DF9"/>
    <w:rsid w:val="009550B5"/>
    <w:rsid w:val="0095527F"/>
    <w:rsid w:val="009554FB"/>
    <w:rsid w:val="009555CD"/>
    <w:rsid w:val="00955679"/>
    <w:rsid w:val="00955910"/>
    <w:rsid w:val="00955C69"/>
    <w:rsid w:val="00955E1F"/>
    <w:rsid w:val="00956006"/>
    <w:rsid w:val="00956161"/>
    <w:rsid w:val="00956220"/>
    <w:rsid w:val="00956579"/>
    <w:rsid w:val="00956A28"/>
    <w:rsid w:val="00956EAF"/>
    <w:rsid w:val="0095729F"/>
    <w:rsid w:val="0095739C"/>
    <w:rsid w:val="00957405"/>
    <w:rsid w:val="00957602"/>
    <w:rsid w:val="009576E6"/>
    <w:rsid w:val="0095796F"/>
    <w:rsid w:val="009579D5"/>
    <w:rsid w:val="00960243"/>
    <w:rsid w:val="009603A8"/>
    <w:rsid w:val="009604ED"/>
    <w:rsid w:val="009605F8"/>
    <w:rsid w:val="00960612"/>
    <w:rsid w:val="009606A1"/>
    <w:rsid w:val="00960909"/>
    <w:rsid w:val="00960966"/>
    <w:rsid w:val="00960C05"/>
    <w:rsid w:val="00961376"/>
    <w:rsid w:val="009616B9"/>
    <w:rsid w:val="00961732"/>
    <w:rsid w:val="009617C2"/>
    <w:rsid w:val="0096180D"/>
    <w:rsid w:val="00961B4C"/>
    <w:rsid w:val="0096200A"/>
    <w:rsid w:val="0096201A"/>
    <w:rsid w:val="00962076"/>
    <w:rsid w:val="009621B1"/>
    <w:rsid w:val="0096226B"/>
    <w:rsid w:val="0096227D"/>
    <w:rsid w:val="009624FF"/>
    <w:rsid w:val="0096289F"/>
    <w:rsid w:val="00962DE9"/>
    <w:rsid w:val="00962E8E"/>
    <w:rsid w:val="00962F09"/>
    <w:rsid w:val="009631EF"/>
    <w:rsid w:val="00963250"/>
    <w:rsid w:val="00963456"/>
    <w:rsid w:val="00963BE5"/>
    <w:rsid w:val="00964D45"/>
    <w:rsid w:val="00964DA4"/>
    <w:rsid w:val="0096583C"/>
    <w:rsid w:val="00965E05"/>
    <w:rsid w:val="00965EA9"/>
    <w:rsid w:val="00965FDC"/>
    <w:rsid w:val="00966174"/>
    <w:rsid w:val="009661E3"/>
    <w:rsid w:val="009662C1"/>
    <w:rsid w:val="009663F9"/>
    <w:rsid w:val="00966452"/>
    <w:rsid w:val="009665C6"/>
    <w:rsid w:val="009665CF"/>
    <w:rsid w:val="00966926"/>
    <w:rsid w:val="0096692C"/>
    <w:rsid w:val="009669FB"/>
    <w:rsid w:val="00966AAD"/>
    <w:rsid w:val="00966B29"/>
    <w:rsid w:val="00966D42"/>
    <w:rsid w:val="00966E48"/>
    <w:rsid w:val="00966E66"/>
    <w:rsid w:val="0096712B"/>
    <w:rsid w:val="0096717B"/>
    <w:rsid w:val="00967518"/>
    <w:rsid w:val="00967595"/>
    <w:rsid w:val="009675B8"/>
    <w:rsid w:val="00967CCF"/>
    <w:rsid w:val="00967DC2"/>
    <w:rsid w:val="0097006E"/>
    <w:rsid w:val="0097080C"/>
    <w:rsid w:val="00970C6B"/>
    <w:rsid w:val="0097116B"/>
    <w:rsid w:val="009711D7"/>
    <w:rsid w:val="00971473"/>
    <w:rsid w:val="009717F7"/>
    <w:rsid w:val="009718F9"/>
    <w:rsid w:val="00971A5E"/>
    <w:rsid w:val="00971E78"/>
    <w:rsid w:val="00971E7B"/>
    <w:rsid w:val="0097223C"/>
    <w:rsid w:val="0097230F"/>
    <w:rsid w:val="009728E1"/>
    <w:rsid w:val="00972C8D"/>
    <w:rsid w:val="0097302D"/>
    <w:rsid w:val="0097318F"/>
    <w:rsid w:val="00973A0B"/>
    <w:rsid w:val="00974023"/>
    <w:rsid w:val="00974251"/>
    <w:rsid w:val="00974441"/>
    <w:rsid w:val="00974484"/>
    <w:rsid w:val="00974A2D"/>
    <w:rsid w:val="00974AB7"/>
    <w:rsid w:val="00974CC9"/>
    <w:rsid w:val="00974E2C"/>
    <w:rsid w:val="00974FE2"/>
    <w:rsid w:val="0097500F"/>
    <w:rsid w:val="00975082"/>
    <w:rsid w:val="00975224"/>
    <w:rsid w:val="009753F9"/>
    <w:rsid w:val="0097573C"/>
    <w:rsid w:val="009759B2"/>
    <w:rsid w:val="00975CBF"/>
    <w:rsid w:val="009760A2"/>
    <w:rsid w:val="0097627D"/>
    <w:rsid w:val="00976296"/>
    <w:rsid w:val="00976523"/>
    <w:rsid w:val="009770C5"/>
    <w:rsid w:val="00977384"/>
    <w:rsid w:val="00977863"/>
    <w:rsid w:val="00977B9F"/>
    <w:rsid w:val="00977BE3"/>
    <w:rsid w:val="00977F31"/>
    <w:rsid w:val="009804F9"/>
    <w:rsid w:val="009808FB"/>
    <w:rsid w:val="00980917"/>
    <w:rsid w:val="00980C08"/>
    <w:rsid w:val="00980C48"/>
    <w:rsid w:val="00980C74"/>
    <w:rsid w:val="00980CE3"/>
    <w:rsid w:val="00980F2B"/>
    <w:rsid w:val="009810C5"/>
    <w:rsid w:val="00981387"/>
    <w:rsid w:val="009814FF"/>
    <w:rsid w:val="009816B8"/>
    <w:rsid w:val="00981A18"/>
    <w:rsid w:val="00981BB7"/>
    <w:rsid w:val="00981D65"/>
    <w:rsid w:val="00981F18"/>
    <w:rsid w:val="00981F32"/>
    <w:rsid w:val="009823B8"/>
    <w:rsid w:val="009824F9"/>
    <w:rsid w:val="009829A9"/>
    <w:rsid w:val="00982BBE"/>
    <w:rsid w:val="00983100"/>
    <w:rsid w:val="00983227"/>
    <w:rsid w:val="009832A2"/>
    <w:rsid w:val="009833F1"/>
    <w:rsid w:val="009835EC"/>
    <w:rsid w:val="009839A1"/>
    <w:rsid w:val="009840FD"/>
    <w:rsid w:val="00984301"/>
    <w:rsid w:val="0098489F"/>
    <w:rsid w:val="009848E7"/>
    <w:rsid w:val="00984D93"/>
    <w:rsid w:val="00985046"/>
    <w:rsid w:val="009850BB"/>
    <w:rsid w:val="00985798"/>
    <w:rsid w:val="00985894"/>
    <w:rsid w:val="009858C8"/>
    <w:rsid w:val="00985938"/>
    <w:rsid w:val="00985ABB"/>
    <w:rsid w:val="00985ADE"/>
    <w:rsid w:val="00985B57"/>
    <w:rsid w:val="00985BE7"/>
    <w:rsid w:val="009867B6"/>
    <w:rsid w:val="00986818"/>
    <w:rsid w:val="00986819"/>
    <w:rsid w:val="009868A5"/>
    <w:rsid w:val="009869EE"/>
    <w:rsid w:val="00986BF7"/>
    <w:rsid w:val="00986CAF"/>
    <w:rsid w:val="0098737E"/>
    <w:rsid w:val="009875CF"/>
    <w:rsid w:val="00987882"/>
    <w:rsid w:val="009878AC"/>
    <w:rsid w:val="00987B74"/>
    <w:rsid w:val="00987DB5"/>
    <w:rsid w:val="00987EA9"/>
    <w:rsid w:val="0099000F"/>
    <w:rsid w:val="0099012C"/>
    <w:rsid w:val="00990526"/>
    <w:rsid w:val="00990646"/>
    <w:rsid w:val="009906A6"/>
    <w:rsid w:val="00990957"/>
    <w:rsid w:val="00990A2A"/>
    <w:rsid w:val="00990C4C"/>
    <w:rsid w:val="00991629"/>
    <w:rsid w:val="009916CE"/>
    <w:rsid w:val="009917B8"/>
    <w:rsid w:val="00992473"/>
    <w:rsid w:val="0099249C"/>
    <w:rsid w:val="00992A79"/>
    <w:rsid w:val="00992B93"/>
    <w:rsid w:val="00992D79"/>
    <w:rsid w:val="00992ECB"/>
    <w:rsid w:val="0099354E"/>
    <w:rsid w:val="0099359C"/>
    <w:rsid w:val="00993866"/>
    <w:rsid w:val="00993A03"/>
    <w:rsid w:val="00993B0D"/>
    <w:rsid w:val="00993C79"/>
    <w:rsid w:val="00993D60"/>
    <w:rsid w:val="009942B0"/>
    <w:rsid w:val="00994F23"/>
    <w:rsid w:val="00994F2C"/>
    <w:rsid w:val="00995021"/>
    <w:rsid w:val="009950A9"/>
    <w:rsid w:val="0099569C"/>
    <w:rsid w:val="009957F8"/>
    <w:rsid w:val="009958E4"/>
    <w:rsid w:val="00995BF8"/>
    <w:rsid w:val="00995F90"/>
    <w:rsid w:val="00995FEA"/>
    <w:rsid w:val="0099651A"/>
    <w:rsid w:val="0099667A"/>
    <w:rsid w:val="0099681A"/>
    <w:rsid w:val="009969D6"/>
    <w:rsid w:val="00996DD3"/>
    <w:rsid w:val="00997627"/>
    <w:rsid w:val="00997678"/>
    <w:rsid w:val="009977C5"/>
    <w:rsid w:val="009978D4"/>
    <w:rsid w:val="009A032C"/>
    <w:rsid w:val="009A03B3"/>
    <w:rsid w:val="009A06AF"/>
    <w:rsid w:val="009A18B6"/>
    <w:rsid w:val="009A1AEF"/>
    <w:rsid w:val="009A1B0F"/>
    <w:rsid w:val="009A2240"/>
    <w:rsid w:val="009A247F"/>
    <w:rsid w:val="009A270D"/>
    <w:rsid w:val="009A27B2"/>
    <w:rsid w:val="009A29F4"/>
    <w:rsid w:val="009A2A7C"/>
    <w:rsid w:val="009A2DAC"/>
    <w:rsid w:val="009A2F38"/>
    <w:rsid w:val="009A3137"/>
    <w:rsid w:val="009A3451"/>
    <w:rsid w:val="009A36D2"/>
    <w:rsid w:val="009A3752"/>
    <w:rsid w:val="009A37E4"/>
    <w:rsid w:val="009A3817"/>
    <w:rsid w:val="009A38E6"/>
    <w:rsid w:val="009A3AB6"/>
    <w:rsid w:val="009A3DD8"/>
    <w:rsid w:val="009A3ED6"/>
    <w:rsid w:val="009A3F15"/>
    <w:rsid w:val="009A44F9"/>
    <w:rsid w:val="009A4585"/>
    <w:rsid w:val="009A47AE"/>
    <w:rsid w:val="009A4827"/>
    <w:rsid w:val="009A4863"/>
    <w:rsid w:val="009A4A53"/>
    <w:rsid w:val="009A4B77"/>
    <w:rsid w:val="009A4D70"/>
    <w:rsid w:val="009A4EAC"/>
    <w:rsid w:val="009A4EC1"/>
    <w:rsid w:val="009A5226"/>
    <w:rsid w:val="009A52BC"/>
    <w:rsid w:val="009A5460"/>
    <w:rsid w:val="009A547B"/>
    <w:rsid w:val="009A5843"/>
    <w:rsid w:val="009A58E1"/>
    <w:rsid w:val="009A58E7"/>
    <w:rsid w:val="009A5BE0"/>
    <w:rsid w:val="009A5C5B"/>
    <w:rsid w:val="009A5DFA"/>
    <w:rsid w:val="009A64B2"/>
    <w:rsid w:val="009A6513"/>
    <w:rsid w:val="009A671F"/>
    <w:rsid w:val="009A67EA"/>
    <w:rsid w:val="009A6882"/>
    <w:rsid w:val="009A6CEC"/>
    <w:rsid w:val="009A6DB1"/>
    <w:rsid w:val="009A7274"/>
    <w:rsid w:val="009A7568"/>
    <w:rsid w:val="009A7879"/>
    <w:rsid w:val="009A7911"/>
    <w:rsid w:val="009A7A01"/>
    <w:rsid w:val="009A7B6A"/>
    <w:rsid w:val="009A7EB0"/>
    <w:rsid w:val="009B02C0"/>
    <w:rsid w:val="009B07CF"/>
    <w:rsid w:val="009B0AE6"/>
    <w:rsid w:val="009B0F60"/>
    <w:rsid w:val="009B1060"/>
    <w:rsid w:val="009B117D"/>
    <w:rsid w:val="009B142D"/>
    <w:rsid w:val="009B14B0"/>
    <w:rsid w:val="009B1912"/>
    <w:rsid w:val="009B19D7"/>
    <w:rsid w:val="009B19FA"/>
    <w:rsid w:val="009B1E85"/>
    <w:rsid w:val="009B1F1B"/>
    <w:rsid w:val="009B1FA1"/>
    <w:rsid w:val="009B2549"/>
    <w:rsid w:val="009B320F"/>
    <w:rsid w:val="009B32F4"/>
    <w:rsid w:val="009B3446"/>
    <w:rsid w:val="009B3459"/>
    <w:rsid w:val="009B3958"/>
    <w:rsid w:val="009B3E15"/>
    <w:rsid w:val="009B401F"/>
    <w:rsid w:val="009B42C9"/>
    <w:rsid w:val="009B4828"/>
    <w:rsid w:val="009B4C27"/>
    <w:rsid w:val="009B4C69"/>
    <w:rsid w:val="009B4D78"/>
    <w:rsid w:val="009B5084"/>
    <w:rsid w:val="009B508C"/>
    <w:rsid w:val="009B51D6"/>
    <w:rsid w:val="009B5A6E"/>
    <w:rsid w:val="009B5BAD"/>
    <w:rsid w:val="009B5ED7"/>
    <w:rsid w:val="009B5EF5"/>
    <w:rsid w:val="009B5F23"/>
    <w:rsid w:val="009B60A2"/>
    <w:rsid w:val="009B674C"/>
    <w:rsid w:val="009B69DA"/>
    <w:rsid w:val="009B6A81"/>
    <w:rsid w:val="009B6A9F"/>
    <w:rsid w:val="009B6BB7"/>
    <w:rsid w:val="009B6DE9"/>
    <w:rsid w:val="009B6FF4"/>
    <w:rsid w:val="009B71CE"/>
    <w:rsid w:val="009B7319"/>
    <w:rsid w:val="009B77B8"/>
    <w:rsid w:val="009B7853"/>
    <w:rsid w:val="009B7A7E"/>
    <w:rsid w:val="009B7C9D"/>
    <w:rsid w:val="009B7F85"/>
    <w:rsid w:val="009C00C0"/>
    <w:rsid w:val="009C01E7"/>
    <w:rsid w:val="009C03CC"/>
    <w:rsid w:val="009C057C"/>
    <w:rsid w:val="009C0AB8"/>
    <w:rsid w:val="009C0BFF"/>
    <w:rsid w:val="009C0C89"/>
    <w:rsid w:val="009C0D99"/>
    <w:rsid w:val="009C0E11"/>
    <w:rsid w:val="009C12A9"/>
    <w:rsid w:val="009C13E9"/>
    <w:rsid w:val="009C189A"/>
    <w:rsid w:val="009C1C79"/>
    <w:rsid w:val="009C1C7D"/>
    <w:rsid w:val="009C1F6E"/>
    <w:rsid w:val="009C2186"/>
    <w:rsid w:val="009C24A5"/>
    <w:rsid w:val="009C29F6"/>
    <w:rsid w:val="009C2B58"/>
    <w:rsid w:val="009C2CAF"/>
    <w:rsid w:val="009C310E"/>
    <w:rsid w:val="009C3870"/>
    <w:rsid w:val="009C3A73"/>
    <w:rsid w:val="009C3E84"/>
    <w:rsid w:val="009C41E5"/>
    <w:rsid w:val="009C457A"/>
    <w:rsid w:val="009C48B1"/>
    <w:rsid w:val="009C49E9"/>
    <w:rsid w:val="009C4AE7"/>
    <w:rsid w:val="009C4F4A"/>
    <w:rsid w:val="009C4F5E"/>
    <w:rsid w:val="009C5286"/>
    <w:rsid w:val="009C5395"/>
    <w:rsid w:val="009C53F3"/>
    <w:rsid w:val="009C5476"/>
    <w:rsid w:val="009C5500"/>
    <w:rsid w:val="009C5B6C"/>
    <w:rsid w:val="009C5EB6"/>
    <w:rsid w:val="009C61E1"/>
    <w:rsid w:val="009C667E"/>
    <w:rsid w:val="009C6875"/>
    <w:rsid w:val="009C68FC"/>
    <w:rsid w:val="009C6B98"/>
    <w:rsid w:val="009C6E89"/>
    <w:rsid w:val="009C70BE"/>
    <w:rsid w:val="009C735A"/>
    <w:rsid w:val="009C74ED"/>
    <w:rsid w:val="009D01D6"/>
    <w:rsid w:val="009D03EA"/>
    <w:rsid w:val="009D0521"/>
    <w:rsid w:val="009D058D"/>
    <w:rsid w:val="009D0A23"/>
    <w:rsid w:val="009D0A2F"/>
    <w:rsid w:val="009D0E13"/>
    <w:rsid w:val="009D0F7E"/>
    <w:rsid w:val="009D1082"/>
    <w:rsid w:val="009D1329"/>
    <w:rsid w:val="009D14F5"/>
    <w:rsid w:val="009D17E0"/>
    <w:rsid w:val="009D17EE"/>
    <w:rsid w:val="009D1CD5"/>
    <w:rsid w:val="009D1D2D"/>
    <w:rsid w:val="009D246E"/>
    <w:rsid w:val="009D275A"/>
    <w:rsid w:val="009D2DC1"/>
    <w:rsid w:val="009D30E0"/>
    <w:rsid w:val="009D32B3"/>
    <w:rsid w:val="009D3D17"/>
    <w:rsid w:val="009D40F8"/>
    <w:rsid w:val="009D4211"/>
    <w:rsid w:val="009D491E"/>
    <w:rsid w:val="009D4B3A"/>
    <w:rsid w:val="009D519D"/>
    <w:rsid w:val="009D51E5"/>
    <w:rsid w:val="009D53D9"/>
    <w:rsid w:val="009D53E3"/>
    <w:rsid w:val="009D5794"/>
    <w:rsid w:val="009D5EE9"/>
    <w:rsid w:val="009D61D1"/>
    <w:rsid w:val="009D6A4A"/>
    <w:rsid w:val="009D6A5B"/>
    <w:rsid w:val="009D7121"/>
    <w:rsid w:val="009D7259"/>
    <w:rsid w:val="009D72D5"/>
    <w:rsid w:val="009D7324"/>
    <w:rsid w:val="009D742B"/>
    <w:rsid w:val="009D7471"/>
    <w:rsid w:val="009D78B8"/>
    <w:rsid w:val="009D79AE"/>
    <w:rsid w:val="009D7B17"/>
    <w:rsid w:val="009D7E46"/>
    <w:rsid w:val="009E050C"/>
    <w:rsid w:val="009E066F"/>
    <w:rsid w:val="009E068F"/>
    <w:rsid w:val="009E07E9"/>
    <w:rsid w:val="009E098C"/>
    <w:rsid w:val="009E0AAF"/>
    <w:rsid w:val="009E0CE3"/>
    <w:rsid w:val="009E0E73"/>
    <w:rsid w:val="009E120B"/>
    <w:rsid w:val="009E12B0"/>
    <w:rsid w:val="009E1398"/>
    <w:rsid w:val="009E153C"/>
    <w:rsid w:val="009E1743"/>
    <w:rsid w:val="009E1757"/>
    <w:rsid w:val="009E188B"/>
    <w:rsid w:val="009E195B"/>
    <w:rsid w:val="009E1971"/>
    <w:rsid w:val="009E1B18"/>
    <w:rsid w:val="009E1B1B"/>
    <w:rsid w:val="009E1D00"/>
    <w:rsid w:val="009E1DE8"/>
    <w:rsid w:val="009E1E5D"/>
    <w:rsid w:val="009E1F70"/>
    <w:rsid w:val="009E2110"/>
    <w:rsid w:val="009E2316"/>
    <w:rsid w:val="009E24C7"/>
    <w:rsid w:val="009E2699"/>
    <w:rsid w:val="009E269A"/>
    <w:rsid w:val="009E278F"/>
    <w:rsid w:val="009E2816"/>
    <w:rsid w:val="009E298E"/>
    <w:rsid w:val="009E31B6"/>
    <w:rsid w:val="009E32CB"/>
    <w:rsid w:val="009E32FE"/>
    <w:rsid w:val="009E3969"/>
    <w:rsid w:val="009E3997"/>
    <w:rsid w:val="009E3B0D"/>
    <w:rsid w:val="009E3CF8"/>
    <w:rsid w:val="009E3D92"/>
    <w:rsid w:val="009E3E9A"/>
    <w:rsid w:val="009E401A"/>
    <w:rsid w:val="009E40BD"/>
    <w:rsid w:val="009E421E"/>
    <w:rsid w:val="009E450E"/>
    <w:rsid w:val="009E47F1"/>
    <w:rsid w:val="009E4838"/>
    <w:rsid w:val="009E4CB5"/>
    <w:rsid w:val="009E4D10"/>
    <w:rsid w:val="009E514E"/>
    <w:rsid w:val="009E547D"/>
    <w:rsid w:val="009E5493"/>
    <w:rsid w:val="009E55C4"/>
    <w:rsid w:val="009E56AE"/>
    <w:rsid w:val="009E593E"/>
    <w:rsid w:val="009E5987"/>
    <w:rsid w:val="009E5E77"/>
    <w:rsid w:val="009E5FF3"/>
    <w:rsid w:val="009E6155"/>
    <w:rsid w:val="009E6496"/>
    <w:rsid w:val="009E6698"/>
    <w:rsid w:val="009E66E6"/>
    <w:rsid w:val="009E6802"/>
    <w:rsid w:val="009E6B34"/>
    <w:rsid w:val="009E6CD2"/>
    <w:rsid w:val="009E6E69"/>
    <w:rsid w:val="009E6FBE"/>
    <w:rsid w:val="009E72A5"/>
    <w:rsid w:val="009E73BF"/>
    <w:rsid w:val="009E75AF"/>
    <w:rsid w:val="009E75E4"/>
    <w:rsid w:val="009E7784"/>
    <w:rsid w:val="009E798D"/>
    <w:rsid w:val="009E7C2B"/>
    <w:rsid w:val="009E7D3C"/>
    <w:rsid w:val="009E7E74"/>
    <w:rsid w:val="009E7E99"/>
    <w:rsid w:val="009E7E9B"/>
    <w:rsid w:val="009F0119"/>
    <w:rsid w:val="009F012E"/>
    <w:rsid w:val="009F06C9"/>
    <w:rsid w:val="009F073B"/>
    <w:rsid w:val="009F077F"/>
    <w:rsid w:val="009F082E"/>
    <w:rsid w:val="009F099C"/>
    <w:rsid w:val="009F0E68"/>
    <w:rsid w:val="009F0E6C"/>
    <w:rsid w:val="009F0E86"/>
    <w:rsid w:val="009F1026"/>
    <w:rsid w:val="009F12ED"/>
    <w:rsid w:val="009F1532"/>
    <w:rsid w:val="009F18F2"/>
    <w:rsid w:val="009F1A07"/>
    <w:rsid w:val="009F1DE3"/>
    <w:rsid w:val="009F1E05"/>
    <w:rsid w:val="009F1F25"/>
    <w:rsid w:val="009F2918"/>
    <w:rsid w:val="009F2AA5"/>
    <w:rsid w:val="009F2C4D"/>
    <w:rsid w:val="009F2F2D"/>
    <w:rsid w:val="009F2FE9"/>
    <w:rsid w:val="009F312D"/>
    <w:rsid w:val="009F3400"/>
    <w:rsid w:val="009F3A8A"/>
    <w:rsid w:val="009F3D60"/>
    <w:rsid w:val="009F3DB0"/>
    <w:rsid w:val="009F3F20"/>
    <w:rsid w:val="009F40C0"/>
    <w:rsid w:val="009F4208"/>
    <w:rsid w:val="009F4760"/>
    <w:rsid w:val="009F4AAA"/>
    <w:rsid w:val="009F4AE6"/>
    <w:rsid w:val="009F4C21"/>
    <w:rsid w:val="009F4DDD"/>
    <w:rsid w:val="009F4E46"/>
    <w:rsid w:val="009F4FEF"/>
    <w:rsid w:val="009F51DA"/>
    <w:rsid w:val="009F5441"/>
    <w:rsid w:val="009F55DA"/>
    <w:rsid w:val="009F5617"/>
    <w:rsid w:val="009F5700"/>
    <w:rsid w:val="009F5AE9"/>
    <w:rsid w:val="009F5AF0"/>
    <w:rsid w:val="009F5D6A"/>
    <w:rsid w:val="009F643C"/>
    <w:rsid w:val="009F6668"/>
    <w:rsid w:val="009F6872"/>
    <w:rsid w:val="009F6989"/>
    <w:rsid w:val="009F6A84"/>
    <w:rsid w:val="009F6D73"/>
    <w:rsid w:val="009F706E"/>
    <w:rsid w:val="009F7074"/>
    <w:rsid w:val="009F7084"/>
    <w:rsid w:val="009F74C2"/>
    <w:rsid w:val="009F78B0"/>
    <w:rsid w:val="009F7B82"/>
    <w:rsid w:val="00A0016B"/>
    <w:rsid w:val="00A001DB"/>
    <w:rsid w:val="00A00310"/>
    <w:rsid w:val="00A00560"/>
    <w:rsid w:val="00A005AA"/>
    <w:rsid w:val="00A00C53"/>
    <w:rsid w:val="00A00E7E"/>
    <w:rsid w:val="00A00E93"/>
    <w:rsid w:val="00A00EB3"/>
    <w:rsid w:val="00A00FE7"/>
    <w:rsid w:val="00A01270"/>
    <w:rsid w:val="00A0134B"/>
    <w:rsid w:val="00A0163B"/>
    <w:rsid w:val="00A01742"/>
    <w:rsid w:val="00A0176C"/>
    <w:rsid w:val="00A0210C"/>
    <w:rsid w:val="00A02146"/>
    <w:rsid w:val="00A0227A"/>
    <w:rsid w:val="00A02410"/>
    <w:rsid w:val="00A02BAE"/>
    <w:rsid w:val="00A02BDF"/>
    <w:rsid w:val="00A02BEA"/>
    <w:rsid w:val="00A02C77"/>
    <w:rsid w:val="00A02D87"/>
    <w:rsid w:val="00A02EDD"/>
    <w:rsid w:val="00A02FAB"/>
    <w:rsid w:val="00A03520"/>
    <w:rsid w:val="00A03766"/>
    <w:rsid w:val="00A037C9"/>
    <w:rsid w:val="00A03887"/>
    <w:rsid w:val="00A03B40"/>
    <w:rsid w:val="00A04113"/>
    <w:rsid w:val="00A04324"/>
    <w:rsid w:val="00A04410"/>
    <w:rsid w:val="00A04439"/>
    <w:rsid w:val="00A044F8"/>
    <w:rsid w:val="00A048B8"/>
    <w:rsid w:val="00A05250"/>
    <w:rsid w:val="00A0547E"/>
    <w:rsid w:val="00A0567D"/>
    <w:rsid w:val="00A05756"/>
    <w:rsid w:val="00A058B2"/>
    <w:rsid w:val="00A05986"/>
    <w:rsid w:val="00A05C5F"/>
    <w:rsid w:val="00A05F14"/>
    <w:rsid w:val="00A05F61"/>
    <w:rsid w:val="00A0631D"/>
    <w:rsid w:val="00A06533"/>
    <w:rsid w:val="00A06788"/>
    <w:rsid w:val="00A06AA6"/>
    <w:rsid w:val="00A06B55"/>
    <w:rsid w:val="00A06C7A"/>
    <w:rsid w:val="00A06DDB"/>
    <w:rsid w:val="00A06F6A"/>
    <w:rsid w:val="00A070E0"/>
    <w:rsid w:val="00A07119"/>
    <w:rsid w:val="00A0718E"/>
    <w:rsid w:val="00A072DD"/>
    <w:rsid w:val="00A072E7"/>
    <w:rsid w:val="00A0741A"/>
    <w:rsid w:val="00A074CC"/>
    <w:rsid w:val="00A07829"/>
    <w:rsid w:val="00A07A9E"/>
    <w:rsid w:val="00A07AAC"/>
    <w:rsid w:val="00A07F2B"/>
    <w:rsid w:val="00A07F2C"/>
    <w:rsid w:val="00A07FB9"/>
    <w:rsid w:val="00A100CD"/>
    <w:rsid w:val="00A102F3"/>
    <w:rsid w:val="00A1053F"/>
    <w:rsid w:val="00A1083E"/>
    <w:rsid w:val="00A10AC0"/>
    <w:rsid w:val="00A10E1D"/>
    <w:rsid w:val="00A116B5"/>
    <w:rsid w:val="00A11A8C"/>
    <w:rsid w:val="00A12227"/>
    <w:rsid w:val="00A12679"/>
    <w:rsid w:val="00A12D89"/>
    <w:rsid w:val="00A130BB"/>
    <w:rsid w:val="00A13354"/>
    <w:rsid w:val="00A13553"/>
    <w:rsid w:val="00A13575"/>
    <w:rsid w:val="00A13703"/>
    <w:rsid w:val="00A138F4"/>
    <w:rsid w:val="00A13D25"/>
    <w:rsid w:val="00A13D98"/>
    <w:rsid w:val="00A13F6B"/>
    <w:rsid w:val="00A1433B"/>
    <w:rsid w:val="00A145AE"/>
    <w:rsid w:val="00A145E3"/>
    <w:rsid w:val="00A1481F"/>
    <w:rsid w:val="00A1492A"/>
    <w:rsid w:val="00A149CE"/>
    <w:rsid w:val="00A14ADC"/>
    <w:rsid w:val="00A14B35"/>
    <w:rsid w:val="00A14B95"/>
    <w:rsid w:val="00A14C7A"/>
    <w:rsid w:val="00A14E4D"/>
    <w:rsid w:val="00A15370"/>
    <w:rsid w:val="00A15519"/>
    <w:rsid w:val="00A15558"/>
    <w:rsid w:val="00A15891"/>
    <w:rsid w:val="00A15993"/>
    <w:rsid w:val="00A15A77"/>
    <w:rsid w:val="00A16059"/>
    <w:rsid w:val="00A1643A"/>
    <w:rsid w:val="00A1654A"/>
    <w:rsid w:val="00A1673C"/>
    <w:rsid w:val="00A1698B"/>
    <w:rsid w:val="00A16DF5"/>
    <w:rsid w:val="00A16F40"/>
    <w:rsid w:val="00A17060"/>
    <w:rsid w:val="00A176BF"/>
    <w:rsid w:val="00A179BC"/>
    <w:rsid w:val="00A17A43"/>
    <w:rsid w:val="00A20124"/>
    <w:rsid w:val="00A20829"/>
    <w:rsid w:val="00A2090B"/>
    <w:rsid w:val="00A20948"/>
    <w:rsid w:val="00A20A9C"/>
    <w:rsid w:val="00A20E6A"/>
    <w:rsid w:val="00A20ECC"/>
    <w:rsid w:val="00A210AA"/>
    <w:rsid w:val="00A212F5"/>
    <w:rsid w:val="00A21355"/>
    <w:rsid w:val="00A214AA"/>
    <w:rsid w:val="00A21577"/>
    <w:rsid w:val="00A21586"/>
    <w:rsid w:val="00A2174B"/>
    <w:rsid w:val="00A21BDF"/>
    <w:rsid w:val="00A222BE"/>
    <w:rsid w:val="00A22313"/>
    <w:rsid w:val="00A227F3"/>
    <w:rsid w:val="00A22A33"/>
    <w:rsid w:val="00A22DC3"/>
    <w:rsid w:val="00A236DB"/>
    <w:rsid w:val="00A23758"/>
    <w:rsid w:val="00A23C1B"/>
    <w:rsid w:val="00A23CBC"/>
    <w:rsid w:val="00A23D77"/>
    <w:rsid w:val="00A24606"/>
    <w:rsid w:val="00A24813"/>
    <w:rsid w:val="00A24884"/>
    <w:rsid w:val="00A24AD8"/>
    <w:rsid w:val="00A24F55"/>
    <w:rsid w:val="00A24F65"/>
    <w:rsid w:val="00A2532A"/>
    <w:rsid w:val="00A253DE"/>
    <w:rsid w:val="00A254FA"/>
    <w:rsid w:val="00A257E7"/>
    <w:rsid w:val="00A25909"/>
    <w:rsid w:val="00A25951"/>
    <w:rsid w:val="00A25B86"/>
    <w:rsid w:val="00A25B9E"/>
    <w:rsid w:val="00A25E9D"/>
    <w:rsid w:val="00A265D9"/>
    <w:rsid w:val="00A268C4"/>
    <w:rsid w:val="00A26958"/>
    <w:rsid w:val="00A26A6A"/>
    <w:rsid w:val="00A26D2C"/>
    <w:rsid w:val="00A26D5C"/>
    <w:rsid w:val="00A26E05"/>
    <w:rsid w:val="00A26E50"/>
    <w:rsid w:val="00A26F72"/>
    <w:rsid w:val="00A27128"/>
    <w:rsid w:val="00A27197"/>
    <w:rsid w:val="00A2745F"/>
    <w:rsid w:val="00A27577"/>
    <w:rsid w:val="00A2770D"/>
    <w:rsid w:val="00A279E2"/>
    <w:rsid w:val="00A27A9C"/>
    <w:rsid w:val="00A27B37"/>
    <w:rsid w:val="00A27DB2"/>
    <w:rsid w:val="00A27E6F"/>
    <w:rsid w:val="00A30058"/>
    <w:rsid w:val="00A301F1"/>
    <w:rsid w:val="00A3069F"/>
    <w:rsid w:val="00A30B01"/>
    <w:rsid w:val="00A3128B"/>
    <w:rsid w:val="00A3156F"/>
    <w:rsid w:val="00A3186D"/>
    <w:rsid w:val="00A318AD"/>
    <w:rsid w:val="00A319CC"/>
    <w:rsid w:val="00A31C32"/>
    <w:rsid w:val="00A31D72"/>
    <w:rsid w:val="00A31DEC"/>
    <w:rsid w:val="00A31F2E"/>
    <w:rsid w:val="00A31F45"/>
    <w:rsid w:val="00A320EA"/>
    <w:rsid w:val="00A321BE"/>
    <w:rsid w:val="00A321C7"/>
    <w:rsid w:val="00A325F7"/>
    <w:rsid w:val="00A32977"/>
    <w:rsid w:val="00A32B12"/>
    <w:rsid w:val="00A32CA8"/>
    <w:rsid w:val="00A32E37"/>
    <w:rsid w:val="00A33397"/>
    <w:rsid w:val="00A33454"/>
    <w:rsid w:val="00A3367F"/>
    <w:rsid w:val="00A3375A"/>
    <w:rsid w:val="00A337A4"/>
    <w:rsid w:val="00A33F92"/>
    <w:rsid w:val="00A340BE"/>
    <w:rsid w:val="00A34102"/>
    <w:rsid w:val="00A343BD"/>
    <w:rsid w:val="00A344EE"/>
    <w:rsid w:val="00A34658"/>
    <w:rsid w:val="00A34B07"/>
    <w:rsid w:val="00A34B95"/>
    <w:rsid w:val="00A34EA5"/>
    <w:rsid w:val="00A34EF8"/>
    <w:rsid w:val="00A3506E"/>
    <w:rsid w:val="00A3509C"/>
    <w:rsid w:val="00A351B3"/>
    <w:rsid w:val="00A3520D"/>
    <w:rsid w:val="00A355F7"/>
    <w:rsid w:val="00A35A33"/>
    <w:rsid w:val="00A35CC8"/>
    <w:rsid w:val="00A36162"/>
    <w:rsid w:val="00A36288"/>
    <w:rsid w:val="00A3645A"/>
    <w:rsid w:val="00A3646C"/>
    <w:rsid w:val="00A36582"/>
    <w:rsid w:val="00A369E7"/>
    <w:rsid w:val="00A37884"/>
    <w:rsid w:val="00A378D0"/>
    <w:rsid w:val="00A37B69"/>
    <w:rsid w:val="00A4009F"/>
    <w:rsid w:val="00A40340"/>
    <w:rsid w:val="00A40DA4"/>
    <w:rsid w:val="00A4140E"/>
    <w:rsid w:val="00A415DC"/>
    <w:rsid w:val="00A4170D"/>
    <w:rsid w:val="00A41795"/>
    <w:rsid w:val="00A41918"/>
    <w:rsid w:val="00A419B5"/>
    <w:rsid w:val="00A41AFA"/>
    <w:rsid w:val="00A41DB7"/>
    <w:rsid w:val="00A41DC0"/>
    <w:rsid w:val="00A41DE6"/>
    <w:rsid w:val="00A42052"/>
    <w:rsid w:val="00A422DB"/>
    <w:rsid w:val="00A427E1"/>
    <w:rsid w:val="00A42960"/>
    <w:rsid w:val="00A4307F"/>
    <w:rsid w:val="00A4312D"/>
    <w:rsid w:val="00A43189"/>
    <w:rsid w:val="00A432F0"/>
    <w:rsid w:val="00A4333E"/>
    <w:rsid w:val="00A433F2"/>
    <w:rsid w:val="00A43761"/>
    <w:rsid w:val="00A438DF"/>
    <w:rsid w:val="00A43B3D"/>
    <w:rsid w:val="00A43C6E"/>
    <w:rsid w:val="00A43ECF"/>
    <w:rsid w:val="00A441EC"/>
    <w:rsid w:val="00A442CD"/>
    <w:rsid w:val="00A44376"/>
    <w:rsid w:val="00A44461"/>
    <w:rsid w:val="00A44481"/>
    <w:rsid w:val="00A44741"/>
    <w:rsid w:val="00A4481A"/>
    <w:rsid w:val="00A44950"/>
    <w:rsid w:val="00A4509A"/>
    <w:rsid w:val="00A450BE"/>
    <w:rsid w:val="00A4510A"/>
    <w:rsid w:val="00A455C3"/>
    <w:rsid w:val="00A4570D"/>
    <w:rsid w:val="00A45924"/>
    <w:rsid w:val="00A4599E"/>
    <w:rsid w:val="00A45CE0"/>
    <w:rsid w:val="00A45D08"/>
    <w:rsid w:val="00A45D6C"/>
    <w:rsid w:val="00A45DAC"/>
    <w:rsid w:val="00A45E1E"/>
    <w:rsid w:val="00A4617F"/>
    <w:rsid w:val="00A461C4"/>
    <w:rsid w:val="00A462D6"/>
    <w:rsid w:val="00A46761"/>
    <w:rsid w:val="00A46B9E"/>
    <w:rsid w:val="00A46D46"/>
    <w:rsid w:val="00A46FDB"/>
    <w:rsid w:val="00A47053"/>
    <w:rsid w:val="00A47797"/>
    <w:rsid w:val="00A479A4"/>
    <w:rsid w:val="00A47CD8"/>
    <w:rsid w:val="00A47EF7"/>
    <w:rsid w:val="00A50226"/>
    <w:rsid w:val="00A504E3"/>
    <w:rsid w:val="00A505CE"/>
    <w:rsid w:val="00A50806"/>
    <w:rsid w:val="00A50D72"/>
    <w:rsid w:val="00A50DFF"/>
    <w:rsid w:val="00A51161"/>
    <w:rsid w:val="00A51357"/>
    <w:rsid w:val="00A5156E"/>
    <w:rsid w:val="00A515ED"/>
    <w:rsid w:val="00A517D2"/>
    <w:rsid w:val="00A51890"/>
    <w:rsid w:val="00A519C4"/>
    <w:rsid w:val="00A51DDA"/>
    <w:rsid w:val="00A51DE3"/>
    <w:rsid w:val="00A51EC0"/>
    <w:rsid w:val="00A52B0D"/>
    <w:rsid w:val="00A52E90"/>
    <w:rsid w:val="00A52EEA"/>
    <w:rsid w:val="00A53030"/>
    <w:rsid w:val="00A531A9"/>
    <w:rsid w:val="00A53218"/>
    <w:rsid w:val="00A53598"/>
    <w:rsid w:val="00A538C3"/>
    <w:rsid w:val="00A5392A"/>
    <w:rsid w:val="00A53AA2"/>
    <w:rsid w:val="00A53B12"/>
    <w:rsid w:val="00A53D49"/>
    <w:rsid w:val="00A53E5A"/>
    <w:rsid w:val="00A53E98"/>
    <w:rsid w:val="00A53EF0"/>
    <w:rsid w:val="00A541F0"/>
    <w:rsid w:val="00A546E2"/>
    <w:rsid w:val="00A54AE3"/>
    <w:rsid w:val="00A54EA3"/>
    <w:rsid w:val="00A54FF0"/>
    <w:rsid w:val="00A550FF"/>
    <w:rsid w:val="00A5524D"/>
    <w:rsid w:val="00A55538"/>
    <w:rsid w:val="00A5557A"/>
    <w:rsid w:val="00A5558D"/>
    <w:rsid w:val="00A556A3"/>
    <w:rsid w:val="00A55AA2"/>
    <w:rsid w:val="00A55E54"/>
    <w:rsid w:val="00A566B4"/>
    <w:rsid w:val="00A56776"/>
    <w:rsid w:val="00A56819"/>
    <w:rsid w:val="00A56878"/>
    <w:rsid w:val="00A569AE"/>
    <w:rsid w:val="00A56ACF"/>
    <w:rsid w:val="00A56DC0"/>
    <w:rsid w:val="00A56F40"/>
    <w:rsid w:val="00A57298"/>
    <w:rsid w:val="00A572D8"/>
    <w:rsid w:val="00A5732A"/>
    <w:rsid w:val="00A574C7"/>
    <w:rsid w:val="00A57519"/>
    <w:rsid w:val="00A57550"/>
    <w:rsid w:val="00A5755D"/>
    <w:rsid w:val="00A57B69"/>
    <w:rsid w:val="00A57D78"/>
    <w:rsid w:val="00A57F7F"/>
    <w:rsid w:val="00A601F8"/>
    <w:rsid w:val="00A603B5"/>
    <w:rsid w:val="00A605C2"/>
    <w:rsid w:val="00A6077C"/>
    <w:rsid w:val="00A60AD7"/>
    <w:rsid w:val="00A60CDE"/>
    <w:rsid w:val="00A60CF5"/>
    <w:rsid w:val="00A60D54"/>
    <w:rsid w:val="00A60E06"/>
    <w:rsid w:val="00A60E84"/>
    <w:rsid w:val="00A60EA0"/>
    <w:rsid w:val="00A61015"/>
    <w:rsid w:val="00A610A9"/>
    <w:rsid w:val="00A615DB"/>
    <w:rsid w:val="00A61907"/>
    <w:rsid w:val="00A61D63"/>
    <w:rsid w:val="00A61D78"/>
    <w:rsid w:val="00A61EC6"/>
    <w:rsid w:val="00A623E7"/>
    <w:rsid w:val="00A6284B"/>
    <w:rsid w:val="00A628C1"/>
    <w:rsid w:val="00A62ABC"/>
    <w:rsid w:val="00A6305A"/>
    <w:rsid w:val="00A630BA"/>
    <w:rsid w:val="00A6354A"/>
    <w:rsid w:val="00A641B7"/>
    <w:rsid w:val="00A643A8"/>
    <w:rsid w:val="00A64677"/>
    <w:rsid w:val="00A649D0"/>
    <w:rsid w:val="00A649E0"/>
    <w:rsid w:val="00A64A5E"/>
    <w:rsid w:val="00A6539A"/>
    <w:rsid w:val="00A656B7"/>
    <w:rsid w:val="00A6576C"/>
    <w:rsid w:val="00A65F3A"/>
    <w:rsid w:val="00A66002"/>
    <w:rsid w:val="00A66438"/>
    <w:rsid w:val="00A66636"/>
    <w:rsid w:val="00A66714"/>
    <w:rsid w:val="00A6693B"/>
    <w:rsid w:val="00A6707C"/>
    <w:rsid w:val="00A67389"/>
    <w:rsid w:val="00A676A2"/>
    <w:rsid w:val="00A679DD"/>
    <w:rsid w:val="00A67AFB"/>
    <w:rsid w:val="00A7021C"/>
    <w:rsid w:val="00A711A0"/>
    <w:rsid w:val="00A71479"/>
    <w:rsid w:val="00A71510"/>
    <w:rsid w:val="00A718C5"/>
    <w:rsid w:val="00A71A3E"/>
    <w:rsid w:val="00A71C06"/>
    <w:rsid w:val="00A72754"/>
    <w:rsid w:val="00A72CAE"/>
    <w:rsid w:val="00A730A6"/>
    <w:rsid w:val="00A73915"/>
    <w:rsid w:val="00A73974"/>
    <w:rsid w:val="00A73D5C"/>
    <w:rsid w:val="00A73EC5"/>
    <w:rsid w:val="00A73EDF"/>
    <w:rsid w:val="00A7413C"/>
    <w:rsid w:val="00A744B1"/>
    <w:rsid w:val="00A74578"/>
    <w:rsid w:val="00A7466D"/>
    <w:rsid w:val="00A74723"/>
    <w:rsid w:val="00A74E25"/>
    <w:rsid w:val="00A74FBE"/>
    <w:rsid w:val="00A750BE"/>
    <w:rsid w:val="00A7520E"/>
    <w:rsid w:val="00A75383"/>
    <w:rsid w:val="00A75558"/>
    <w:rsid w:val="00A7562E"/>
    <w:rsid w:val="00A758AF"/>
    <w:rsid w:val="00A758D9"/>
    <w:rsid w:val="00A759E0"/>
    <w:rsid w:val="00A75B5E"/>
    <w:rsid w:val="00A75BCE"/>
    <w:rsid w:val="00A75D8D"/>
    <w:rsid w:val="00A761F4"/>
    <w:rsid w:val="00A762A9"/>
    <w:rsid w:val="00A76335"/>
    <w:rsid w:val="00A76485"/>
    <w:rsid w:val="00A7698E"/>
    <w:rsid w:val="00A76A7C"/>
    <w:rsid w:val="00A76C65"/>
    <w:rsid w:val="00A772EB"/>
    <w:rsid w:val="00A773BD"/>
    <w:rsid w:val="00A77595"/>
    <w:rsid w:val="00A77FA0"/>
    <w:rsid w:val="00A8020B"/>
    <w:rsid w:val="00A802E5"/>
    <w:rsid w:val="00A80A3D"/>
    <w:rsid w:val="00A80CC0"/>
    <w:rsid w:val="00A80F60"/>
    <w:rsid w:val="00A810AC"/>
    <w:rsid w:val="00A8117E"/>
    <w:rsid w:val="00A81455"/>
    <w:rsid w:val="00A81A50"/>
    <w:rsid w:val="00A81B38"/>
    <w:rsid w:val="00A81C70"/>
    <w:rsid w:val="00A81CAC"/>
    <w:rsid w:val="00A8207C"/>
    <w:rsid w:val="00A82272"/>
    <w:rsid w:val="00A82284"/>
    <w:rsid w:val="00A82599"/>
    <w:rsid w:val="00A82744"/>
    <w:rsid w:val="00A82CBB"/>
    <w:rsid w:val="00A82EDB"/>
    <w:rsid w:val="00A8321D"/>
    <w:rsid w:val="00A83467"/>
    <w:rsid w:val="00A8355C"/>
    <w:rsid w:val="00A835A1"/>
    <w:rsid w:val="00A8388C"/>
    <w:rsid w:val="00A83A32"/>
    <w:rsid w:val="00A83AF8"/>
    <w:rsid w:val="00A83BE1"/>
    <w:rsid w:val="00A83BF2"/>
    <w:rsid w:val="00A83FF9"/>
    <w:rsid w:val="00A840FD"/>
    <w:rsid w:val="00A8434F"/>
    <w:rsid w:val="00A8462A"/>
    <w:rsid w:val="00A84822"/>
    <w:rsid w:val="00A84934"/>
    <w:rsid w:val="00A84B30"/>
    <w:rsid w:val="00A84F5C"/>
    <w:rsid w:val="00A84F6A"/>
    <w:rsid w:val="00A8504C"/>
    <w:rsid w:val="00A85270"/>
    <w:rsid w:val="00A8560D"/>
    <w:rsid w:val="00A856E9"/>
    <w:rsid w:val="00A85783"/>
    <w:rsid w:val="00A858BD"/>
    <w:rsid w:val="00A85932"/>
    <w:rsid w:val="00A85A00"/>
    <w:rsid w:val="00A85B42"/>
    <w:rsid w:val="00A85BC7"/>
    <w:rsid w:val="00A85BCF"/>
    <w:rsid w:val="00A85E3F"/>
    <w:rsid w:val="00A85F0B"/>
    <w:rsid w:val="00A86206"/>
    <w:rsid w:val="00A86236"/>
    <w:rsid w:val="00A862D4"/>
    <w:rsid w:val="00A86360"/>
    <w:rsid w:val="00A8696B"/>
    <w:rsid w:val="00A8698D"/>
    <w:rsid w:val="00A86B3A"/>
    <w:rsid w:val="00A86C0D"/>
    <w:rsid w:val="00A86D79"/>
    <w:rsid w:val="00A87425"/>
    <w:rsid w:val="00A87A3D"/>
    <w:rsid w:val="00A87BB3"/>
    <w:rsid w:val="00A87C34"/>
    <w:rsid w:val="00A87F07"/>
    <w:rsid w:val="00A87F1A"/>
    <w:rsid w:val="00A90348"/>
    <w:rsid w:val="00A9038F"/>
    <w:rsid w:val="00A9062E"/>
    <w:rsid w:val="00A909C5"/>
    <w:rsid w:val="00A90BDF"/>
    <w:rsid w:val="00A90BFB"/>
    <w:rsid w:val="00A90C0E"/>
    <w:rsid w:val="00A91217"/>
    <w:rsid w:val="00A917DF"/>
    <w:rsid w:val="00A9187B"/>
    <w:rsid w:val="00A918D9"/>
    <w:rsid w:val="00A91B53"/>
    <w:rsid w:val="00A92288"/>
    <w:rsid w:val="00A92414"/>
    <w:rsid w:val="00A9275F"/>
    <w:rsid w:val="00A92AF0"/>
    <w:rsid w:val="00A92AF7"/>
    <w:rsid w:val="00A92B06"/>
    <w:rsid w:val="00A92F5F"/>
    <w:rsid w:val="00A9314D"/>
    <w:rsid w:val="00A931C0"/>
    <w:rsid w:val="00A9351E"/>
    <w:rsid w:val="00A93538"/>
    <w:rsid w:val="00A93569"/>
    <w:rsid w:val="00A9377C"/>
    <w:rsid w:val="00A9389B"/>
    <w:rsid w:val="00A93900"/>
    <w:rsid w:val="00A939C7"/>
    <w:rsid w:val="00A93D24"/>
    <w:rsid w:val="00A93E1B"/>
    <w:rsid w:val="00A93E2C"/>
    <w:rsid w:val="00A93EF2"/>
    <w:rsid w:val="00A94116"/>
    <w:rsid w:val="00A94599"/>
    <w:rsid w:val="00A94899"/>
    <w:rsid w:val="00A94A7F"/>
    <w:rsid w:val="00A94B8A"/>
    <w:rsid w:val="00A94E20"/>
    <w:rsid w:val="00A950DB"/>
    <w:rsid w:val="00A951C7"/>
    <w:rsid w:val="00A95408"/>
    <w:rsid w:val="00A95534"/>
    <w:rsid w:val="00A957EB"/>
    <w:rsid w:val="00A95974"/>
    <w:rsid w:val="00A95AF4"/>
    <w:rsid w:val="00A95B7B"/>
    <w:rsid w:val="00A9601C"/>
    <w:rsid w:val="00A964D7"/>
    <w:rsid w:val="00A96973"/>
    <w:rsid w:val="00A96A96"/>
    <w:rsid w:val="00A96B20"/>
    <w:rsid w:val="00A96B3B"/>
    <w:rsid w:val="00A96CBE"/>
    <w:rsid w:val="00A96E4B"/>
    <w:rsid w:val="00A96E7B"/>
    <w:rsid w:val="00A97067"/>
    <w:rsid w:val="00A974BD"/>
    <w:rsid w:val="00A97693"/>
    <w:rsid w:val="00A9772C"/>
    <w:rsid w:val="00A97952"/>
    <w:rsid w:val="00A97E22"/>
    <w:rsid w:val="00AA01BC"/>
    <w:rsid w:val="00AA04D1"/>
    <w:rsid w:val="00AA04F3"/>
    <w:rsid w:val="00AA063E"/>
    <w:rsid w:val="00AA08D3"/>
    <w:rsid w:val="00AA0936"/>
    <w:rsid w:val="00AA09CD"/>
    <w:rsid w:val="00AA0CD2"/>
    <w:rsid w:val="00AA0D2F"/>
    <w:rsid w:val="00AA0DC0"/>
    <w:rsid w:val="00AA17C4"/>
    <w:rsid w:val="00AA191E"/>
    <w:rsid w:val="00AA1DD2"/>
    <w:rsid w:val="00AA1EF1"/>
    <w:rsid w:val="00AA2126"/>
    <w:rsid w:val="00AA2151"/>
    <w:rsid w:val="00AA2194"/>
    <w:rsid w:val="00AA230B"/>
    <w:rsid w:val="00AA25CF"/>
    <w:rsid w:val="00AA290C"/>
    <w:rsid w:val="00AA297A"/>
    <w:rsid w:val="00AA299A"/>
    <w:rsid w:val="00AA3125"/>
    <w:rsid w:val="00AA3447"/>
    <w:rsid w:val="00AA34A4"/>
    <w:rsid w:val="00AA364D"/>
    <w:rsid w:val="00AA3A2C"/>
    <w:rsid w:val="00AA3D4C"/>
    <w:rsid w:val="00AA42E8"/>
    <w:rsid w:val="00AA4951"/>
    <w:rsid w:val="00AA4A0C"/>
    <w:rsid w:val="00AA4F4D"/>
    <w:rsid w:val="00AA50A3"/>
    <w:rsid w:val="00AA50AD"/>
    <w:rsid w:val="00AA51B3"/>
    <w:rsid w:val="00AA5335"/>
    <w:rsid w:val="00AA65F1"/>
    <w:rsid w:val="00AA6678"/>
    <w:rsid w:val="00AA676F"/>
    <w:rsid w:val="00AA6AF7"/>
    <w:rsid w:val="00AA6C02"/>
    <w:rsid w:val="00AA6C3E"/>
    <w:rsid w:val="00AA75B3"/>
    <w:rsid w:val="00AA7D6B"/>
    <w:rsid w:val="00AB03B3"/>
    <w:rsid w:val="00AB04F9"/>
    <w:rsid w:val="00AB0B89"/>
    <w:rsid w:val="00AB10F9"/>
    <w:rsid w:val="00AB1419"/>
    <w:rsid w:val="00AB154F"/>
    <w:rsid w:val="00AB1AC8"/>
    <w:rsid w:val="00AB1B08"/>
    <w:rsid w:val="00AB2239"/>
    <w:rsid w:val="00AB2348"/>
    <w:rsid w:val="00AB23CB"/>
    <w:rsid w:val="00AB2846"/>
    <w:rsid w:val="00AB28CD"/>
    <w:rsid w:val="00AB2C75"/>
    <w:rsid w:val="00AB2CA6"/>
    <w:rsid w:val="00AB2F7D"/>
    <w:rsid w:val="00AB31DC"/>
    <w:rsid w:val="00AB31ED"/>
    <w:rsid w:val="00AB3BBB"/>
    <w:rsid w:val="00AB3D9F"/>
    <w:rsid w:val="00AB45E5"/>
    <w:rsid w:val="00AB4666"/>
    <w:rsid w:val="00AB48D9"/>
    <w:rsid w:val="00AB49C6"/>
    <w:rsid w:val="00AB5AB2"/>
    <w:rsid w:val="00AB5B79"/>
    <w:rsid w:val="00AB5F63"/>
    <w:rsid w:val="00AB5FCA"/>
    <w:rsid w:val="00AB61CB"/>
    <w:rsid w:val="00AB627C"/>
    <w:rsid w:val="00AB674C"/>
    <w:rsid w:val="00AB6EB5"/>
    <w:rsid w:val="00AB715F"/>
    <w:rsid w:val="00AB78B0"/>
    <w:rsid w:val="00AC0178"/>
    <w:rsid w:val="00AC044E"/>
    <w:rsid w:val="00AC04A4"/>
    <w:rsid w:val="00AC0524"/>
    <w:rsid w:val="00AC0784"/>
    <w:rsid w:val="00AC0B33"/>
    <w:rsid w:val="00AC0C1D"/>
    <w:rsid w:val="00AC0F8C"/>
    <w:rsid w:val="00AC1004"/>
    <w:rsid w:val="00AC128B"/>
    <w:rsid w:val="00AC12A1"/>
    <w:rsid w:val="00AC15C2"/>
    <w:rsid w:val="00AC1697"/>
    <w:rsid w:val="00AC175E"/>
    <w:rsid w:val="00AC1835"/>
    <w:rsid w:val="00AC1A31"/>
    <w:rsid w:val="00AC2467"/>
    <w:rsid w:val="00AC26E4"/>
    <w:rsid w:val="00AC2B33"/>
    <w:rsid w:val="00AC2C3E"/>
    <w:rsid w:val="00AC2D24"/>
    <w:rsid w:val="00AC2E95"/>
    <w:rsid w:val="00AC30B8"/>
    <w:rsid w:val="00AC3143"/>
    <w:rsid w:val="00AC340B"/>
    <w:rsid w:val="00AC34E3"/>
    <w:rsid w:val="00AC36AE"/>
    <w:rsid w:val="00AC3791"/>
    <w:rsid w:val="00AC3951"/>
    <w:rsid w:val="00AC4656"/>
    <w:rsid w:val="00AC47F3"/>
    <w:rsid w:val="00AC4CB2"/>
    <w:rsid w:val="00AC4EB5"/>
    <w:rsid w:val="00AC5780"/>
    <w:rsid w:val="00AC5971"/>
    <w:rsid w:val="00AC5A6A"/>
    <w:rsid w:val="00AC5B85"/>
    <w:rsid w:val="00AC616D"/>
    <w:rsid w:val="00AC65BB"/>
    <w:rsid w:val="00AC67D4"/>
    <w:rsid w:val="00AC691D"/>
    <w:rsid w:val="00AC6993"/>
    <w:rsid w:val="00AC6BB8"/>
    <w:rsid w:val="00AC6EE1"/>
    <w:rsid w:val="00AC713D"/>
    <w:rsid w:val="00AC72C1"/>
    <w:rsid w:val="00AC753E"/>
    <w:rsid w:val="00AC75CF"/>
    <w:rsid w:val="00AC7619"/>
    <w:rsid w:val="00AC7C51"/>
    <w:rsid w:val="00AC7D16"/>
    <w:rsid w:val="00AD026F"/>
    <w:rsid w:val="00AD0359"/>
    <w:rsid w:val="00AD0441"/>
    <w:rsid w:val="00AD05B5"/>
    <w:rsid w:val="00AD05C6"/>
    <w:rsid w:val="00AD0D61"/>
    <w:rsid w:val="00AD0DF6"/>
    <w:rsid w:val="00AD1637"/>
    <w:rsid w:val="00AD16DE"/>
    <w:rsid w:val="00AD174B"/>
    <w:rsid w:val="00AD1822"/>
    <w:rsid w:val="00AD1A7F"/>
    <w:rsid w:val="00AD1CF1"/>
    <w:rsid w:val="00AD1D8B"/>
    <w:rsid w:val="00AD1E91"/>
    <w:rsid w:val="00AD21BB"/>
    <w:rsid w:val="00AD22C4"/>
    <w:rsid w:val="00AD232F"/>
    <w:rsid w:val="00AD240A"/>
    <w:rsid w:val="00AD24C0"/>
    <w:rsid w:val="00AD258F"/>
    <w:rsid w:val="00AD26B7"/>
    <w:rsid w:val="00AD2C4D"/>
    <w:rsid w:val="00AD2E31"/>
    <w:rsid w:val="00AD2F8E"/>
    <w:rsid w:val="00AD3135"/>
    <w:rsid w:val="00AD32C3"/>
    <w:rsid w:val="00AD3380"/>
    <w:rsid w:val="00AD33EA"/>
    <w:rsid w:val="00AD3485"/>
    <w:rsid w:val="00AD3682"/>
    <w:rsid w:val="00AD3958"/>
    <w:rsid w:val="00AD3B94"/>
    <w:rsid w:val="00AD3D95"/>
    <w:rsid w:val="00AD3E76"/>
    <w:rsid w:val="00AD3FA5"/>
    <w:rsid w:val="00AD4150"/>
    <w:rsid w:val="00AD4197"/>
    <w:rsid w:val="00AD41E8"/>
    <w:rsid w:val="00AD422E"/>
    <w:rsid w:val="00AD49D5"/>
    <w:rsid w:val="00AD4A6A"/>
    <w:rsid w:val="00AD4E6D"/>
    <w:rsid w:val="00AD50EF"/>
    <w:rsid w:val="00AD511C"/>
    <w:rsid w:val="00AD5475"/>
    <w:rsid w:val="00AD5796"/>
    <w:rsid w:val="00AD603F"/>
    <w:rsid w:val="00AD6452"/>
    <w:rsid w:val="00AD645B"/>
    <w:rsid w:val="00AD671A"/>
    <w:rsid w:val="00AD695D"/>
    <w:rsid w:val="00AD69DC"/>
    <w:rsid w:val="00AD6A0B"/>
    <w:rsid w:val="00AD7222"/>
    <w:rsid w:val="00AD72E8"/>
    <w:rsid w:val="00AD74BF"/>
    <w:rsid w:val="00AD7676"/>
    <w:rsid w:val="00AD77C1"/>
    <w:rsid w:val="00AD7989"/>
    <w:rsid w:val="00AD7B41"/>
    <w:rsid w:val="00AE028A"/>
    <w:rsid w:val="00AE088E"/>
    <w:rsid w:val="00AE0A8E"/>
    <w:rsid w:val="00AE0AED"/>
    <w:rsid w:val="00AE0C02"/>
    <w:rsid w:val="00AE0D8C"/>
    <w:rsid w:val="00AE0F12"/>
    <w:rsid w:val="00AE1142"/>
    <w:rsid w:val="00AE1213"/>
    <w:rsid w:val="00AE12CD"/>
    <w:rsid w:val="00AE1701"/>
    <w:rsid w:val="00AE18A1"/>
    <w:rsid w:val="00AE1B75"/>
    <w:rsid w:val="00AE1C57"/>
    <w:rsid w:val="00AE1C6F"/>
    <w:rsid w:val="00AE1DEC"/>
    <w:rsid w:val="00AE2110"/>
    <w:rsid w:val="00AE2989"/>
    <w:rsid w:val="00AE29D4"/>
    <w:rsid w:val="00AE30F4"/>
    <w:rsid w:val="00AE336F"/>
    <w:rsid w:val="00AE347A"/>
    <w:rsid w:val="00AE34D8"/>
    <w:rsid w:val="00AE3658"/>
    <w:rsid w:val="00AE377F"/>
    <w:rsid w:val="00AE38C6"/>
    <w:rsid w:val="00AE39D1"/>
    <w:rsid w:val="00AE3BA8"/>
    <w:rsid w:val="00AE3BE0"/>
    <w:rsid w:val="00AE3DEF"/>
    <w:rsid w:val="00AE433F"/>
    <w:rsid w:val="00AE435D"/>
    <w:rsid w:val="00AE4543"/>
    <w:rsid w:val="00AE4B21"/>
    <w:rsid w:val="00AE56E2"/>
    <w:rsid w:val="00AE5750"/>
    <w:rsid w:val="00AE5AD6"/>
    <w:rsid w:val="00AE6349"/>
    <w:rsid w:val="00AE69C8"/>
    <w:rsid w:val="00AE6A9F"/>
    <w:rsid w:val="00AE6AA7"/>
    <w:rsid w:val="00AE6AB1"/>
    <w:rsid w:val="00AE6C1D"/>
    <w:rsid w:val="00AE72D5"/>
    <w:rsid w:val="00AE7A1C"/>
    <w:rsid w:val="00AE7AC9"/>
    <w:rsid w:val="00AE7C68"/>
    <w:rsid w:val="00AE7D39"/>
    <w:rsid w:val="00AE7F57"/>
    <w:rsid w:val="00AF02F9"/>
    <w:rsid w:val="00AF02FF"/>
    <w:rsid w:val="00AF0335"/>
    <w:rsid w:val="00AF059B"/>
    <w:rsid w:val="00AF0B88"/>
    <w:rsid w:val="00AF0F5D"/>
    <w:rsid w:val="00AF0FEA"/>
    <w:rsid w:val="00AF1039"/>
    <w:rsid w:val="00AF11C4"/>
    <w:rsid w:val="00AF1403"/>
    <w:rsid w:val="00AF16EC"/>
    <w:rsid w:val="00AF1D61"/>
    <w:rsid w:val="00AF21B9"/>
    <w:rsid w:val="00AF22ED"/>
    <w:rsid w:val="00AF2394"/>
    <w:rsid w:val="00AF2AEA"/>
    <w:rsid w:val="00AF2AFF"/>
    <w:rsid w:val="00AF2C66"/>
    <w:rsid w:val="00AF2DC0"/>
    <w:rsid w:val="00AF2F07"/>
    <w:rsid w:val="00AF3192"/>
    <w:rsid w:val="00AF3285"/>
    <w:rsid w:val="00AF33EA"/>
    <w:rsid w:val="00AF3510"/>
    <w:rsid w:val="00AF4210"/>
    <w:rsid w:val="00AF4452"/>
    <w:rsid w:val="00AF45D6"/>
    <w:rsid w:val="00AF4997"/>
    <w:rsid w:val="00AF49ED"/>
    <w:rsid w:val="00AF4BB8"/>
    <w:rsid w:val="00AF4C2B"/>
    <w:rsid w:val="00AF4E9A"/>
    <w:rsid w:val="00AF529E"/>
    <w:rsid w:val="00AF5567"/>
    <w:rsid w:val="00AF556B"/>
    <w:rsid w:val="00AF5872"/>
    <w:rsid w:val="00AF5B20"/>
    <w:rsid w:val="00AF5B7F"/>
    <w:rsid w:val="00AF5CAA"/>
    <w:rsid w:val="00AF5D7C"/>
    <w:rsid w:val="00AF5FED"/>
    <w:rsid w:val="00AF6431"/>
    <w:rsid w:val="00AF656A"/>
    <w:rsid w:val="00AF69DB"/>
    <w:rsid w:val="00AF6C01"/>
    <w:rsid w:val="00AF6C26"/>
    <w:rsid w:val="00AF6DB6"/>
    <w:rsid w:val="00AF7169"/>
    <w:rsid w:val="00AF72B7"/>
    <w:rsid w:val="00AF7349"/>
    <w:rsid w:val="00AF7757"/>
    <w:rsid w:val="00AF7FE6"/>
    <w:rsid w:val="00B0058F"/>
    <w:rsid w:val="00B00979"/>
    <w:rsid w:val="00B00AE5"/>
    <w:rsid w:val="00B00D9C"/>
    <w:rsid w:val="00B00E4C"/>
    <w:rsid w:val="00B0133D"/>
    <w:rsid w:val="00B01494"/>
    <w:rsid w:val="00B016F4"/>
    <w:rsid w:val="00B017D5"/>
    <w:rsid w:val="00B018E5"/>
    <w:rsid w:val="00B019BC"/>
    <w:rsid w:val="00B01CB3"/>
    <w:rsid w:val="00B01D18"/>
    <w:rsid w:val="00B01DAA"/>
    <w:rsid w:val="00B01E67"/>
    <w:rsid w:val="00B02350"/>
    <w:rsid w:val="00B026EA"/>
    <w:rsid w:val="00B02734"/>
    <w:rsid w:val="00B0279C"/>
    <w:rsid w:val="00B02AF5"/>
    <w:rsid w:val="00B02DEB"/>
    <w:rsid w:val="00B02FF8"/>
    <w:rsid w:val="00B030B9"/>
    <w:rsid w:val="00B0328A"/>
    <w:rsid w:val="00B03437"/>
    <w:rsid w:val="00B034E6"/>
    <w:rsid w:val="00B036E7"/>
    <w:rsid w:val="00B03926"/>
    <w:rsid w:val="00B03C15"/>
    <w:rsid w:val="00B03C33"/>
    <w:rsid w:val="00B03CCF"/>
    <w:rsid w:val="00B03D0B"/>
    <w:rsid w:val="00B04474"/>
    <w:rsid w:val="00B04694"/>
    <w:rsid w:val="00B04781"/>
    <w:rsid w:val="00B0486B"/>
    <w:rsid w:val="00B04D98"/>
    <w:rsid w:val="00B04EDD"/>
    <w:rsid w:val="00B054F1"/>
    <w:rsid w:val="00B057EF"/>
    <w:rsid w:val="00B05A00"/>
    <w:rsid w:val="00B064F5"/>
    <w:rsid w:val="00B066E9"/>
    <w:rsid w:val="00B06749"/>
    <w:rsid w:val="00B06803"/>
    <w:rsid w:val="00B06822"/>
    <w:rsid w:val="00B0687A"/>
    <w:rsid w:val="00B06A89"/>
    <w:rsid w:val="00B0707A"/>
    <w:rsid w:val="00B072B8"/>
    <w:rsid w:val="00B076F0"/>
    <w:rsid w:val="00B077E7"/>
    <w:rsid w:val="00B079CF"/>
    <w:rsid w:val="00B07FB9"/>
    <w:rsid w:val="00B1002F"/>
    <w:rsid w:val="00B100FE"/>
    <w:rsid w:val="00B10177"/>
    <w:rsid w:val="00B1040B"/>
    <w:rsid w:val="00B10569"/>
    <w:rsid w:val="00B105A7"/>
    <w:rsid w:val="00B10632"/>
    <w:rsid w:val="00B10AB6"/>
    <w:rsid w:val="00B10BDD"/>
    <w:rsid w:val="00B10F58"/>
    <w:rsid w:val="00B1131B"/>
    <w:rsid w:val="00B1142F"/>
    <w:rsid w:val="00B114F3"/>
    <w:rsid w:val="00B116B7"/>
    <w:rsid w:val="00B11A8B"/>
    <w:rsid w:val="00B11B17"/>
    <w:rsid w:val="00B11D3B"/>
    <w:rsid w:val="00B11EF8"/>
    <w:rsid w:val="00B120D5"/>
    <w:rsid w:val="00B121EE"/>
    <w:rsid w:val="00B1294C"/>
    <w:rsid w:val="00B12D13"/>
    <w:rsid w:val="00B131D8"/>
    <w:rsid w:val="00B133D2"/>
    <w:rsid w:val="00B1340A"/>
    <w:rsid w:val="00B1343C"/>
    <w:rsid w:val="00B1390B"/>
    <w:rsid w:val="00B13934"/>
    <w:rsid w:val="00B13A7C"/>
    <w:rsid w:val="00B13AC6"/>
    <w:rsid w:val="00B13C31"/>
    <w:rsid w:val="00B13DED"/>
    <w:rsid w:val="00B141C0"/>
    <w:rsid w:val="00B14369"/>
    <w:rsid w:val="00B14483"/>
    <w:rsid w:val="00B14515"/>
    <w:rsid w:val="00B147A1"/>
    <w:rsid w:val="00B14803"/>
    <w:rsid w:val="00B152B5"/>
    <w:rsid w:val="00B153F1"/>
    <w:rsid w:val="00B15557"/>
    <w:rsid w:val="00B156A7"/>
    <w:rsid w:val="00B1590A"/>
    <w:rsid w:val="00B15930"/>
    <w:rsid w:val="00B15B40"/>
    <w:rsid w:val="00B15B99"/>
    <w:rsid w:val="00B161B7"/>
    <w:rsid w:val="00B163F5"/>
    <w:rsid w:val="00B1652F"/>
    <w:rsid w:val="00B16DB5"/>
    <w:rsid w:val="00B16F45"/>
    <w:rsid w:val="00B1739C"/>
    <w:rsid w:val="00B174C3"/>
    <w:rsid w:val="00B175ED"/>
    <w:rsid w:val="00B1762E"/>
    <w:rsid w:val="00B17766"/>
    <w:rsid w:val="00B1785B"/>
    <w:rsid w:val="00B1786B"/>
    <w:rsid w:val="00B17E05"/>
    <w:rsid w:val="00B206DE"/>
    <w:rsid w:val="00B209E1"/>
    <w:rsid w:val="00B20E1C"/>
    <w:rsid w:val="00B21293"/>
    <w:rsid w:val="00B213BD"/>
    <w:rsid w:val="00B216A4"/>
    <w:rsid w:val="00B217D7"/>
    <w:rsid w:val="00B21878"/>
    <w:rsid w:val="00B21A81"/>
    <w:rsid w:val="00B21A88"/>
    <w:rsid w:val="00B21B7B"/>
    <w:rsid w:val="00B226C1"/>
    <w:rsid w:val="00B229C3"/>
    <w:rsid w:val="00B22BF6"/>
    <w:rsid w:val="00B22C2C"/>
    <w:rsid w:val="00B22CF5"/>
    <w:rsid w:val="00B23086"/>
    <w:rsid w:val="00B232D4"/>
    <w:rsid w:val="00B234DC"/>
    <w:rsid w:val="00B23578"/>
    <w:rsid w:val="00B236F3"/>
    <w:rsid w:val="00B239FF"/>
    <w:rsid w:val="00B2407A"/>
    <w:rsid w:val="00B2430E"/>
    <w:rsid w:val="00B2434A"/>
    <w:rsid w:val="00B243B7"/>
    <w:rsid w:val="00B247BE"/>
    <w:rsid w:val="00B2494E"/>
    <w:rsid w:val="00B24C8C"/>
    <w:rsid w:val="00B24F41"/>
    <w:rsid w:val="00B24FE1"/>
    <w:rsid w:val="00B25067"/>
    <w:rsid w:val="00B25082"/>
    <w:rsid w:val="00B253BD"/>
    <w:rsid w:val="00B254E3"/>
    <w:rsid w:val="00B254EC"/>
    <w:rsid w:val="00B25701"/>
    <w:rsid w:val="00B25881"/>
    <w:rsid w:val="00B25934"/>
    <w:rsid w:val="00B25940"/>
    <w:rsid w:val="00B25ADB"/>
    <w:rsid w:val="00B25DC0"/>
    <w:rsid w:val="00B26261"/>
    <w:rsid w:val="00B2655B"/>
    <w:rsid w:val="00B2664E"/>
    <w:rsid w:val="00B2665C"/>
    <w:rsid w:val="00B2676C"/>
    <w:rsid w:val="00B26C72"/>
    <w:rsid w:val="00B26D33"/>
    <w:rsid w:val="00B26EC5"/>
    <w:rsid w:val="00B2707D"/>
    <w:rsid w:val="00B27135"/>
    <w:rsid w:val="00B272BC"/>
    <w:rsid w:val="00B27AEC"/>
    <w:rsid w:val="00B27DD2"/>
    <w:rsid w:val="00B302AD"/>
    <w:rsid w:val="00B30389"/>
    <w:rsid w:val="00B30A8E"/>
    <w:rsid w:val="00B30C72"/>
    <w:rsid w:val="00B30FF8"/>
    <w:rsid w:val="00B31062"/>
    <w:rsid w:val="00B311D6"/>
    <w:rsid w:val="00B31409"/>
    <w:rsid w:val="00B314BC"/>
    <w:rsid w:val="00B31659"/>
    <w:rsid w:val="00B31880"/>
    <w:rsid w:val="00B31C27"/>
    <w:rsid w:val="00B321CD"/>
    <w:rsid w:val="00B327BD"/>
    <w:rsid w:val="00B32939"/>
    <w:rsid w:val="00B32951"/>
    <w:rsid w:val="00B329F9"/>
    <w:rsid w:val="00B32B70"/>
    <w:rsid w:val="00B33782"/>
    <w:rsid w:val="00B337DD"/>
    <w:rsid w:val="00B33AB8"/>
    <w:rsid w:val="00B33BA3"/>
    <w:rsid w:val="00B33C64"/>
    <w:rsid w:val="00B342BC"/>
    <w:rsid w:val="00B3453E"/>
    <w:rsid w:val="00B34C47"/>
    <w:rsid w:val="00B34E8E"/>
    <w:rsid w:val="00B3503F"/>
    <w:rsid w:val="00B3541B"/>
    <w:rsid w:val="00B35A82"/>
    <w:rsid w:val="00B35C65"/>
    <w:rsid w:val="00B35DCD"/>
    <w:rsid w:val="00B35DF5"/>
    <w:rsid w:val="00B3605A"/>
    <w:rsid w:val="00B363A7"/>
    <w:rsid w:val="00B364FC"/>
    <w:rsid w:val="00B36A8E"/>
    <w:rsid w:val="00B36B8A"/>
    <w:rsid w:val="00B37204"/>
    <w:rsid w:val="00B374B7"/>
    <w:rsid w:val="00B37829"/>
    <w:rsid w:val="00B3793A"/>
    <w:rsid w:val="00B37D31"/>
    <w:rsid w:val="00B37DA4"/>
    <w:rsid w:val="00B37E12"/>
    <w:rsid w:val="00B401EC"/>
    <w:rsid w:val="00B40337"/>
    <w:rsid w:val="00B40942"/>
    <w:rsid w:val="00B40CBA"/>
    <w:rsid w:val="00B413D4"/>
    <w:rsid w:val="00B41622"/>
    <w:rsid w:val="00B417B0"/>
    <w:rsid w:val="00B41800"/>
    <w:rsid w:val="00B4187A"/>
    <w:rsid w:val="00B4193C"/>
    <w:rsid w:val="00B41A86"/>
    <w:rsid w:val="00B42051"/>
    <w:rsid w:val="00B4210B"/>
    <w:rsid w:val="00B42187"/>
    <w:rsid w:val="00B42194"/>
    <w:rsid w:val="00B42603"/>
    <w:rsid w:val="00B42680"/>
    <w:rsid w:val="00B42C9D"/>
    <w:rsid w:val="00B42D60"/>
    <w:rsid w:val="00B4307A"/>
    <w:rsid w:val="00B43428"/>
    <w:rsid w:val="00B434FD"/>
    <w:rsid w:val="00B435D6"/>
    <w:rsid w:val="00B436A3"/>
    <w:rsid w:val="00B437BD"/>
    <w:rsid w:val="00B43A5F"/>
    <w:rsid w:val="00B43C9C"/>
    <w:rsid w:val="00B43CD7"/>
    <w:rsid w:val="00B440A0"/>
    <w:rsid w:val="00B444DB"/>
    <w:rsid w:val="00B4459F"/>
    <w:rsid w:val="00B447BD"/>
    <w:rsid w:val="00B4483B"/>
    <w:rsid w:val="00B44B06"/>
    <w:rsid w:val="00B44C35"/>
    <w:rsid w:val="00B45001"/>
    <w:rsid w:val="00B4508B"/>
    <w:rsid w:val="00B450EC"/>
    <w:rsid w:val="00B4565E"/>
    <w:rsid w:val="00B457A4"/>
    <w:rsid w:val="00B45C8E"/>
    <w:rsid w:val="00B46215"/>
    <w:rsid w:val="00B46327"/>
    <w:rsid w:val="00B46623"/>
    <w:rsid w:val="00B46810"/>
    <w:rsid w:val="00B46A75"/>
    <w:rsid w:val="00B46D35"/>
    <w:rsid w:val="00B46E0D"/>
    <w:rsid w:val="00B46EC8"/>
    <w:rsid w:val="00B474D7"/>
    <w:rsid w:val="00B47762"/>
    <w:rsid w:val="00B47951"/>
    <w:rsid w:val="00B47999"/>
    <w:rsid w:val="00B47C16"/>
    <w:rsid w:val="00B47C4E"/>
    <w:rsid w:val="00B47E0D"/>
    <w:rsid w:val="00B47F2C"/>
    <w:rsid w:val="00B501BA"/>
    <w:rsid w:val="00B502E2"/>
    <w:rsid w:val="00B5045B"/>
    <w:rsid w:val="00B50828"/>
    <w:rsid w:val="00B50A48"/>
    <w:rsid w:val="00B50BCA"/>
    <w:rsid w:val="00B50CA3"/>
    <w:rsid w:val="00B50E9D"/>
    <w:rsid w:val="00B51061"/>
    <w:rsid w:val="00B5146B"/>
    <w:rsid w:val="00B51825"/>
    <w:rsid w:val="00B5194A"/>
    <w:rsid w:val="00B51AA3"/>
    <w:rsid w:val="00B51E80"/>
    <w:rsid w:val="00B521C3"/>
    <w:rsid w:val="00B5221A"/>
    <w:rsid w:val="00B5245E"/>
    <w:rsid w:val="00B526B0"/>
    <w:rsid w:val="00B5277D"/>
    <w:rsid w:val="00B527DB"/>
    <w:rsid w:val="00B52DB9"/>
    <w:rsid w:val="00B52FF6"/>
    <w:rsid w:val="00B53180"/>
    <w:rsid w:val="00B53186"/>
    <w:rsid w:val="00B53215"/>
    <w:rsid w:val="00B5347E"/>
    <w:rsid w:val="00B536EA"/>
    <w:rsid w:val="00B5397D"/>
    <w:rsid w:val="00B53E83"/>
    <w:rsid w:val="00B541BD"/>
    <w:rsid w:val="00B54991"/>
    <w:rsid w:val="00B5512F"/>
    <w:rsid w:val="00B55806"/>
    <w:rsid w:val="00B559E2"/>
    <w:rsid w:val="00B55A90"/>
    <w:rsid w:val="00B55B4C"/>
    <w:rsid w:val="00B55C23"/>
    <w:rsid w:val="00B55D72"/>
    <w:rsid w:val="00B55D7B"/>
    <w:rsid w:val="00B56698"/>
    <w:rsid w:val="00B5669A"/>
    <w:rsid w:val="00B56B1C"/>
    <w:rsid w:val="00B56E57"/>
    <w:rsid w:val="00B56FEC"/>
    <w:rsid w:val="00B57048"/>
    <w:rsid w:val="00B57197"/>
    <w:rsid w:val="00B57385"/>
    <w:rsid w:val="00B574D7"/>
    <w:rsid w:val="00B576F2"/>
    <w:rsid w:val="00B5776E"/>
    <w:rsid w:val="00B57C28"/>
    <w:rsid w:val="00B57E19"/>
    <w:rsid w:val="00B57E7D"/>
    <w:rsid w:val="00B57F92"/>
    <w:rsid w:val="00B600E2"/>
    <w:rsid w:val="00B603C5"/>
    <w:rsid w:val="00B60476"/>
    <w:rsid w:val="00B604CB"/>
    <w:rsid w:val="00B607C6"/>
    <w:rsid w:val="00B6096B"/>
    <w:rsid w:val="00B609A1"/>
    <w:rsid w:val="00B60B27"/>
    <w:rsid w:val="00B60C47"/>
    <w:rsid w:val="00B60E11"/>
    <w:rsid w:val="00B60E1D"/>
    <w:rsid w:val="00B60F4F"/>
    <w:rsid w:val="00B60F76"/>
    <w:rsid w:val="00B60F78"/>
    <w:rsid w:val="00B61351"/>
    <w:rsid w:val="00B614DF"/>
    <w:rsid w:val="00B61543"/>
    <w:rsid w:val="00B62154"/>
    <w:rsid w:val="00B62465"/>
    <w:rsid w:val="00B62BB4"/>
    <w:rsid w:val="00B62C65"/>
    <w:rsid w:val="00B63103"/>
    <w:rsid w:val="00B63340"/>
    <w:rsid w:val="00B6335F"/>
    <w:rsid w:val="00B6388B"/>
    <w:rsid w:val="00B63945"/>
    <w:rsid w:val="00B641F6"/>
    <w:rsid w:val="00B6435D"/>
    <w:rsid w:val="00B6459C"/>
    <w:rsid w:val="00B645A6"/>
    <w:rsid w:val="00B6462A"/>
    <w:rsid w:val="00B64691"/>
    <w:rsid w:val="00B64843"/>
    <w:rsid w:val="00B6498C"/>
    <w:rsid w:val="00B649B1"/>
    <w:rsid w:val="00B64CF1"/>
    <w:rsid w:val="00B65165"/>
    <w:rsid w:val="00B65261"/>
    <w:rsid w:val="00B6528A"/>
    <w:rsid w:val="00B6559E"/>
    <w:rsid w:val="00B65846"/>
    <w:rsid w:val="00B65C2A"/>
    <w:rsid w:val="00B65DC4"/>
    <w:rsid w:val="00B65DC8"/>
    <w:rsid w:val="00B65FD9"/>
    <w:rsid w:val="00B65FF4"/>
    <w:rsid w:val="00B663A7"/>
    <w:rsid w:val="00B663B4"/>
    <w:rsid w:val="00B668BC"/>
    <w:rsid w:val="00B67220"/>
    <w:rsid w:val="00B67378"/>
    <w:rsid w:val="00B675BC"/>
    <w:rsid w:val="00B67AB3"/>
    <w:rsid w:val="00B67B8B"/>
    <w:rsid w:val="00B67BD4"/>
    <w:rsid w:val="00B67CE6"/>
    <w:rsid w:val="00B67DBB"/>
    <w:rsid w:val="00B67F9E"/>
    <w:rsid w:val="00B702A5"/>
    <w:rsid w:val="00B70363"/>
    <w:rsid w:val="00B704E5"/>
    <w:rsid w:val="00B707E6"/>
    <w:rsid w:val="00B708EB"/>
    <w:rsid w:val="00B70ACC"/>
    <w:rsid w:val="00B711BF"/>
    <w:rsid w:val="00B7122D"/>
    <w:rsid w:val="00B717D0"/>
    <w:rsid w:val="00B718FB"/>
    <w:rsid w:val="00B71CF5"/>
    <w:rsid w:val="00B72095"/>
    <w:rsid w:val="00B72120"/>
    <w:rsid w:val="00B723B1"/>
    <w:rsid w:val="00B725BC"/>
    <w:rsid w:val="00B726DD"/>
    <w:rsid w:val="00B731BC"/>
    <w:rsid w:val="00B7327C"/>
    <w:rsid w:val="00B732B1"/>
    <w:rsid w:val="00B73403"/>
    <w:rsid w:val="00B735FE"/>
    <w:rsid w:val="00B7379E"/>
    <w:rsid w:val="00B737F8"/>
    <w:rsid w:val="00B73D73"/>
    <w:rsid w:val="00B73E35"/>
    <w:rsid w:val="00B73FF5"/>
    <w:rsid w:val="00B74353"/>
    <w:rsid w:val="00B7471A"/>
    <w:rsid w:val="00B7485C"/>
    <w:rsid w:val="00B7497D"/>
    <w:rsid w:val="00B74AA4"/>
    <w:rsid w:val="00B74C53"/>
    <w:rsid w:val="00B74E16"/>
    <w:rsid w:val="00B75006"/>
    <w:rsid w:val="00B75026"/>
    <w:rsid w:val="00B7514D"/>
    <w:rsid w:val="00B7525D"/>
    <w:rsid w:val="00B75818"/>
    <w:rsid w:val="00B75A95"/>
    <w:rsid w:val="00B75B8C"/>
    <w:rsid w:val="00B75CF8"/>
    <w:rsid w:val="00B76156"/>
    <w:rsid w:val="00B763BA"/>
    <w:rsid w:val="00B76645"/>
    <w:rsid w:val="00B76835"/>
    <w:rsid w:val="00B76CFF"/>
    <w:rsid w:val="00B76EF6"/>
    <w:rsid w:val="00B76F23"/>
    <w:rsid w:val="00B76F6F"/>
    <w:rsid w:val="00B77261"/>
    <w:rsid w:val="00B772D2"/>
    <w:rsid w:val="00B77309"/>
    <w:rsid w:val="00B773D1"/>
    <w:rsid w:val="00B77634"/>
    <w:rsid w:val="00B77D45"/>
    <w:rsid w:val="00B77E80"/>
    <w:rsid w:val="00B80B30"/>
    <w:rsid w:val="00B80B3B"/>
    <w:rsid w:val="00B80B8D"/>
    <w:rsid w:val="00B80BC9"/>
    <w:rsid w:val="00B81006"/>
    <w:rsid w:val="00B812BA"/>
    <w:rsid w:val="00B814F6"/>
    <w:rsid w:val="00B81783"/>
    <w:rsid w:val="00B81808"/>
    <w:rsid w:val="00B819E1"/>
    <w:rsid w:val="00B81C47"/>
    <w:rsid w:val="00B81D9F"/>
    <w:rsid w:val="00B820E9"/>
    <w:rsid w:val="00B82250"/>
    <w:rsid w:val="00B82466"/>
    <w:rsid w:val="00B824DA"/>
    <w:rsid w:val="00B82722"/>
    <w:rsid w:val="00B829C6"/>
    <w:rsid w:val="00B82F65"/>
    <w:rsid w:val="00B830F3"/>
    <w:rsid w:val="00B835C6"/>
    <w:rsid w:val="00B835CB"/>
    <w:rsid w:val="00B836FA"/>
    <w:rsid w:val="00B837EC"/>
    <w:rsid w:val="00B8380E"/>
    <w:rsid w:val="00B83BF9"/>
    <w:rsid w:val="00B83FD4"/>
    <w:rsid w:val="00B8436C"/>
    <w:rsid w:val="00B844B5"/>
    <w:rsid w:val="00B84816"/>
    <w:rsid w:val="00B8489A"/>
    <w:rsid w:val="00B848AB"/>
    <w:rsid w:val="00B84977"/>
    <w:rsid w:val="00B84A24"/>
    <w:rsid w:val="00B84CA6"/>
    <w:rsid w:val="00B850F7"/>
    <w:rsid w:val="00B8524E"/>
    <w:rsid w:val="00B8544D"/>
    <w:rsid w:val="00B854F3"/>
    <w:rsid w:val="00B85526"/>
    <w:rsid w:val="00B85B1E"/>
    <w:rsid w:val="00B85B41"/>
    <w:rsid w:val="00B85C5B"/>
    <w:rsid w:val="00B85CF4"/>
    <w:rsid w:val="00B85D36"/>
    <w:rsid w:val="00B86110"/>
    <w:rsid w:val="00B86154"/>
    <w:rsid w:val="00B86316"/>
    <w:rsid w:val="00B868BC"/>
    <w:rsid w:val="00B86AA2"/>
    <w:rsid w:val="00B86C07"/>
    <w:rsid w:val="00B86C8A"/>
    <w:rsid w:val="00B8732D"/>
    <w:rsid w:val="00B87934"/>
    <w:rsid w:val="00B87A44"/>
    <w:rsid w:val="00B87A71"/>
    <w:rsid w:val="00B87ACA"/>
    <w:rsid w:val="00B87B46"/>
    <w:rsid w:val="00B87C3D"/>
    <w:rsid w:val="00B87D00"/>
    <w:rsid w:val="00B87F39"/>
    <w:rsid w:val="00B9049A"/>
    <w:rsid w:val="00B905BC"/>
    <w:rsid w:val="00B905DE"/>
    <w:rsid w:val="00B9065A"/>
    <w:rsid w:val="00B90839"/>
    <w:rsid w:val="00B90B8A"/>
    <w:rsid w:val="00B90E45"/>
    <w:rsid w:val="00B9103B"/>
    <w:rsid w:val="00B9171D"/>
    <w:rsid w:val="00B91757"/>
    <w:rsid w:val="00B9192C"/>
    <w:rsid w:val="00B91B1D"/>
    <w:rsid w:val="00B91E1D"/>
    <w:rsid w:val="00B92078"/>
    <w:rsid w:val="00B92103"/>
    <w:rsid w:val="00B921AE"/>
    <w:rsid w:val="00B9250F"/>
    <w:rsid w:val="00B925BE"/>
    <w:rsid w:val="00B9285E"/>
    <w:rsid w:val="00B92864"/>
    <w:rsid w:val="00B92F4B"/>
    <w:rsid w:val="00B9304E"/>
    <w:rsid w:val="00B931F6"/>
    <w:rsid w:val="00B9344C"/>
    <w:rsid w:val="00B938A8"/>
    <w:rsid w:val="00B93E27"/>
    <w:rsid w:val="00B93E5D"/>
    <w:rsid w:val="00B93EBD"/>
    <w:rsid w:val="00B9436C"/>
    <w:rsid w:val="00B945C1"/>
    <w:rsid w:val="00B94729"/>
    <w:rsid w:val="00B94D30"/>
    <w:rsid w:val="00B94E6E"/>
    <w:rsid w:val="00B95177"/>
    <w:rsid w:val="00B95516"/>
    <w:rsid w:val="00B95676"/>
    <w:rsid w:val="00B95AA6"/>
    <w:rsid w:val="00B95F23"/>
    <w:rsid w:val="00B961F7"/>
    <w:rsid w:val="00B96479"/>
    <w:rsid w:val="00B966BC"/>
    <w:rsid w:val="00B96CC0"/>
    <w:rsid w:val="00B96FAE"/>
    <w:rsid w:val="00B97102"/>
    <w:rsid w:val="00B97191"/>
    <w:rsid w:val="00B978E0"/>
    <w:rsid w:val="00B97AAE"/>
    <w:rsid w:val="00B97AFD"/>
    <w:rsid w:val="00B97B4A"/>
    <w:rsid w:val="00B97BF6"/>
    <w:rsid w:val="00BA00DC"/>
    <w:rsid w:val="00BA019F"/>
    <w:rsid w:val="00BA037E"/>
    <w:rsid w:val="00BA0516"/>
    <w:rsid w:val="00BA05C0"/>
    <w:rsid w:val="00BA0A06"/>
    <w:rsid w:val="00BA0A12"/>
    <w:rsid w:val="00BA0EFA"/>
    <w:rsid w:val="00BA1163"/>
    <w:rsid w:val="00BA1B55"/>
    <w:rsid w:val="00BA1E68"/>
    <w:rsid w:val="00BA20E1"/>
    <w:rsid w:val="00BA217B"/>
    <w:rsid w:val="00BA21CA"/>
    <w:rsid w:val="00BA2232"/>
    <w:rsid w:val="00BA22AE"/>
    <w:rsid w:val="00BA2627"/>
    <w:rsid w:val="00BA27D2"/>
    <w:rsid w:val="00BA2998"/>
    <w:rsid w:val="00BA2DB0"/>
    <w:rsid w:val="00BA2E43"/>
    <w:rsid w:val="00BA33AD"/>
    <w:rsid w:val="00BA37A6"/>
    <w:rsid w:val="00BA3991"/>
    <w:rsid w:val="00BA3A64"/>
    <w:rsid w:val="00BA3AD8"/>
    <w:rsid w:val="00BA3D05"/>
    <w:rsid w:val="00BA4288"/>
    <w:rsid w:val="00BA42AD"/>
    <w:rsid w:val="00BA42BD"/>
    <w:rsid w:val="00BA491A"/>
    <w:rsid w:val="00BA4C48"/>
    <w:rsid w:val="00BA4DB8"/>
    <w:rsid w:val="00BA5040"/>
    <w:rsid w:val="00BA570F"/>
    <w:rsid w:val="00BA584E"/>
    <w:rsid w:val="00BA5961"/>
    <w:rsid w:val="00BA5F0A"/>
    <w:rsid w:val="00BA64E9"/>
    <w:rsid w:val="00BA6DD0"/>
    <w:rsid w:val="00BA6EB2"/>
    <w:rsid w:val="00BA701F"/>
    <w:rsid w:val="00BA7376"/>
    <w:rsid w:val="00BA73E1"/>
    <w:rsid w:val="00BA7608"/>
    <w:rsid w:val="00BA780E"/>
    <w:rsid w:val="00BA78EB"/>
    <w:rsid w:val="00BA7A49"/>
    <w:rsid w:val="00BA7B34"/>
    <w:rsid w:val="00BA7E8C"/>
    <w:rsid w:val="00BB018B"/>
    <w:rsid w:val="00BB0604"/>
    <w:rsid w:val="00BB06BA"/>
    <w:rsid w:val="00BB08E1"/>
    <w:rsid w:val="00BB0FCF"/>
    <w:rsid w:val="00BB10B4"/>
    <w:rsid w:val="00BB1330"/>
    <w:rsid w:val="00BB137F"/>
    <w:rsid w:val="00BB16C5"/>
    <w:rsid w:val="00BB1AA8"/>
    <w:rsid w:val="00BB1AF1"/>
    <w:rsid w:val="00BB1B1A"/>
    <w:rsid w:val="00BB1EB4"/>
    <w:rsid w:val="00BB1FA8"/>
    <w:rsid w:val="00BB223F"/>
    <w:rsid w:val="00BB2692"/>
    <w:rsid w:val="00BB298A"/>
    <w:rsid w:val="00BB2B19"/>
    <w:rsid w:val="00BB2F98"/>
    <w:rsid w:val="00BB30C9"/>
    <w:rsid w:val="00BB3314"/>
    <w:rsid w:val="00BB3C26"/>
    <w:rsid w:val="00BB3C33"/>
    <w:rsid w:val="00BB442A"/>
    <w:rsid w:val="00BB457A"/>
    <w:rsid w:val="00BB46CC"/>
    <w:rsid w:val="00BB474B"/>
    <w:rsid w:val="00BB5144"/>
    <w:rsid w:val="00BB540F"/>
    <w:rsid w:val="00BB576C"/>
    <w:rsid w:val="00BB5990"/>
    <w:rsid w:val="00BB5AE9"/>
    <w:rsid w:val="00BB5AF6"/>
    <w:rsid w:val="00BB5D52"/>
    <w:rsid w:val="00BB639F"/>
    <w:rsid w:val="00BB6A40"/>
    <w:rsid w:val="00BB6A86"/>
    <w:rsid w:val="00BB6B5C"/>
    <w:rsid w:val="00BB6BFD"/>
    <w:rsid w:val="00BB6C98"/>
    <w:rsid w:val="00BB71BD"/>
    <w:rsid w:val="00BB73EB"/>
    <w:rsid w:val="00BB779B"/>
    <w:rsid w:val="00BB799B"/>
    <w:rsid w:val="00BB7E12"/>
    <w:rsid w:val="00BC00CB"/>
    <w:rsid w:val="00BC014C"/>
    <w:rsid w:val="00BC033E"/>
    <w:rsid w:val="00BC06CB"/>
    <w:rsid w:val="00BC0785"/>
    <w:rsid w:val="00BC095D"/>
    <w:rsid w:val="00BC0D47"/>
    <w:rsid w:val="00BC0D7B"/>
    <w:rsid w:val="00BC0E31"/>
    <w:rsid w:val="00BC0EAC"/>
    <w:rsid w:val="00BC1093"/>
    <w:rsid w:val="00BC11AD"/>
    <w:rsid w:val="00BC17C3"/>
    <w:rsid w:val="00BC17F2"/>
    <w:rsid w:val="00BC19D6"/>
    <w:rsid w:val="00BC1B08"/>
    <w:rsid w:val="00BC1B09"/>
    <w:rsid w:val="00BC1C94"/>
    <w:rsid w:val="00BC213F"/>
    <w:rsid w:val="00BC24AA"/>
    <w:rsid w:val="00BC28FD"/>
    <w:rsid w:val="00BC2C84"/>
    <w:rsid w:val="00BC3091"/>
    <w:rsid w:val="00BC3302"/>
    <w:rsid w:val="00BC360C"/>
    <w:rsid w:val="00BC3A5C"/>
    <w:rsid w:val="00BC3A6F"/>
    <w:rsid w:val="00BC3BCD"/>
    <w:rsid w:val="00BC3D5B"/>
    <w:rsid w:val="00BC3E2A"/>
    <w:rsid w:val="00BC4498"/>
    <w:rsid w:val="00BC4756"/>
    <w:rsid w:val="00BC4AD1"/>
    <w:rsid w:val="00BC4C3D"/>
    <w:rsid w:val="00BC4D06"/>
    <w:rsid w:val="00BC503E"/>
    <w:rsid w:val="00BC5360"/>
    <w:rsid w:val="00BC53FB"/>
    <w:rsid w:val="00BC56F0"/>
    <w:rsid w:val="00BC58B4"/>
    <w:rsid w:val="00BC5B95"/>
    <w:rsid w:val="00BC5D20"/>
    <w:rsid w:val="00BC5F1B"/>
    <w:rsid w:val="00BC6387"/>
    <w:rsid w:val="00BC64D3"/>
    <w:rsid w:val="00BC6612"/>
    <w:rsid w:val="00BC673B"/>
    <w:rsid w:val="00BC68F6"/>
    <w:rsid w:val="00BC6FD9"/>
    <w:rsid w:val="00BC711C"/>
    <w:rsid w:val="00BC71C3"/>
    <w:rsid w:val="00BC71DC"/>
    <w:rsid w:val="00BC723B"/>
    <w:rsid w:val="00BC767F"/>
    <w:rsid w:val="00BC76B0"/>
    <w:rsid w:val="00BC76BD"/>
    <w:rsid w:val="00BC7747"/>
    <w:rsid w:val="00BC77C5"/>
    <w:rsid w:val="00BC7AAD"/>
    <w:rsid w:val="00BC7BDA"/>
    <w:rsid w:val="00BD054E"/>
    <w:rsid w:val="00BD0755"/>
    <w:rsid w:val="00BD07D3"/>
    <w:rsid w:val="00BD0B61"/>
    <w:rsid w:val="00BD0C38"/>
    <w:rsid w:val="00BD0C41"/>
    <w:rsid w:val="00BD11DF"/>
    <w:rsid w:val="00BD11F3"/>
    <w:rsid w:val="00BD1397"/>
    <w:rsid w:val="00BD155C"/>
    <w:rsid w:val="00BD1BD3"/>
    <w:rsid w:val="00BD1D03"/>
    <w:rsid w:val="00BD1E51"/>
    <w:rsid w:val="00BD20BC"/>
    <w:rsid w:val="00BD2408"/>
    <w:rsid w:val="00BD2416"/>
    <w:rsid w:val="00BD26E0"/>
    <w:rsid w:val="00BD278B"/>
    <w:rsid w:val="00BD2847"/>
    <w:rsid w:val="00BD288E"/>
    <w:rsid w:val="00BD2A7F"/>
    <w:rsid w:val="00BD2A9A"/>
    <w:rsid w:val="00BD2CD3"/>
    <w:rsid w:val="00BD2D2F"/>
    <w:rsid w:val="00BD2D76"/>
    <w:rsid w:val="00BD314D"/>
    <w:rsid w:val="00BD33DD"/>
    <w:rsid w:val="00BD37DB"/>
    <w:rsid w:val="00BD430A"/>
    <w:rsid w:val="00BD445C"/>
    <w:rsid w:val="00BD46FE"/>
    <w:rsid w:val="00BD4E46"/>
    <w:rsid w:val="00BD5217"/>
    <w:rsid w:val="00BD528B"/>
    <w:rsid w:val="00BD582D"/>
    <w:rsid w:val="00BD591D"/>
    <w:rsid w:val="00BD595C"/>
    <w:rsid w:val="00BD6073"/>
    <w:rsid w:val="00BD6085"/>
    <w:rsid w:val="00BD63B0"/>
    <w:rsid w:val="00BD6507"/>
    <w:rsid w:val="00BD6993"/>
    <w:rsid w:val="00BD7001"/>
    <w:rsid w:val="00BD7186"/>
    <w:rsid w:val="00BD729C"/>
    <w:rsid w:val="00BD7528"/>
    <w:rsid w:val="00BD7563"/>
    <w:rsid w:val="00BD7A03"/>
    <w:rsid w:val="00BD7B6C"/>
    <w:rsid w:val="00BD7D54"/>
    <w:rsid w:val="00BD7E21"/>
    <w:rsid w:val="00BD7EBE"/>
    <w:rsid w:val="00BD7FA3"/>
    <w:rsid w:val="00BE0032"/>
    <w:rsid w:val="00BE0243"/>
    <w:rsid w:val="00BE0445"/>
    <w:rsid w:val="00BE0C6F"/>
    <w:rsid w:val="00BE12BC"/>
    <w:rsid w:val="00BE12F7"/>
    <w:rsid w:val="00BE12FD"/>
    <w:rsid w:val="00BE1940"/>
    <w:rsid w:val="00BE1A93"/>
    <w:rsid w:val="00BE1AAF"/>
    <w:rsid w:val="00BE1ED8"/>
    <w:rsid w:val="00BE20C5"/>
    <w:rsid w:val="00BE259C"/>
    <w:rsid w:val="00BE2642"/>
    <w:rsid w:val="00BE2724"/>
    <w:rsid w:val="00BE2739"/>
    <w:rsid w:val="00BE281D"/>
    <w:rsid w:val="00BE2A21"/>
    <w:rsid w:val="00BE2B2F"/>
    <w:rsid w:val="00BE2DE6"/>
    <w:rsid w:val="00BE2DEB"/>
    <w:rsid w:val="00BE3403"/>
    <w:rsid w:val="00BE3573"/>
    <w:rsid w:val="00BE3649"/>
    <w:rsid w:val="00BE36CC"/>
    <w:rsid w:val="00BE3CE9"/>
    <w:rsid w:val="00BE424E"/>
    <w:rsid w:val="00BE42D3"/>
    <w:rsid w:val="00BE43E1"/>
    <w:rsid w:val="00BE4946"/>
    <w:rsid w:val="00BE4CE1"/>
    <w:rsid w:val="00BE4E54"/>
    <w:rsid w:val="00BE4F3D"/>
    <w:rsid w:val="00BE516D"/>
    <w:rsid w:val="00BE5339"/>
    <w:rsid w:val="00BE533C"/>
    <w:rsid w:val="00BE5529"/>
    <w:rsid w:val="00BE5574"/>
    <w:rsid w:val="00BE5C22"/>
    <w:rsid w:val="00BE5C29"/>
    <w:rsid w:val="00BE5E49"/>
    <w:rsid w:val="00BE5F55"/>
    <w:rsid w:val="00BE60C5"/>
    <w:rsid w:val="00BE6163"/>
    <w:rsid w:val="00BE6511"/>
    <w:rsid w:val="00BE6988"/>
    <w:rsid w:val="00BE6A43"/>
    <w:rsid w:val="00BE6B17"/>
    <w:rsid w:val="00BE6E4F"/>
    <w:rsid w:val="00BE6E73"/>
    <w:rsid w:val="00BE6EB9"/>
    <w:rsid w:val="00BE7231"/>
    <w:rsid w:val="00BE7564"/>
    <w:rsid w:val="00BE757C"/>
    <w:rsid w:val="00BE7690"/>
    <w:rsid w:val="00BE7B3D"/>
    <w:rsid w:val="00BE7F11"/>
    <w:rsid w:val="00BF00D8"/>
    <w:rsid w:val="00BF03C2"/>
    <w:rsid w:val="00BF0428"/>
    <w:rsid w:val="00BF0933"/>
    <w:rsid w:val="00BF0A06"/>
    <w:rsid w:val="00BF0CE8"/>
    <w:rsid w:val="00BF0EEF"/>
    <w:rsid w:val="00BF13B8"/>
    <w:rsid w:val="00BF1486"/>
    <w:rsid w:val="00BF14DB"/>
    <w:rsid w:val="00BF1AAE"/>
    <w:rsid w:val="00BF1AB4"/>
    <w:rsid w:val="00BF1ADF"/>
    <w:rsid w:val="00BF1F5A"/>
    <w:rsid w:val="00BF2157"/>
    <w:rsid w:val="00BF24DF"/>
    <w:rsid w:val="00BF256D"/>
    <w:rsid w:val="00BF2933"/>
    <w:rsid w:val="00BF2991"/>
    <w:rsid w:val="00BF2FDC"/>
    <w:rsid w:val="00BF3015"/>
    <w:rsid w:val="00BF3022"/>
    <w:rsid w:val="00BF343B"/>
    <w:rsid w:val="00BF3489"/>
    <w:rsid w:val="00BF3716"/>
    <w:rsid w:val="00BF37B1"/>
    <w:rsid w:val="00BF398E"/>
    <w:rsid w:val="00BF3AEA"/>
    <w:rsid w:val="00BF3FBC"/>
    <w:rsid w:val="00BF437A"/>
    <w:rsid w:val="00BF4467"/>
    <w:rsid w:val="00BF4514"/>
    <w:rsid w:val="00BF47B1"/>
    <w:rsid w:val="00BF4A0C"/>
    <w:rsid w:val="00BF4CE6"/>
    <w:rsid w:val="00BF4D12"/>
    <w:rsid w:val="00BF5351"/>
    <w:rsid w:val="00BF535D"/>
    <w:rsid w:val="00BF53D6"/>
    <w:rsid w:val="00BF58CF"/>
    <w:rsid w:val="00BF58FF"/>
    <w:rsid w:val="00BF5A92"/>
    <w:rsid w:val="00BF5B8B"/>
    <w:rsid w:val="00BF6190"/>
    <w:rsid w:val="00BF6330"/>
    <w:rsid w:val="00BF651D"/>
    <w:rsid w:val="00BF66F0"/>
    <w:rsid w:val="00BF6871"/>
    <w:rsid w:val="00BF6B49"/>
    <w:rsid w:val="00BF6EE8"/>
    <w:rsid w:val="00BF702D"/>
    <w:rsid w:val="00BF77F6"/>
    <w:rsid w:val="00BF789A"/>
    <w:rsid w:val="00C00727"/>
    <w:rsid w:val="00C00826"/>
    <w:rsid w:val="00C00884"/>
    <w:rsid w:val="00C00A8C"/>
    <w:rsid w:val="00C00B1E"/>
    <w:rsid w:val="00C01643"/>
    <w:rsid w:val="00C0170B"/>
    <w:rsid w:val="00C017D6"/>
    <w:rsid w:val="00C01F83"/>
    <w:rsid w:val="00C0209D"/>
    <w:rsid w:val="00C022C7"/>
    <w:rsid w:val="00C0232F"/>
    <w:rsid w:val="00C023F0"/>
    <w:rsid w:val="00C02742"/>
    <w:rsid w:val="00C02B65"/>
    <w:rsid w:val="00C02FB7"/>
    <w:rsid w:val="00C0312F"/>
    <w:rsid w:val="00C034B8"/>
    <w:rsid w:val="00C036D3"/>
    <w:rsid w:val="00C03733"/>
    <w:rsid w:val="00C037E8"/>
    <w:rsid w:val="00C03968"/>
    <w:rsid w:val="00C039C4"/>
    <w:rsid w:val="00C03A0C"/>
    <w:rsid w:val="00C03CCA"/>
    <w:rsid w:val="00C03EE3"/>
    <w:rsid w:val="00C03F2E"/>
    <w:rsid w:val="00C03FD0"/>
    <w:rsid w:val="00C04467"/>
    <w:rsid w:val="00C0453E"/>
    <w:rsid w:val="00C049E3"/>
    <w:rsid w:val="00C051CD"/>
    <w:rsid w:val="00C05204"/>
    <w:rsid w:val="00C05523"/>
    <w:rsid w:val="00C056DF"/>
    <w:rsid w:val="00C058B0"/>
    <w:rsid w:val="00C059A0"/>
    <w:rsid w:val="00C05EB6"/>
    <w:rsid w:val="00C064BC"/>
    <w:rsid w:val="00C06665"/>
    <w:rsid w:val="00C06C8C"/>
    <w:rsid w:val="00C07035"/>
    <w:rsid w:val="00C07199"/>
    <w:rsid w:val="00C0732C"/>
    <w:rsid w:val="00C076DA"/>
    <w:rsid w:val="00C077F1"/>
    <w:rsid w:val="00C07AF0"/>
    <w:rsid w:val="00C07AF6"/>
    <w:rsid w:val="00C07B83"/>
    <w:rsid w:val="00C07B94"/>
    <w:rsid w:val="00C07C79"/>
    <w:rsid w:val="00C10609"/>
    <w:rsid w:val="00C107F3"/>
    <w:rsid w:val="00C10852"/>
    <w:rsid w:val="00C10992"/>
    <w:rsid w:val="00C10CE1"/>
    <w:rsid w:val="00C11403"/>
    <w:rsid w:val="00C11683"/>
    <w:rsid w:val="00C11732"/>
    <w:rsid w:val="00C11764"/>
    <w:rsid w:val="00C11832"/>
    <w:rsid w:val="00C11AA6"/>
    <w:rsid w:val="00C11D31"/>
    <w:rsid w:val="00C11E08"/>
    <w:rsid w:val="00C124AD"/>
    <w:rsid w:val="00C124EF"/>
    <w:rsid w:val="00C125AB"/>
    <w:rsid w:val="00C127ED"/>
    <w:rsid w:val="00C1293E"/>
    <w:rsid w:val="00C12AD7"/>
    <w:rsid w:val="00C12C0F"/>
    <w:rsid w:val="00C12D7A"/>
    <w:rsid w:val="00C12DEC"/>
    <w:rsid w:val="00C12F97"/>
    <w:rsid w:val="00C1339D"/>
    <w:rsid w:val="00C135A2"/>
    <w:rsid w:val="00C139B4"/>
    <w:rsid w:val="00C13D4A"/>
    <w:rsid w:val="00C13DBB"/>
    <w:rsid w:val="00C13EB5"/>
    <w:rsid w:val="00C13F00"/>
    <w:rsid w:val="00C13FC5"/>
    <w:rsid w:val="00C141B6"/>
    <w:rsid w:val="00C14311"/>
    <w:rsid w:val="00C146CB"/>
    <w:rsid w:val="00C14767"/>
    <w:rsid w:val="00C14890"/>
    <w:rsid w:val="00C14CA0"/>
    <w:rsid w:val="00C15042"/>
    <w:rsid w:val="00C15109"/>
    <w:rsid w:val="00C1522D"/>
    <w:rsid w:val="00C152A4"/>
    <w:rsid w:val="00C15361"/>
    <w:rsid w:val="00C153E9"/>
    <w:rsid w:val="00C155F7"/>
    <w:rsid w:val="00C1587A"/>
    <w:rsid w:val="00C15AC3"/>
    <w:rsid w:val="00C15C57"/>
    <w:rsid w:val="00C15ED8"/>
    <w:rsid w:val="00C1623C"/>
    <w:rsid w:val="00C16438"/>
    <w:rsid w:val="00C16905"/>
    <w:rsid w:val="00C16AA9"/>
    <w:rsid w:val="00C16B4E"/>
    <w:rsid w:val="00C16B71"/>
    <w:rsid w:val="00C16C7F"/>
    <w:rsid w:val="00C16CBF"/>
    <w:rsid w:val="00C174A8"/>
    <w:rsid w:val="00C1750D"/>
    <w:rsid w:val="00C17647"/>
    <w:rsid w:val="00C17751"/>
    <w:rsid w:val="00C177C4"/>
    <w:rsid w:val="00C178D8"/>
    <w:rsid w:val="00C17A98"/>
    <w:rsid w:val="00C17DD3"/>
    <w:rsid w:val="00C20087"/>
    <w:rsid w:val="00C201D5"/>
    <w:rsid w:val="00C204E2"/>
    <w:rsid w:val="00C20730"/>
    <w:rsid w:val="00C20837"/>
    <w:rsid w:val="00C208FB"/>
    <w:rsid w:val="00C20961"/>
    <w:rsid w:val="00C20965"/>
    <w:rsid w:val="00C20D85"/>
    <w:rsid w:val="00C20E04"/>
    <w:rsid w:val="00C20E29"/>
    <w:rsid w:val="00C20E3F"/>
    <w:rsid w:val="00C20E60"/>
    <w:rsid w:val="00C214BE"/>
    <w:rsid w:val="00C21A10"/>
    <w:rsid w:val="00C21C37"/>
    <w:rsid w:val="00C21E34"/>
    <w:rsid w:val="00C2201F"/>
    <w:rsid w:val="00C222DD"/>
    <w:rsid w:val="00C2230F"/>
    <w:rsid w:val="00C22334"/>
    <w:rsid w:val="00C22A54"/>
    <w:rsid w:val="00C22B5B"/>
    <w:rsid w:val="00C22C72"/>
    <w:rsid w:val="00C22E28"/>
    <w:rsid w:val="00C22EC0"/>
    <w:rsid w:val="00C2322C"/>
    <w:rsid w:val="00C232C2"/>
    <w:rsid w:val="00C233A0"/>
    <w:rsid w:val="00C234E5"/>
    <w:rsid w:val="00C23556"/>
    <w:rsid w:val="00C23917"/>
    <w:rsid w:val="00C23AF8"/>
    <w:rsid w:val="00C23D81"/>
    <w:rsid w:val="00C23DC0"/>
    <w:rsid w:val="00C24114"/>
    <w:rsid w:val="00C24160"/>
    <w:rsid w:val="00C24508"/>
    <w:rsid w:val="00C2463D"/>
    <w:rsid w:val="00C24D00"/>
    <w:rsid w:val="00C24E1F"/>
    <w:rsid w:val="00C24E88"/>
    <w:rsid w:val="00C25075"/>
    <w:rsid w:val="00C25C45"/>
    <w:rsid w:val="00C25DEF"/>
    <w:rsid w:val="00C25E41"/>
    <w:rsid w:val="00C25EE0"/>
    <w:rsid w:val="00C2610C"/>
    <w:rsid w:val="00C2663A"/>
    <w:rsid w:val="00C26738"/>
    <w:rsid w:val="00C26823"/>
    <w:rsid w:val="00C26CE4"/>
    <w:rsid w:val="00C26D58"/>
    <w:rsid w:val="00C26D90"/>
    <w:rsid w:val="00C26E15"/>
    <w:rsid w:val="00C26E5B"/>
    <w:rsid w:val="00C27826"/>
    <w:rsid w:val="00C279C5"/>
    <w:rsid w:val="00C27B2C"/>
    <w:rsid w:val="00C301CF"/>
    <w:rsid w:val="00C30559"/>
    <w:rsid w:val="00C30762"/>
    <w:rsid w:val="00C30A0E"/>
    <w:rsid w:val="00C30C59"/>
    <w:rsid w:val="00C30E1F"/>
    <w:rsid w:val="00C30FBA"/>
    <w:rsid w:val="00C317FF"/>
    <w:rsid w:val="00C31A33"/>
    <w:rsid w:val="00C31A5E"/>
    <w:rsid w:val="00C31AAE"/>
    <w:rsid w:val="00C31AF6"/>
    <w:rsid w:val="00C3255B"/>
    <w:rsid w:val="00C3281F"/>
    <w:rsid w:val="00C32BBE"/>
    <w:rsid w:val="00C33088"/>
    <w:rsid w:val="00C336F4"/>
    <w:rsid w:val="00C33734"/>
    <w:rsid w:val="00C33C1A"/>
    <w:rsid w:val="00C33C6D"/>
    <w:rsid w:val="00C34A99"/>
    <w:rsid w:val="00C34B9F"/>
    <w:rsid w:val="00C34D7D"/>
    <w:rsid w:val="00C34E60"/>
    <w:rsid w:val="00C34EB9"/>
    <w:rsid w:val="00C34FEC"/>
    <w:rsid w:val="00C350C4"/>
    <w:rsid w:val="00C35532"/>
    <w:rsid w:val="00C3562B"/>
    <w:rsid w:val="00C36351"/>
    <w:rsid w:val="00C36599"/>
    <w:rsid w:val="00C3688E"/>
    <w:rsid w:val="00C3698D"/>
    <w:rsid w:val="00C372B9"/>
    <w:rsid w:val="00C37429"/>
    <w:rsid w:val="00C377D7"/>
    <w:rsid w:val="00C37CDB"/>
    <w:rsid w:val="00C400CC"/>
    <w:rsid w:val="00C40608"/>
    <w:rsid w:val="00C40789"/>
    <w:rsid w:val="00C40843"/>
    <w:rsid w:val="00C40DC0"/>
    <w:rsid w:val="00C41154"/>
    <w:rsid w:val="00C4173C"/>
    <w:rsid w:val="00C4183F"/>
    <w:rsid w:val="00C418FD"/>
    <w:rsid w:val="00C419AB"/>
    <w:rsid w:val="00C41C84"/>
    <w:rsid w:val="00C41D93"/>
    <w:rsid w:val="00C42074"/>
    <w:rsid w:val="00C423E1"/>
    <w:rsid w:val="00C42504"/>
    <w:rsid w:val="00C42895"/>
    <w:rsid w:val="00C429FB"/>
    <w:rsid w:val="00C43290"/>
    <w:rsid w:val="00C43709"/>
    <w:rsid w:val="00C43809"/>
    <w:rsid w:val="00C43A71"/>
    <w:rsid w:val="00C43B88"/>
    <w:rsid w:val="00C43BD7"/>
    <w:rsid w:val="00C43D2A"/>
    <w:rsid w:val="00C43FCA"/>
    <w:rsid w:val="00C446E0"/>
    <w:rsid w:val="00C44769"/>
    <w:rsid w:val="00C4489D"/>
    <w:rsid w:val="00C44A98"/>
    <w:rsid w:val="00C450B9"/>
    <w:rsid w:val="00C4524D"/>
    <w:rsid w:val="00C45292"/>
    <w:rsid w:val="00C454C7"/>
    <w:rsid w:val="00C4568C"/>
    <w:rsid w:val="00C45A1C"/>
    <w:rsid w:val="00C45B2B"/>
    <w:rsid w:val="00C45B48"/>
    <w:rsid w:val="00C45EEB"/>
    <w:rsid w:val="00C465BF"/>
    <w:rsid w:val="00C46A01"/>
    <w:rsid w:val="00C46E7A"/>
    <w:rsid w:val="00C47680"/>
    <w:rsid w:val="00C47988"/>
    <w:rsid w:val="00C47C4C"/>
    <w:rsid w:val="00C47DFB"/>
    <w:rsid w:val="00C47F20"/>
    <w:rsid w:val="00C5005B"/>
    <w:rsid w:val="00C50158"/>
    <w:rsid w:val="00C501BA"/>
    <w:rsid w:val="00C5031F"/>
    <w:rsid w:val="00C504CF"/>
    <w:rsid w:val="00C5073B"/>
    <w:rsid w:val="00C50B79"/>
    <w:rsid w:val="00C50C1B"/>
    <w:rsid w:val="00C50EB9"/>
    <w:rsid w:val="00C50F80"/>
    <w:rsid w:val="00C50F8B"/>
    <w:rsid w:val="00C51336"/>
    <w:rsid w:val="00C51B82"/>
    <w:rsid w:val="00C521DF"/>
    <w:rsid w:val="00C525C2"/>
    <w:rsid w:val="00C5278E"/>
    <w:rsid w:val="00C528E9"/>
    <w:rsid w:val="00C52E67"/>
    <w:rsid w:val="00C530C2"/>
    <w:rsid w:val="00C53145"/>
    <w:rsid w:val="00C5340C"/>
    <w:rsid w:val="00C5366D"/>
    <w:rsid w:val="00C538D8"/>
    <w:rsid w:val="00C53A3F"/>
    <w:rsid w:val="00C53AA3"/>
    <w:rsid w:val="00C53B01"/>
    <w:rsid w:val="00C53B3C"/>
    <w:rsid w:val="00C53BF4"/>
    <w:rsid w:val="00C53C79"/>
    <w:rsid w:val="00C53E4C"/>
    <w:rsid w:val="00C53EEF"/>
    <w:rsid w:val="00C53F02"/>
    <w:rsid w:val="00C541FF"/>
    <w:rsid w:val="00C5489D"/>
    <w:rsid w:val="00C54D02"/>
    <w:rsid w:val="00C555E2"/>
    <w:rsid w:val="00C55846"/>
    <w:rsid w:val="00C55ADB"/>
    <w:rsid w:val="00C55DC4"/>
    <w:rsid w:val="00C56555"/>
    <w:rsid w:val="00C56914"/>
    <w:rsid w:val="00C56A19"/>
    <w:rsid w:val="00C56A59"/>
    <w:rsid w:val="00C56A8B"/>
    <w:rsid w:val="00C56AB1"/>
    <w:rsid w:val="00C57004"/>
    <w:rsid w:val="00C570CB"/>
    <w:rsid w:val="00C5746A"/>
    <w:rsid w:val="00C57563"/>
    <w:rsid w:val="00C5780F"/>
    <w:rsid w:val="00C579F6"/>
    <w:rsid w:val="00C57D25"/>
    <w:rsid w:val="00C57D68"/>
    <w:rsid w:val="00C60539"/>
    <w:rsid w:val="00C60561"/>
    <w:rsid w:val="00C605B0"/>
    <w:rsid w:val="00C606C5"/>
    <w:rsid w:val="00C6079E"/>
    <w:rsid w:val="00C607DC"/>
    <w:rsid w:val="00C60C8E"/>
    <w:rsid w:val="00C60D9E"/>
    <w:rsid w:val="00C60EFE"/>
    <w:rsid w:val="00C6134E"/>
    <w:rsid w:val="00C61434"/>
    <w:rsid w:val="00C61535"/>
    <w:rsid w:val="00C61558"/>
    <w:rsid w:val="00C617D1"/>
    <w:rsid w:val="00C61D4F"/>
    <w:rsid w:val="00C62074"/>
    <w:rsid w:val="00C623E3"/>
    <w:rsid w:val="00C6264F"/>
    <w:rsid w:val="00C62715"/>
    <w:rsid w:val="00C62737"/>
    <w:rsid w:val="00C630F2"/>
    <w:rsid w:val="00C633B8"/>
    <w:rsid w:val="00C63401"/>
    <w:rsid w:val="00C63688"/>
    <w:rsid w:val="00C63895"/>
    <w:rsid w:val="00C63934"/>
    <w:rsid w:val="00C63A6B"/>
    <w:rsid w:val="00C63F24"/>
    <w:rsid w:val="00C63FC6"/>
    <w:rsid w:val="00C64102"/>
    <w:rsid w:val="00C643CC"/>
    <w:rsid w:val="00C644B2"/>
    <w:rsid w:val="00C645B0"/>
    <w:rsid w:val="00C64674"/>
    <w:rsid w:val="00C64A48"/>
    <w:rsid w:val="00C64A7D"/>
    <w:rsid w:val="00C64A8C"/>
    <w:rsid w:val="00C64D29"/>
    <w:rsid w:val="00C6528E"/>
    <w:rsid w:val="00C65415"/>
    <w:rsid w:val="00C6547A"/>
    <w:rsid w:val="00C654C7"/>
    <w:rsid w:val="00C6562E"/>
    <w:rsid w:val="00C65648"/>
    <w:rsid w:val="00C657F9"/>
    <w:rsid w:val="00C658AC"/>
    <w:rsid w:val="00C658D2"/>
    <w:rsid w:val="00C65CAF"/>
    <w:rsid w:val="00C65E60"/>
    <w:rsid w:val="00C6602D"/>
    <w:rsid w:val="00C66096"/>
    <w:rsid w:val="00C660C1"/>
    <w:rsid w:val="00C66243"/>
    <w:rsid w:val="00C669BD"/>
    <w:rsid w:val="00C66F53"/>
    <w:rsid w:val="00C6701D"/>
    <w:rsid w:val="00C670C4"/>
    <w:rsid w:val="00C67643"/>
    <w:rsid w:val="00C67972"/>
    <w:rsid w:val="00C704C5"/>
    <w:rsid w:val="00C70735"/>
    <w:rsid w:val="00C70891"/>
    <w:rsid w:val="00C70C34"/>
    <w:rsid w:val="00C70D80"/>
    <w:rsid w:val="00C70E13"/>
    <w:rsid w:val="00C70E42"/>
    <w:rsid w:val="00C71132"/>
    <w:rsid w:val="00C71142"/>
    <w:rsid w:val="00C71513"/>
    <w:rsid w:val="00C715B7"/>
    <w:rsid w:val="00C71878"/>
    <w:rsid w:val="00C718FB"/>
    <w:rsid w:val="00C71A97"/>
    <w:rsid w:val="00C71B44"/>
    <w:rsid w:val="00C71E31"/>
    <w:rsid w:val="00C72471"/>
    <w:rsid w:val="00C725A2"/>
    <w:rsid w:val="00C7291F"/>
    <w:rsid w:val="00C729D2"/>
    <w:rsid w:val="00C72D74"/>
    <w:rsid w:val="00C7345D"/>
    <w:rsid w:val="00C7351C"/>
    <w:rsid w:val="00C73A51"/>
    <w:rsid w:val="00C73C3E"/>
    <w:rsid w:val="00C74161"/>
    <w:rsid w:val="00C74465"/>
    <w:rsid w:val="00C746A9"/>
    <w:rsid w:val="00C74899"/>
    <w:rsid w:val="00C74D1C"/>
    <w:rsid w:val="00C74E74"/>
    <w:rsid w:val="00C74F99"/>
    <w:rsid w:val="00C75257"/>
    <w:rsid w:val="00C757B8"/>
    <w:rsid w:val="00C75B1A"/>
    <w:rsid w:val="00C75FBC"/>
    <w:rsid w:val="00C76255"/>
    <w:rsid w:val="00C76424"/>
    <w:rsid w:val="00C767B1"/>
    <w:rsid w:val="00C76AC0"/>
    <w:rsid w:val="00C76D5C"/>
    <w:rsid w:val="00C76F31"/>
    <w:rsid w:val="00C7728E"/>
    <w:rsid w:val="00C77425"/>
    <w:rsid w:val="00C774D8"/>
    <w:rsid w:val="00C77C9D"/>
    <w:rsid w:val="00C77D03"/>
    <w:rsid w:val="00C77D46"/>
    <w:rsid w:val="00C77E3D"/>
    <w:rsid w:val="00C77EF4"/>
    <w:rsid w:val="00C803B8"/>
    <w:rsid w:val="00C803EB"/>
    <w:rsid w:val="00C80802"/>
    <w:rsid w:val="00C80F48"/>
    <w:rsid w:val="00C81132"/>
    <w:rsid w:val="00C81143"/>
    <w:rsid w:val="00C8115C"/>
    <w:rsid w:val="00C81689"/>
    <w:rsid w:val="00C816C6"/>
    <w:rsid w:val="00C8175E"/>
    <w:rsid w:val="00C81913"/>
    <w:rsid w:val="00C81B64"/>
    <w:rsid w:val="00C81E95"/>
    <w:rsid w:val="00C821AF"/>
    <w:rsid w:val="00C8235F"/>
    <w:rsid w:val="00C8251D"/>
    <w:rsid w:val="00C82827"/>
    <w:rsid w:val="00C828A0"/>
    <w:rsid w:val="00C82993"/>
    <w:rsid w:val="00C82DBF"/>
    <w:rsid w:val="00C83015"/>
    <w:rsid w:val="00C831C1"/>
    <w:rsid w:val="00C831D4"/>
    <w:rsid w:val="00C84536"/>
    <w:rsid w:val="00C848FB"/>
    <w:rsid w:val="00C84A8B"/>
    <w:rsid w:val="00C84F4F"/>
    <w:rsid w:val="00C858E7"/>
    <w:rsid w:val="00C85A21"/>
    <w:rsid w:val="00C85D5F"/>
    <w:rsid w:val="00C85FB2"/>
    <w:rsid w:val="00C86165"/>
    <w:rsid w:val="00C86554"/>
    <w:rsid w:val="00C86A37"/>
    <w:rsid w:val="00C86C93"/>
    <w:rsid w:val="00C87133"/>
    <w:rsid w:val="00C87422"/>
    <w:rsid w:val="00C87623"/>
    <w:rsid w:val="00C87E6B"/>
    <w:rsid w:val="00C90044"/>
    <w:rsid w:val="00C90227"/>
    <w:rsid w:val="00C9023C"/>
    <w:rsid w:val="00C902C1"/>
    <w:rsid w:val="00C9031E"/>
    <w:rsid w:val="00C90456"/>
    <w:rsid w:val="00C9084E"/>
    <w:rsid w:val="00C90BAE"/>
    <w:rsid w:val="00C90C94"/>
    <w:rsid w:val="00C90EC0"/>
    <w:rsid w:val="00C91574"/>
    <w:rsid w:val="00C915BD"/>
    <w:rsid w:val="00C91980"/>
    <w:rsid w:val="00C91A15"/>
    <w:rsid w:val="00C91A81"/>
    <w:rsid w:val="00C91BBF"/>
    <w:rsid w:val="00C91CD1"/>
    <w:rsid w:val="00C91D3D"/>
    <w:rsid w:val="00C91F6E"/>
    <w:rsid w:val="00C9232C"/>
    <w:rsid w:val="00C926E3"/>
    <w:rsid w:val="00C929EB"/>
    <w:rsid w:val="00C92C7A"/>
    <w:rsid w:val="00C92E06"/>
    <w:rsid w:val="00C93330"/>
    <w:rsid w:val="00C93F2E"/>
    <w:rsid w:val="00C93F35"/>
    <w:rsid w:val="00C94A04"/>
    <w:rsid w:val="00C94C4D"/>
    <w:rsid w:val="00C9516C"/>
    <w:rsid w:val="00C9523F"/>
    <w:rsid w:val="00C952D4"/>
    <w:rsid w:val="00C95366"/>
    <w:rsid w:val="00C9536E"/>
    <w:rsid w:val="00C95389"/>
    <w:rsid w:val="00C955B9"/>
    <w:rsid w:val="00C9563B"/>
    <w:rsid w:val="00C95A25"/>
    <w:rsid w:val="00C95AD0"/>
    <w:rsid w:val="00C95B7B"/>
    <w:rsid w:val="00C95C76"/>
    <w:rsid w:val="00C96478"/>
    <w:rsid w:val="00C96793"/>
    <w:rsid w:val="00C969BE"/>
    <w:rsid w:val="00C96E8F"/>
    <w:rsid w:val="00C97189"/>
    <w:rsid w:val="00C977D8"/>
    <w:rsid w:val="00C97825"/>
    <w:rsid w:val="00C97B5F"/>
    <w:rsid w:val="00C97C1B"/>
    <w:rsid w:val="00C97D5E"/>
    <w:rsid w:val="00C97F51"/>
    <w:rsid w:val="00CA02AF"/>
    <w:rsid w:val="00CA086F"/>
    <w:rsid w:val="00CA09C0"/>
    <w:rsid w:val="00CA09CC"/>
    <w:rsid w:val="00CA0A53"/>
    <w:rsid w:val="00CA0E91"/>
    <w:rsid w:val="00CA0F1F"/>
    <w:rsid w:val="00CA124E"/>
    <w:rsid w:val="00CA13A2"/>
    <w:rsid w:val="00CA1818"/>
    <w:rsid w:val="00CA1A53"/>
    <w:rsid w:val="00CA20CD"/>
    <w:rsid w:val="00CA2277"/>
    <w:rsid w:val="00CA246B"/>
    <w:rsid w:val="00CA2C48"/>
    <w:rsid w:val="00CA2D33"/>
    <w:rsid w:val="00CA2E89"/>
    <w:rsid w:val="00CA2F3E"/>
    <w:rsid w:val="00CA3132"/>
    <w:rsid w:val="00CA32A9"/>
    <w:rsid w:val="00CA34FA"/>
    <w:rsid w:val="00CA367B"/>
    <w:rsid w:val="00CA3793"/>
    <w:rsid w:val="00CA3834"/>
    <w:rsid w:val="00CA3965"/>
    <w:rsid w:val="00CA3D30"/>
    <w:rsid w:val="00CA3DAE"/>
    <w:rsid w:val="00CA3EA1"/>
    <w:rsid w:val="00CA406F"/>
    <w:rsid w:val="00CA409B"/>
    <w:rsid w:val="00CA4172"/>
    <w:rsid w:val="00CA41EC"/>
    <w:rsid w:val="00CA42D1"/>
    <w:rsid w:val="00CA43EB"/>
    <w:rsid w:val="00CA4A25"/>
    <w:rsid w:val="00CA4CEC"/>
    <w:rsid w:val="00CA4DE2"/>
    <w:rsid w:val="00CA4E7C"/>
    <w:rsid w:val="00CA52E6"/>
    <w:rsid w:val="00CA5695"/>
    <w:rsid w:val="00CA5886"/>
    <w:rsid w:val="00CA5977"/>
    <w:rsid w:val="00CA5A0C"/>
    <w:rsid w:val="00CA5A5C"/>
    <w:rsid w:val="00CA5C5B"/>
    <w:rsid w:val="00CA5D4B"/>
    <w:rsid w:val="00CA5DFF"/>
    <w:rsid w:val="00CA5E2C"/>
    <w:rsid w:val="00CA5F96"/>
    <w:rsid w:val="00CA6048"/>
    <w:rsid w:val="00CA64B7"/>
    <w:rsid w:val="00CA64D5"/>
    <w:rsid w:val="00CA6626"/>
    <w:rsid w:val="00CA6A23"/>
    <w:rsid w:val="00CA6CDF"/>
    <w:rsid w:val="00CA6F15"/>
    <w:rsid w:val="00CA6F75"/>
    <w:rsid w:val="00CA6FD0"/>
    <w:rsid w:val="00CA7274"/>
    <w:rsid w:val="00CA73B3"/>
    <w:rsid w:val="00CA7654"/>
    <w:rsid w:val="00CA786B"/>
    <w:rsid w:val="00CA7B09"/>
    <w:rsid w:val="00CA7B4E"/>
    <w:rsid w:val="00CA7BAF"/>
    <w:rsid w:val="00CA7CAD"/>
    <w:rsid w:val="00CB030F"/>
    <w:rsid w:val="00CB032A"/>
    <w:rsid w:val="00CB074B"/>
    <w:rsid w:val="00CB0894"/>
    <w:rsid w:val="00CB0918"/>
    <w:rsid w:val="00CB0A1F"/>
    <w:rsid w:val="00CB0A51"/>
    <w:rsid w:val="00CB0AB9"/>
    <w:rsid w:val="00CB0DC2"/>
    <w:rsid w:val="00CB0EF8"/>
    <w:rsid w:val="00CB0FB7"/>
    <w:rsid w:val="00CB1023"/>
    <w:rsid w:val="00CB120C"/>
    <w:rsid w:val="00CB13D8"/>
    <w:rsid w:val="00CB1545"/>
    <w:rsid w:val="00CB1583"/>
    <w:rsid w:val="00CB1612"/>
    <w:rsid w:val="00CB17B1"/>
    <w:rsid w:val="00CB189A"/>
    <w:rsid w:val="00CB1A44"/>
    <w:rsid w:val="00CB1E56"/>
    <w:rsid w:val="00CB1F80"/>
    <w:rsid w:val="00CB208C"/>
    <w:rsid w:val="00CB26CC"/>
    <w:rsid w:val="00CB2779"/>
    <w:rsid w:val="00CB2887"/>
    <w:rsid w:val="00CB2D14"/>
    <w:rsid w:val="00CB3651"/>
    <w:rsid w:val="00CB3A5F"/>
    <w:rsid w:val="00CB42B7"/>
    <w:rsid w:val="00CB42FA"/>
    <w:rsid w:val="00CB44B8"/>
    <w:rsid w:val="00CB495A"/>
    <w:rsid w:val="00CB4CAD"/>
    <w:rsid w:val="00CB4D17"/>
    <w:rsid w:val="00CB5289"/>
    <w:rsid w:val="00CB53D0"/>
    <w:rsid w:val="00CB565F"/>
    <w:rsid w:val="00CB5D84"/>
    <w:rsid w:val="00CB5EDC"/>
    <w:rsid w:val="00CB600D"/>
    <w:rsid w:val="00CB6535"/>
    <w:rsid w:val="00CB6543"/>
    <w:rsid w:val="00CB654C"/>
    <w:rsid w:val="00CB681A"/>
    <w:rsid w:val="00CB6935"/>
    <w:rsid w:val="00CB69CC"/>
    <w:rsid w:val="00CB6C05"/>
    <w:rsid w:val="00CB6C0F"/>
    <w:rsid w:val="00CB7341"/>
    <w:rsid w:val="00CB74FA"/>
    <w:rsid w:val="00CB77EE"/>
    <w:rsid w:val="00CB7C5E"/>
    <w:rsid w:val="00CB7CFB"/>
    <w:rsid w:val="00CB7E54"/>
    <w:rsid w:val="00CB7EC2"/>
    <w:rsid w:val="00CC0152"/>
    <w:rsid w:val="00CC03DF"/>
    <w:rsid w:val="00CC0638"/>
    <w:rsid w:val="00CC0C92"/>
    <w:rsid w:val="00CC102E"/>
    <w:rsid w:val="00CC103B"/>
    <w:rsid w:val="00CC1047"/>
    <w:rsid w:val="00CC116B"/>
    <w:rsid w:val="00CC1B44"/>
    <w:rsid w:val="00CC1CCD"/>
    <w:rsid w:val="00CC1D63"/>
    <w:rsid w:val="00CC1D7D"/>
    <w:rsid w:val="00CC1DBB"/>
    <w:rsid w:val="00CC1F0B"/>
    <w:rsid w:val="00CC1FDB"/>
    <w:rsid w:val="00CC207C"/>
    <w:rsid w:val="00CC20A2"/>
    <w:rsid w:val="00CC23B8"/>
    <w:rsid w:val="00CC256E"/>
    <w:rsid w:val="00CC2DD7"/>
    <w:rsid w:val="00CC2E2D"/>
    <w:rsid w:val="00CC317A"/>
    <w:rsid w:val="00CC32EF"/>
    <w:rsid w:val="00CC37C0"/>
    <w:rsid w:val="00CC3939"/>
    <w:rsid w:val="00CC39C5"/>
    <w:rsid w:val="00CC3E93"/>
    <w:rsid w:val="00CC3ED7"/>
    <w:rsid w:val="00CC401F"/>
    <w:rsid w:val="00CC4110"/>
    <w:rsid w:val="00CC48B2"/>
    <w:rsid w:val="00CC4A7A"/>
    <w:rsid w:val="00CC4CC7"/>
    <w:rsid w:val="00CC4E2C"/>
    <w:rsid w:val="00CC5028"/>
    <w:rsid w:val="00CC5103"/>
    <w:rsid w:val="00CC5261"/>
    <w:rsid w:val="00CC5547"/>
    <w:rsid w:val="00CC5ABE"/>
    <w:rsid w:val="00CC5ACD"/>
    <w:rsid w:val="00CC5BBC"/>
    <w:rsid w:val="00CC5BBF"/>
    <w:rsid w:val="00CC5DDC"/>
    <w:rsid w:val="00CC5E15"/>
    <w:rsid w:val="00CC60AC"/>
    <w:rsid w:val="00CC6145"/>
    <w:rsid w:val="00CC6923"/>
    <w:rsid w:val="00CC6C01"/>
    <w:rsid w:val="00CC6E36"/>
    <w:rsid w:val="00CC718F"/>
    <w:rsid w:val="00CC73D5"/>
    <w:rsid w:val="00CC7786"/>
    <w:rsid w:val="00CC7CEC"/>
    <w:rsid w:val="00CC7F3B"/>
    <w:rsid w:val="00CD009D"/>
    <w:rsid w:val="00CD07C4"/>
    <w:rsid w:val="00CD0861"/>
    <w:rsid w:val="00CD0D45"/>
    <w:rsid w:val="00CD0EAE"/>
    <w:rsid w:val="00CD0EAF"/>
    <w:rsid w:val="00CD1111"/>
    <w:rsid w:val="00CD18A9"/>
    <w:rsid w:val="00CD1BA5"/>
    <w:rsid w:val="00CD201B"/>
    <w:rsid w:val="00CD204A"/>
    <w:rsid w:val="00CD2212"/>
    <w:rsid w:val="00CD232B"/>
    <w:rsid w:val="00CD27C7"/>
    <w:rsid w:val="00CD27C9"/>
    <w:rsid w:val="00CD2A39"/>
    <w:rsid w:val="00CD2A75"/>
    <w:rsid w:val="00CD2BB3"/>
    <w:rsid w:val="00CD2DAD"/>
    <w:rsid w:val="00CD2DB3"/>
    <w:rsid w:val="00CD2E9F"/>
    <w:rsid w:val="00CD3353"/>
    <w:rsid w:val="00CD33AA"/>
    <w:rsid w:val="00CD3402"/>
    <w:rsid w:val="00CD3839"/>
    <w:rsid w:val="00CD3AB8"/>
    <w:rsid w:val="00CD3B9F"/>
    <w:rsid w:val="00CD3C14"/>
    <w:rsid w:val="00CD3CD0"/>
    <w:rsid w:val="00CD3FD0"/>
    <w:rsid w:val="00CD4275"/>
    <w:rsid w:val="00CD4552"/>
    <w:rsid w:val="00CD45A7"/>
    <w:rsid w:val="00CD48D6"/>
    <w:rsid w:val="00CD4982"/>
    <w:rsid w:val="00CD4BC7"/>
    <w:rsid w:val="00CD55F4"/>
    <w:rsid w:val="00CD561E"/>
    <w:rsid w:val="00CD56A7"/>
    <w:rsid w:val="00CD58C4"/>
    <w:rsid w:val="00CD5A8C"/>
    <w:rsid w:val="00CD5D35"/>
    <w:rsid w:val="00CD60A4"/>
    <w:rsid w:val="00CD613F"/>
    <w:rsid w:val="00CD6448"/>
    <w:rsid w:val="00CD6765"/>
    <w:rsid w:val="00CD6A99"/>
    <w:rsid w:val="00CD6ABB"/>
    <w:rsid w:val="00CD6AEC"/>
    <w:rsid w:val="00CD6B91"/>
    <w:rsid w:val="00CD6D00"/>
    <w:rsid w:val="00CD7442"/>
    <w:rsid w:val="00CD7836"/>
    <w:rsid w:val="00CD7ACA"/>
    <w:rsid w:val="00CD7BE0"/>
    <w:rsid w:val="00CD7E15"/>
    <w:rsid w:val="00CE03B7"/>
    <w:rsid w:val="00CE04F5"/>
    <w:rsid w:val="00CE0565"/>
    <w:rsid w:val="00CE05DB"/>
    <w:rsid w:val="00CE05F6"/>
    <w:rsid w:val="00CE0A50"/>
    <w:rsid w:val="00CE0CB8"/>
    <w:rsid w:val="00CE0E8D"/>
    <w:rsid w:val="00CE0E96"/>
    <w:rsid w:val="00CE0F00"/>
    <w:rsid w:val="00CE0F89"/>
    <w:rsid w:val="00CE116F"/>
    <w:rsid w:val="00CE16A1"/>
    <w:rsid w:val="00CE1AA8"/>
    <w:rsid w:val="00CE1B8C"/>
    <w:rsid w:val="00CE1BE9"/>
    <w:rsid w:val="00CE1D0B"/>
    <w:rsid w:val="00CE1FD9"/>
    <w:rsid w:val="00CE20F9"/>
    <w:rsid w:val="00CE24BE"/>
    <w:rsid w:val="00CE25A2"/>
    <w:rsid w:val="00CE278F"/>
    <w:rsid w:val="00CE29C2"/>
    <w:rsid w:val="00CE29FC"/>
    <w:rsid w:val="00CE2BC3"/>
    <w:rsid w:val="00CE2F76"/>
    <w:rsid w:val="00CE3021"/>
    <w:rsid w:val="00CE302E"/>
    <w:rsid w:val="00CE33EB"/>
    <w:rsid w:val="00CE349E"/>
    <w:rsid w:val="00CE3A21"/>
    <w:rsid w:val="00CE3C37"/>
    <w:rsid w:val="00CE3D3D"/>
    <w:rsid w:val="00CE4108"/>
    <w:rsid w:val="00CE43F3"/>
    <w:rsid w:val="00CE4481"/>
    <w:rsid w:val="00CE482E"/>
    <w:rsid w:val="00CE4A1D"/>
    <w:rsid w:val="00CE4A33"/>
    <w:rsid w:val="00CE4BE3"/>
    <w:rsid w:val="00CE4DBC"/>
    <w:rsid w:val="00CE4F28"/>
    <w:rsid w:val="00CE4FD3"/>
    <w:rsid w:val="00CE5024"/>
    <w:rsid w:val="00CE514D"/>
    <w:rsid w:val="00CE5169"/>
    <w:rsid w:val="00CE552B"/>
    <w:rsid w:val="00CE556F"/>
    <w:rsid w:val="00CE5B94"/>
    <w:rsid w:val="00CE5D67"/>
    <w:rsid w:val="00CE5FE6"/>
    <w:rsid w:val="00CE6336"/>
    <w:rsid w:val="00CE65CE"/>
    <w:rsid w:val="00CE6765"/>
    <w:rsid w:val="00CE6F44"/>
    <w:rsid w:val="00CE716A"/>
    <w:rsid w:val="00CE72C8"/>
    <w:rsid w:val="00CE734E"/>
    <w:rsid w:val="00CE78CE"/>
    <w:rsid w:val="00CE7A30"/>
    <w:rsid w:val="00CE7CA3"/>
    <w:rsid w:val="00CE7E59"/>
    <w:rsid w:val="00CF0495"/>
    <w:rsid w:val="00CF0531"/>
    <w:rsid w:val="00CF07DA"/>
    <w:rsid w:val="00CF092B"/>
    <w:rsid w:val="00CF0A32"/>
    <w:rsid w:val="00CF0BA3"/>
    <w:rsid w:val="00CF0CFD"/>
    <w:rsid w:val="00CF0E5F"/>
    <w:rsid w:val="00CF0F33"/>
    <w:rsid w:val="00CF1114"/>
    <w:rsid w:val="00CF116D"/>
    <w:rsid w:val="00CF12ED"/>
    <w:rsid w:val="00CF1543"/>
    <w:rsid w:val="00CF18B7"/>
    <w:rsid w:val="00CF1A06"/>
    <w:rsid w:val="00CF1F1B"/>
    <w:rsid w:val="00CF229F"/>
    <w:rsid w:val="00CF23BD"/>
    <w:rsid w:val="00CF2A68"/>
    <w:rsid w:val="00CF2C1E"/>
    <w:rsid w:val="00CF3038"/>
    <w:rsid w:val="00CF31E1"/>
    <w:rsid w:val="00CF3517"/>
    <w:rsid w:val="00CF35DB"/>
    <w:rsid w:val="00CF36FA"/>
    <w:rsid w:val="00CF3723"/>
    <w:rsid w:val="00CF3A61"/>
    <w:rsid w:val="00CF3A6E"/>
    <w:rsid w:val="00CF3AD8"/>
    <w:rsid w:val="00CF3C2A"/>
    <w:rsid w:val="00CF3C9D"/>
    <w:rsid w:val="00CF3F27"/>
    <w:rsid w:val="00CF40A6"/>
    <w:rsid w:val="00CF4426"/>
    <w:rsid w:val="00CF4625"/>
    <w:rsid w:val="00CF4629"/>
    <w:rsid w:val="00CF471B"/>
    <w:rsid w:val="00CF4805"/>
    <w:rsid w:val="00CF48BB"/>
    <w:rsid w:val="00CF49CB"/>
    <w:rsid w:val="00CF49EC"/>
    <w:rsid w:val="00CF4A4A"/>
    <w:rsid w:val="00CF4AB2"/>
    <w:rsid w:val="00CF4CBE"/>
    <w:rsid w:val="00CF4D48"/>
    <w:rsid w:val="00CF522B"/>
    <w:rsid w:val="00CF532C"/>
    <w:rsid w:val="00CF560B"/>
    <w:rsid w:val="00CF57BE"/>
    <w:rsid w:val="00CF66F1"/>
    <w:rsid w:val="00CF67F2"/>
    <w:rsid w:val="00CF680C"/>
    <w:rsid w:val="00CF6997"/>
    <w:rsid w:val="00CF6A34"/>
    <w:rsid w:val="00CF6A61"/>
    <w:rsid w:val="00CF7722"/>
    <w:rsid w:val="00CF7945"/>
    <w:rsid w:val="00CF7B53"/>
    <w:rsid w:val="00D00596"/>
    <w:rsid w:val="00D0060B"/>
    <w:rsid w:val="00D00695"/>
    <w:rsid w:val="00D00981"/>
    <w:rsid w:val="00D00FC2"/>
    <w:rsid w:val="00D01092"/>
    <w:rsid w:val="00D012CA"/>
    <w:rsid w:val="00D0146C"/>
    <w:rsid w:val="00D0182E"/>
    <w:rsid w:val="00D01A1A"/>
    <w:rsid w:val="00D01B3E"/>
    <w:rsid w:val="00D01BCC"/>
    <w:rsid w:val="00D01C68"/>
    <w:rsid w:val="00D01F7F"/>
    <w:rsid w:val="00D01FCB"/>
    <w:rsid w:val="00D0212F"/>
    <w:rsid w:val="00D0213B"/>
    <w:rsid w:val="00D02190"/>
    <w:rsid w:val="00D022B0"/>
    <w:rsid w:val="00D02308"/>
    <w:rsid w:val="00D02565"/>
    <w:rsid w:val="00D02627"/>
    <w:rsid w:val="00D0266B"/>
    <w:rsid w:val="00D026EF"/>
    <w:rsid w:val="00D02B0A"/>
    <w:rsid w:val="00D02CB0"/>
    <w:rsid w:val="00D02CB2"/>
    <w:rsid w:val="00D02D7E"/>
    <w:rsid w:val="00D032EF"/>
    <w:rsid w:val="00D033CF"/>
    <w:rsid w:val="00D03434"/>
    <w:rsid w:val="00D03527"/>
    <w:rsid w:val="00D0352B"/>
    <w:rsid w:val="00D036BA"/>
    <w:rsid w:val="00D03896"/>
    <w:rsid w:val="00D039AE"/>
    <w:rsid w:val="00D03A3E"/>
    <w:rsid w:val="00D03CFA"/>
    <w:rsid w:val="00D03E75"/>
    <w:rsid w:val="00D04030"/>
    <w:rsid w:val="00D0412A"/>
    <w:rsid w:val="00D04465"/>
    <w:rsid w:val="00D044E0"/>
    <w:rsid w:val="00D048FB"/>
    <w:rsid w:val="00D0523B"/>
    <w:rsid w:val="00D05686"/>
    <w:rsid w:val="00D06316"/>
    <w:rsid w:val="00D06437"/>
    <w:rsid w:val="00D068FD"/>
    <w:rsid w:val="00D0696E"/>
    <w:rsid w:val="00D06B5A"/>
    <w:rsid w:val="00D06CA9"/>
    <w:rsid w:val="00D06D31"/>
    <w:rsid w:val="00D06E72"/>
    <w:rsid w:val="00D06F58"/>
    <w:rsid w:val="00D07017"/>
    <w:rsid w:val="00D0712C"/>
    <w:rsid w:val="00D074B5"/>
    <w:rsid w:val="00D07F5D"/>
    <w:rsid w:val="00D10023"/>
    <w:rsid w:val="00D100B5"/>
    <w:rsid w:val="00D101C8"/>
    <w:rsid w:val="00D10319"/>
    <w:rsid w:val="00D10A46"/>
    <w:rsid w:val="00D10B5C"/>
    <w:rsid w:val="00D10CE2"/>
    <w:rsid w:val="00D11955"/>
    <w:rsid w:val="00D11E56"/>
    <w:rsid w:val="00D11FF3"/>
    <w:rsid w:val="00D1205F"/>
    <w:rsid w:val="00D123B6"/>
    <w:rsid w:val="00D124E6"/>
    <w:rsid w:val="00D12D88"/>
    <w:rsid w:val="00D12E6F"/>
    <w:rsid w:val="00D13017"/>
    <w:rsid w:val="00D1306E"/>
    <w:rsid w:val="00D130CF"/>
    <w:rsid w:val="00D13445"/>
    <w:rsid w:val="00D1355F"/>
    <w:rsid w:val="00D13648"/>
    <w:rsid w:val="00D13B45"/>
    <w:rsid w:val="00D13B86"/>
    <w:rsid w:val="00D13E45"/>
    <w:rsid w:val="00D14778"/>
    <w:rsid w:val="00D14A28"/>
    <w:rsid w:val="00D14B85"/>
    <w:rsid w:val="00D1516F"/>
    <w:rsid w:val="00D15398"/>
    <w:rsid w:val="00D153CE"/>
    <w:rsid w:val="00D15956"/>
    <w:rsid w:val="00D15CF0"/>
    <w:rsid w:val="00D15E99"/>
    <w:rsid w:val="00D161FF"/>
    <w:rsid w:val="00D164F0"/>
    <w:rsid w:val="00D1657F"/>
    <w:rsid w:val="00D165C1"/>
    <w:rsid w:val="00D1661F"/>
    <w:rsid w:val="00D1663A"/>
    <w:rsid w:val="00D1686F"/>
    <w:rsid w:val="00D16D79"/>
    <w:rsid w:val="00D16E9F"/>
    <w:rsid w:val="00D171FF"/>
    <w:rsid w:val="00D17261"/>
    <w:rsid w:val="00D17575"/>
    <w:rsid w:val="00D175B9"/>
    <w:rsid w:val="00D17E0F"/>
    <w:rsid w:val="00D17E25"/>
    <w:rsid w:val="00D17F75"/>
    <w:rsid w:val="00D20410"/>
    <w:rsid w:val="00D20871"/>
    <w:rsid w:val="00D20C74"/>
    <w:rsid w:val="00D20CF5"/>
    <w:rsid w:val="00D20D8A"/>
    <w:rsid w:val="00D213BF"/>
    <w:rsid w:val="00D21414"/>
    <w:rsid w:val="00D2143B"/>
    <w:rsid w:val="00D21542"/>
    <w:rsid w:val="00D2155A"/>
    <w:rsid w:val="00D2174C"/>
    <w:rsid w:val="00D21836"/>
    <w:rsid w:val="00D2187D"/>
    <w:rsid w:val="00D21C0D"/>
    <w:rsid w:val="00D22115"/>
    <w:rsid w:val="00D2244D"/>
    <w:rsid w:val="00D22E6E"/>
    <w:rsid w:val="00D23140"/>
    <w:rsid w:val="00D23420"/>
    <w:rsid w:val="00D234BF"/>
    <w:rsid w:val="00D234EA"/>
    <w:rsid w:val="00D236A7"/>
    <w:rsid w:val="00D23771"/>
    <w:rsid w:val="00D2381F"/>
    <w:rsid w:val="00D2388F"/>
    <w:rsid w:val="00D23CF3"/>
    <w:rsid w:val="00D24020"/>
    <w:rsid w:val="00D240F4"/>
    <w:rsid w:val="00D24251"/>
    <w:rsid w:val="00D243A1"/>
    <w:rsid w:val="00D24954"/>
    <w:rsid w:val="00D24C84"/>
    <w:rsid w:val="00D25134"/>
    <w:rsid w:val="00D253D5"/>
    <w:rsid w:val="00D25479"/>
    <w:rsid w:val="00D25526"/>
    <w:rsid w:val="00D2555B"/>
    <w:rsid w:val="00D25A19"/>
    <w:rsid w:val="00D25AA5"/>
    <w:rsid w:val="00D25B22"/>
    <w:rsid w:val="00D25C27"/>
    <w:rsid w:val="00D25CF8"/>
    <w:rsid w:val="00D25F90"/>
    <w:rsid w:val="00D25FC4"/>
    <w:rsid w:val="00D2609C"/>
    <w:rsid w:val="00D261C7"/>
    <w:rsid w:val="00D26214"/>
    <w:rsid w:val="00D26237"/>
    <w:rsid w:val="00D264AC"/>
    <w:rsid w:val="00D267B1"/>
    <w:rsid w:val="00D26A14"/>
    <w:rsid w:val="00D26E53"/>
    <w:rsid w:val="00D27418"/>
    <w:rsid w:val="00D27445"/>
    <w:rsid w:val="00D27572"/>
    <w:rsid w:val="00D27722"/>
    <w:rsid w:val="00D277EC"/>
    <w:rsid w:val="00D27FD0"/>
    <w:rsid w:val="00D30094"/>
    <w:rsid w:val="00D30108"/>
    <w:rsid w:val="00D3034F"/>
    <w:rsid w:val="00D30601"/>
    <w:rsid w:val="00D307CE"/>
    <w:rsid w:val="00D30840"/>
    <w:rsid w:val="00D308B6"/>
    <w:rsid w:val="00D309C7"/>
    <w:rsid w:val="00D309F4"/>
    <w:rsid w:val="00D31052"/>
    <w:rsid w:val="00D3130B"/>
    <w:rsid w:val="00D314A3"/>
    <w:rsid w:val="00D31642"/>
    <w:rsid w:val="00D31780"/>
    <w:rsid w:val="00D31870"/>
    <w:rsid w:val="00D31960"/>
    <w:rsid w:val="00D3221A"/>
    <w:rsid w:val="00D328F7"/>
    <w:rsid w:val="00D32959"/>
    <w:rsid w:val="00D32AAE"/>
    <w:rsid w:val="00D334F0"/>
    <w:rsid w:val="00D3352B"/>
    <w:rsid w:val="00D336A1"/>
    <w:rsid w:val="00D341AA"/>
    <w:rsid w:val="00D343F9"/>
    <w:rsid w:val="00D34519"/>
    <w:rsid w:val="00D3481B"/>
    <w:rsid w:val="00D34A53"/>
    <w:rsid w:val="00D34AEB"/>
    <w:rsid w:val="00D34E26"/>
    <w:rsid w:val="00D350FC"/>
    <w:rsid w:val="00D35101"/>
    <w:rsid w:val="00D351DA"/>
    <w:rsid w:val="00D351EB"/>
    <w:rsid w:val="00D353E6"/>
    <w:rsid w:val="00D35423"/>
    <w:rsid w:val="00D354D1"/>
    <w:rsid w:val="00D3567D"/>
    <w:rsid w:val="00D356C1"/>
    <w:rsid w:val="00D35F06"/>
    <w:rsid w:val="00D36050"/>
    <w:rsid w:val="00D362B4"/>
    <w:rsid w:val="00D36308"/>
    <w:rsid w:val="00D36496"/>
    <w:rsid w:val="00D365B4"/>
    <w:rsid w:val="00D366EB"/>
    <w:rsid w:val="00D36755"/>
    <w:rsid w:val="00D368BD"/>
    <w:rsid w:val="00D369F9"/>
    <w:rsid w:val="00D36CD9"/>
    <w:rsid w:val="00D36EC9"/>
    <w:rsid w:val="00D36EF0"/>
    <w:rsid w:val="00D371D3"/>
    <w:rsid w:val="00D37CC4"/>
    <w:rsid w:val="00D37D12"/>
    <w:rsid w:val="00D37E4C"/>
    <w:rsid w:val="00D37EED"/>
    <w:rsid w:val="00D40604"/>
    <w:rsid w:val="00D4066C"/>
    <w:rsid w:val="00D407CF"/>
    <w:rsid w:val="00D408D0"/>
    <w:rsid w:val="00D40A82"/>
    <w:rsid w:val="00D40BE8"/>
    <w:rsid w:val="00D413E4"/>
    <w:rsid w:val="00D416EB"/>
    <w:rsid w:val="00D418C0"/>
    <w:rsid w:val="00D418E9"/>
    <w:rsid w:val="00D41CB9"/>
    <w:rsid w:val="00D41DA1"/>
    <w:rsid w:val="00D41E5D"/>
    <w:rsid w:val="00D4207E"/>
    <w:rsid w:val="00D422BC"/>
    <w:rsid w:val="00D424A8"/>
    <w:rsid w:val="00D42503"/>
    <w:rsid w:val="00D4259E"/>
    <w:rsid w:val="00D42664"/>
    <w:rsid w:val="00D427AE"/>
    <w:rsid w:val="00D42823"/>
    <w:rsid w:val="00D42C8C"/>
    <w:rsid w:val="00D4368A"/>
    <w:rsid w:val="00D4391C"/>
    <w:rsid w:val="00D43C80"/>
    <w:rsid w:val="00D43D4B"/>
    <w:rsid w:val="00D43F17"/>
    <w:rsid w:val="00D44108"/>
    <w:rsid w:val="00D44263"/>
    <w:rsid w:val="00D44628"/>
    <w:rsid w:val="00D4481F"/>
    <w:rsid w:val="00D44914"/>
    <w:rsid w:val="00D449DB"/>
    <w:rsid w:val="00D44A3E"/>
    <w:rsid w:val="00D44BEC"/>
    <w:rsid w:val="00D4509A"/>
    <w:rsid w:val="00D451C3"/>
    <w:rsid w:val="00D45494"/>
    <w:rsid w:val="00D455E5"/>
    <w:rsid w:val="00D45663"/>
    <w:rsid w:val="00D45697"/>
    <w:rsid w:val="00D45760"/>
    <w:rsid w:val="00D45969"/>
    <w:rsid w:val="00D45A13"/>
    <w:rsid w:val="00D45DC6"/>
    <w:rsid w:val="00D45F04"/>
    <w:rsid w:val="00D45F2A"/>
    <w:rsid w:val="00D46420"/>
    <w:rsid w:val="00D464C7"/>
    <w:rsid w:val="00D46609"/>
    <w:rsid w:val="00D4668F"/>
    <w:rsid w:val="00D46742"/>
    <w:rsid w:val="00D46775"/>
    <w:rsid w:val="00D4695C"/>
    <w:rsid w:val="00D46A3D"/>
    <w:rsid w:val="00D46A77"/>
    <w:rsid w:val="00D46F14"/>
    <w:rsid w:val="00D46F70"/>
    <w:rsid w:val="00D46F82"/>
    <w:rsid w:val="00D47069"/>
    <w:rsid w:val="00D47145"/>
    <w:rsid w:val="00D47297"/>
    <w:rsid w:val="00D47BC5"/>
    <w:rsid w:val="00D47CBF"/>
    <w:rsid w:val="00D47D4B"/>
    <w:rsid w:val="00D47E20"/>
    <w:rsid w:val="00D5003A"/>
    <w:rsid w:val="00D5006A"/>
    <w:rsid w:val="00D5041C"/>
    <w:rsid w:val="00D505C0"/>
    <w:rsid w:val="00D505F8"/>
    <w:rsid w:val="00D5080D"/>
    <w:rsid w:val="00D5083B"/>
    <w:rsid w:val="00D50C69"/>
    <w:rsid w:val="00D50C73"/>
    <w:rsid w:val="00D50C96"/>
    <w:rsid w:val="00D50CB7"/>
    <w:rsid w:val="00D50EBD"/>
    <w:rsid w:val="00D5102F"/>
    <w:rsid w:val="00D516AF"/>
    <w:rsid w:val="00D51764"/>
    <w:rsid w:val="00D51AC5"/>
    <w:rsid w:val="00D51B4D"/>
    <w:rsid w:val="00D51E3E"/>
    <w:rsid w:val="00D52603"/>
    <w:rsid w:val="00D52D8D"/>
    <w:rsid w:val="00D5315F"/>
    <w:rsid w:val="00D53B35"/>
    <w:rsid w:val="00D53CBB"/>
    <w:rsid w:val="00D53DEF"/>
    <w:rsid w:val="00D546F6"/>
    <w:rsid w:val="00D5483C"/>
    <w:rsid w:val="00D54A9C"/>
    <w:rsid w:val="00D54B89"/>
    <w:rsid w:val="00D5506A"/>
    <w:rsid w:val="00D553EE"/>
    <w:rsid w:val="00D55CE6"/>
    <w:rsid w:val="00D56198"/>
    <w:rsid w:val="00D561F6"/>
    <w:rsid w:val="00D56203"/>
    <w:rsid w:val="00D56273"/>
    <w:rsid w:val="00D562A3"/>
    <w:rsid w:val="00D564AB"/>
    <w:rsid w:val="00D565EE"/>
    <w:rsid w:val="00D56698"/>
    <w:rsid w:val="00D56757"/>
    <w:rsid w:val="00D56A9A"/>
    <w:rsid w:val="00D56E98"/>
    <w:rsid w:val="00D56FAF"/>
    <w:rsid w:val="00D57136"/>
    <w:rsid w:val="00D571E3"/>
    <w:rsid w:val="00D57423"/>
    <w:rsid w:val="00D577BA"/>
    <w:rsid w:val="00D578EA"/>
    <w:rsid w:val="00D57A0D"/>
    <w:rsid w:val="00D57DC9"/>
    <w:rsid w:val="00D57FEB"/>
    <w:rsid w:val="00D6056F"/>
    <w:rsid w:val="00D607C8"/>
    <w:rsid w:val="00D609A7"/>
    <w:rsid w:val="00D609AA"/>
    <w:rsid w:val="00D60BB3"/>
    <w:rsid w:val="00D60D06"/>
    <w:rsid w:val="00D60EEC"/>
    <w:rsid w:val="00D613AA"/>
    <w:rsid w:val="00D6151C"/>
    <w:rsid w:val="00D615F9"/>
    <w:rsid w:val="00D616CF"/>
    <w:rsid w:val="00D61746"/>
    <w:rsid w:val="00D61C2F"/>
    <w:rsid w:val="00D61D43"/>
    <w:rsid w:val="00D61E00"/>
    <w:rsid w:val="00D61E9E"/>
    <w:rsid w:val="00D61FF0"/>
    <w:rsid w:val="00D62244"/>
    <w:rsid w:val="00D62339"/>
    <w:rsid w:val="00D62682"/>
    <w:rsid w:val="00D62804"/>
    <w:rsid w:val="00D63181"/>
    <w:rsid w:val="00D6326B"/>
    <w:rsid w:val="00D633F0"/>
    <w:rsid w:val="00D63818"/>
    <w:rsid w:val="00D63BB2"/>
    <w:rsid w:val="00D63C1E"/>
    <w:rsid w:val="00D6405E"/>
    <w:rsid w:val="00D6436B"/>
    <w:rsid w:val="00D64375"/>
    <w:rsid w:val="00D643E0"/>
    <w:rsid w:val="00D6444A"/>
    <w:rsid w:val="00D647BE"/>
    <w:rsid w:val="00D6485C"/>
    <w:rsid w:val="00D64B0E"/>
    <w:rsid w:val="00D65049"/>
    <w:rsid w:val="00D65074"/>
    <w:rsid w:val="00D6523D"/>
    <w:rsid w:val="00D6584F"/>
    <w:rsid w:val="00D65B3B"/>
    <w:rsid w:val="00D65E08"/>
    <w:rsid w:val="00D65F81"/>
    <w:rsid w:val="00D661FA"/>
    <w:rsid w:val="00D668FE"/>
    <w:rsid w:val="00D66A5A"/>
    <w:rsid w:val="00D66BB2"/>
    <w:rsid w:val="00D66D54"/>
    <w:rsid w:val="00D66FF3"/>
    <w:rsid w:val="00D67154"/>
    <w:rsid w:val="00D672AD"/>
    <w:rsid w:val="00D67346"/>
    <w:rsid w:val="00D6747D"/>
    <w:rsid w:val="00D67487"/>
    <w:rsid w:val="00D6768B"/>
    <w:rsid w:val="00D676AD"/>
    <w:rsid w:val="00D676FF"/>
    <w:rsid w:val="00D67799"/>
    <w:rsid w:val="00D677F5"/>
    <w:rsid w:val="00D67895"/>
    <w:rsid w:val="00D67D85"/>
    <w:rsid w:val="00D67DAF"/>
    <w:rsid w:val="00D67EE9"/>
    <w:rsid w:val="00D67F0E"/>
    <w:rsid w:val="00D702CF"/>
    <w:rsid w:val="00D703CF"/>
    <w:rsid w:val="00D7116B"/>
    <w:rsid w:val="00D7117E"/>
    <w:rsid w:val="00D7161A"/>
    <w:rsid w:val="00D718A4"/>
    <w:rsid w:val="00D71B58"/>
    <w:rsid w:val="00D71B6C"/>
    <w:rsid w:val="00D7202D"/>
    <w:rsid w:val="00D72154"/>
    <w:rsid w:val="00D722BD"/>
    <w:rsid w:val="00D72446"/>
    <w:rsid w:val="00D7271E"/>
    <w:rsid w:val="00D72830"/>
    <w:rsid w:val="00D72B9C"/>
    <w:rsid w:val="00D72CA0"/>
    <w:rsid w:val="00D72E46"/>
    <w:rsid w:val="00D7307B"/>
    <w:rsid w:val="00D73094"/>
    <w:rsid w:val="00D73502"/>
    <w:rsid w:val="00D7350A"/>
    <w:rsid w:val="00D7365C"/>
    <w:rsid w:val="00D73AA5"/>
    <w:rsid w:val="00D73DBF"/>
    <w:rsid w:val="00D73EE5"/>
    <w:rsid w:val="00D740C8"/>
    <w:rsid w:val="00D7418A"/>
    <w:rsid w:val="00D74471"/>
    <w:rsid w:val="00D74538"/>
    <w:rsid w:val="00D7454A"/>
    <w:rsid w:val="00D74561"/>
    <w:rsid w:val="00D746F1"/>
    <w:rsid w:val="00D74751"/>
    <w:rsid w:val="00D74786"/>
    <w:rsid w:val="00D74EF4"/>
    <w:rsid w:val="00D7512C"/>
    <w:rsid w:val="00D752BA"/>
    <w:rsid w:val="00D753CF"/>
    <w:rsid w:val="00D75835"/>
    <w:rsid w:val="00D758D0"/>
    <w:rsid w:val="00D75985"/>
    <w:rsid w:val="00D75BD4"/>
    <w:rsid w:val="00D75C44"/>
    <w:rsid w:val="00D75E39"/>
    <w:rsid w:val="00D76150"/>
    <w:rsid w:val="00D7672D"/>
    <w:rsid w:val="00D76893"/>
    <w:rsid w:val="00D76CD4"/>
    <w:rsid w:val="00D76DD0"/>
    <w:rsid w:val="00D76E05"/>
    <w:rsid w:val="00D77085"/>
    <w:rsid w:val="00D771EA"/>
    <w:rsid w:val="00D77C23"/>
    <w:rsid w:val="00D77D1C"/>
    <w:rsid w:val="00D77D4A"/>
    <w:rsid w:val="00D8010A"/>
    <w:rsid w:val="00D8031D"/>
    <w:rsid w:val="00D804FD"/>
    <w:rsid w:val="00D80666"/>
    <w:rsid w:val="00D80750"/>
    <w:rsid w:val="00D807B8"/>
    <w:rsid w:val="00D80848"/>
    <w:rsid w:val="00D80B3E"/>
    <w:rsid w:val="00D80DB0"/>
    <w:rsid w:val="00D80E88"/>
    <w:rsid w:val="00D80FEE"/>
    <w:rsid w:val="00D81074"/>
    <w:rsid w:val="00D811DC"/>
    <w:rsid w:val="00D8121A"/>
    <w:rsid w:val="00D812B3"/>
    <w:rsid w:val="00D812F0"/>
    <w:rsid w:val="00D81340"/>
    <w:rsid w:val="00D81589"/>
    <w:rsid w:val="00D819F3"/>
    <w:rsid w:val="00D81A0C"/>
    <w:rsid w:val="00D81DAA"/>
    <w:rsid w:val="00D81F2F"/>
    <w:rsid w:val="00D8245B"/>
    <w:rsid w:val="00D8249F"/>
    <w:rsid w:val="00D8254F"/>
    <w:rsid w:val="00D82838"/>
    <w:rsid w:val="00D82896"/>
    <w:rsid w:val="00D828A8"/>
    <w:rsid w:val="00D82B3B"/>
    <w:rsid w:val="00D82DE8"/>
    <w:rsid w:val="00D83625"/>
    <w:rsid w:val="00D8363E"/>
    <w:rsid w:val="00D83672"/>
    <w:rsid w:val="00D836B6"/>
    <w:rsid w:val="00D83771"/>
    <w:rsid w:val="00D839EA"/>
    <w:rsid w:val="00D83A0E"/>
    <w:rsid w:val="00D83B20"/>
    <w:rsid w:val="00D83B34"/>
    <w:rsid w:val="00D83B42"/>
    <w:rsid w:val="00D83BBE"/>
    <w:rsid w:val="00D8411B"/>
    <w:rsid w:val="00D8421D"/>
    <w:rsid w:val="00D84407"/>
    <w:rsid w:val="00D8445B"/>
    <w:rsid w:val="00D846E9"/>
    <w:rsid w:val="00D84919"/>
    <w:rsid w:val="00D84B0F"/>
    <w:rsid w:val="00D84C75"/>
    <w:rsid w:val="00D85116"/>
    <w:rsid w:val="00D851A0"/>
    <w:rsid w:val="00D8558C"/>
    <w:rsid w:val="00D8580E"/>
    <w:rsid w:val="00D859D7"/>
    <w:rsid w:val="00D85C8E"/>
    <w:rsid w:val="00D85F60"/>
    <w:rsid w:val="00D862F7"/>
    <w:rsid w:val="00D86407"/>
    <w:rsid w:val="00D86423"/>
    <w:rsid w:val="00D86475"/>
    <w:rsid w:val="00D864AE"/>
    <w:rsid w:val="00D8650A"/>
    <w:rsid w:val="00D86851"/>
    <w:rsid w:val="00D869A4"/>
    <w:rsid w:val="00D86B43"/>
    <w:rsid w:val="00D86E8C"/>
    <w:rsid w:val="00D86EC0"/>
    <w:rsid w:val="00D86F5F"/>
    <w:rsid w:val="00D8710C"/>
    <w:rsid w:val="00D871DB"/>
    <w:rsid w:val="00D87624"/>
    <w:rsid w:val="00D878A9"/>
    <w:rsid w:val="00D879C0"/>
    <w:rsid w:val="00D87B7B"/>
    <w:rsid w:val="00D87E77"/>
    <w:rsid w:val="00D87EAD"/>
    <w:rsid w:val="00D9019D"/>
    <w:rsid w:val="00D9020A"/>
    <w:rsid w:val="00D902FA"/>
    <w:rsid w:val="00D90308"/>
    <w:rsid w:val="00D907D9"/>
    <w:rsid w:val="00D9084D"/>
    <w:rsid w:val="00D90A7B"/>
    <w:rsid w:val="00D90B6F"/>
    <w:rsid w:val="00D910D0"/>
    <w:rsid w:val="00D9114E"/>
    <w:rsid w:val="00D91464"/>
    <w:rsid w:val="00D9149D"/>
    <w:rsid w:val="00D914C7"/>
    <w:rsid w:val="00D91746"/>
    <w:rsid w:val="00D918E1"/>
    <w:rsid w:val="00D919FB"/>
    <w:rsid w:val="00D91B05"/>
    <w:rsid w:val="00D91BD2"/>
    <w:rsid w:val="00D91D62"/>
    <w:rsid w:val="00D91DD4"/>
    <w:rsid w:val="00D91FB2"/>
    <w:rsid w:val="00D920F0"/>
    <w:rsid w:val="00D92334"/>
    <w:rsid w:val="00D92696"/>
    <w:rsid w:val="00D929C7"/>
    <w:rsid w:val="00D92B1D"/>
    <w:rsid w:val="00D92CDB"/>
    <w:rsid w:val="00D9313D"/>
    <w:rsid w:val="00D937FF"/>
    <w:rsid w:val="00D93BE0"/>
    <w:rsid w:val="00D93CCB"/>
    <w:rsid w:val="00D93DE8"/>
    <w:rsid w:val="00D93ECB"/>
    <w:rsid w:val="00D94028"/>
    <w:rsid w:val="00D941EB"/>
    <w:rsid w:val="00D94683"/>
    <w:rsid w:val="00D947B7"/>
    <w:rsid w:val="00D94A91"/>
    <w:rsid w:val="00D94B3B"/>
    <w:rsid w:val="00D9511B"/>
    <w:rsid w:val="00D951C5"/>
    <w:rsid w:val="00D954CA"/>
    <w:rsid w:val="00D95E17"/>
    <w:rsid w:val="00D96243"/>
    <w:rsid w:val="00D965EE"/>
    <w:rsid w:val="00D9694D"/>
    <w:rsid w:val="00D96C53"/>
    <w:rsid w:val="00D96F26"/>
    <w:rsid w:val="00D970BC"/>
    <w:rsid w:val="00D971A2"/>
    <w:rsid w:val="00D97D3C"/>
    <w:rsid w:val="00DA004C"/>
    <w:rsid w:val="00DA0137"/>
    <w:rsid w:val="00DA0250"/>
    <w:rsid w:val="00DA0563"/>
    <w:rsid w:val="00DA0B53"/>
    <w:rsid w:val="00DA0CBC"/>
    <w:rsid w:val="00DA0D4E"/>
    <w:rsid w:val="00DA0D5C"/>
    <w:rsid w:val="00DA0E41"/>
    <w:rsid w:val="00DA13DF"/>
    <w:rsid w:val="00DA1835"/>
    <w:rsid w:val="00DA1889"/>
    <w:rsid w:val="00DA19C4"/>
    <w:rsid w:val="00DA1B1D"/>
    <w:rsid w:val="00DA1C01"/>
    <w:rsid w:val="00DA1C94"/>
    <w:rsid w:val="00DA1CEC"/>
    <w:rsid w:val="00DA1D43"/>
    <w:rsid w:val="00DA1DAA"/>
    <w:rsid w:val="00DA1DE0"/>
    <w:rsid w:val="00DA1F40"/>
    <w:rsid w:val="00DA22BB"/>
    <w:rsid w:val="00DA2692"/>
    <w:rsid w:val="00DA27E0"/>
    <w:rsid w:val="00DA295A"/>
    <w:rsid w:val="00DA2E6D"/>
    <w:rsid w:val="00DA2EC7"/>
    <w:rsid w:val="00DA31EF"/>
    <w:rsid w:val="00DA3257"/>
    <w:rsid w:val="00DA3574"/>
    <w:rsid w:val="00DA377A"/>
    <w:rsid w:val="00DA381F"/>
    <w:rsid w:val="00DA3BC5"/>
    <w:rsid w:val="00DA3C31"/>
    <w:rsid w:val="00DA4384"/>
    <w:rsid w:val="00DA4745"/>
    <w:rsid w:val="00DA4761"/>
    <w:rsid w:val="00DA4C82"/>
    <w:rsid w:val="00DA512B"/>
    <w:rsid w:val="00DA5BFF"/>
    <w:rsid w:val="00DA5EDB"/>
    <w:rsid w:val="00DA5F9D"/>
    <w:rsid w:val="00DA6346"/>
    <w:rsid w:val="00DA64B6"/>
    <w:rsid w:val="00DA6513"/>
    <w:rsid w:val="00DA66C3"/>
    <w:rsid w:val="00DA6772"/>
    <w:rsid w:val="00DA6BC4"/>
    <w:rsid w:val="00DA73A0"/>
    <w:rsid w:val="00DA75C2"/>
    <w:rsid w:val="00DA75DE"/>
    <w:rsid w:val="00DA793A"/>
    <w:rsid w:val="00DA7AB1"/>
    <w:rsid w:val="00DA7DC4"/>
    <w:rsid w:val="00DA7E35"/>
    <w:rsid w:val="00DB00A6"/>
    <w:rsid w:val="00DB00D3"/>
    <w:rsid w:val="00DB07C0"/>
    <w:rsid w:val="00DB07C7"/>
    <w:rsid w:val="00DB083A"/>
    <w:rsid w:val="00DB0B61"/>
    <w:rsid w:val="00DB0BFC"/>
    <w:rsid w:val="00DB0C8E"/>
    <w:rsid w:val="00DB0C9C"/>
    <w:rsid w:val="00DB0D46"/>
    <w:rsid w:val="00DB0E54"/>
    <w:rsid w:val="00DB11F3"/>
    <w:rsid w:val="00DB1595"/>
    <w:rsid w:val="00DB1A01"/>
    <w:rsid w:val="00DB1A07"/>
    <w:rsid w:val="00DB1A55"/>
    <w:rsid w:val="00DB1E46"/>
    <w:rsid w:val="00DB1FDD"/>
    <w:rsid w:val="00DB2339"/>
    <w:rsid w:val="00DB2ABA"/>
    <w:rsid w:val="00DB2C02"/>
    <w:rsid w:val="00DB2E00"/>
    <w:rsid w:val="00DB3209"/>
    <w:rsid w:val="00DB3825"/>
    <w:rsid w:val="00DB3B02"/>
    <w:rsid w:val="00DB3B4E"/>
    <w:rsid w:val="00DB3BA0"/>
    <w:rsid w:val="00DB3CC7"/>
    <w:rsid w:val="00DB3D2D"/>
    <w:rsid w:val="00DB44A9"/>
    <w:rsid w:val="00DB46E7"/>
    <w:rsid w:val="00DB4B16"/>
    <w:rsid w:val="00DB4CAA"/>
    <w:rsid w:val="00DB4DA1"/>
    <w:rsid w:val="00DB4E09"/>
    <w:rsid w:val="00DB4F35"/>
    <w:rsid w:val="00DB5186"/>
    <w:rsid w:val="00DB52B1"/>
    <w:rsid w:val="00DB52B2"/>
    <w:rsid w:val="00DB53EB"/>
    <w:rsid w:val="00DB57AB"/>
    <w:rsid w:val="00DB5838"/>
    <w:rsid w:val="00DB5A79"/>
    <w:rsid w:val="00DB5BDB"/>
    <w:rsid w:val="00DB5CA4"/>
    <w:rsid w:val="00DB5E87"/>
    <w:rsid w:val="00DB5F9E"/>
    <w:rsid w:val="00DB63A3"/>
    <w:rsid w:val="00DB6488"/>
    <w:rsid w:val="00DB648E"/>
    <w:rsid w:val="00DB65F3"/>
    <w:rsid w:val="00DB66F9"/>
    <w:rsid w:val="00DB6816"/>
    <w:rsid w:val="00DB69E8"/>
    <w:rsid w:val="00DB6DBB"/>
    <w:rsid w:val="00DB6E1B"/>
    <w:rsid w:val="00DB6F8E"/>
    <w:rsid w:val="00DB6FD3"/>
    <w:rsid w:val="00DB735C"/>
    <w:rsid w:val="00DB7684"/>
    <w:rsid w:val="00DB7872"/>
    <w:rsid w:val="00DB78D6"/>
    <w:rsid w:val="00DB7AD5"/>
    <w:rsid w:val="00DB7C5B"/>
    <w:rsid w:val="00DB7F1B"/>
    <w:rsid w:val="00DC00E6"/>
    <w:rsid w:val="00DC026D"/>
    <w:rsid w:val="00DC040A"/>
    <w:rsid w:val="00DC0EE1"/>
    <w:rsid w:val="00DC10F8"/>
    <w:rsid w:val="00DC1261"/>
    <w:rsid w:val="00DC1587"/>
    <w:rsid w:val="00DC1A0E"/>
    <w:rsid w:val="00DC1A3E"/>
    <w:rsid w:val="00DC1A4E"/>
    <w:rsid w:val="00DC1AC5"/>
    <w:rsid w:val="00DC1B32"/>
    <w:rsid w:val="00DC1F76"/>
    <w:rsid w:val="00DC236B"/>
    <w:rsid w:val="00DC2A9D"/>
    <w:rsid w:val="00DC2F19"/>
    <w:rsid w:val="00DC309C"/>
    <w:rsid w:val="00DC31B7"/>
    <w:rsid w:val="00DC332F"/>
    <w:rsid w:val="00DC37D7"/>
    <w:rsid w:val="00DC3D13"/>
    <w:rsid w:val="00DC3E5D"/>
    <w:rsid w:val="00DC3FAC"/>
    <w:rsid w:val="00DC3FF9"/>
    <w:rsid w:val="00DC42FB"/>
    <w:rsid w:val="00DC4798"/>
    <w:rsid w:val="00DC48CE"/>
    <w:rsid w:val="00DC4B76"/>
    <w:rsid w:val="00DC4E5E"/>
    <w:rsid w:val="00DC4E61"/>
    <w:rsid w:val="00DC510B"/>
    <w:rsid w:val="00DC5252"/>
    <w:rsid w:val="00DC544D"/>
    <w:rsid w:val="00DC5705"/>
    <w:rsid w:val="00DC571F"/>
    <w:rsid w:val="00DC5AA4"/>
    <w:rsid w:val="00DC5B81"/>
    <w:rsid w:val="00DC5BFE"/>
    <w:rsid w:val="00DC5C74"/>
    <w:rsid w:val="00DC652D"/>
    <w:rsid w:val="00DC6947"/>
    <w:rsid w:val="00DC6AB2"/>
    <w:rsid w:val="00DC6B6E"/>
    <w:rsid w:val="00DC7319"/>
    <w:rsid w:val="00DC75AA"/>
    <w:rsid w:val="00DC7992"/>
    <w:rsid w:val="00DC7E5D"/>
    <w:rsid w:val="00DC7FFD"/>
    <w:rsid w:val="00DD0027"/>
    <w:rsid w:val="00DD0372"/>
    <w:rsid w:val="00DD051F"/>
    <w:rsid w:val="00DD06ED"/>
    <w:rsid w:val="00DD08BB"/>
    <w:rsid w:val="00DD0DCA"/>
    <w:rsid w:val="00DD0F67"/>
    <w:rsid w:val="00DD109C"/>
    <w:rsid w:val="00DD191C"/>
    <w:rsid w:val="00DD1C34"/>
    <w:rsid w:val="00DD20B5"/>
    <w:rsid w:val="00DD29B4"/>
    <w:rsid w:val="00DD31EF"/>
    <w:rsid w:val="00DD3526"/>
    <w:rsid w:val="00DD35D3"/>
    <w:rsid w:val="00DD3605"/>
    <w:rsid w:val="00DD36B6"/>
    <w:rsid w:val="00DD36CC"/>
    <w:rsid w:val="00DD37B7"/>
    <w:rsid w:val="00DD391F"/>
    <w:rsid w:val="00DD394C"/>
    <w:rsid w:val="00DD3B5E"/>
    <w:rsid w:val="00DD3D36"/>
    <w:rsid w:val="00DD3D67"/>
    <w:rsid w:val="00DD3ED6"/>
    <w:rsid w:val="00DD3FB2"/>
    <w:rsid w:val="00DD4AD9"/>
    <w:rsid w:val="00DD4B2F"/>
    <w:rsid w:val="00DD4BB7"/>
    <w:rsid w:val="00DD5109"/>
    <w:rsid w:val="00DD5176"/>
    <w:rsid w:val="00DD536A"/>
    <w:rsid w:val="00DD537A"/>
    <w:rsid w:val="00DD543C"/>
    <w:rsid w:val="00DD55CA"/>
    <w:rsid w:val="00DD5910"/>
    <w:rsid w:val="00DD5F45"/>
    <w:rsid w:val="00DD6141"/>
    <w:rsid w:val="00DD6160"/>
    <w:rsid w:val="00DD6240"/>
    <w:rsid w:val="00DD6616"/>
    <w:rsid w:val="00DD6A86"/>
    <w:rsid w:val="00DD6BC4"/>
    <w:rsid w:val="00DD6CFB"/>
    <w:rsid w:val="00DD7587"/>
    <w:rsid w:val="00DD7636"/>
    <w:rsid w:val="00DD77CC"/>
    <w:rsid w:val="00DD7BD2"/>
    <w:rsid w:val="00DD7DBA"/>
    <w:rsid w:val="00DD7F06"/>
    <w:rsid w:val="00DD7F17"/>
    <w:rsid w:val="00DE0755"/>
    <w:rsid w:val="00DE0887"/>
    <w:rsid w:val="00DE0906"/>
    <w:rsid w:val="00DE0A7F"/>
    <w:rsid w:val="00DE0BC8"/>
    <w:rsid w:val="00DE0F12"/>
    <w:rsid w:val="00DE1110"/>
    <w:rsid w:val="00DE1299"/>
    <w:rsid w:val="00DE1307"/>
    <w:rsid w:val="00DE1977"/>
    <w:rsid w:val="00DE1A98"/>
    <w:rsid w:val="00DE1C1F"/>
    <w:rsid w:val="00DE1CF6"/>
    <w:rsid w:val="00DE1E07"/>
    <w:rsid w:val="00DE1EE5"/>
    <w:rsid w:val="00DE1F50"/>
    <w:rsid w:val="00DE2554"/>
    <w:rsid w:val="00DE2DC7"/>
    <w:rsid w:val="00DE37A3"/>
    <w:rsid w:val="00DE3980"/>
    <w:rsid w:val="00DE3C23"/>
    <w:rsid w:val="00DE3FA1"/>
    <w:rsid w:val="00DE4070"/>
    <w:rsid w:val="00DE43D9"/>
    <w:rsid w:val="00DE4411"/>
    <w:rsid w:val="00DE44FC"/>
    <w:rsid w:val="00DE4629"/>
    <w:rsid w:val="00DE4658"/>
    <w:rsid w:val="00DE46A1"/>
    <w:rsid w:val="00DE493D"/>
    <w:rsid w:val="00DE496C"/>
    <w:rsid w:val="00DE4CEC"/>
    <w:rsid w:val="00DE5276"/>
    <w:rsid w:val="00DE52E8"/>
    <w:rsid w:val="00DE53D3"/>
    <w:rsid w:val="00DE5501"/>
    <w:rsid w:val="00DE56E6"/>
    <w:rsid w:val="00DE57AF"/>
    <w:rsid w:val="00DE5E00"/>
    <w:rsid w:val="00DE60ED"/>
    <w:rsid w:val="00DE6369"/>
    <w:rsid w:val="00DE63A1"/>
    <w:rsid w:val="00DE659C"/>
    <w:rsid w:val="00DE674F"/>
    <w:rsid w:val="00DE6F61"/>
    <w:rsid w:val="00DE700F"/>
    <w:rsid w:val="00DE7039"/>
    <w:rsid w:val="00DE776D"/>
    <w:rsid w:val="00DE77AC"/>
    <w:rsid w:val="00DE7945"/>
    <w:rsid w:val="00DE7E77"/>
    <w:rsid w:val="00DE7ECD"/>
    <w:rsid w:val="00DE7F23"/>
    <w:rsid w:val="00DF02E5"/>
    <w:rsid w:val="00DF02FF"/>
    <w:rsid w:val="00DF0305"/>
    <w:rsid w:val="00DF031E"/>
    <w:rsid w:val="00DF06BF"/>
    <w:rsid w:val="00DF0B3D"/>
    <w:rsid w:val="00DF0C6A"/>
    <w:rsid w:val="00DF1242"/>
    <w:rsid w:val="00DF128D"/>
    <w:rsid w:val="00DF1547"/>
    <w:rsid w:val="00DF1572"/>
    <w:rsid w:val="00DF15C7"/>
    <w:rsid w:val="00DF1BE6"/>
    <w:rsid w:val="00DF1C9F"/>
    <w:rsid w:val="00DF1D3D"/>
    <w:rsid w:val="00DF1D94"/>
    <w:rsid w:val="00DF1E71"/>
    <w:rsid w:val="00DF1F3E"/>
    <w:rsid w:val="00DF1FFA"/>
    <w:rsid w:val="00DF26A5"/>
    <w:rsid w:val="00DF26D2"/>
    <w:rsid w:val="00DF2881"/>
    <w:rsid w:val="00DF2C05"/>
    <w:rsid w:val="00DF2C81"/>
    <w:rsid w:val="00DF2F1C"/>
    <w:rsid w:val="00DF3218"/>
    <w:rsid w:val="00DF32AC"/>
    <w:rsid w:val="00DF3C5C"/>
    <w:rsid w:val="00DF3EF7"/>
    <w:rsid w:val="00DF3F08"/>
    <w:rsid w:val="00DF432B"/>
    <w:rsid w:val="00DF48FE"/>
    <w:rsid w:val="00DF4915"/>
    <w:rsid w:val="00DF49AF"/>
    <w:rsid w:val="00DF4DCB"/>
    <w:rsid w:val="00DF4FA2"/>
    <w:rsid w:val="00DF5217"/>
    <w:rsid w:val="00DF52DB"/>
    <w:rsid w:val="00DF55EB"/>
    <w:rsid w:val="00DF5842"/>
    <w:rsid w:val="00DF5A89"/>
    <w:rsid w:val="00DF608F"/>
    <w:rsid w:val="00DF61A1"/>
    <w:rsid w:val="00DF652B"/>
    <w:rsid w:val="00DF6971"/>
    <w:rsid w:val="00DF6FBA"/>
    <w:rsid w:val="00DF72EB"/>
    <w:rsid w:val="00DF74B2"/>
    <w:rsid w:val="00DF786E"/>
    <w:rsid w:val="00DF7D2B"/>
    <w:rsid w:val="00DF7EFB"/>
    <w:rsid w:val="00E0015F"/>
    <w:rsid w:val="00E0069C"/>
    <w:rsid w:val="00E00C72"/>
    <w:rsid w:val="00E00CC1"/>
    <w:rsid w:val="00E00ECB"/>
    <w:rsid w:val="00E00F55"/>
    <w:rsid w:val="00E01293"/>
    <w:rsid w:val="00E0135B"/>
    <w:rsid w:val="00E018F3"/>
    <w:rsid w:val="00E01AE8"/>
    <w:rsid w:val="00E01E9F"/>
    <w:rsid w:val="00E01F2A"/>
    <w:rsid w:val="00E01F6F"/>
    <w:rsid w:val="00E01F75"/>
    <w:rsid w:val="00E02668"/>
    <w:rsid w:val="00E027A0"/>
    <w:rsid w:val="00E02A9D"/>
    <w:rsid w:val="00E02DBC"/>
    <w:rsid w:val="00E03386"/>
    <w:rsid w:val="00E03680"/>
    <w:rsid w:val="00E03D0E"/>
    <w:rsid w:val="00E03F0E"/>
    <w:rsid w:val="00E040C9"/>
    <w:rsid w:val="00E0414F"/>
    <w:rsid w:val="00E04559"/>
    <w:rsid w:val="00E0475E"/>
    <w:rsid w:val="00E04763"/>
    <w:rsid w:val="00E04984"/>
    <w:rsid w:val="00E04AF4"/>
    <w:rsid w:val="00E04CBD"/>
    <w:rsid w:val="00E04DB1"/>
    <w:rsid w:val="00E04FE5"/>
    <w:rsid w:val="00E05155"/>
    <w:rsid w:val="00E05195"/>
    <w:rsid w:val="00E0530B"/>
    <w:rsid w:val="00E056F5"/>
    <w:rsid w:val="00E0595D"/>
    <w:rsid w:val="00E05E3E"/>
    <w:rsid w:val="00E05F34"/>
    <w:rsid w:val="00E05FE7"/>
    <w:rsid w:val="00E0612D"/>
    <w:rsid w:val="00E06473"/>
    <w:rsid w:val="00E0649B"/>
    <w:rsid w:val="00E06887"/>
    <w:rsid w:val="00E06C2D"/>
    <w:rsid w:val="00E07026"/>
    <w:rsid w:val="00E070C3"/>
    <w:rsid w:val="00E07924"/>
    <w:rsid w:val="00E07BA7"/>
    <w:rsid w:val="00E10438"/>
    <w:rsid w:val="00E106EB"/>
    <w:rsid w:val="00E10BCF"/>
    <w:rsid w:val="00E11088"/>
    <w:rsid w:val="00E11439"/>
    <w:rsid w:val="00E119D1"/>
    <w:rsid w:val="00E11E4C"/>
    <w:rsid w:val="00E12065"/>
    <w:rsid w:val="00E120F3"/>
    <w:rsid w:val="00E12374"/>
    <w:rsid w:val="00E1278C"/>
    <w:rsid w:val="00E12AF5"/>
    <w:rsid w:val="00E12DA1"/>
    <w:rsid w:val="00E13191"/>
    <w:rsid w:val="00E135B5"/>
    <w:rsid w:val="00E13F55"/>
    <w:rsid w:val="00E14323"/>
    <w:rsid w:val="00E1438E"/>
    <w:rsid w:val="00E1458C"/>
    <w:rsid w:val="00E14892"/>
    <w:rsid w:val="00E148CA"/>
    <w:rsid w:val="00E153AA"/>
    <w:rsid w:val="00E153EA"/>
    <w:rsid w:val="00E1549B"/>
    <w:rsid w:val="00E15693"/>
    <w:rsid w:val="00E156E5"/>
    <w:rsid w:val="00E15705"/>
    <w:rsid w:val="00E157BA"/>
    <w:rsid w:val="00E1580C"/>
    <w:rsid w:val="00E158CD"/>
    <w:rsid w:val="00E1592B"/>
    <w:rsid w:val="00E15E0C"/>
    <w:rsid w:val="00E160AD"/>
    <w:rsid w:val="00E16101"/>
    <w:rsid w:val="00E1614A"/>
    <w:rsid w:val="00E1625C"/>
    <w:rsid w:val="00E16290"/>
    <w:rsid w:val="00E168C1"/>
    <w:rsid w:val="00E169BC"/>
    <w:rsid w:val="00E16D5F"/>
    <w:rsid w:val="00E17077"/>
    <w:rsid w:val="00E1723E"/>
    <w:rsid w:val="00E17275"/>
    <w:rsid w:val="00E1727B"/>
    <w:rsid w:val="00E174B4"/>
    <w:rsid w:val="00E17692"/>
    <w:rsid w:val="00E176FC"/>
    <w:rsid w:val="00E17D68"/>
    <w:rsid w:val="00E20424"/>
    <w:rsid w:val="00E20677"/>
    <w:rsid w:val="00E207B8"/>
    <w:rsid w:val="00E20828"/>
    <w:rsid w:val="00E209FA"/>
    <w:rsid w:val="00E20C84"/>
    <w:rsid w:val="00E20D0A"/>
    <w:rsid w:val="00E20E23"/>
    <w:rsid w:val="00E20F00"/>
    <w:rsid w:val="00E210CA"/>
    <w:rsid w:val="00E211D0"/>
    <w:rsid w:val="00E21233"/>
    <w:rsid w:val="00E21352"/>
    <w:rsid w:val="00E217F5"/>
    <w:rsid w:val="00E2198D"/>
    <w:rsid w:val="00E21DB3"/>
    <w:rsid w:val="00E21F4D"/>
    <w:rsid w:val="00E223DB"/>
    <w:rsid w:val="00E223FC"/>
    <w:rsid w:val="00E229A9"/>
    <w:rsid w:val="00E22DA4"/>
    <w:rsid w:val="00E2304E"/>
    <w:rsid w:val="00E2351B"/>
    <w:rsid w:val="00E23728"/>
    <w:rsid w:val="00E238F4"/>
    <w:rsid w:val="00E23BF0"/>
    <w:rsid w:val="00E23C89"/>
    <w:rsid w:val="00E2425E"/>
    <w:rsid w:val="00E24335"/>
    <w:rsid w:val="00E24757"/>
    <w:rsid w:val="00E24964"/>
    <w:rsid w:val="00E24B7F"/>
    <w:rsid w:val="00E24ED4"/>
    <w:rsid w:val="00E253B5"/>
    <w:rsid w:val="00E2540E"/>
    <w:rsid w:val="00E2562E"/>
    <w:rsid w:val="00E25727"/>
    <w:rsid w:val="00E2576D"/>
    <w:rsid w:val="00E25961"/>
    <w:rsid w:val="00E25B28"/>
    <w:rsid w:val="00E25BD8"/>
    <w:rsid w:val="00E2645C"/>
    <w:rsid w:val="00E26768"/>
    <w:rsid w:val="00E26771"/>
    <w:rsid w:val="00E26E46"/>
    <w:rsid w:val="00E26E98"/>
    <w:rsid w:val="00E275A5"/>
    <w:rsid w:val="00E27FC9"/>
    <w:rsid w:val="00E300ED"/>
    <w:rsid w:val="00E3010F"/>
    <w:rsid w:val="00E306E6"/>
    <w:rsid w:val="00E3094A"/>
    <w:rsid w:val="00E30A21"/>
    <w:rsid w:val="00E30CA8"/>
    <w:rsid w:val="00E30D1D"/>
    <w:rsid w:val="00E30F6B"/>
    <w:rsid w:val="00E3129A"/>
    <w:rsid w:val="00E312C9"/>
    <w:rsid w:val="00E312D1"/>
    <w:rsid w:val="00E31912"/>
    <w:rsid w:val="00E31958"/>
    <w:rsid w:val="00E31A02"/>
    <w:rsid w:val="00E31A8C"/>
    <w:rsid w:val="00E31E6F"/>
    <w:rsid w:val="00E32094"/>
    <w:rsid w:val="00E32187"/>
    <w:rsid w:val="00E32596"/>
    <w:rsid w:val="00E325A5"/>
    <w:rsid w:val="00E32A3B"/>
    <w:rsid w:val="00E32AB9"/>
    <w:rsid w:val="00E32B5C"/>
    <w:rsid w:val="00E32BAE"/>
    <w:rsid w:val="00E32C43"/>
    <w:rsid w:val="00E32EDC"/>
    <w:rsid w:val="00E3351A"/>
    <w:rsid w:val="00E3356E"/>
    <w:rsid w:val="00E3377F"/>
    <w:rsid w:val="00E33923"/>
    <w:rsid w:val="00E33ADF"/>
    <w:rsid w:val="00E33F48"/>
    <w:rsid w:val="00E33F58"/>
    <w:rsid w:val="00E3458C"/>
    <w:rsid w:val="00E34D6F"/>
    <w:rsid w:val="00E34D75"/>
    <w:rsid w:val="00E35076"/>
    <w:rsid w:val="00E35343"/>
    <w:rsid w:val="00E3570A"/>
    <w:rsid w:val="00E35719"/>
    <w:rsid w:val="00E3578A"/>
    <w:rsid w:val="00E357B4"/>
    <w:rsid w:val="00E358C4"/>
    <w:rsid w:val="00E35917"/>
    <w:rsid w:val="00E35A0B"/>
    <w:rsid w:val="00E35B60"/>
    <w:rsid w:val="00E35C18"/>
    <w:rsid w:val="00E35C62"/>
    <w:rsid w:val="00E35D87"/>
    <w:rsid w:val="00E35DC0"/>
    <w:rsid w:val="00E360C4"/>
    <w:rsid w:val="00E367B2"/>
    <w:rsid w:val="00E36957"/>
    <w:rsid w:val="00E36A7E"/>
    <w:rsid w:val="00E370AC"/>
    <w:rsid w:val="00E37193"/>
    <w:rsid w:val="00E372D2"/>
    <w:rsid w:val="00E37364"/>
    <w:rsid w:val="00E37581"/>
    <w:rsid w:val="00E37803"/>
    <w:rsid w:val="00E37880"/>
    <w:rsid w:val="00E3790F"/>
    <w:rsid w:val="00E37BAE"/>
    <w:rsid w:val="00E37BC0"/>
    <w:rsid w:val="00E37DA9"/>
    <w:rsid w:val="00E37FDC"/>
    <w:rsid w:val="00E40A94"/>
    <w:rsid w:val="00E40E02"/>
    <w:rsid w:val="00E41686"/>
    <w:rsid w:val="00E41D2B"/>
    <w:rsid w:val="00E42034"/>
    <w:rsid w:val="00E42265"/>
    <w:rsid w:val="00E4237E"/>
    <w:rsid w:val="00E4245B"/>
    <w:rsid w:val="00E426CE"/>
    <w:rsid w:val="00E428C3"/>
    <w:rsid w:val="00E42B5A"/>
    <w:rsid w:val="00E42D27"/>
    <w:rsid w:val="00E42F3F"/>
    <w:rsid w:val="00E43201"/>
    <w:rsid w:val="00E43824"/>
    <w:rsid w:val="00E43CBC"/>
    <w:rsid w:val="00E43E23"/>
    <w:rsid w:val="00E443F8"/>
    <w:rsid w:val="00E4453B"/>
    <w:rsid w:val="00E4467C"/>
    <w:rsid w:val="00E446B3"/>
    <w:rsid w:val="00E44757"/>
    <w:rsid w:val="00E448D4"/>
    <w:rsid w:val="00E44AE3"/>
    <w:rsid w:val="00E44B33"/>
    <w:rsid w:val="00E44BDF"/>
    <w:rsid w:val="00E44E4C"/>
    <w:rsid w:val="00E454B9"/>
    <w:rsid w:val="00E456B8"/>
    <w:rsid w:val="00E45708"/>
    <w:rsid w:val="00E45823"/>
    <w:rsid w:val="00E459D2"/>
    <w:rsid w:val="00E45A90"/>
    <w:rsid w:val="00E45C38"/>
    <w:rsid w:val="00E45C8B"/>
    <w:rsid w:val="00E45D63"/>
    <w:rsid w:val="00E4626E"/>
    <w:rsid w:val="00E462AF"/>
    <w:rsid w:val="00E4638A"/>
    <w:rsid w:val="00E4665E"/>
    <w:rsid w:val="00E46A84"/>
    <w:rsid w:val="00E46B8F"/>
    <w:rsid w:val="00E46F04"/>
    <w:rsid w:val="00E46F80"/>
    <w:rsid w:val="00E471A4"/>
    <w:rsid w:val="00E475A8"/>
    <w:rsid w:val="00E4770C"/>
    <w:rsid w:val="00E47EF1"/>
    <w:rsid w:val="00E5001B"/>
    <w:rsid w:val="00E501C3"/>
    <w:rsid w:val="00E5021E"/>
    <w:rsid w:val="00E50D0C"/>
    <w:rsid w:val="00E50E24"/>
    <w:rsid w:val="00E51352"/>
    <w:rsid w:val="00E518D8"/>
    <w:rsid w:val="00E51AB7"/>
    <w:rsid w:val="00E5211C"/>
    <w:rsid w:val="00E522D0"/>
    <w:rsid w:val="00E52C1E"/>
    <w:rsid w:val="00E530C4"/>
    <w:rsid w:val="00E537B9"/>
    <w:rsid w:val="00E53860"/>
    <w:rsid w:val="00E53939"/>
    <w:rsid w:val="00E53A8F"/>
    <w:rsid w:val="00E53BCB"/>
    <w:rsid w:val="00E53E66"/>
    <w:rsid w:val="00E5402C"/>
    <w:rsid w:val="00E54072"/>
    <w:rsid w:val="00E5411F"/>
    <w:rsid w:val="00E541C9"/>
    <w:rsid w:val="00E542B4"/>
    <w:rsid w:val="00E54375"/>
    <w:rsid w:val="00E546EC"/>
    <w:rsid w:val="00E54951"/>
    <w:rsid w:val="00E54987"/>
    <w:rsid w:val="00E54A7A"/>
    <w:rsid w:val="00E54A99"/>
    <w:rsid w:val="00E55220"/>
    <w:rsid w:val="00E554E8"/>
    <w:rsid w:val="00E55800"/>
    <w:rsid w:val="00E55A32"/>
    <w:rsid w:val="00E55B70"/>
    <w:rsid w:val="00E55B9B"/>
    <w:rsid w:val="00E5602D"/>
    <w:rsid w:val="00E56075"/>
    <w:rsid w:val="00E5607A"/>
    <w:rsid w:val="00E562F6"/>
    <w:rsid w:val="00E5634C"/>
    <w:rsid w:val="00E5654A"/>
    <w:rsid w:val="00E565DE"/>
    <w:rsid w:val="00E566FD"/>
    <w:rsid w:val="00E568C1"/>
    <w:rsid w:val="00E569FF"/>
    <w:rsid w:val="00E56BA8"/>
    <w:rsid w:val="00E56D51"/>
    <w:rsid w:val="00E56EED"/>
    <w:rsid w:val="00E5709A"/>
    <w:rsid w:val="00E5721E"/>
    <w:rsid w:val="00E5731B"/>
    <w:rsid w:val="00E573AD"/>
    <w:rsid w:val="00E576A4"/>
    <w:rsid w:val="00E60106"/>
    <w:rsid w:val="00E601C7"/>
    <w:rsid w:val="00E60B01"/>
    <w:rsid w:val="00E60B7B"/>
    <w:rsid w:val="00E60C5B"/>
    <w:rsid w:val="00E61588"/>
    <w:rsid w:val="00E6173A"/>
    <w:rsid w:val="00E61A03"/>
    <w:rsid w:val="00E61B01"/>
    <w:rsid w:val="00E61D71"/>
    <w:rsid w:val="00E61DB6"/>
    <w:rsid w:val="00E61FDE"/>
    <w:rsid w:val="00E6208F"/>
    <w:rsid w:val="00E6211E"/>
    <w:rsid w:val="00E628FB"/>
    <w:rsid w:val="00E629CB"/>
    <w:rsid w:val="00E62BB5"/>
    <w:rsid w:val="00E62C03"/>
    <w:rsid w:val="00E62D59"/>
    <w:rsid w:val="00E62F07"/>
    <w:rsid w:val="00E633CC"/>
    <w:rsid w:val="00E63751"/>
    <w:rsid w:val="00E63776"/>
    <w:rsid w:val="00E6377C"/>
    <w:rsid w:val="00E63852"/>
    <w:rsid w:val="00E63AC8"/>
    <w:rsid w:val="00E63B06"/>
    <w:rsid w:val="00E63CB4"/>
    <w:rsid w:val="00E6447E"/>
    <w:rsid w:val="00E64672"/>
    <w:rsid w:val="00E646E9"/>
    <w:rsid w:val="00E64C28"/>
    <w:rsid w:val="00E64E83"/>
    <w:rsid w:val="00E65008"/>
    <w:rsid w:val="00E653D5"/>
    <w:rsid w:val="00E655DC"/>
    <w:rsid w:val="00E65705"/>
    <w:rsid w:val="00E65A7A"/>
    <w:rsid w:val="00E65C7E"/>
    <w:rsid w:val="00E65CCC"/>
    <w:rsid w:val="00E65D18"/>
    <w:rsid w:val="00E65D40"/>
    <w:rsid w:val="00E66008"/>
    <w:rsid w:val="00E6614E"/>
    <w:rsid w:val="00E66241"/>
    <w:rsid w:val="00E662BC"/>
    <w:rsid w:val="00E665D9"/>
    <w:rsid w:val="00E6676D"/>
    <w:rsid w:val="00E66D3E"/>
    <w:rsid w:val="00E67335"/>
    <w:rsid w:val="00E676C0"/>
    <w:rsid w:val="00E67A6B"/>
    <w:rsid w:val="00E67B46"/>
    <w:rsid w:val="00E67C4C"/>
    <w:rsid w:val="00E67E28"/>
    <w:rsid w:val="00E67E8B"/>
    <w:rsid w:val="00E701F2"/>
    <w:rsid w:val="00E7036E"/>
    <w:rsid w:val="00E708C3"/>
    <w:rsid w:val="00E70A2F"/>
    <w:rsid w:val="00E70AC2"/>
    <w:rsid w:val="00E70B43"/>
    <w:rsid w:val="00E70BB1"/>
    <w:rsid w:val="00E711DC"/>
    <w:rsid w:val="00E71561"/>
    <w:rsid w:val="00E71B37"/>
    <w:rsid w:val="00E71C91"/>
    <w:rsid w:val="00E720A6"/>
    <w:rsid w:val="00E72153"/>
    <w:rsid w:val="00E72253"/>
    <w:rsid w:val="00E726C7"/>
    <w:rsid w:val="00E726CF"/>
    <w:rsid w:val="00E726E8"/>
    <w:rsid w:val="00E72734"/>
    <w:rsid w:val="00E72A69"/>
    <w:rsid w:val="00E72D48"/>
    <w:rsid w:val="00E72FF1"/>
    <w:rsid w:val="00E73120"/>
    <w:rsid w:val="00E73447"/>
    <w:rsid w:val="00E7346D"/>
    <w:rsid w:val="00E736B1"/>
    <w:rsid w:val="00E7370E"/>
    <w:rsid w:val="00E73964"/>
    <w:rsid w:val="00E739BF"/>
    <w:rsid w:val="00E739EA"/>
    <w:rsid w:val="00E73A9A"/>
    <w:rsid w:val="00E73BA5"/>
    <w:rsid w:val="00E73C34"/>
    <w:rsid w:val="00E7407E"/>
    <w:rsid w:val="00E74084"/>
    <w:rsid w:val="00E74467"/>
    <w:rsid w:val="00E745D3"/>
    <w:rsid w:val="00E74768"/>
    <w:rsid w:val="00E7499E"/>
    <w:rsid w:val="00E74B17"/>
    <w:rsid w:val="00E74C41"/>
    <w:rsid w:val="00E74CA2"/>
    <w:rsid w:val="00E74DA6"/>
    <w:rsid w:val="00E7505C"/>
    <w:rsid w:val="00E751B0"/>
    <w:rsid w:val="00E752A6"/>
    <w:rsid w:val="00E752BF"/>
    <w:rsid w:val="00E752FE"/>
    <w:rsid w:val="00E75584"/>
    <w:rsid w:val="00E755D5"/>
    <w:rsid w:val="00E75A97"/>
    <w:rsid w:val="00E75B61"/>
    <w:rsid w:val="00E75E07"/>
    <w:rsid w:val="00E762DB"/>
    <w:rsid w:val="00E762E0"/>
    <w:rsid w:val="00E76875"/>
    <w:rsid w:val="00E76A3F"/>
    <w:rsid w:val="00E76AD6"/>
    <w:rsid w:val="00E77040"/>
    <w:rsid w:val="00E7707D"/>
    <w:rsid w:val="00E7720C"/>
    <w:rsid w:val="00E7737B"/>
    <w:rsid w:val="00E7766A"/>
    <w:rsid w:val="00E80023"/>
    <w:rsid w:val="00E8052D"/>
    <w:rsid w:val="00E806EC"/>
    <w:rsid w:val="00E80708"/>
    <w:rsid w:val="00E8091B"/>
    <w:rsid w:val="00E80BC7"/>
    <w:rsid w:val="00E80FF3"/>
    <w:rsid w:val="00E815B5"/>
    <w:rsid w:val="00E81917"/>
    <w:rsid w:val="00E81A48"/>
    <w:rsid w:val="00E81A62"/>
    <w:rsid w:val="00E81FAF"/>
    <w:rsid w:val="00E81FE6"/>
    <w:rsid w:val="00E82022"/>
    <w:rsid w:val="00E82438"/>
    <w:rsid w:val="00E82837"/>
    <w:rsid w:val="00E82890"/>
    <w:rsid w:val="00E82CAC"/>
    <w:rsid w:val="00E8375C"/>
    <w:rsid w:val="00E838B5"/>
    <w:rsid w:val="00E838CC"/>
    <w:rsid w:val="00E839F7"/>
    <w:rsid w:val="00E83C93"/>
    <w:rsid w:val="00E84151"/>
    <w:rsid w:val="00E8431F"/>
    <w:rsid w:val="00E844C5"/>
    <w:rsid w:val="00E848C5"/>
    <w:rsid w:val="00E84B37"/>
    <w:rsid w:val="00E84DD1"/>
    <w:rsid w:val="00E84DF0"/>
    <w:rsid w:val="00E8521F"/>
    <w:rsid w:val="00E858D7"/>
    <w:rsid w:val="00E85BFC"/>
    <w:rsid w:val="00E86282"/>
    <w:rsid w:val="00E86507"/>
    <w:rsid w:val="00E868D5"/>
    <w:rsid w:val="00E86959"/>
    <w:rsid w:val="00E871F6"/>
    <w:rsid w:val="00E8737D"/>
    <w:rsid w:val="00E8748B"/>
    <w:rsid w:val="00E8754E"/>
    <w:rsid w:val="00E875E2"/>
    <w:rsid w:val="00E87693"/>
    <w:rsid w:val="00E87F04"/>
    <w:rsid w:val="00E901D2"/>
    <w:rsid w:val="00E90244"/>
    <w:rsid w:val="00E903AB"/>
    <w:rsid w:val="00E90517"/>
    <w:rsid w:val="00E905B2"/>
    <w:rsid w:val="00E90687"/>
    <w:rsid w:val="00E90874"/>
    <w:rsid w:val="00E90D28"/>
    <w:rsid w:val="00E90E21"/>
    <w:rsid w:val="00E91583"/>
    <w:rsid w:val="00E9159E"/>
    <w:rsid w:val="00E91AF9"/>
    <w:rsid w:val="00E91CCE"/>
    <w:rsid w:val="00E91F30"/>
    <w:rsid w:val="00E922A0"/>
    <w:rsid w:val="00E926CA"/>
    <w:rsid w:val="00E92738"/>
    <w:rsid w:val="00E92906"/>
    <w:rsid w:val="00E92AA2"/>
    <w:rsid w:val="00E92D56"/>
    <w:rsid w:val="00E930E4"/>
    <w:rsid w:val="00E9354D"/>
    <w:rsid w:val="00E9355E"/>
    <w:rsid w:val="00E9374F"/>
    <w:rsid w:val="00E93799"/>
    <w:rsid w:val="00E93808"/>
    <w:rsid w:val="00E93933"/>
    <w:rsid w:val="00E93CC6"/>
    <w:rsid w:val="00E9403E"/>
    <w:rsid w:val="00E94082"/>
    <w:rsid w:val="00E9474A"/>
    <w:rsid w:val="00E94CEE"/>
    <w:rsid w:val="00E95031"/>
    <w:rsid w:val="00E9528B"/>
    <w:rsid w:val="00E9528D"/>
    <w:rsid w:val="00E9553E"/>
    <w:rsid w:val="00E958CE"/>
    <w:rsid w:val="00E959B1"/>
    <w:rsid w:val="00E95C54"/>
    <w:rsid w:val="00E95DB8"/>
    <w:rsid w:val="00E95DFF"/>
    <w:rsid w:val="00E95E0D"/>
    <w:rsid w:val="00E962BD"/>
    <w:rsid w:val="00E9657A"/>
    <w:rsid w:val="00E965DD"/>
    <w:rsid w:val="00E96B1C"/>
    <w:rsid w:val="00E96C14"/>
    <w:rsid w:val="00E96F42"/>
    <w:rsid w:val="00E97251"/>
    <w:rsid w:val="00E972C7"/>
    <w:rsid w:val="00E974D4"/>
    <w:rsid w:val="00E97567"/>
    <w:rsid w:val="00E977D9"/>
    <w:rsid w:val="00E9782F"/>
    <w:rsid w:val="00E97C9A"/>
    <w:rsid w:val="00E97CF1"/>
    <w:rsid w:val="00E97F3E"/>
    <w:rsid w:val="00EA00ED"/>
    <w:rsid w:val="00EA014A"/>
    <w:rsid w:val="00EA0210"/>
    <w:rsid w:val="00EA036C"/>
    <w:rsid w:val="00EA03CF"/>
    <w:rsid w:val="00EA03FB"/>
    <w:rsid w:val="00EA0427"/>
    <w:rsid w:val="00EA0601"/>
    <w:rsid w:val="00EA090A"/>
    <w:rsid w:val="00EA09AA"/>
    <w:rsid w:val="00EA0BA7"/>
    <w:rsid w:val="00EA1A61"/>
    <w:rsid w:val="00EA1CC3"/>
    <w:rsid w:val="00EA1E03"/>
    <w:rsid w:val="00EA1F15"/>
    <w:rsid w:val="00EA2176"/>
    <w:rsid w:val="00EA294C"/>
    <w:rsid w:val="00EA29FE"/>
    <w:rsid w:val="00EA2BE3"/>
    <w:rsid w:val="00EA2CEF"/>
    <w:rsid w:val="00EA2EFC"/>
    <w:rsid w:val="00EA30D1"/>
    <w:rsid w:val="00EA33F0"/>
    <w:rsid w:val="00EA34EC"/>
    <w:rsid w:val="00EA365F"/>
    <w:rsid w:val="00EA3684"/>
    <w:rsid w:val="00EA37EA"/>
    <w:rsid w:val="00EA3895"/>
    <w:rsid w:val="00EA38D9"/>
    <w:rsid w:val="00EA3987"/>
    <w:rsid w:val="00EA3A4E"/>
    <w:rsid w:val="00EA3D1F"/>
    <w:rsid w:val="00EA3F15"/>
    <w:rsid w:val="00EA3F23"/>
    <w:rsid w:val="00EA4046"/>
    <w:rsid w:val="00EA409F"/>
    <w:rsid w:val="00EA4322"/>
    <w:rsid w:val="00EA437E"/>
    <w:rsid w:val="00EA461B"/>
    <w:rsid w:val="00EA4749"/>
    <w:rsid w:val="00EA4AA3"/>
    <w:rsid w:val="00EA4E80"/>
    <w:rsid w:val="00EA5299"/>
    <w:rsid w:val="00EA53BC"/>
    <w:rsid w:val="00EA53E8"/>
    <w:rsid w:val="00EA5460"/>
    <w:rsid w:val="00EA5AAE"/>
    <w:rsid w:val="00EA5D43"/>
    <w:rsid w:val="00EA5F1B"/>
    <w:rsid w:val="00EA608F"/>
    <w:rsid w:val="00EA6149"/>
    <w:rsid w:val="00EA637A"/>
    <w:rsid w:val="00EA654E"/>
    <w:rsid w:val="00EA66E5"/>
    <w:rsid w:val="00EA692A"/>
    <w:rsid w:val="00EA6F9B"/>
    <w:rsid w:val="00EA73D0"/>
    <w:rsid w:val="00EA7412"/>
    <w:rsid w:val="00EA7811"/>
    <w:rsid w:val="00EA7B94"/>
    <w:rsid w:val="00EA7CC8"/>
    <w:rsid w:val="00EA7D33"/>
    <w:rsid w:val="00EA7F76"/>
    <w:rsid w:val="00EB0476"/>
    <w:rsid w:val="00EB0936"/>
    <w:rsid w:val="00EB0A34"/>
    <w:rsid w:val="00EB0AF9"/>
    <w:rsid w:val="00EB0C74"/>
    <w:rsid w:val="00EB0E33"/>
    <w:rsid w:val="00EB0EFB"/>
    <w:rsid w:val="00EB0F0A"/>
    <w:rsid w:val="00EB0F7A"/>
    <w:rsid w:val="00EB12DA"/>
    <w:rsid w:val="00EB13AC"/>
    <w:rsid w:val="00EB13AE"/>
    <w:rsid w:val="00EB153F"/>
    <w:rsid w:val="00EB16D6"/>
    <w:rsid w:val="00EB1A3E"/>
    <w:rsid w:val="00EB1C83"/>
    <w:rsid w:val="00EB1DB8"/>
    <w:rsid w:val="00EB1E75"/>
    <w:rsid w:val="00EB1EB8"/>
    <w:rsid w:val="00EB2012"/>
    <w:rsid w:val="00EB207D"/>
    <w:rsid w:val="00EB25A6"/>
    <w:rsid w:val="00EB25C4"/>
    <w:rsid w:val="00EB2A38"/>
    <w:rsid w:val="00EB2B39"/>
    <w:rsid w:val="00EB30DD"/>
    <w:rsid w:val="00EB3481"/>
    <w:rsid w:val="00EB3837"/>
    <w:rsid w:val="00EB3857"/>
    <w:rsid w:val="00EB3BE9"/>
    <w:rsid w:val="00EB3CA3"/>
    <w:rsid w:val="00EB3E7C"/>
    <w:rsid w:val="00EB4069"/>
    <w:rsid w:val="00EB454A"/>
    <w:rsid w:val="00EB45F1"/>
    <w:rsid w:val="00EB4795"/>
    <w:rsid w:val="00EB483D"/>
    <w:rsid w:val="00EB49A1"/>
    <w:rsid w:val="00EB4F2D"/>
    <w:rsid w:val="00EB505B"/>
    <w:rsid w:val="00EB585B"/>
    <w:rsid w:val="00EB58E7"/>
    <w:rsid w:val="00EB593B"/>
    <w:rsid w:val="00EB5E76"/>
    <w:rsid w:val="00EB63D4"/>
    <w:rsid w:val="00EB686C"/>
    <w:rsid w:val="00EB6FF6"/>
    <w:rsid w:val="00EB7517"/>
    <w:rsid w:val="00EB7640"/>
    <w:rsid w:val="00EC07F9"/>
    <w:rsid w:val="00EC0AD4"/>
    <w:rsid w:val="00EC0ADF"/>
    <w:rsid w:val="00EC0D43"/>
    <w:rsid w:val="00EC0EF6"/>
    <w:rsid w:val="00EC12B0"/>
    <w:rsid w:val="00EC1307"/>
    <w:rsid w:val="00EC13C7"/>
    <w:rsid w:val="00EC15C2"/>
    <w:rsid w:val="00EC174E"/>
    <w:rsid w:val="00EC184D"/>
    <w:rsid w:val="00EC1B45"/>
    <w:rsid w:val="00EC1BAF"/>
    <w:rsid w:val="00EC1C25"/>
    <w:rsid w:val="00EC1D60"/>
    <w:rsid w:val="00EC1DEF"/>
    <w:rsid w:val="00EC1FFC"/>
    <w:rsid w:val="00EC21DD"/>
    <w:rsid w:val="00EC2301"/>
    <w:rsid w:val="00EC2393"/>
    <w:rsid w:val="00EC2394"/>
    <w:rsid w:val="00EC2BB1"/>
    <w:rsid w:val="00EC2D84"/>
    <w:rsid w:val="00EC2E82"/>
    <w:rsid w:val="00EC30F5"/>
    <w:rsid w:val="00EC3154"/>
    <w:rsid w:val="00EC322F"/>
    <w:rsid w:val="00EC3710"/>
    <w:rsid w:val="00EC3B8B"/>
    <w:rsid w:val="00EC3D52"/>
    <w:rsid w:val="00EC3EAE"/>
    <w:rsid w:val="00EC402A"/>
    <w:rsid w:val="00EC41D5"/>
    <w:rsid w:val="00EC48AF"/>
    <w:rsid w:val="00EC49D5"/>
    <w:rsid w:val="00EC4CB8"/>
    <w:rsid w:val="00EC4CCF"/>
    <w:rsid w:val="00EC530B"/>
    <w:rsid w:val="00EC5350"/>
    <w:rsid w:val="00EC5397"/>
    <w:rsid w:val="00EC5541"/>
    <w:rsid w:val="00EC55C6"/>
    <w:rsid w:val="00EC5855"/>
    <w:rsid w:val="00EC59A4"/>
    <w:rsid w:val="00EC5A91"/>
    <w:rsid w:val="00EC5B83"/>
    <w:rsid w:val="00EC5CE6"/>
    <w:rsid w:val="00EC5FE5"/>
    <w:rsid w:val="00EC6141"/>
    <w:rsid w:val="00EC61CD"/>
    <w:rsid w:val="00EC62C0"/>
    <w:rsid w:val="00EC63AB"/>
    <w:rsid w:val="00EC6767"/>
    <w:rsid w:val="00EC6868"/>
    <w:rsid w:val="00EC6B97"/>
    <w:rsid w:val="00EC6CA1"/>
    <w:rsid w:val="00EC7530"/>
    <w:rsid w:val="00EC7801"/>
    <w:rsid w:val="00EC7B8A"/>
    <w:rsid w:val="00EC7E6B"/>
    <w:rsid w:val="00ED0046"/>
    <w:rsid w:val="00ED00FA"/>
    <w:rsid w:val="00ED034D"/>
    <w:rsid w:val="00ED04A0"/>
    <w:rsid w:val="00ED08C7"/>
    <w:rsid w:val="00ED0B64"/>
    <w:rsid w:val="00ED0D6B"/>
    <w:rsid w:val="00ED1112"/>
    <w:rsid w:val="00ED16BB"/>
    <w:rsid w:val="00ED16CD"/>
    <w:rsid w:val="00ED1708"/>
    <w:rsid w:val="00ED1823"/>
    <w:rsid w:val="00ED1F54"/>
    <w:rsid w:val="00ED1F84"/>
    <w:rsid w:val="00ED2074"/>
    <w:rsid w:val="00ED21F4"/>
    <w:rsid w:val="00ED2349"/>
    <w:rsid w:val="00ED2838"/>
    <w:rsid w:val="00ED2898"/>
    <w:rsid w:val="00ED29FB"/>
    <w:rsid w:val="00ED2CEC"/>
    <w:rsid w:val="00ED3217"/>
    <w:rsid w:val="00ED3B1B"/>
    <w:rsid w:val="00ED3B26"/>
    <w:rsid w:val="00ED3CF7"/>
    <w:rsid w:val="00ED3D47"/>
    <w:rsid w:val="00ED4029"/>
    <w:rsid w:val="00ED4251"/>
    <w:rsid w:val="00ED4272"/>
    <w:rsid w:val="00ED46CC"/>
    <w:rsid w:val="00ED4A36"/>
    <w:rsid w:val="00ED4B93"/>
    <w:rsid w:val="00ED4C72"/>
    <w:rsid w:val="00ED4E1C"/>
    <w:rsid w:val="00ED4F2A"/>
    <w:rsid w:val="00ED5135"/>
    <w:rsid w:val="00ED5262"/>
    <w:rsid w:val="00ED5386"/>
    <w:rsid w:val="00ED5A06"/>
    <w:rsid w:val="00ED5C0F"/>
    <w:rsid w:val="00ED5C96"/>
    <w:rsid w:val="00ED5F15"/>
    <w:rsid w:val="00ED602F"/>
    <w:rsid w:val="00ED6A99"/>
    <w:rsid w:val="00ED6C0A"/>
    <w:rsid w:val="00ED6CAE"/>
    <w:rsid w:val="00ED6DDB"/>
    <w:rsid w:val="00ED7382"/>
    <w:rsid w:val="00ED7492"/>
    <w:rsid w:val="00ED74CD"/>
    <w:rsid w:val="00ED7B32"/>
    <w:rsid w:val="00ED7CAC"/>
    <w:rsid w:val="00EE00A4"/>
    <w:rsid w:val="00EE01CF"/>
    <w:rsid w:val="00EE05AB"/>
    <w:rsid w:val="00EE05D1"/>
    <w:rsid w:val="00EE0B06"/>
    <w:rsid w:val="00EE0E70"/>
    <w:rsid w:val="00EE0E87"/>
    <w:rsid w:val="00EE0FC3"/>
    <w:rsid w:val="00EE16FA"/>
    <w:rsid w:val="00EE183B"/>
    <w:rsid w:val="00EE1AA5"/>
    <w:rsid w:val="00EE1FB7"/>
    <w:rsid w:val="00EE20DE"/>
    <w:rsid w:val="00EE2169"/>
    <w:rsid w:val="00EE27C8"/>
    <w:rsid w:val="00EE2889"/>
    <w:rsid w:val="00EE28A6"/>
    <w:rsid w:val="00EE2A62"/>
    <w:rsid w:val="00EE2E6C"/>
    <w:rsid w:val="00EE2FC1"/>
    <w:rsid w:val="00EE3029"/>
    <w:rsid w:val="00EE3185"/>
    <w:rsid w:val="00EE31BA"/>
    <w:rsid w:val="00EE32C4"/>
    <w:rsid w:val="00EE3315"/>
    <w:rsid w:val="00EE33F4"/>
    <w:rsid w:val="00EE36E1"/>
    <w:rsid w:val="00EE3AC0"/>
    <w:rsid w:val="00EE3B15"/>
    <w:rsid w:val="00EE4276"/>
    <w:rsid w:val="00EE453B"/>
    <w:rsid w:val="00EE4836"/>
    <w:rsid w:val="00EE4907"/>
    <w:rsid w:val="00EE4BEE"/>
    <w:rsid w:val="00EE4BF0"/>
    <w:rsid w:val="00EE4EF9"/>
    <w:rsid w:val="00EE5218"/>
    <w:rsid w:val="00EE5716"/>
    <w:rsid w:val="00EE57E4"/>
    <w:rsid w:val="00EE5B00"/>
    <w:rsid w:val="00EE5E62"/>
    <w:rsid w:val="00EE5E79"/>
    <w:rsid w:val="00EE61A0"/>
    <w:rsid w:val="00EE64EA"/>
    <w:rsid w:val="00EE6749"/>
    <w:rsid w:val="00EE6B42"/>
    <w:rsid w:val="00EE6F0A"/>
    <w:rsid w:val="00EE703D"/>
    <w:rsid w:val="00EE760F"/>
    <w:rsid w:val="00EE7858"/>
    <w:rsid w:val="00EE78C2"/>
    <w:rsid w:val="00EE78F6"/>
    <w:rsid w:val="00EE7A3D"/>
    <w:rsid w:val="00EE7A5B"/>
    <w:rsid w:val="00EE7D80"/>
    <w:rsid w:val="00EE7E98"/>
    <w:rsid w:val="00EE7F02"/>
    <w:rsid w:val="00EF0062"/>
    <w:rsid w:val="00EF0221"/>
    <w:rsid w:val="00EF0315"/>
    <w:rsid w:val="00EF032C"/>
    <w:rsid w:val="00EF0491"/>
    <w:rsid w:val="00EF053A"/>
    <w:rsid w:val="00EF05BB"/>
    <w:rsid w:val="00EF077B"/>
    <w:rsid w:val="00EF0861"/>
    <w:rsid w:val="00EF0930"/>
    <w:rsid w:val="00EF0BCA"/>
    <w:rsid w:val="00EF112E"/>
    <w:rsid w:val="00EF15BB"/>
    <w:rsid w:val="00EF23CF"/>
    <w:rsid w:val="00EF2414"/>
    <w:rsid w:val="00EF2437"/>
    <w:rsid w:val="00EF248C"/>
    <w:rsid w:val="00EF2A14"/>
    <w:rsid w:val="00EF2A4E"/>
    <w:rsid w:val="00EF2A9C"/>
    <w:rsid w:val="00EF2E73"/>
    <w:rsid w:val="00EF34D2"/>
    <w:rsid w:val="00EF3528"/>
    <w:rsid w:val="00EF35DD"/>
    <w:rsid w:val="00EF382B"/>
    <w:rsid w:val="00EF3928"/>
    <w:rsid w:val="00EF3BF4"/>
    <w:rsid w:val="00EF3D0E"/>
    <w:rsid w:val="00EF3EE6"/>
    <w:rsid w:val="00EF3FEF"/>
    <w:rsid w:val="00EF424B"/>
    <w:rsid w:val="00EF473B"/>
    <w:rsid w:val="00EF48E3"/>
    <w:rsid w:val="00EF4997"/>
    <w:rsid w:val="00EF4A23"/>
    <w:rsid w:val="00EF4C0B"/>
    <w:rsid w:val="00EF4C1B"/>
    <w:rsid w:val="00EF4CE3"/>
    <w:rsid w:val="00EF5079"/>
    <w:rsid w:val="00EF521E"/>
    <w:rsid w:val="00EF5328"/>
    <w:rsid w:val="00EF551D"/>
    <w:rsid w:val="00EF568F"/>
    <w:rsid w:val="00EF57EC"/>
    <w:rsid w:val="00EF57F8"/>
    <w:rsid w:val="00EF593B"/>
    <w:rsid w:val="00EF5CC0"/>
    <w:rsid w:val="00EF5DB8"/>
    <w:rsid w:val="00EF5E95"/>
    <w:rsid w:val="00EF6DA9"/>
    <w:rsid w:val="00EF7313"/>
    <w:rsid w:val="00EF735C"/>
    <w:rsid w:val="00EF7460"/>
    <w:rsid w:val="00EF775A"/>
    <w:rsid w:val="00EF789B"/>
    <w:rsid w:val="00EF7950"/>
    <w:rsid w:val="00EF7A4E"/>
    <w:rsid w:val="00EF7D00"/>
    <w:rsid w:val="00EF7D31"/>
    <w:rsid w:val="00EF7D36"/>
    <w:rsid w:val="00EF7EA7"/>
    <w:rsid w:val="00EF7F56"/>
    <w:rsid w:val="00F003C2"/>
    <w:rsid w:val="00F00514"/>
    <w:rsid w:val="00F005D0"/>
    <w:rsid w:val="00F007A5"/>
    <w:rsid w:val="00F008CF"/>
    <w:rsid w:val="00F00B4B"/>
    <w:rsid w:val="00F00E1E"/>
    <w:rsid w:val="00F00E87"/>
    <w:rsid w:val="00F00E8F"/>
    <w:rsid w:val="00F00E92"/>
    <w:rsid w:val="00F00EFB"/>
    <w:rsid w:val="00F0107E"/>
    <w:rsid w:val="00F0126F"/>
    <w:rsid w:val="00F0154E"/>
    <w:rsid w:val="00F01683"/>
    <w:rsid w:val="00F01A5B"/>
    <w:rsid w:val="00F02133"/>
    <w:rsid w:val="00F0228C"/>
    <w:rsid w:val="00F02544"/>
    <w:rsid w:val="00F02558"/>
    <w:rsid w:val="00F02665"/>
    <w:rsid w:val="00F02769"/>
    <w:rsid w:val="00F02D95"/>
    <w:rsid w:val="00F03101"/>
    <w:rsid w:val="00F033BE"/>
    <w:rsid w:val="00F03584"/>
    <w:rsid w:val="00F036AE"/>
    <w:rsid w:val="00F03711"/>
    <w:rsid w:val="00F037A4"/>
    <w:rsid w:val="00F03990"/>
    <w:rsid w:val="00F03A9A"/>
    <w:rsid w:val="00F03C8B"/>
    <w:rsid w:val="00F03F2D"/>
    <w:rsid w:val="00F03F33"/>
    <w:rsid w:val="00F03FC9"/>
    <w:rsid w:val="00F041DC"/>
    <w:rsid w:val="00F04685"/>
    <w:rsid w:val="00F047E0"/>
    <w:rsid w:val="00F052FB"/>
    <w:rsid w:val="00F053A6"/>
    <w:rsid w:val="00F05CE6"/>
    <w:rsid w:val="00F05ED5"/>
    <w:rsid w:val="00F0629B"/>
    <w:rsid w:val="00F06BD3"/>
    <w:rsid w:val="00F06E1C"/>
    <w:rsid w:val="00F06F27"/>
    <w:rsid w:val="00F07125"/>
    <w:rsid w:val="00F07156"/>
    <w:rsid w:val="00F0732D"/>
    <w:rsid w:val="00F07559"/>
    <w:rsid w:val="00F075D4"/>
    <w:rsid w:val="00F07934"/>
    <w:rsid w:val="00F07949"/>
    <w:rsid w:val="00F07A50"/>
    <w:rsid w:val="00F07A96"/>
    <w:rsid w:val="00F07C3F"/>
    <w:rsid w:val="00F07CE3"/>
    <w:rsid w:val="00F07DCB"/>
    <w:rsid w:val="00F10302"/>
    <w:rsid w:val="00F1058B"/>
    <w:rsid w:val="00F10814"/>
    <w:rsid w:val="00F10C4F"/>
    <w:rsid w:val="00F11406"/>
    <w:rsid w:val="00F114CE"/>
    <w:rsid w:val="00F1153C"/>
    <w:rsid w:val="00F1158B"/>
    <w:rsid w:val="00F115C0"/>
    <w:rsid w:val="00F115C8"/>
    <w:rsid w:val="00F11932"/>
    <w:rsid w:val="00F121D6"/>
    <w:rsid w:val="00F1220B"/>
    <w:rsid w:val="00F1245E"/>
    <w:rsid w:val="00F12655"/>
    <w:rsid w:val="00F127C5"/>
    <w:rsid w:val="00F12911"/>
    <w:rsid w:val="00F12999"/>
    <w:rsid w:val="00F12B3B"/>
    <w:rsid w:val="00F12DD4"/>
    <w:rsid w:val="00F1347B"/>
    <w:rsid w:val="00F13C4A"/>
    <w:rsid w:val="00F13D1A"/>
    <w:rsid w:val="00F13E13"/>
    <w:rsid w:val="00F13FDB"/>
    <w:rsid w:val="00F1458A"/>
    <w:rsid w:val="00F14A1F"/>
    <w:rsid w:val="00F14CCB"/>
    <w:rsid w:val="00F14D16"/>
    <w:rsid w:val="00F14DCE"/>
    <w:rsid w:val="00F150CC"/>
    <w:rsid w:val="00F153E5"/>
    <w:rsid w:val="00F1581A"/>
    <w:rsid w:val="00F159C1"/>
    <w:rsid w:val="00F15D32"/>
    <w:rsid w:val="00F16045"/>
    <w:rsid w:val="00F16051"/>
    <w:rsid w:val="00F163E5"/>
    <w:rsid w:val="00F16559"/>
    <w:rsid w:val="00F1657A"/>
    <w:rsid w:val="00F16768"/>
    <w:rsid w:val="00F16E8D"/>
    <w:rsid w:val="00F16F8E"/>
    <w:rsid w:val="00F171F6"/>
    <w:rsid w:val="00F174AB"/>
    <w:rsid w:val="00F17701"/>
    <w:rsid w:val="00F1795A"/>
    <w:rsid w:val="00F17EC3"/>
    <w:rsid w:val="00F20039"/>
    <w:rsid w:val="00F2015D"/>
    <w:rsid w:val="00F20478"/>
    <w:rsid w:val="00F20C17"/>
    <w:rsid w:val="00F20E1C"/>
    <w:rsid w:val="00F20E92"/>
    <w:rsid w:val="00F210E3"/>
    <w:rsid w:val="00F212B5"/>
    <w:rsid w:val="00F21312"/>
    <w:rsid w:val="00F2158D"/>
    <w:rsid w:val="00F21857"/>
    <w:rsid w:val="00F219A3"/>
    <w:rsid w:val="00F21BCD"/>
    <w:rsid w:val="00F223B2"/>
    <w:rsid w:val="00F22549"/>
    <w:rsid w:val="00F2254A"/>
    <w:rsid w:val="00F226A9"/>
    <w:rsid w:val="00F226B6"/>
    <w:rsid w:val="00F22937"/>
    <w:rsid w:val="00F22AC5"/>
    <w:rsid w:val="00F230F9"/>
    <w:rsid w:val="00F234DB"/>
    <w:rsid w:val="00F2383A"/>
    <w:rsid w:val="00F23AC5"/>
    <w:rsid w:val="00F23CA4"/>
    <w:rsid w:val="00F2431F"/>
    <w:rsid w:val="00F2438E"/>
    <w:rsid w:val="00F244B0"/>
    <w:rsid w:val="00F247B3"/>
    <w:rsid w:val="00F247DA"/>
    <w:rsid w:val="00F24983"/>
    <w:rsid w:val="00F250C1"/>
    <w:rsid w:val="00F2521E"/>
    <w:rsid w:val="00F25670"/>
    <w:rsid w:val="00F2592E"/>
    <w:rsid w:val="00F2594D"/>
    <w:rsid w:val="00F25F6F"/>
    <w:rsid w:val="00F263D2"/>
    <w:rsid w:val="00F26632"/>
    <w:rsid w:val="00F26779"/>
    <w:rsid w:val="00F26C53"/>
    <w:rsid w:val="00F26F39"/>
    <w:rsid w:val="00F2710A"/>
    <w:rsid w:val="00F27341"/>
    <w:rsid w:val="00F27625"/>
    <w:rsid w:val="00F2785F"/>
    <w:rsid w:val="00F278C9"/>
    <w:rsid w:val="00F279F6"/>
    <w:rsid w:val="00F27BCB"/>
    <w:rsid w:val="00F27D74"/>
    <w:rsid w:val="00F27E04"/>
    <w:rsid w:val="00F3015E"/>
    <w:rsid w:val="00F303E2"/>
    <w:rsid w:val="00F3067D"/>
    <w:rsid w:val="00F30700"/>
    <w:rsid w:val="00F308F9"/>
    <w:rsid w:val="00F30BEF"/>
    <w:rsid w:val="00F3198E"/>
    <w:rsid w:val="00F31A3F"/>
    <w:rsid w:val="00F31FB7"/>
    <w:rsid w:val="00F322C0"/>
    <w:rsid w:val="00F3242B"/>
    <w:rsid w:val="00F328C5"/>
    <w:rsid w:val="00F32B77"/>
    <w:rsid w:val="00F32BF9"/>
    <w:rsid w:val="00F32D51"/>
    <w:rsid w:val="00F32D9A"/>
    <w:rsid w:val="00F32DD5"/>
    <w:rsid w:val="00F330E7"/>
    <w:rsid w:val="00F3321B"/>
    <w:rsid w:val="00F332B8"/>
    <w:rsid w:val="00F33494"/>
    <w:rsid w:val="00F33533"/>
    <w:rsid w:val="00F3379C"/>
    <w:rsid w:val="00F3396B"/>
    <w:rsid w:val="00F33B34"/>
    <w:rsid w:val="00F33C07"/>
    <w:rsid w:val="00F33C7C"/>
    <w:rsid w:val="00F3400A"/>
    <w:rsid w:val="00F342CE"/>
    <w:rsid w:val="00F348F0"/>
    <w:rsid w:val="00F34B54"/>
    <w:rsid w:val="00F34BDA"/>
    <w:rsid w:val="00F351FC"/>
    <w:rsid w:val="00F3533A"/>
    <w:rsid w:val="00F353D7"/>
    <w:rsid w:val="00F35566"/>
    <w:rsid w:val="00F3556F"/>
    <w:rsid w:val="00F355D7"/>
    <w:rsid w:val="00F3584D"/>
    <w:rsid w:val="00F35941"/>
    <w:rsid w:val="00F35E55"/>
    <w:rsid w:val="00F35E73"/>
    <w:rsid w:val="00F35EC5"/>
    <w:rsid w:val="00F362C4"/>
    <w:rsid w:val="00F36E81"/>
    <w:rsid w:val="00F36E97"/>
    <w:rsid w:val="00F36F93"/>
    <w:rsid w:val="00F37906"/>
    <w:rsid w:val="00F37981"/>
    <w:rsid w:val="00F379C8"/>
    <w:rsid w:val="00F37A97"/>
    <w:rsid w:val="00F37CD7"/>
    <w:rsid w:val="00F37DB4"/>
    <w:rsid w:val="00F37E0B"/>
    <w:rsid w:val="00F37E42"/>
    <w:rsid w:val="00F37F0C"/>
    <w:rsid w:val="00F4050C"/>
    <w:rsid w:val="00F4066D"/>
    <w:rsid w:val="00F40AC1"/>
    <w:rsid w:val="00F41036"/>
    <w:rsid w:val="00F410B7"/>
    <w:rsid w:val="00F4111C"/>
    <w:rsid w:val="00F4137B"/>
    <w:rsid w:val="00F41590"/>
    <w:rsid w:val="00F41869"/>
    <w:rsid w:val="00F41ADA"/>
    <w:rsid w:val="00F41BF0"/>
    <w:rsid w:val="00F41C11"/>
    <w:rsid w:val="00F41E48"/>
    <w:rsid w:val="00F41E8A"/>
    <w:rsid w:val="00F42026"/>
    <w:rsid w:val="00F420C4"/>
    <w:rsid w:val="00F425CE"/>
    <w:rsid w:val="00F4284D"/>
    <w:rsid w:val="00F42B9F"/>
    <w:rsid w:val="00F42C4B"/>
    <w:rsid w:val="00F43152"/>
    <w:rsid w:val="00F431A9"/>
    <w:rsid w:val="00F43986"/>
    <w:rsid w:val="00F439A9"/>
    <w:rsid w:val="00F43A23"/>
    <w:rsid w:val="00F43AC6"/>
    <w:rsid w:val="00F43C6D"/>
    <w:rsid w:val="00F44004"/>
    <w:rsid w:val="00F440E7"/>
    <w:rsid w:val="00F44187"/>
    <w:rsid w:val="00F44F1B"/>
    <w:rsid w:val="00F450A7"/>
    <w:rsid w:val="00F451E0"/>
    <w:rsid w:val="00F45227"/>
    <w:rsid w:val="00F45632"/>
    <w:rsid w:val="00F45670"/>
    <w:rsid w:val="00F4591B"/>
    <w:rsid w:val="00F45E15"/>
    <w:rsid w:val="00F46008"/>
    <w:rsid w:val="00F4612F"/>
    <w:rsid w:val="00F462C4"/>
    <w:rsid w:val="00F46698"/>
    <w:rsid w:val="00F46830"/>
    <w:rsid w:val="00F4690F"/>
    <w:rsid w:val="00F46B4C"/>
    <w:rsid w:val="00F46DD3"/>
    <w:rsid w:val="00F47089"/>
    <w:rsid w:val="00F47092"/>
    <w:rsid w:val="00F47551"/>
    <w:rsid w:val="00F4755A"/>
    <w:rsid w:val="00F477D6"/>
    <w:rsid w:val="00F47BEC"/>
    <w:rsid w:val="00F47F81"/>
    <w:rsid w:val="00F505CF"/>
    <w:rsid w:val="00F507EC"/>
    <w:rsid w:val="00F50F36"/>
    <w:rsid w:val="00F5122B"/>
    <w:rsid w:val="00F51264"/>
    <w:rsid w:val="00F5148F"/>
    <w:rsid w:val="00F51539"/>
    <w:rsid w:val="00F5166C"/>
    <w:rsid w:val="00F51922"/>
    <w:rsid w:val="00F52591"/>
    <w:rsid w:val="00F528A6"/>
    <w:rsid w:val="00F529F6"/>
    <w:rsid w:val="00F52C75"/>
    <w:rsid w:val="00F52D91"/>
    <w:rsid w:val="00F52E2A"/>
    <w:rsid w:val="00F530E7"/>
    <w:rsid w:val="00F53108"/>
    <w:rsid w:val="00F5341D"/>
    <w:rsid w:val="00F5361B"/>
    <w:rsid w:val="00F539D3"/>
    <w:rsid w:val="00F53C97"/>
    <w:rsid w:val="00F53CB1"/>
    <w:rsid w:val="00F53CBF"/>
    <w:rsid w:val="00F53DBA"/>
    <w:rsid w:val="00F53F50"/>
    <w:rsid w:val="00F54217"/>
    <w:rsid w:val="00F5422E"/>
    <w:rsid w:val="00F5425A"/>
    <w:rsid w:val="00F54514"/>
    <w:rsid w:val="00F547A5"/>
    <w:rsid w:val="00F54972"/>
    <w:rsid w:val="00F54DEE"/>
    <w:rsid w:val="00F54E1F"/>
    <w:rsid w:val="00F54FFF"/>
    <w:rsid w:val="00F55057"/>
    <w:rsid w:val="00F55160"/>
    <w:rsid w:val="00F552B7"/>
    <w:rsid w:val="00F5559E"/>
    <w:rsid w:val="00F5674E"/>
    <w:rsid w:val="00F56823"/>
    <w:rsid w:val="00F56C43"/>
    <w:rsid w:val="00F56E3A"/>
    <w:rsid w:val="00F57053"/>
    <w:rsid w:val="00F57487"/>
    <w:rsid w:val="00F574CF"/>
    <w:rsid w:val="00F57533"/>
    <w:rsid w:val="00F57BB9"/>
    <w:rsid w:val="00F60089"/>
    <w:rsid w:val="00F603C7"/>
    <w:rsid w:val="00F605AC"/>
    <w:rsid w:val="00F60644"/>
    <w:rsid w:val="00F60676"/>
    <w:rsid w:val="00F607C4"/>
    <w:rsid w:val="00F60B41"/>
    <w:rsid w:val="00F60BFC"/>
    <w:rsid w:val="00F60D01"/>
    <w:rsid w:val="00F60DAC"/>
    <w:rsid w:val="00F60DC4"/>
    <w:rsid w:val="00F60F0F"/>
    <w:rsid w:val="00F610C9"/>
    <w:rsid w:val="00F6117A"/>
    <w:rsid w:val="00F6177F"/>
    <w:rsid w:val="00F617A7"/>
    <w:rsid w:val="00F617DC"/>
    <w:rsid w:val="00F618CE"/>
    <w:rsid w:val="00F61983"/>
    <w:rsid w:val="00F61CE2"/>
    <w:rsid w:val="00F62302"/>
    <w:rsid w:val="00F62557"/>
    <w:rsid w:val="00F6262B"/>
    <w:rsid w:val="00F63130"/>
    <w:rsid w:val="00F6342E"/>
    <w:rsid w:val="00F63521"/>
    <w:rsid w:val="00F63649"/>
    <w:rsid w:val="00F636C5"/>
    <w:rsid w:val="00F6387A"/>
    <w:rsid w:val="00F63894"/>
    <w:rsid w:val="00F63B74"/>
    <w:rsid w:val="00F63C98"/>
    <w:rsid w:val="00F63D87"/>
    <w:rsid w:val="00F640B1"/>
    <w:rsid w:val="00F64103"/>
    <w:rsid w:val="00F6420C"/>
    <w:rsid w:val="00F642D9"/>
    <w:rsid w:val="00F64397"/>
    <w:rsid w:val="00F6445B"/>
    <w:rsid w:val="00F647C0"/>
    <w:rsid w:val="00F64A04"/>
    <w:rsid w:val="00F64B34"/>
    <w:rsid w:val="00F64B47"/>
    <w:rsid w:val="00F64DEF"/>
    <w:rsid w:val="00F656B9"/>
    <w:rsid w:val="00F65B92"/>
    <w:rsid w:val="00F65D27"/>
    <w:rsid w:val="00F66027"/>
    <w:rsid w:val="00F661F3"/>
    <w:rsid w:val="00F662F1"/>
    <w:rsid w:val="00F664B3"/>
    <w:rsid w:val="00F6679F"/>
    <w:rsid w:val="00F6680F"/>
    <w:rsid w:val="00F66FB4"/>
    <w:rsid w:val="00F67319"/>
    <w:rsid w:val="00F676A2"/>
    <w:rsid w:val="00F67772"/>
    <w:rsid w:val="00F677C1"/>
    <w:rsid w:val="00F679EE"/>
    <w:rsid w:val="00F67CC4"/>
    <w:rsid w:val="00F67FAE"/>
    <w:rsid w:val="00F7028C"/>
    <w:rsid w:val="00F702D6"/>
    <w:rsid w:val="00F70824"/>
    <w:rsid w:val="00F70A79"/>
    <w:rsid w:val="00F70AA4"/>
    <w:rsid w:val="00F70F98"/>
    <w:rsid w:val="00F715AE"/>
    <w:rsid w:val="00F71B04"/>
    <w:rsid w:val="00F71C2B"/>
    <w:rsid w:val="00F71CFE"/>
    <w:rsid w:val="00F7213D"/>
    <w:rsid w:val="00F7227C"/>
    <w:rsid w:val="00F723AD"/>
    <w:rsid w:val="00F72CCA"/>
    <w:rsid w:val="00F72D2A"/>
    <w:rsid w:val="00F72DE4"/>
    <w:rsid w:val="00F72F93"/>
    <w:rsid w:val="00F73193"/>
    <w:rsid w:val="00F73BA3"/>
    <w:rsid w:val="00F740B6"/>
    <w:rsid w:val="00F7422B"/>
    <w:rsid w:val="00F746A0"/>
    <w:rsid w:val="00F748FD"/>
    <w:rsid w:val="00F74B2B"/>
    <w:rsid w:val="00F74CBA"/>
    <w:rsid w:val="00F74D92"/>
    <w:rsid w:val="00F74E34"/>
    <w:rsid w:val="00F74F6C"/>
    <w:rsid w:val="00F750D5"/>
    <w:rsid w:val="00F7539B"/>
    <w:rsid w:val="00F757E1"/>
    <w:rsid w:val="00F75D5F"/>
    <w:rsid w:val="00F75FDB"/>
    <w:rsid w:val="00F761BF"/>
    <w:rsid w:val="00F7643C"/>
    <w:rsid w:val="00F76757"/>
    <w:rsid w:val="00F76ADC"/>
    <w:rsid w:val="00F76BAD"/>
    <w:rsid w:val="00F76F0B"/>
    <w:rsid w:val="00F76FB3"/>
    <w:rsid w:val="00F7702B"/>
    <w:rsid w:val="00F771A4"/>
    <w:rsid w:val="00F771F1"/>
    <w:rsid w:val="00F772C2"/>
    <w:rsid w:val="00F772F4"/>
    <w:rsid w:val="00F7755D"/>
    <w:rsid w:val="00F7757D"/>
    <w:rsid w:val="00F77685"/>
    <w:rsid w:val="00F77983"/>
    <w:rsid w:val="00F80458"/>
    <w:rsid w:val="00F80606"/>
    <w:rsid w:val="00F80C44"/>
    <w:rsid w:val="00F8103B"/>
    <w:rsid w:val="00F810D7"/>
    <w:rsid w:val="00F814A6"/>
    <w:rsid w:val="00F81527"/>
    <w:rsid w:val="00F81681"/>
    <w:rsid w:val="00F8182C"/>
    <w:rsid w:val="00F81AB0"/>
    <w:rsid w:val="00F81CAC"/>
    <w:rsid w:val="00F81D37"/>
    <w:rsid w:val="00F81E4C"/>
    <w:rsid w:val="00F81FAF"/>
    <w:rsid w:val="00F82748"/>
    <w:rsid w:val="00F82CDA"/>
    <w:rsid w:val="00F82DBE"/>
    <w:rsid w:val="00F83370"/>
    <w:rsid w:val="00F83623"/>
    <w:rsid w:val="00F8369C"/>
    <w:rsid w:val="00F83906"/>
    <w:rsid w:val="00F83920"/>
    <w:rsid w:val="00F83D05"/>
    <w:rsid w:val="00F83E53"/>
    <w:rsid w:val="00F8471F"/>
    <w:rsid w:val="00F84F61"/>
    <w:rsid w:val="00F851C3"/>
    <w:rsid w:val="00F8538A"/>
    <w:rsid w:val="00F85409"/>
    <w:rsid w:val="00F8551B"/>
    <w:rsid w:val="00F85578"/>
    <w:rsid w:val="00F856A8"/>
    <w:rsid w:val="00F8570F"/>
    <w:rsid w:val="00F85797"/>
    <w:rsid w:val="00F85AF1"/>
    <w:rsid w:val="00F85DB2"/>
    <w:rsid w:val="00F85EC3"/>
    <w:rsid w:val="00F85ECD"/>
    <w:rsid w:val="00F86064"/>
    <w:rsid w:val="00F862D7"/>
    <w:rsid w:val="00F86553"/>
    <w:rsid w:val="00F867AC"/>
    <w:rsid w:val="00F869F9"/>
    <w:rsid w:val="00F873DB"/>
    <w:rsid w:val="00F87416"/>
    <w:rsid w:val="00F87702"/>
    <w:rsid w:val="00F87A16"/>
    <w:rsid w:val="00F87A6C"/>
    <w:rsid w:val="00F87C5A"/>
    <w:rsid w:val="00F87E68"/>
    <w:rsid w:val="00F87F6B"/>
    <w:rsid w:val="00F9060C"/>
    <w:rsid w:val="00F90C54"/>
    <w:rsid w:val="00F90D71"/>
    <w:rsid w:val="00F90FE5"/>
    <w:rsid w:val="00F91375"/>
    <w:rsid w:val="00F913B7"/>
    <w:rsid w:val="00F91693"/>
    <w:rsid w:val="00F9196A"/>
    <w:rsid w:val="00F9198F"/>
    <w:rsid w:val="00F91FCC"/>
    <w:rsid w:val="00F91FE3"/>
    <w:rsid w:val="00F920C7"/>
    <w:rsid w:val="00F923D0"/>
    <w:rsid w:val="00F92553"/>
    <w:rsid w:val="00F92A39"/>
    <w:rsid w:val="00F92AFD"/>
    <w:rsid w:val="00F92D43"/>
    <w:rsid w:val="00F934B3"/>
    <w:rsid w:val="00F93B4A"/>
    <w:rsid w:val="00F93BE8"/>
    <w:rsid w:val="00F943A4"/>
    <w:rsid w:val="00F944CB"/>
    <w:rsid w:val="00F94634"/>
    <w:rsid w:val="00F9465F"/>
    <w:rsid w:val="00F947E5"/>
    <w:rsid w:val="00F94A34"/>
    <w:rsid w:val="00F94B5D"/>
    <w:rsid w:val="00F95572"/>
    <w:rsid w:val="00F95810"/>
    <w:rsid w:val="00F95ADB"/>
    <w:rsid w:val="00F95B0F"/>
    <w:rsid w:val="00F95B43"/>
    <w:rsid w:val="00F95B62"/>
    <w:rsid w:val="00F95E4D"/>
    <w:rsid w:val="00F95FC0"/>
    <w:rsid w:val="00F96320"/>
    <w:rsid w:val="00F9632A"/>
    <w:rsid w:val="00F96406"/>
    <w:rsid w:val="00F96451"/>
    <w:rsid w:val="00F9646D"/>
    <w:rsid w:val="00F965C7"/>
    <w:rsid w:val="00F96642"/>
    <w:rsid w:val="00F966F8"/>
    <w:rsid w:val="00F97410"/>
    <w:rsid w:val="00F9749C"/>
    <w:rsid w:val="00F978EC"/>
    <w:rsid w:val="00F97A7E"/>
    <w:rsid w:val="00F97C27"/>
    <w:rsid w:val="00F97DC6"/>
    <w:rsid w:val="00F97F69"/>
    <w:rsid w:val="00FA00FC"/>
    <w:rsid w:val="00FA015C"/>
    <w:rsid w:val="00FA0B54"/>
    <w:rsid w:val="00FA0E59"/>
    <w:rsid w:val="00FA0FD7"/>
    <w:rsid w:val="00FA12A0"/>
    <w:rsid w:val="00FA1340"/>
    <w:rsid w:val="00FA1435"/>
    <w:rsid w:val="00FA17F6"/>
    <w:rsid w:val="00FA188E"/>
    <w:rsid w:val="00FA2438"/>
    <w:rsid w:val="00FA25FF"/>
    <w:rsid w:val="00FA29C1"/>
    <w:rsid w:val="00FA2B9B"/>
    <w:rsid w:val="00FA33F7"/>
    <w:rsid w:val="00FA36F6"/>
    <w:rsid w:val="00FA3762"/>
    <w:rsid w:val="00FA3B90"/>
    <w:rsid w:val="00FA3D74"/>
    <w:rsid w:val="00FA3F9B"/>
    <w:rsid w:val="00FA406A"/>
    <w:rsid w:val="00FA4184"/>
    <w:rsid w:val="00FA46CA"/>
    <w:rsid w:val="00FA4726"/>
    <w:rsid w:val="00FA4906"/>
    <w:rsid w:val="00FA49FD"/>
    <w:rsid w:val="00FA4D80"/>
    <w:rsid w:val="00FA4E41"/>
    <w:rsid w:val="00FA4E69"/>
    <w:rsid w:val="00FA4F25"/>
    <w:rsid w:val="00FA508F"/>
    <w:rsid w:val="00FA53D0"/>
    <w:rsid w:val="00FA547C"/>
    <w:rsid w:val="00FA55FD"/>
    <w:rsid w:val="00FA5A6C"/>
    <w:rsid w:val="00FA5CDB"/>
    <w:rsid w:val="00FA5D73"/>
    <w:rsid w:val="00FA6139"/>
    <w:rsid w:val="00FA6456"/>
    <w:rsid w:val="00FA6532"/>
    <w:rsid w:val="00FA6A03"/>
    <w:rsid w:val="00FA6BFD"/>
    <w:rsid w:val="00FA6E9F"/>
    <w:rsid w:val="00FA6ED3"/>
    <w:rsid w:val="00FA717A"/>
    <w:rsid w:val="00FA71BE"/>
    <w:rsid w:val="00FA71D3"/>
    <w:rsid w:val="00FA728B"/>
    <w:rsid w:val="00FA7444"/>
    <w:rsid w:val="00FA7536"/>
    <w:rsid w:val="00FA7A5A"/>
    <w:rsid w:val="00FA7C0A"/>
    <w:rsid w:val="00FA7C13"/>
    <w:rsid w:val="00FA7ED0"/>
    <w:rsid w:val="00FA7FAD"/>
    <w:rsid w:val="00FB0178"/>
    <w:rsid w:val="00FB036D"/>
    <w:rsid w:val="00FB092C"/>
    <w:rsid w:val="00FB0C93"/>
    <w:rsid w:val="00FB0D57"/>
    <w:rsid w:val="00FB1432"/>
    <w:rsid w:val="00FB1918"/>
    <w:rsid w:val="00FB221D"/>
    <w:rsid w:val="00FB26D9"/>
    <w:rsid w:val="00FB284C"/>
    <w:rsid w:val="00FB2AE3"/>
    <w:rsid w:val="00FB2CDA"/>
    <w:rsid w:val="00FB2E3B"/>
    <w:rsid w:val="00FB2E9D"/>
    <w:rsid w:val="00FB2F61"/>
    <w:rsid w:val="00FB30A6"/>
    <w:rsid w:val="00FB3453"/>
    <w:rsid w:val="00FB37D6"/>
    <w:rsid w:val="00FB3AEB"/>
    <w:rsid w:val="00FB3CCE"/>
    <w:rsid w:val="00FB3F18"/>
    <w:rsid w:val="00FB41A1"/>
    <w:rsid w:val="00FB44E4"/>
    <w:rsid w:val="00FB4683"/>
    <w:rsid w:val="00FB4ECA"/>
    <w:rsid w:val="00FB4EEF"/>
    <w:rsid w:val="00FB4F34"/>
    <w:rsid w:val="00FB4F5F"/>
    <w:rsid w:val="00FB51EC"/>
    <w:rsid w:val="00FB5231"/>
    <w:rsid w:val="00FB556C"/>
    <w:rsid w:val="00FB65C4"/>
    <w:rsid w:val="00FB65D6"/>
    <w:rsid w:val="00FB68DE"/>
    <w:rsid w:val="00FB693E"/>
    <w:rsid w:val="00FB6959"/>
    <w:rsid w:val="00FB6CB6"/>
    <w:rsid w:val="00FB719D"/>
    <w:rsid w:val="00FB764B"/>
    <w:rsid w:val="00FB7D54"/>
    <w:rsid w:val="00FB7D75"/>
    <w:rsid w:val="00FB7DE0"/>
    <w:rsid w:val="00FC02F4"/>
    <w:rsid w:val="00FC03E8"/>
    <w:rsid w:val="00FC041D"/>
    <w:rsid w:val="00FC0531"/>
    <w:rsid w:val="00FC069F"/>
    <w:rsid w:val="00FC0722"/>
    <w:rsid w:val="00FC09C2"/>
    <w:rsid w:val="00FC0A3B"/>
    <w:rsid w:val="00FC0A9C"/>
    <w:rsid w:val="00FC0AC1"/>
    <w:rsid w:val="00FC0CD6"/>
    <w:rsid w:val="00FC1082"/>
    <w:rsid w:val="00FC1411"/>
    <w:rsid w:val="00FC143E"/>
    <w:rsid w:val="00FC1696"/>
    <w:rsid w:val="00FC17C1"/>
    <w:rsid w:val="00FC1A7F"/>
    <w:rsid w:val="00FC1B17"/>
    <w:rsid w:val="00FC1C10"/>
    <w:rsid w:val="00FC20CA"/>
    <w:rsid w:val="00FC24C0"/>
    <w:rsid w:val="00FC2D61"/>
    <w:rsid w:val="00FC306E"/>
    <w:rsid w:val="00FC3251"/>
    <w:rsid w:val="00FC3837"/>
    <w:rsid w:val="00FC4339"/>
    <w:rsid w:val="00FC45FE"/>
    <w:rsid w:val="00FC4DAD"/>
    <w:rsid w:val="00FC4F33"/>
    <w:rsid w:val="00FC4FF6"/>
    <w:rsid w:val="00FC501E"/>
    <w:rsid w:val="00FC5106"/>
    <w:rsid w:val="00FC55B8"/>
    <w:rsid w:val="00FC56BF"/>
    <w:rsid w:val="00FC57E4"/>
    <w:rsid w:val="00FC5B56"/>
    <w:rsid w:val="00FC5BBF"/>
    <w:rsid w:val="00FC5D3A"/>
    <w:rsid w:val="00FC62EB"/>
    <w:rsid w:val="00FC6340"/>
    <w:rsid w:val="00FC65C0"/>
    <w:rsid w:val="00FC67EF"/>
    <w:rsid w:val="00FC6946"/>
    <w:rsid w:val="00FC694C"/>
    <w:rsid w:val="00FC6B23"/>
    <w:rsid w:val="00FC6DF1"/>
    <w:rsid w:val="00FC6E63"/>
    <w:rsid w:val="00FC70E1"/>
    <w:rsid w:val="00FC7341"/>
    <w:rsid w:val="00FC771E"/>
    <w:rsid w:val="00FC783F"/>
    <w:rsid w:val="00FC7935"/>
    <w:rsid w:val="00FC7A45"/>
    <w:rsid w:val="00FC7CA2"/>
    <w:rsid w:val="00FC7DA8"/>
    <w:rsid w:val="00FC7F33"/>
    <w:rsid w:val="00FD0146"/>
    <w:rsid w:val="00FD0455"/>
    <w:rsid w:val="00FD06C6"/>
    <w:rsid w:val="00FD0D3A"/>
    <w:rsid w:val="00FD0DB6"/>
    <w:rsid w:val="00FD1049"/>
    <w:rsid w:val="00FD10DD"/>
    <w:rsid w:val="00FD11EC"/>
    <w:rsid w:val="00FD1513"/>
    <w:rsid w:val="00FD152A"/>
    <w:rsid w:val="00FD1BB7"/>
    <w:rsid w:val="00FD1EDF"/>
    <w:rsid w:val="00FD20B6"/>
    <w:rsid w:val="00FD24DC"/>
    <w:rsid w:val="00FD252F"/>
    <w:rsid w:val="00FD26ED"/>
    <w:rsid w:val="00FD2849"/>
    <w:rsid w:val="00FD29B2"/>
    <w:rsid w:val="00FD2BF6"/>
    <w:rsid w:val="00FD2CD0"/>
    <w:rsid w:val="00FD2D27"/>
    <w:rsid w:val="00FD30AF"/>
    <w:rsid w:val="00FD36C6"/>
    <w:rsid w:val="00FD374F"/>
    <w:rsid w:val="00FD3878"/>
    <w:rsid w:val="00FD39D4"/>
    <w:rsid w:val="00FD3A02"/>
    <w:rsid w:val="00FD3C70"/>
    <w:rsid w:val="00FD3D5F"/>
    <w:rsid w:val="00FD3D64"/>
    <w:rsid w:val="00FD3D89"/>
    <w:rsid w:val="00FD3E1B"/>
    <w:rsid w:val="00FD40A2"/>
    <w:rsid w:val="00FD4297"/>
    <w:rsid w:val="00FD491B"/>
    <w:rsid w:val="00FD4A02"/>
    <w:rsid w:val="00FD4AE1"/>
    <w:rsid w:val="00FD4BC0"/>
    <w:rsid w:val="00FD4E35"/>
    <w:rsid w:val="00FD4E6C"/>
    <w:rsid w:val="00FD5388"/>
    <w:rsid w:val="00FD5479"/>
    <w:rsid w:val="00FD54CA"/>
    <w:rsid w:val="00FD55B5"/>
    <w:rsid w:val="00FD57AB"/>
    <w:rsid w:val="00FD5BE0"/>
    <w:rsid w:val="00FD6027"/>
    <w:rsid w:val="00FD61FA"/>
    <w:rsid w:val="00FD6801"/>
    <w:rsid w:val="00FD6A11"/>
    <w:rsid w:val="00FD6AF0"/>
    <w:rsid w:val="00FD6EE8"/>
    <w:rsid w:val="00FD7059"/>
    <w:rsid w:val="00FD7132"/>
    <w:rsid w:val="00FD71A2"/>
    <w:rsid w:val="00FD7364"/>
    <w:rsid w:val="00FD7742"/>
    <w:rsid w:val="00FD7804"/>
    <w:rsid w:val="00FD7B8E"/>
    <w:rsid w:val="00FD7CD2"/>
    <w:rsid w:val="00FE02A0"/>
    <w:rsid w:val="00FE0598"/>
    <w:rsid w:val="00FE0654"/>
    <w:rsid w:val="00FE0746"/>
    <w:rsid w:val="00FE08F5"/>
    <w:rsid w:val="00FE0913"/>
    <w:rsid w:val="00FE0A6D"/>
    <w:rsid w:val="00FE0C38"/>
    <w:rsid w:val="00FE0CD2"/>
    <w:rsid w:val="00FE13EE"/>
    <w:rsid w:val="00FE1744"/>
    <w:rsid w:val="00FE176B"/>
    <w:rsid w:val="00FE18CC"/>
    <w:rsid w:val="00FE219E"/>
    <w:rsid w:val="00FE21D2"/>
    <w:rsid w:val="00FE22AB"/>
    <w:rsid w:val="00FE22B3"/>
    <w:rsid w:val="00FE2455"/>
    <w:rsid w:val="00FE256A"/>
    <w:rsid w:val="00FE2671"/>
    <w:rsid w:val="00FE26E4"/>
    <w:rsid w:val="00FE2789"/>
    <w:rsid w:val="00FE29C0"/>
    <w:rsid w:val="00FE2E8B"/>
    <w:rsid w:val="00FE2FFA"/>
    <w:rsid w:val="00FE31FE"/>
    <w:rsid w:val="00FE3246"/>
    <w:rsid w:val="00FE353C"/>
    <w:rsid w:val="00FE36E1"/>
    <w:rsid w:val="00FE3797"/>
    <w:rsid w:val="00FE3929"/>
    <w:rsid w:val="00FE3BAD"/>
    <w:rsid w:val="00FE3C46"/>
    <w:rsid w:val="00FE3E63"/>
    <w:rsid w:val="00FE4006"/>
    <w:rsid w:val="00FE42D0"/>
    <w:rsid w:val="00FE4857"/>
    <w:rsid w:val="00FE4D40"/>
    <w:rsid w:val="00FE4E38"/>
    <w:rsid w:val="00FE4FDA"/>
    <w:rsid w:val="00FE5081"/>
    <w:rsid w:val="00FE50EC"/>
    <w:rsid w:val="00FE5475"/>
    <w:rsid w:val="00FE5839"/>
    <w:rsid w:val="00FE5893"/>
    <w:rsid w:val="00FE59C9"/>
    <w:rsid w:val="00FE5CC2"/>
    <w:rsid w:val="00FE5D0A"/>
    <w:rsid w:val="00FE5E85"/>
    <w:rsid w:val="00FE6181"/>
    <w:rsid w:val="00FE6496"/>
    <w:rsid w:val="00FE6508"/>
    <w:rsid w:val="00FE6513"/>
    <w:rsid w:val="00FE6613"/>
    <w:rsid w:val="00FE6754"/>
    <w:rsid w:val="00FE689D"/>
    <w:rsid w:val="00FE69CB"/>
    <w:rsid w:val="00FE753F"/>
    <w:rsid w:val="00FE77C8"/>
    <w:rsid w:val="00FE7833"/>
    <w:rsid w:val="00FE78E2"/>
    <w:rsid w:val="00FE7A2D"/>
    <w:rsid w:val="00FE7D12"/>
    <w:rsid w:val="00FE7D39"/>
    <w:rsid w:val="00FE7EA4"/>
    <w:rsid w:val="00FE7EC9"/>
    <w:rsid w:val="00FF0486"/>
    <w:rsid w:val="00FF0815"/>
    <w:rsid w:val="00FF0837"/>
    <w:rsid w:val="00FF097E"/>
    <w:rsid w:val="00FF0B23"/>
    <w:rsid w:val="00FF0B94"/>
    <w:rsid w:val="00FF0EDD"/>
    <w:rsid w:val="00FF12E3"/>
    <w:rsid w:val="00FF14CF"/>
    <w:rsid w:val="00FF1646"/>
    <w:rsid w:val="00FF165C"/>
    <w:rsid w:val="00FF1698"/>
    <w:rsid w:val="00FF1828"/>
    <w:rsid w:val="00FF19F0"/>
    <w:rsid w:val="00FF1A1E"/>
    <w:rsid w:val="00FF1DA0"/>
    <w:rsid w:val="00FF207A"/>
    <w:rsid w:val="00FF20AF"/>
    <w:rsid w:val="00FF2378"/>
    <w:rsid w:val="00FF23DA"/>
    <w:rsid w:val="00FF2497"/>
    <w:rsid w:val="00FF25A8"/>
    <w:rsid w:val="00FF2AEB"/>
    <w:rsid w:val="00FF2E00"/>
    <w:rsid w:val="00FF3179"/>
    <w:rsid w:val="00FF3277"/>
    <w:rsid w:val="00FF38F1"/>
    <w:rsid w:val="00FF3C5C"/>
    <w:rsid w:val="00FF40C8"/>
    <w:rsid w:val="00FF4256"/>
    <w:rsid w:val="00FF4376"/>
    <w:rsid w:val="00FF4B52"/>
    <w:rsid w:val="00FF4C46"/>
    <w:rsid w:val="00FF4DF2"/>
    <w:rsid w:val="00FF4E45"/>
    <w:rsid w:val="00FF54CE"/>
    <w:rsid w:val="00FF5677"/>
    <w:rsid w:val="00FF6108"/>
    <w:rsid w:val="00FF6434"/>
    <w:rsid w:val="00FF648C"/>
    <w:rsid w:val="00FF64C5"/>
    <w:rsid w:val="00FF65DF"/>
    <w:rsid w:val="00FF65E4"/>
    <w:rsid w:val="00FF660C"/>
    <w:rsid w:val="00FF67C8"/>
    <w:rsid w:val="00FF6909"/>
    <w:rsid w:val="00FF69B5"/>
    <w:rsid w:val="00FF69EC"/>
    <w:rsid w:val="00FF6DDB"/>
    <w:rsid w:val="00FF7176"/>
    <w:rsid w:val="00FF7410"/>
    <w:rsid w:val="00FF7422"/>
    <w:rsid w:val="00FF746D"/>
    <w:rsid w:val="00FF7656"/>
    <w:rsid w:val="00FF7C90"/>
    <w:rsid w:val="00FF7C9B"/>
    <w:rsid w:val="00FF7D3C"/>
    <w:rsid w:val="00FF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colormru v:ext="edit" colors="silver,#441fe1"/>
    </o:shapedefaults>
    <o:shapelayout v:ext="edit">
      <o:idmap v:ext="edit" data="1"/>
    </o:shapelayout>
  </w:shapeDefaults>
  <w:decimalSymbol w:val="."/>
  <w:listSeparator w:val=";"/>
  <w14:docId w14:val="6E9D691E"/>
  <w15:chartTrackingRefBased/>
  <w15:docId w15:val="{3B66EC08-94B0-48AE-9C1C-262209BA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PlainText"/>
    <w:link w:val="Heading1Char"/>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ia?aa?ao,caaie. anoaaee,Caaieiaie anoaaee"/>
    <w:basedOn w:val="Normal"/>
    <w:next w:val="PlainText"/>
    <w:link w:val="Heading2Char"/>
    <w:qFormat/>
    <w:pPr>
      <w:keepNext/>
      <w:spacing w:before="120" w:after="60"/>
      <w:jc w:val="center"/>
      <w:outlineLvl w:val="1"/>
    </w:pPr>
    <w:rPr>
      <w:b/>
      <w:sz w:val="24"/>
    </w:rPr>
  </w:style>
  <w:style w:type="paragraph" w:styleId="Heading3">
    <w:name w:val="heading 3"/>
    <w:aliases w:val="заголовок вставки,caaieiaie anoaaee"/>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rsid w:val="00951127"/>
    <w:pPr>
      <w:keepNext/>
      <w:spacing w:after="60"/>
      <w:jc w:val="center"/>
      <w:outlineLvl w:val="3"/>
    </w:pPr>
    <w:rPr>
      <w:rFonts w:ascii="Arial" w:hAnsi="Arial"/>
      <w:sz w:val="22"/>
    </w:rPr>
  </w:style>
  <w:style w:type="paragraph" w:styleId="Heading5">
    <w:name w:val="heading 5"/>
    <w:basedOn w:val="Normal"/>
    <w:qFormat/>
    <w:rsid w:val="00514CAE"/>
    <w:pPr>
      <w:overflowPunct/>
      <w:autoSpaceDE/>
      <w:autoSpaceDN/>
      <w:adjustRightInd/>
      <w:spacing w:before="100" w:beforeAutospacing="1" w:after="100" w:afterAutospacing="1"/>
      <w:textAlignment w:val="auto"/>
      <w:outlineLvl w:val="4"/>
    </w:pPr>
    <w:rPr>
      <w:b/>
      <w:bCs/>
    </w:rPr>
  </w:style>
  <w:style w:type="paragraph" w:styleId="Heading6">
    <w:name w:val="heading 6"/>
    <w:basedOn w:val="Normal"/>
    <w:next w:val="Normal"/>
    <w:qFormat/>
    <w:rsid w:val="00CB3A5F"/>
    <w:pPr>
      <w:keepNext/>
      <w:overflowPunct/>
      <w:autoSpaceDE/>
      <w:autoSpaceDN/>
      <w:adjustRightInd/>
      <w:jc w:val="center"/>
      <w:textAlignment w:val="auto"/>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Текст Знак,Текст Знак1,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link w:val="PlainTextChar"/>
    <w:rsid w:val="004C3C09"/>
    <w:pPr>
      <w:ind w:firstLine="340"/>
      <w:jc w:val="both"/>
    </w:pPr>
    <w:rPr>
      <w:rFonts w:cs="Courier New"/>
      <w:sz w:val="22"/>
      <w:szCs w:val="28"/>
    </w:rPr>
  </w:style>
  <w:style w:type="character" w:customStyle="1" w:styleId="PlainTextChar">
    <w:name w:val="Plain Text Char"/>
    <w:aliases w:val="Текст Знак Char,Текст Знак1 Char,Текст Знак1 Знак Знак1 Char,Текст Знак Знак Знак Знак Char,Текст Знак1 Знак Знак1 Знак Знак Char,Текст Знак Знак Знак Знак Знак Знак Char,Текст Знак1 Знак Знак1 Знак Знак Знак Знак1 Char"/>
    <w:link w:val="PlainText"/>
    <w:rsid w:val="004C3C09"/>
    <w:rPr>
      <w:rFonts w:cs="Courier New"/>
      <w:sz w:val="22"/>
      <w:szCs w:val="28"/>
      <w:lang w:val="ru-RU" w:eastAsia="ru-RU" w:bidi="ar-SA"/>
    </w:rPr>
  </w:style>
  <w:style w:type="paragraph" w:styleId="Header">
    <w:name w:val="header"/>
    <w:basedOn w:val="Normal"/>
    <w:autoRedefine/>
    <w:rsid w:val="00BD5217"/>
    <w:pPr>
      <w:pBdr>
        <w:bottom w:val="double" w:sz="12" w:space="1" w:color="auto"/>
      </w:pBdr>
      <w:tabs>
        <w:tab w:val="left" w:pos="1185"/>
        <w:tab w:val="center" w:pos="3146"/>
        <w:tab w:val="center" w:pos="4153"/>
        <w:tab w:val="right" w:pos="8306"/>
      </w:tabs>
      <w:jc w:val="center"/>
    </w:pPr>
    <w:rPr>
      <w:rFonts w:ascii="Decor" w:hAnsi="Decor"/>
      <w:b/>
      <w:sz w:val="22"/>
    </w:rPr>
  </w:style>
  <w:style w:type="paragraph" w:customStyle="1" w:styleId="a0">
    <w:name w:val="Тип документа"/>
    <w:basedOn w:val="Normal"/>
    <w:next w:val="a1"/>
    <w:pPr>
      <w:jc w:val="center"/>
    </w:pPr>
    <w:rPr>
      <w:i/>
      <w:caps/>
      <w:sz w:val="48"/>
    </w:rPr>
  </w:style>
  <w:style w:type="paragraph" w:customStyle="1" w:styleId="a1">
    <w:name w:val="Название документа"/>
    <w:basedOn w:val="Normal"/>
    <w:next w:val="a2"/>
    <w:pPr>
      <w:suppressAutoHyphens/>
      <w:spacing w:before="240"/>
      <w:jc w:val="center"/>
    </w:pPr>
    <w:rPr>
      <w:b/>
      <w:sz w:val="40"/>
    </w:rPr>
  </w:style>
  <w:style w:type="paragraph" w:customStyle="1" w:styleId="a2">
    <w:name w:val="Пояснение названия"/>
    <w:basedOn w:val="a1"/>
    <w:next w:val="a3"/>
    <w:autoRedefine/>
    <w:rsid w:val="004C3C09"/>
    <w:pPr>
      <w:suppressAutoHyphens w:val="0"/>
      <w:spacing w:before="120" w:after="120"/>
      <w:ind w:left="284" w:right="284"/>
      <w:jc w:val="both"/>
    </w:pPr>
    <w:rPr>
      <w:b w:val="0"/>
      <w:i/>
      <w:sz w:val="20"/>
    </w:rPr>
  </w:style>
  <w:style w:type="paragraph" w:customStyle="1" w:styleId="a3">
    <w:name w:val="Эпиграф"/>
    <w:basedOn w:val="Normal"/>
    <w:next w:val="Heading1"/>
    <w:rsid w:val="000E70A4"/>
    <w:pPr>
      <w:spacing w:before="240" w:after="60"/>
      <w:ind w:left="2268" w:firstLine="397"/>
      <w:jc w:val="both"/>
    </w:pPr>
    <w:rPr>
      <w:rFonts w:ascii="Decor" w:hAnsi="Decor"/>
      <w:b/>
      <w:spacing w:val="10"/>
      <w:kern w:val="24"/>
      <w:sz w:val="24"/>
      <w:szCs w:val="24"/>
    </w:rPr>
  </w:style>
  <w:style w:type="character" w:styleId="PageNumber">
    <w:name w:val="page number"/>
    <w:rPr>
      <w:sz w:val="20"/>
    </w:rPr>
  </w:style>
  <w:style w:type="paragraph" w:styleId="Footer">
    <w:name w:val="footer"/>
    <w:basedOn w:val="Normal"/>
    <w:pPr>
      <w:tabs>
        <w:tab w:val="center" w:pos="4153"/>
        <w:tab w:val="right" w:pos="8306"/>
      </w:tabs>
    </w:pPr>
  </w:style>
  <w:style w:type="paragraph" w:customStyle="1" w:styleId="a">
    <w:name w:val="СписокТекст"/>
    <w:basedOn w:val="Normal"/>
    <w:link w:val="a4"/>
    <w:rsid w:val="00176B69"/>
    <w:pPr>
      <w:numPr>
        <w:numId w:val="2"/>
      </w:numPr>
      <w:jc w:val="both"/>
    </w:pPr>
    <w:rPr>
      <w:sz w:val="22"/>
    </w:rPr>
  </w:style>
  <w:style w:type="character" w:customStyle="1" w:styleId="a4">
    <w:name w:val="СписокТекст Знак"/>
    <w:link w:val="a"/>
    <w:rsid w:val="00176B69"/>
    <w:rPr>
      <w:sz w:val="22"/>
      <w:lang w:val="ru-RU" w:eastAsia="ru-RU" w:bidi="ar-SA"/>
    </w:rPr>
  </w:style>
  <w:style w:type="paragraph" w:customStyle="1" w:styleId="a5">
    <w:name w:val="Текст вставки"/>
    <w:basedOn w:val="Normal"/>
    <w:link w:val="1"/>
    <w:rsid w:val="009C4F4A"/>
    <w:pPr>
      <w:ind w:firstLine="340"/>
      <w:jc w:val="both"/>
    </w:pPr>
    <w:rPr>
      <w:rFonts w:ascii="Academy" w:hAnsi="Academy"/>
      <w:sz w:val="24"/>
    </w:rPr>
  </w:style>
  <w:style w:type="character" w:customStyle="1" w:styleId="1">
    <w:name w:val="Текст вставки Знак1"/>
    <w:link w:val="a5"/>
    <w:rsid w:val="009C4F4A"/>
    <w:rPr>
      <w:rFonts w:ascii="Academy" w:hAnsi="Academy"/>
      <w:sz w:val="24"/>
      <w:lang w:val="ru-RU" w:eastAsia="ru-RU" w:bidi="ar-SA"/>
    </w:rPr>
  </w:style>
  <w:style w:type="paragraph" w:customStyle="1" w:styleId="Copyright">
    <w:name w:val="Copyright"/>
    <w:basedOn w:val="Normal"/>
    <w:next w:val="Normal"/>
    <w:pPr>
      <w:spacing w:before="840"/>
      <w:ind w:left="1276" w:right="567" w:hanging="709"/>
      <w:jc w:val="both"/>
    </w:pPr>
  </w:style>
  <w:style w:type="paragraph" w:customStyle="1" w:styleId="a6">
    <w:name w:val="Стихи"/>
    <w:basedOn w:val="Normal"/>
    <w:rsid w:val="000E70A4"/>
    <w:pPr>
      <w:keepLines/>
      <w:spacing w:before="240"/>
      <w:ind w:left="964"/>
    </w:pPr>
    <w:rPr>
      <w:i/>
      <w:sz w:val="22"/>
    </w:rPr>
  </w:style>
  <w:style w:type="paragraph" w:customStyle="1" w:styleId="a7">
    <w:name w:val="НормВыделен"/>
    <w:basedOn w:val="Normal"/>
    <w:next w:val="PlainText"/>
    <w:link w:val="a8"/>
    <w:rsid w:val="007A147D"/>
    <w:pPr>
      <w:spacing w:before="120" w:after="120"/>
      <w:ind w:left="170" w:right="170"/>
      <w:jc w:val="both"/>
    </w:pPr>
    <w:rPr>
      <w:sz w:val="22"/>
    </w:rPr>
  </w:style>
  <w:style w:type="character" w:customStyle="1" w:styleId="a8">
    <w:name w:val="НормВыделен Знак"/>
    <w:link w:val="a7"/>
    <w:rsid w:val="007A147D"/>
    <w:rPr>
      <w:sz w:val="22"/>
      <w:lang w:val="ru-RU" w:eastAsia="ru-RU" w:bidi="ar-SA"/>
    </w:rPr>
  </w:style>
  <w:style w:type="paragraph" w:styleId="FootnoteText">
    <w:name w:val="footnote text"/>
    <w:aliases w:val="Текст сноски Знак1,Текст сноски Знак Знак1,Текст сноски Знак,Текст сноски Знак1 Знак Знак,Текст сноски Знак Знак Знак Знак,Знак Знак Знак Знак1 Знак,Знак Знак Знак Знак Знак Знак,Знак Знак Знак Знак2 Знак,Текст сноски Знак1 Знак2 Знак"/>
    <w:basedOn w:val="Normal"/>
    <w:link w:val="FootnoteTextChar"/>
    <w:semiHidden/>
    <w:rsid w:val="00DC7FFD"/>
    <w:pPr>
      <w:ind w:firstLine="340"/>
      <w:jc w:val="both"/>
    </w:pPr>
  </w:style>
  <w:style w:type="character" w:customStyle="1" w:styleId="FootnoteTextChar">
    <w:name w:val="Footnote Text Char"/>
    <w:aliases w:val="Текст сноски Знак1 Char,Текст сноски Знак Знак1 Char,Текст сноски Знак Char,Текст сноски Знак1 Знак Знак Char,Текст сноски Знак Знак Знак Знак Char,Знак Знак Знак Знак1 Знак Char,Знак Знак Знак Знак Знак Знак Char"/>
    <w:link w:val="FootnoteText"/>
    <w:rsid w:val="00DC7FFD"/>
    <w:rPr>
      <w:lang w:val="ru-RU" w:eastAsia="ru-RU" w:bidi="ar-SA"/>
    </w:rPr>
  </w:style>
  <w:style w:type="paragraph" w:customStyle="1" w:styleId="a9">
    <w:name w:val="НормВыделение"/>
    <w:basedOn w:val="a7"/>
    <w:next w:val="PlainText"/>
    <w:rPr>
      <w:b/>
    </w:rPr>
  </w:style>
  <w:style w:type="paragraph" w:customStyle="1" w:styleId="aa">
    <w:name w:val="ПродолжАбзаца"/>
    <w:basedOn w:val="Normal"/>
    <w:next w:val="PlainText"/>
    <w:rsid w:val="000E70A4"/>
    <w:pPr>
      <w:jc w:val="both"/>
    </w:pPr>
    <w:rPr>
      <w:sz w:val="22"/>
    </w:rPr>
  </w:style>
  <w:style w:type="paragraph" w:customStyle="1" w:styleId="ab">
    <w:name w:val="НормРазрыв"/>
    <w:basedOn w:val="Normal"/>
    <w:next w:val="PlainText"/>
    <w:rsid w:val="000E70A4"/>
    <w:pPr>
      <w:spacing w:before="120" w:after="120"/>
      <w:jc w:val="center"/>
    </w:pPr>
    <w:rPr>
      <w:sz w:val="22"/>
    </w:rPr>
  </w:style>
  <w:style w:type="character" w:styleId="FootnoteReference">
    <w:name w:val="footnote reference"/>
    <w:aliases w:val="Знак сноски 1,Знак сноски-FN,Ciae niinee-FN,Referencia nota al pie"/>
    <w:semiHidden/>
    <w:rPr>
      <w:rFonts w:ascii="Times New Roman" w:hAnsi="Times New Roman"/>
      <w:sz w:val="20"/>
      <w:vertAlign w:val="superscript"/>
    </w:rPr>
  </w:style>
  <w:style w:type="paragraph" w:customStyle="1" w:styleId="ac">
    <w:name w:val="Заглавие"/>
    <w:basedOn w:val="Normal"/>
    <w:next w:val="Normal"/>
    <w:pPr>
      <w:suppressAutoHyphens/>
      <w:spacing w:after="120"/>
      <w:jc w:val="center"/>
    </w:pPr>
    <w:rPr>
      <w:b/>
      <w:sz w:val="44"/>
    </w:rPr>
  </w:style>
  <w:style w:type="paragraph" w:styleId="TOC2">
    <w:name w:val="toc 2"/>
    <w:basedOn w:val="Normal"/>
    <w:next w:val="Normal"/>
    <w:semiHidden/>
    <w:rsid w:val="006A774E"/>
    <w:pPr>
      <w:tabs>
        <w:tab w:val="right" w:leader="dot" w:pos="6294"/>
      </w:tabs>
      <w:spacing w:before="120"/>
      <w:ind w:left="680" w:right="1134" w:hanging="340"/>
    </w:pPr>
    <w:rPr>
      <w:noProof/>
      <w:spacing w:val="6"/>
      <w:kern w:val="22"/>
      <w:sz w:val="22"/>
      <w:szCs w:val="22"/>
    </w:rPr>
  </w:style>
  <w:style w:type="paragraph" w:customStyle="1" w:styleId="ad">
    <w:name w:val="СписокНомер"/>
    <w:basedOn w:val="Normal"/>
    <w:rsid w:val="000E70A4"/>
    <w:pPr>
      <w:ind w:left="623" w:hanging="283"/>
      <w:jc w:val="both"/>
    </w:pPr>
    <w:rPr>
      <w:sz w:val="22"/>
    </w:rPr>
  </w:style>
  <w:style w:type="paragraph" w:styleId="EnvelopeAddress">
    <w:name w:val="envelope address"/>
    <w:basedOn w:val="Normal"/>
    <w:pPr>
      <w:framePr w:w="7920" w:h="1980" w:hRule="exact" w:hSpace="180" w:wrap="auto" w:hAnchor="page" w:xAlign="center" w:yAlign="bottom"/>
      <w:ind w:left="2880"/>
    </w:pPr>
    <w:rPr>
      <w:sz w:val="24"/>
    </w:rPr>
  </w:style>
  <w:style w:type="paragraph" w:customStyle="1" w:styleId="ae">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rsid w:val="00421EF9"/>
    <w:pPr>
      <w:tabs>
        <w:tab w:val="right" w:leader="dot" w:pos="6294"/>
      </w:tabs>
      <w:spacing w:before="120"/>
      <w:ind w:left="227" w:right="1134" w:hanging="227"/>
    </w:pPr>
    <w:rPr>
      <w:b/>
      <w:i/>
      <w:spacing w:val="6"/>
      <w:kern w:val="22"/>
      <w:sz w:val="22"/>
      <w:szCs w:val="22"/>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ind w:left="1020" w:right="1134" w:hanging="340"/>
    </w:pPr>
    <w:rPr>
      <w:i/>
      <w:noProof/>
    </w:rPr>
  </w:style>
  <w:style w:type="paragraph" w:customStyle="1" w:styleId="af">
    <w:name w:val="Тезис"/>
    <w:basedOn w:val="Normal"/>
    <w:next w:val="Normal"/>
    <w:rsid w:val="000E70A4"/>
    <w:pPr>
      <w:spacing w:before="200"/>
      <w:ind w:left="397" w:hanging="397"/>
      <w:jc w:val="both"/>
    </w:pPr>
    <w:rPr>
      <w:sz w:val="22"/>
    </w:rPr>
  </w:style>
  <w:style w:type="paragraph" w:customStyle="1" w:styleId="af0">
    <w:name w:val="ТезисПродолжение"/>
    <w:basedOn w:val="Normal"/>
    <w:rsid w:val="00EF424B"/>
    <w:pPr>
      <w:ind w:left="397" w:firstLine="340"/>
      <w:jc w:val="both"/>
    </w:pPr>
    <w:rPr>
      <w:sz w:val="22"/>
    </w:rPr>
  </w:style>
  <w:style w:type="character" w:styleId="CommentReference">
    <w:name w:val="annotation reference"/>
    <w:semiHidden/>
    <w:rPr>
      <w:sz w:val="16"/>
    </w:rPr>
  </w:style>
  <w:style w:type="paragraph" w:styleId="CommentText">
    <w:name w:val="annotation text"/>
    <w:basedOn w:val="Normal"/>
    <w:semiHidden/>
  </w:style>
  <w:style w:type="paragraph" w:styleId="TOC4">
    <w:name w:val="toc 4"/>
    <w:basedOn w:val="Normal"/>
    <w:next w:val="Normal"/>
    <w:semiHidden/>
    <w:rsid w:val="00636E3D"/>
    <w:pPr>
      <w:tabs>
        <w:tab w:val="right" w:leader="dot" w:pos="6294"/>
      </w:tabs>
      <w:ind w:left="964"/>
    </w:pPr>
    <w:rPr>
      <w:rFonts w:ascii="Arial" w:hAnsi="Arial"/>
      <w:sz w:val="18"/>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1">
    <w:name w:val="Название рисунка"/>
    <w:basedOn w:val="Normal"/>
    <w:next w:val="Normal"/>
    <w:pPr>
      <w:spacing w:before="120" w:after="240"/>
    </w:pPr>
    <w:rPr>
      <w:b/>
    </w:rPr>
  </w:style>
  <w:style w:type="paragraph" w:customStyle="1" w:styleId="af2">
    <w:name w:val="МестоРисунка"/>
    <w:basedOn w:val="Normal"/>
    <w:next w:val="af1"/>
    <w:pPr>
      <w:keepNext/>
    </w:pPr>
  </w:style>
  <w:style w:type="paragraph" w:customStyle="1" w:styleId="2">
    <w:name w:val="СписокТекст 2 порядка"/>
    <w:basedOn w:val="Normal"/>
    <w:rsid w:val="00D03527"/>
    <w:pPr>
      <w:numPr>
        <w:numId w:val="4"/>
      </w:numPr>
      <w:ind w:left="568" w:hanging="284"/>
      <w:jc w:val="both"/>
    </w:pPr>
    <w:rPr>
      <w:sz w:val="22"/>
    </w:rPr>
  </w:style>
  <w:style w:type="paragraph" w:customStyle="1" w:styleId="-">
    <w:name w:val="Город-год"/>
    <w:basedOn w:val="Normal"/>
    <w:next w:val="Normal"/>
    <w:pPr>
      <w:keepLines/>
      <w:suppressAutoHyphens/>
      <w:jc w:val="center"/>
    </w:pPr>
    <w:rPr>
      <w:rFonts w:ascii="TimesDL" w:hAnsi="TimesDL"/>
      <w:sz w:val="24"/>
    </w:rPr>
  </w:style>
  <w:style w:type="paragraph" w:customStyle="1" w:styleId="af3">
    <w:name w:val="СписокТекстПродолжение"/>
    <w:basedOn w:val="a"/>
    <w:next w:val="a"/>
    <w:link w:val="af4"/>
    <w:rsid w:val="00111F99"/>
    <w:pPr>
      <w:numPr>
        <w:numId w:val="0"/>
      </w:numPr>
      <w:ind w:left="227" w:firstLine="284"/>
    </w:pPr>
  </w:style>
  <w:style w:type="character" w:customStyle="1" w:styleId="af4">
    <w:name w:val="СписокТекстПродолжение Знак"/>
    <w:link w:val="af3"/>
    <w:rsid w:val="00111F99"/>
    <w:rPr>
      <w:sz w:val="22"/>
      <w:lang w:val="ru-RU" w:eastAsia="ru-RU" w:bidi="ar-SA"/>
    </w:rPr>
  </w:style>
  <w:style w:type="paragraph" w:customStyle="1" w:styleId="af5">
    <w:name w:val="Список_сноска"/>
    <w:basedOn w:val="FootnoteText"/>
    <w:pPr>
      <w:ind w:left="340" w:hanging="227"/>
    </w:pPr>
  </w:style>
  <w:style w:type="paragraph" w:styleId="BalloonText">
    <w:name w:val="Balloon Text"/>
    <w:basedOn w:val="Normal"/>
    <w:semiHidden/>
    <w:rsid w:val="009A3F15"/>
    <w:rPr>
      <w:rFonts w:ascii="Tahoma" w:hAnsi="Tahoma" w:cs="Tahoma"/>
      <w:sz w:val="16"/>
      <w:szCs w:val="16"/>
    </w:rPr>
  </w:style>
  <w:style w:type="paragraph" w:styleId="DocumentMap">
    <w:name w:val="Document Map"/>
    <w:basedOn w:val="Normal"/>
    <w:semiHidden/>
    <w:rsid w:val="006A2F94"/>
    <w:pPr>
      <w:shd w:val="clear" w:color="auto" w:fill="000080"/>
    </w:pPr>
    <w:rPr>
      <w:rFonts w:ascii="Tahoma" w:hAnsi="Tahoma" w:cs="Tahoma"/>
    </w:rPr>
  </w:style>
  <w:style w:type="character" w:styleId="Hyperlink">
    <w:name w:val="Hyperlink"/>
    <w:rsid w:val="000319E7"/>
    <w:rPr>
      <w:color w:val="0000FF"/>
      <w:u w:val="single"/>
    </w:rPr>
  </w:style>
  <w:style w:type="paragraph" w:styleId="Subtitle">
    <w:name w:val="Subtitle"/>
    <w:basedOn w:val="Normal"/>
    <w:next w:val="Normal"/>
    <w:qFormat/>
    <w:rsid w:val="00156AB6"/>
    <w:pPr>
      <w:keepNext/>
      <w:keepLines/>
      <w:suppressAutoHyphens/>
      <w:spacing w:before="120" w:after="60"/>
    </w:pPr>
    <w:rPr>
      <w:b/>
      <w:sz w:val="28"/>
    </w:rPr>
  </w:style>
  <w:style w:type="paragraph" w:customStyle="1" w:styleId="PlainText3">
    <w:name w:val="Plain Text3"/>
    <w:basedOn w:val="Normal"/>
    <w:rsid w:val="00156AB6"/>
    <w:pPr>
      <w:ind w:firstLine="284"/>
      <w:jc w:val="both"/>
    </w:pPr>
    <w:rPr>
      <w:sz w:val="22"/>
    </w:rPr>
  </w:style>
  <w:style w:type="character" w:customStyle="1" w:styleId="af6">
    <w:name w:val="Текст сноски Знак Знак"/>
    <w:rsid w:val="009F1A07"/>
    <w:rPr>
      <w:sz w:val="22"/>
      <w:lang w:val="ru-RU" w:eastAsia="ru-RU" w:bidi="ar-SA"/>
    </w:rPr>
  </w:style>
  <w:style w:type="paragraph" w:customStyle="1" w:styleId="PlainText11">
    <w:name w:val="Plain Text.Текст Знак1.Текст Знак Знак1"/>
    <w:basedOn w:val="Normal"/>
    <w:link w:val="PlainText110"/>
    <w:rsid w:val="000451E7"/>
    <w:pPr>
      <w:overflowPunct/>
      <w:ind w:firstLine="340"/>
      <w:jc w:val="both"/>
      <w:textAlignment w:val="auto"/>
    </w:pPr>
    <w:rPr>
      <w:sz w:val="22"/>
      <w:szCs w:val="22"/>
    </w:rPr>
  </w:style>
  <w:style w:type="character" w:customStyle="1" w:styleId="PlainText110">
    <w:name w:val="Plain Text.Текст Знак1.Текст Знак Знак1 Знак"/>
    <w:link w:val="PlainText11"/>
    <w:rsid w:val="00333C7C"/>
    <w:rPr>
      <w:sz w:val="22"/>
      <w:szCs w:val="22"/>
      <w:lang w:val="ru-RU" w:eastAsia="ru-RU" w:bidi="ar-SA"/>
    </w:rPr>
  </w:style>
  <w:style w:type="paragraph" w:customStyle="1" w:styleId="af7">
    <w:name w:val="СсписокСтрелка"/>
    <w:basedOn w:val="PlainText"/>
    <w:rsid w:val="00333C7C"/>
    <w:pPr>
      <w:spacing w:before="240"/>
      <w:ind w:left="568" w:hanging="284"/>
    </w:pPr>
    <w:rPr>
      <w:rFonts w:cs="Times New Roman"/>
      <w:sz w:val="24"/>
      <w:szCs w:val="20"/>
    </w:rPr>
  </w:style>
  <w:style w:type="paragraph" w:customStyle="1" w:styleId="af8">
    <w:name w:val="НазвРисунка"/>
    <w:basedOn w:val="PlainText"/>
    <w:link w:val="af9"/>
    <w:rsid w:val="00333C7C"/>
    <w:pPr>
      <w:ind w:left="680" w:hanging="680"/>
      <w:jc w:val="left"/>
    </w:pPr>
    <w:rPr>
      <w:rFonts w:cs="Times New Roman"/>
      <w:i/>
      <w:smallCaps/>
      <w:sz w:val="18"/>
      <w:szCs w:val="20"/>
    </w:rPr>
  </w:style>
  <w:style w:type="character" w:customStyle="1" w:styleId="Strong3">
    <w:name w:val="Strong3"/>
    <w:rsid w:val="00333C7C"/>
    <w:rPr>
      <w:b/>
    </w:rPr>
  </w:style>
  <w:style w:type="paragraph" w:customStyle="1" w:styleId="20">
    <w:name w:val="Список_сноска_2_порядка"/>
    <w:basedOn w:val="af5"/>
    <w:rsid w:val="00333C7C"/>
    <w:pPr>
      <w:widowControl w:val="0"/>
      <w:ind w:left="567"/>
    </w:pPr>
  </w:style>
  <w:style w:type="paragraph" w:customStyle="1" w:styleId="afa">
    <w:name w:val="НормПрод"/>
    <w:basedOn w:val="Normal"/>
    <w:next w:val="Normal"/>
    <w:rsid w:val="00333C7C"/>
    <w:pPr>
      <w:spacing w:before="240"/>
      <w:jc w:val="both"/>
    </w:pPr>
  </w:style>
  <w:style w:type="paragraph" w:customStyle="1" w:styleId="afb">
    <w:name w:val="СписТекстПродАбзаца"/>
    <w:basedOn w:val="af3"/>
    <w:next w:val="a"/>
    <w:rsid w:val="00AD05C6"/>
    <w:pPr>
      <w:ind w:left="284" w:firstLine="0"/>
    </w:pPr>
  </w:style>
  <w:style w:type="character" w:customStyle="1" w:styleId="Hyperlink3">
    <w:name w:val="Hyperlink3"/>
    <w:rsid w:val="00333C7C"/>
    <w:rPr>
      <w:color w:val="0000FF"/>
      <w:u w:val="single"/>
    </w:rPr>
  </w:style>
  <w:style w:type="paragraph" w:customStyle="1" w:styleId="H2">
    <w:name w:val="H2"/>
    <w:basedOn w:val="Normal"/>
    <w:next w:val="Normal"/>
    <w:rsid w:val="00333C7C"/>
    <w:pPr>
      <w:keepNext/>
      <w:spacing w:before="100" w:after="100"/>
    </w:pPr>
    <w:rPr>
      <w:b/>
      <w:sz w:val="36"/>
    </w:rPr>
  </w:style>
  <w:style w:type="paragraph" w:customStyle="1" w:styleId="H4">
    <w:name w:val="H4"/>
    <w:basedOn w:val="Normal"/>
    <w:next w:val="Normal"/>
    <w:rsid w:val="00333C7C"/>
    <w:pPr>
      <w:keepNext/>
      <w:spacing w:before="100" w:after="100"/>
    </w:pPr>
    <w:rPr>
      <w:b/>
      <w:sz w:val="24"/>
    </w:rPr>
  </w:style>
  <w:style w:type="character" w:customStyle="1" w:styleId="Emphasis3">
    <w:name w:val="Emphasis3"/>
    <w:rsid w:val="00333C7C"/>
    <w:rPr>
      <w:i/>
    </w:rPr>
  </w:style>
  <w:style w:type="paragraph" w:customStyle="1" w:styleId="11">
    <w:name w:val="Текст сноски.Текст сноски Знак1.Текст сноски Знак Знак1.Текст сноски Знак"/>
    <w:basedOn w:val="PlainText11"/>
    <w:link w:val="110"/>
    <w:rsid w:val="00333C7C"/>
    <w:pPr>
      <w:overflowPunct w:val="0"/>
      <w:spacing w:line="220" w:lineRule="exact"/>
      <w:textAlignment w:val="baseline"/>
    </w:pPr>
    <w:rPr>
      <w:sz w:val="20"/>
      <w:szCs w:val="20"/>
    </w:rPr>
  </w:style>
  <w:style w:type="character" w:customStyle="1" w:styleId="110">
    <w:name w:val="Текст сноски.Текст сноски Знак1.Текст сноски Знак Знак1.Текст сноски Знак Знак"/>
    <w:basedOn w:val="PlainText110"/>
    <w:link w:val="11"/>
    <w:rsid w:val="00333C7C"/>
    <w:rPr>
      <w:sz w:val="22"/>
      <w:szCs w:val="22"/>
      <w:lang w:val="ru-RU" w:eastAsia="ru-RU" w:bidi="ar-SA"/>
    </w:rPr>
  </w:style>
  <w:style w:type="paragraph" w:customStyle="1" w:styleId="PlainText111">
    <w:name w:val="Plain Text.Текст Знак1.Текст Знак Знак11"/>
    <w:basedOn w:val="Normal"/>
    <w:rsid w:val="00333C7C"/>
    <w:pPr>
      <w:ind w:firstLine="340"/>
      <w:jc w:val="both"/>
    </w:pPr>
    <w:rPr>
      <w:sz w:val="22"/>
    </w:rPr>
  </w:style>
  <w:style w:type="paragraph" w:customStyle="1" w:styleId="afc">
    <w:name w:val="МестоРис"/>
    <w:basedOn w:val="Normal"/>
    <w:next w:val="af8"/>
    <w:rsid w:val="00333C7C"/>
    <w:pPr>
      <w:spacing w:before="120"/>
      <w:jc w:val="both"/>
    </w:pPr>
  </w:style>
  <w:style w:type="paragraph" w:customStyle="1" w:styleId="Oeiaieoiaioa">
    <w:name w:val="Oei aieoiaioa"/>
    <w:basedOn w:val="Normal"/>
    <w:next w:val="Iacaaieaaieoiaioa"/>
    <w:rsid w:val="00333C7C"/>
    <w:pPr>
      <w:jc w:val="center"/>
    </w:pPr>
    <w:rPr>
      <w:i/>
      <w:caps/>
      <w:sz w:val="48"/>
    </w:rPr>
  </w:style>
  <w:style w:type="paragraph" w:customStyle="1" w:styleId="Iacaaieaaieoiaioa">
    <w:name w:val="Iacaaiea aieoiaioa"/>
    <w:basedOn w:val="Normal"/>
    <w:next w:val="Normal"/>
    <w:rsid w:val="00333C7C"/>
    <w:pPr>
      <w:suppressAutoHyphens/>
      <w:spacing w:before="240"/>
      <w:jc w:val="center"/>
    </w:pPr>
    <w:rPr>
      <w:b/>
      <w:sz w:val="40"/>
    </w:rPr>
  </w:style>
  <w:style w:type="paragraph" w:customStyle="1" w:styleId="Oaenoanoaaee">
    <w:name w:val="Oaeno anoaaee"/>
    <w:basedOn w:val="PlainText3"/>
    <w:rsid w:val="00333C7C"/>
    <w:pPr>
      <w:ind w:firstLine="709"/>
    </w:pPr>
    <w:rPr>
      <w:rFonts w:ascii="Academy" w:hAnsi="Academy"/>
      <w:sz w:val="24"/>
    </w:rPr>
  </w:style>
  <w:style w:type="paragraph" w:customStyle="1" w:styleId="jartti">
    <w:name w:val="jart_ti"/>
    <w:basedOn w:val="Normal"/>
    <w:rsid w:val="00333C7C"/>
    <w:pPr>
      <w:spacing w:before="100" w:after="100"/>
      <w:jc w:val="center"/>
    </w:pPr>
    <w:rPr>
      <w:b/>
      <w:sz w:val="24"/>
    </w:rPr>
  </w:style>
  <w:style w:type="paragraph" w:customStyle="1" w:styleId="jarta">
    <w:name w:val="jart_a"/>
    <w:basedOn w:val="Normal"/>
    <w:rsid w:val="00333C7C"/>
    <w:pPr>
      <w:spacing w:before="100" w:after="100"/>
    </w:pPr>
    <w:rPr>
      <w:i/>
      <w:sz w:val="24"/>
    </w:rPr>
  </w:style>
  <w:style w:type="paragraph" w:customStyle="1" w:styleId="NormalWeb3">
    <w:name w:val="Normal (Web)3"/>
    <w:basedOn w:val="Normal"/>
    <w:rsid w:val="00333C7C"/>
    <w:pPr>
      <w:spacing w:before="100" w:after="100"/>
    </w:pPr>
    <w:rPr>
      <w:sz w:val="24"/>
    </w:rPr>
  </w:style>
  <w:style w:type="paragraph" w:customStyle="1" w:styleId="afd">
    <w:name w:val="Название раздела"/>
    <w:basedOn w:val="Normal"/>
    <w:next w:val="Normal"/>
    <w:rsid w:val="00333C7C"/>
    <w:pPr>
      <w:suppressAutoHyphens/>
      <w:jc w:val="center"/>
    </w:pPr>
    <w:rPr>
      <w:b/>
      <w:i/>
      <w:sz w:val="24"/>
    </w:rPr>
  </w:style>
  <w:style w:type="paragraph" w:customStyle="1" w:styleId="3">
    <w:name w:val="Заголовок 3.заголовок вставки"/>
    <w:basedOn w:val="Normal"/>
    <w:next w:val="PlainText"/>
    <w:rsid w:val="00333C7C"/>
    <w:pPr>
      <w:keepNext/>
      <w:suppressAutoHyphens/>
      <w:spacing w:before="240" w:after="60"/>
      <w:jc w:val="center"/>
    </w:pPr>
    <w:rPr>
      <w:i/>
      <w:sz w:val="24"/>
    </w:rPr>
  </w:style>
  <w:style w:type="paragraph" w:customStyle="1" w:styleId="H3">
    <w:name w:val="H3"/>
    <w:basedOn w:val="Normal"/>
    <w:next w:val="Normal"/>
    <w:rsid w:val="00333C7C"/>
    <w:pPr>
      <w:keepNext/>
      <w:spacing w:before="100" w:after="100"/>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333C7C"/>
    <w:pPr>
      <w:ind w:firstLine="284"/>
      <w:jc w:val="both"/>
    </w:pPr>
    <w:rPr>
      <w:sz w:val="22"/>
    </w:rPr>
  </w:style>
  <w:style w:type="paragraph" w:customStyle="1" w:styleId="22">
    <w:name w:val="Обычный (веб)22"/>
    <w:basedOn w:val="Normal"/>
    <w:rsid w:val="00333C7C"/>
    <w:pPr>
      <w:spacing w:before="150" w:after="150"/>
    </w:pPr>
    <w:rPr>
      <w:sz w:val="24"/>
    </w:rPr>
  </w:style>
  <w:style w:type="paragraph" w:customStyle="1" w:styleId="111">
    <w:name w:val="Текст сноски.Текст сноски Знак1.Текст сноски Знак Знак1.Текст сноски Знак Знак Знак Знак"/>
    <w:basedOn w:val="Normal"/>
    <w:link w:val="112"/>
    <w:rsid w:val="00333C7C"/>
    <w:pPr>
      <w:spacing w:line="220" w:lineRule="exact"/>
      <w:ind w:firstLine="340"/>
      <w:jc w:val="both"/>
    </w:pPr>
    <w:rPr>
      <w:sz w:val="22"/>
    </w:rPr>
  </w:style>
  <w:style w:type="character" w:customStyle="1" w:styleId="112">
    <w:name w:val="Текст сноски.Текст сноски Знак1.Текст сноски Знак Знак1.Текст сноски Знак Знак Знак Знак Знак"/>
    <w:link w:val="111"/>
    <w:rsid w:val="00333C7C"/>
    <w:rPr>
      <w:sz w:val="22"/>
      <w:lang w:val="ru-RU" w:eastAsia="ru-RU" w:bidi="ar-SA"/>
    </w:rPr>
  </w:style>
  <w:style w:type="paragraph" w:styleId="NormalWeb">
    <w:name w:val="Normal (Web)"/>
    <w:basedOn w:val="Normal"/>
    <w:rsid w:val="00333C7C"/>
    <w:pPr>
      <w:overflowPunct/>
      <w:autoSpaceDE/>
      <w:autoSpaceDN/>
      <w:adjustRightInd/>
      <w:spacing w:before="100" w:beforeAutospacing="1" w:after="100" w:afterAutospacing="1"/>
      <w:textAlignment w:val="auto"/>
    </w:pPr>
    <w:rPr>
      <w:sz w:val="24"/>
      <w:szCs w:val="24"/>
    </w:rPr>
  </w:style>
  <w:style w:type="character" w:customStyle="1" w:styleId="14">
    <w:name w:val="Текст сноски Знак1 Знак4"/>
    <w:aliases w:val="Текст сноски Знак Знак Знак2,Текст сноски Знак1 Знак3 Знак Знак1,Текст сноски Знак Знак Знак1 Знак Знак1,Текст сноски Знак1 Знак3 Знак Знак Знак Знак,Текст сноски Знак Знак Знак1 Знак Знак Знак Знак"/>
    <w:rsid w:val="00333C7C"/>
    <w:rPr>
      <w:rFonts w:cs="Courier New"/>
      <w:lang w:val="ru-RU" w:eastAsia="ru-RU" w:bidi="ar-SA"/>
    </w:rPr>
  </w:style>
  <w:style w:type="paragraph" w:customStyle="1" w:styleId="afe">
    <w:name w:val="Текст вставки Знак"/>
    <w:basedOn w:val="PlainText"/>
    <w:link w:val="aff"/>
    <w:rsid w:val="00333C7C"/>
    <w:pPr>
      <w:overflowPunct/>
      <w:autoSpaceDE/>
      <w:autoSpaceDN/>
      <w:adjustRightInd/>
      <w:spacing w:line="240" w:lineRule="exact"/>
      <w:ind w:firstLine="284"/>
      <w:textAlignment w:val="auto"/>
    </w:pPr>
    <w:rPr>
      <w:rFonts w:ascii="Academy" w:hAnsi="Academy" w:cs="Times New Roman"/>
      <w:sz w:val="24"/>
      <w:szCs w:val="20"/>
    </w:rPr>
  </w:style>
  <w:style w:type="character" w:customStyle="1" w:styleId="aff">
    <w:name w:val="Текст вставки Знак Знак"/>
    <w:link w:val="afe"/>
    <w:rsid w:val="00333C7C"/>
    <w:rPr>
      <w:rFonts w:ascii="Academy" w:hAnsi="Academy"/>
      <w:sz w:val="24"/>
      <w:lang w:val="ru-RU" w:eastAsia="ru-RU" w:bidi="ar-SA"/>
    </w:rPr>
  </w:style>
  <w:style w:type="paragraph" w:styleId="HTMLPreformatted">
    <w:name w:val="HTML Preformatted"/>
    <w:basedOn w:val="Normal"/>
    <w:rsid w:val="0033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author1">
    <w:name w:val="author1"/>
    <w:rsid w:val="00333C7C"/>
    <w:rPr>
      <w:rFonts w:ascii="Arial" w:hAnsi="Arial" w:cs="Arial" w:hint="default"/>
      <w:b/>
      <w:bCs/>
      <w:color w:val="0172BA"/>
      <w:sz w:val="13"/>
      <w:szCs w:val="13"/>
    </w:rPr>
  </w:style>
  <w:style w:type="character" w:styleId="Emphasis">
    <w:name w:val="Emphasis"/>
    <w:qFormat/>
    <w:rsid w:val="00333C7C"/>
    <w:rPr>
      <w:i/>
      <w:iCs/>
    </w:rPr>
  </w:style>
  <w:style w:type="character" w:customStyle="1" w:styleId="10">
    <w:name w:val="Текст Знак Знак Знак1"/>
    <w:rsid w:val="00632F62"/>
    <w:rPr>
      <w:sz w:val="22"/>
      <w:lang w:val="ru-RU" w:eastAsia="ru-RU" w:bidi="ar-SA"/>
    </w:rPr>
  </w:style>
  <w:style w:type="paragraph" w:customStyle="1" w:styleId="aff0">
    <w:name w:val="НормВыделен Знак Знак"/>
    <w:basedOn w:val="PlainText"/>
    <w:next w:val="PlainText"/>
    <w:link w:val="aff1"/>
    <w:rsid w:val="00333C7C"/>
    <w:pPr>
      <w:spacing w:before="120" w:after="120"/>
      <w:ind w:left="170" w:right="170" w:firstLine="0"/>
    </w:pPr>
    <w:rPr>
      <w:rFonts w:cs="Times New Roman"/>
      <w:sz w:val="24"/>
      <w:szCs w:val="20"/>
    </w:rPr>
  </w:style>
  <w:style w:type="character" w:customStyle="1" w:styleId="aff1">
    <w:name w:val="НормВыделен Знак Знак Знак"/>
    <w:link w:val="aff0"/>
    <w:rsid w:val="00333C7C"/>
    <w:rPr>
      <w:sz w:val="24"/>
      <w:lang w:val="ru-RU" w:eastAsia="ru-RU" w:bidi="ar-SA"/>
    </w:rPr>
  </w:style>
  <w:style w:type="paragraph" w:customStyle="1" w:styleId="aff2">
    <w:name w:val="Список_сноска Знак Знак Знак"/>
    <w:basedOn w:val="FootnoteText"/>
    <w:link w:val="aff3"/>
    <w:rsid w:val="00333C7C"/>
    <w:pPr>
      <w:ind w:left="227" w:hanging="170"/>
    </w:pPr>
  </w:style>
  <w:style w:type="character" w:customStyle="1" w:styleId="aff3">
    <w:name w:val="Список_сноска Знак Знак Знак Знак"/>
    <w:link w:val="aff2"/>
    <w:rsid w:val="00333C7C"/>
    <w:rPr>
      <w:lang w:val="ru-RU" w:eastAsia="ru-RU" w:bidi="ar-SA"/>
    </w:rPr>
  </w:style>
  <w:style w:type="paragraph" w:customStyle="1" w:styleId="IiiAuaaeai">
    <w:name w:val="Ii?iAuaaeai"/>
    <w:basedOn w:val="PlainText3"/>
    <w:next w:val="PlainText3"/>
    <w:rsid w:val="00333C7C"/>
    <w:pPr>
      <w:spacing w:before="120" w:after="120"/>
      <w:ind w:left="170" w:right="170" w:firstLine="0"/>
    </w:pPr>
    <w:rPr>
      <w:sz w:val="24"/>
    </w:rPr>
  </w:style>
  <w:style w:type="character" w:customStyle="1" w:styleId="surname">
    <w:name w:val="surname"/>
    <w:basedOn w:val="DefaultParagraphFont"/>
    <w:rsid w:val="00333C7C"/>
  </w:style>
  <w:style w:type="paragraph" w:customStyle="1" w:styleId="H1">
    <w:name w:val="H1"/>
    <w:basedOn w:val="Normal"/>
    <w:next w:val="Normal"/>
    <w:rsid w:val="00333C7C"/>
    <w:pPr>
      <w:keepNext/>
      <w:spacing w:before="100" w:after="100"/>
    </w:pPr>
    <w:rPr>
      <w:b/>
      <w:kern w:val="36"/>
      <w:sz w:val="48"/>
    </w:rPr>
  </w:style>
  <w:style w:type="paragraph" w:customStyle="1" w:styleId="NienieOaeno">
    <w:name w:val="NienieOaeno"/>
    <w:basedOn w:val="PlainText3"/>
    <w:rsid w:val="00333C7C"/>
    <w:pPr>
      <w:ind w:left="964" w:hanging="284"/>
    </w:pPr>
    <w:rPr>
      <w:sz w:val="24"/>
    </w:rPr>
  </w:style>
  <w:style w:type="character" w:customStyle="1" w:styleId="aff4">
    <w:name w:val="знак сноски"/>
    <w:rsid w:val="00333C7C"/>
    <w:rPr>
      <w:rFonts w:ascii="Times New Roman" w:hAnsi="Times New Roman"/>
      <w:sz w:val="20"/>
      <w:vertAlign w:val="superscript"/>
    </w:rPr>
  </w:style>
  <w:style w:type="paragraph" w:customStyle="1" w:styleId="text">
    <w:name w:val="text"/>
    <w:basedOn w:val="Normal"/>
    <w:rsid w:val="00333C7C"/>
    <w:pPr>
      <w:overflowPunct/>
      <w:autoSpaceDE/>
      <w:autoSpaceDN/>
      <w:adjustRightInd/>
      <w:spacing w:before="100" w:beforeAutospacing="1" w:after="100" w:afterAutospacing="1"/>
      <w:textAlignment w:val="auto"/>
    </w:pPr>
    <w:rPr>
      <w:sz w:val="24"/>
      <w:szCs w:val="24"/>
    </w:rPr>
  </w:style>
  <w:style w:type="character" w:styleId="Strong">
    <w:name w:val="Strong"/>
    <w:qFormat/>
    <w:rsid w:val="00333C7C"/>
    <w:rPr>
      <w:b/>
      <w:bCs/>
    </w:rPr>
  </w:style>
  <w:style w:type="character" w:customStyle="1" w:styleId="113">
    <w:name w:val="Текст Знак1 Знак Знак1 Знак"/>
    <w:aliases w:val="Текст Знак1 Знак Знак1 Знак Знак Знак,Текст Знак Знак Знак Знак Знак Знак Знак,Текст Знак1 Знак Знак1 Знак Знак Знак Знак1 Знак,Текст Знак Знак3,Текст Знак1 Знак,Текст Знак Знак Знак Знак Знак,Текст Знак2 Знак"/>
    <w:rsid w:val="00333C7C"/>
    <w:rPr>
      <w:sz w:val="22"/>
      <w:lang w:val="ru-RU" w:eastAsia="ru-RU" w:bidi="ar-SA"/>
    </w:rPr>
  </w:style>
  <w:style w:type="paragraph" w:styleId="BodyText">
    <w:name w:val="Body Text"/>
    <w:basedOn w:val="Normal"/>
    <w:rsid w:val="00333C7C"/>
    <w:pPr>
      <w:widowControl w:val="0"/>
    </w:pPr>
    <w:rPr>
      <w:sz w:val="28"/>
    </w:rPr>
  </w:style>
  <w:style w:type="character" w:customStyle="1" w:styleId="114">
    <w:name w:val="Текст Знак1 Знак1"/>
    <w:aliases w:val="Текст Знак2,Текст Знак3 Знак Знак1,Текст Знак2 Знак Знак Знак1,Текст Знак Знак Знак Знак Знак1,Текст Знак1 Знак Знак Знак Знак Знак1,Текст Знак Знак Знак Знак Знак Знак Знак1,Текст Знак1 Знак Знак Знак Знак Знак Знак Знак1"/>
    <w:rsid w:val="00333C7C"/>
    <w:rPr>
      <w:sz w:val="24"/>
      <w:lang w:val="ru-RU" w:eastAsia="ru-RU" w:bidi="ar-SA"/>
    </w:rPr>
  </w:style>
  <w:style w:type="character" w:customStyle="1" w:styleId="115">
    <w:name w:val="Текст Знак1 Знак Знак Знак Знак Знак1 Знак Знак Знак"/>
    <w:rsid w:val="00333C7C"/>
    <w:rPr>
      <w:sz w:val="24"/>
      <w:lang w:val="ru-RU" w:eastAsia="ru-RU" w:bidi="ar-SA"/>
    </w:rPr>
  </w:style>
  <w:style w:type="character" w:customStyle="1" w:styleId="12">
    <w:name w:val="Текст Знак Знак1 Знак"/>
    <w:rsid w:val="00333C7C"/>
    <w:rPr>
      <w:sz w:val="22"/>
      <w:lang w:val="ru-RU" w:eastAsia="ru-RU" w:bidi="ar-SA"/>
    </w:rPr>
  </w:style>
  <w:style w:type="paragraph" w:customStyle="1" w:styleId="aff5">
    <w:name w:val="Текст.Текст Знак"/>
    <w:basedOn w:val="Normal"/>
    <w:rsid w:val="00333C7C"/>
    <w:pPr>
      <w:ind w:firstLine="284"/>
      <w:jc w:val="both"/>
    </w:pPr>
    <w:rPr>
      <w:sz w:val="22"/>
    </w:rPr>
  </w:style>
  <w:style w:type="character" w:customStyle="1" w:styleId="aff6">
    <w:name w:val="Знак Знак"/>
    <w:rsid w:val="00333C7C"/>
    <w:rPr>
      <w:lang w:val="ru-RU" w:eastAsia="ru-RU" w:bidi="ar-SA"/>
    </w:rPr>
  </w:style>
  <w:style w:type="paragraph" w:customStyle="1" w:styleId="05">
    <w:name w:val="Стиль СписокТекстПродолжение + Первая строка:  05 см"/>
    <w:basedOn w:val="Normal"/>
    <w:autoRedefine/>
    <w:rsid w:val="00333C7C"/>
    <w:pPr>
      <w:widowControl w:val="0"/>
      <w:overflowPunct/>
      <w:autoSpaceDE/>
      <w:autoSpaceDN/>
      <w:adjustRightInd/>
      <w:ind w:left="227" w:firstLine="284"/>
      <w:jc w:val="both"/>
      <w:textAlignment w:val="auto"/>
    </w:pPr>
    <w:rPr>
      <w:sz w:val="24"/>
    </w:rPr>
  </w:style>
  <w:style w:type="paragraph" w:customStyle="1" w:styleId="120">
    <w:name w:val="Стиль СписокТекстПродолжение + Первая строка:  12 см"/>
    <w:basedOn w:val="Normal"/>
    <w:link w:val="121"/>
    <w:rsid w:val="00333C7C"/>
    <w:pPr>
      <w:widowControl w:val="0"/>
      <w:overflowPunct/>
      <w:autoSpaceDE/>
      <w:autoSpaceDN/>
      <w:adjustRightInd/>
      <w:ind w:left="397" w:firstLine="284"/>
      <w:jc w:val="both"/>
      <w:textAlignment w:val="auto"/>
    </w:pPr>
    <w:rPr>
      <w:sz w:val="24"/>
      <w:szCs w:val="22"/>
    </w:rPr>
  </w:style>
  <w:style w:type="character" w:customStyle="1" w:styleId="121">
    <w:name w:val="Стиль СписокТекстПродолжение + Первая строка:  12 см Знак"/>
    <w:link w:val="120"/>
    <w:rsid w:val="00333C7C"/>
    <w:rPr>
      <w:sz w:val="24"/>
      <w:szCs w:val="22"/>
      <w:lang w:val="ru-RU" w:eastAsia="ru-RU" w:bidi="ar-SA"/>
    </w:rPr>
  </w:style>
  <w:style w:type="paragraph" w:customStyle="1" w:styleId="1211pt">
    <w:name w:val="Стиль Стиль СписокТекстПродолжение + Первая строка:  12 см + 11 pt"/>
    <w:basedOn w:val="120"/>
    <w:link w:val="1211pt0"/>
    <w:rsid w:val="00333C7C"/>
    <w:rPr>
      <w:sz w:val="22"/>
    </w:rPr>
  </w:style>
  <w:style w:type="character" w:customStyle="1" w:styleId="1211pt0">
    <w:name w:val="Стиль Стиль СписокТекстПродолжение + Первая строка:  12 см + 11 pt Знак"/>
    <w:link w:val="1211pt"/>
    <w:rsid w:val="00333C7C"/>
    <w:rPr>
      <w:sz w:val="22"/>
      <w:szCs w:val="22"/>
      <w:lang w:val="ru-RU" w:eastAsia="ru-RU" w:bidi="ar-SA"/>
    </w:rPr>
  </w:style>
  <w:style w:type="paragraph" w:customStyle="1" w:styleId="aff7">
    <w:name w:val="НормВыделение Знак"/>
    <w:basedOn w:val="Normal"/>
    <w:next w:val="PlainText"/>
    <w:link w:val="aff8"/>
    <w:rsid w:val="00333C7C"/>
    <w:pPr>
      <w:spacing w:before="120" w:after="120"/>
      <w:ind w:left="170" w:right="170"/>
      <w:jc w:val="both"/>
    </w:pPr>
    <w:rPr>
      <w:b/>
      <w:sz w:val="22"/>
    </w:rPr>
  </w:style>
  <w:style w:type="character" w:customStyle="1" w:styleId="aff8">
    <w:name w:val="НормВыделение Знак Знак"/>
    <w:link w:val="aff7"/>
    <w:rsid w:val="00333C7C"/>
    <w:rPr>
      <w:b/>
      <w:sz w:val="22"/>
      <w:lang w:val="ru-RU" w:eastAsia="ru-RU" w:bidi="ar-SA"/>
    </w:rPr>
  </w:style>
  <w:style w:type="paragraph" w:customStyle="1" w:styleId="aff9">
    <w:name w:val="текст"/>
    <w:basedOn w:val="BodyTextIndent"/>
    <w:autoRedefine/>
    <w:rsid w:val="00333C7C"/>
    <w:pPr>
      <w:overflowPunct/>
      <w:autoSpaceDE/>
      <w:autoSpaceDN/>
      <w:adjustRightInd/>
      <w:spacing w:after="0" w:line="360" w:lineRule="auto"/>
      <w:ind w:left="0" w:firstLine="709"/>
      <w:jc w:val="both"/>
      <w:textAlignment w:val="auto"/>
    </w:pPr>
    <w:rPr>
      <w:sz w:val="24"/>
      <w:lang w:val="en-US" w:eastAsia="en-US" w:bidi="en-US"/>
    </w:rPr>
  </w:style>
  <w:style w:type="paragraph" w:styleId="BodyTextIndent">
    <w:name w:val="Body Text Indent"/>
    <w:basedOn w:val="Normal"/>
    <w:rsid w:val="00333C7C"/>
    <w:pPr>
      <w:spacing w:after="120"/>
      <w:ind w:left="283"/>
    </w:pPr>
  </w:style>
  <w:style w:type="character" w:styleId="FollowedHyperlink">
    <w:name w:val="FollowedHyperlink"/>
    <w:rsid w:val="00333C7C"/>
    <w:rPr>
      <w:color w:val="800080"/>
      <w:u w:val="single"/>
    </w:rPr>
  </w:style>
  <w:style w:type="paragraph" w:customStyle="1" w:styleId="affa">
    <w:name w:val="текст сноски"/>
    <w:basedOn w:val="Normal"/>
    <w:link w:val="affb"/>
    <w:rsid w:val="00333C7C"/>
    <w:pPr>
      <w:widowControl w:val="0"/>
      <w:ind w:firstLine="284"/>
      <w:jc w:val="both"/>
    </w:pPr>
    <w:rPr>
      <w:sz w:val="18"/>
    </w:rPr>
  </w:style>
  <w:style w:type="character" w:customStyle="1" w:styleId="affb">
    <w:name w:val="текст сноски Знак"/>
    <w:link w:val="affa"/>
    <w:rsid w:val="00333C7C"/>
    <w:rPr>
      <w:sz w:val="18"/>
      <w:lang w:val="ru-RU" w:eastAsia="ru-RU" w:bidi="ar-SA"/>
    </w:rPr>
  </w:style>
  <w:style w:type="paragraph" w:customStyle="1" w:styleId="topabzac">
    <w:name w:val="topabzac"/>
    <w:basedOn w:val="Normal"/>
    <w:rsid w:val="00333C7C"/>
    <w:pPr>
      <w:overflowPunct/>
      <w:autoSpaceDE/>
      <w:autoSpaceDN/>
      <w:adjustRightInd/>
      <w:spacing w:before="105"/>
      <w:ind w:firstLine="432"/>
      <w:jc w:val="both"/>
      <w:textAlignment w:val="auto"/>
    </w:pPr>
    <w:rPr>
      <w:sz w:val="24"/>
      <w:szCs w:val="24"/>
    </w:rPr>
  </w:style>
  <w:style w:type="character" w:customStyle="1" w:styleId="textsmall">
    <w:name w:val="textsmall"/>
    <w:basedOn w:val="DefaultParagraphFont"/>
    <w:rsid w:val="00333C7C"/>
  </w:style>
  <w:style w:type="paragraph" w:customStyle="1" w:styleId="affc">
    <w:name w:val="Текст вставки + полужирный"/>
    <w:basedOn w:val="a5"/>
    <w:link w:val="affd"/>
    <w:rsid w:val="00333C7C"/>
    <w:pPr>
      <w:overflowPunct/>
      <w:autoSpaceDE/>
      <w:autoSpaceDN/>
      <w:adjustRightInd/>
      <w:ind w:firstLine="284"/>
      <w:textAlignment w:val="auto"/>
    </w:pPr>
    <w:rPr>
      <w:rFonts w:cs="Arial"/>
      <w:b/>
      <w:bCs/>
      <w:sz w:val="20"/>
    </w:rPr>
  </w:style>
  <w:style w:type="character" w:customStyle="1" w:styleId="affd">
    <w:name w:val="Текст вставки + полужирный Знак"/>
    <w:link w:val="affc"/>
    <w:rsid w:val="00333C7C"/>
    <w:rPr>
      <w:rFonts w:ascii="Academy" w:hAnsi="Academy" w:cs="Arial"/>
      <w:b/>
      <w:bCs/>
      <w:lang w:val="ru-RU" w:eastAsia="ru-RU" w:bidi="ar-SA"/>
    </w:rPr>
  </w:style>
  <w:style w:type="character" w:customStyle="1" w:styleId="affe">
    <w:name w:val="НормВыделен Знак Знак Знак Знак"/>
    <w:rsid w:val="00333C7C"/>
    <w:rPr>
      <w:sz w:val="24"/>
      <w:lang w:val="ru-RU" w:eastAsia="ru-RU" w:bidi="ar-SA"/>
    </w:rPr>
  </w:style>
  <w:style w:type="paragraph" w:customStyle="1" w:styleId="p">
    <w:name w:val="p"/>
    <w:basedOn w:val="Normal"/>
    <w:rsid w:val="00333C7C"/>
    <w:pPr>
      <w:overflowPunct/>
      <w:autoSpaceDE/>
      <w:autoSpaceDN/>
      <w:adjustRightInd/>
      <w:spacing w:before="100" w:beforeAutospacing="1" w:after="100" w:afterAutospacing="1"/>
      <w:textAlignment w:val="auto"/>
    </w:pPr>
    <w:rPr>
      <w:rFonts w:ascii="Verdana" w:hAnsi="Verdana"/>
      <w:sz w:val="12"/>
      <w:szCs w:val="12"/>
    </w:rPr>
  </w:style>
  <w:style w:type="paragraph" w:customStyle="1" w:styleId="articpar">
    <w:name w:val="articpar"/>
    <w:basedOn w:val="Normal"/>
    <w:rsid w:val="00333C7C"/>
    <w:pPr>
      <w:overflowPunct/>
      <w:autoSpaceDE/>
      <w:autoSpaceDN/>
      <w:adjustRightInd/>
      <w:spacing w:after="105"/>
      <w:textAlignment w:val="auto"/>
    </w:pPr>
    <w:rPr>
      <w:sz w:val="24"/>
      <w:szCs w:val="24"/>
    </w:rPr>
  </w:style>
  <w:style w:type="table" w:styleId="TableGrid">
    <w:name w:val="Table Grid"/>
    <w:basedOn w:val="TableNormal"/>
    <w:rsid w:val="00C43B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43B88"/>
  </w:style>
  <w:style w:type="character" w:customStyle="1" w:styleId="ref1">
    <w:name w:val="ref1"/>
    <w:rsid w:val="00952369"/>
    <w:rPr>
      <w:spacing w:val="0"/>
      <w:sz w:val="15"/>
      <w:szCs w:val="15"/>
    </w:rPr>
  </w:style>
  <w:style w:type="paragraph" w:customStyle="1" w:styleId="rvps698610">
    <w:name w:val="rvps698610"/>
    <w:basedOn w:val="Normal"/>
    <w:rsid w:val="00514CAE"/>
    <w:pPr>
      <w:overflowPunct/>
      <w:autoSpaceDE/>
      <w:autoSpaceDN/>
      <w:adjustRightInd/>
      <w:spacing w:after="88"/>
      <w:ind w:right="176"/>
      <w:textAlignment w:val="auto"/>
    </w:pPr>
    <w:rPr>
      <w:rFonts w:ascii="Arial" w:hAnsi="Arial" w:cs="Arial"/>
      <w:color w:val="000000"/>
      <w:sz w:val="11"/>
      <w:szCs w:val="11"/>
    </w:rPr>
  </w:style>
  <w:style w:type="paragraph" w:customStyle="1" w:styleId="p-center">
    <w:name w:val="p-center"/>
    <w:basedOn w:val="Normal"/>
    <w:rsid w:val="00514CAE"/>
    <w:pPr>
      <w:overflowPunct/>
      <w:autoSpaceDE/>
      <w:autoSpaceDN/>
      <w:adjustRightInd/>
      <w:spacing w:before="100" w:beforeAutospacing="1" w:after="100" w:afterAutospacing="1"/>
      <w:ind w:left="88" w:right="88" w:firstLine="480"/>
      <w:jc w:val="both"/>
      <w:textAlignment w:val="auto"/>
    </w:pPr>
    <w:rPr>
      <w:sz w:val="24"/>
      <w:szCs w:val="24"/>
    </w:rPr>
  </w:style>
  <w:style w:type="paragraph" w:customStyle="1" w:styleId="null">
    <w:name w:val="null"/>
    <w:basedOn w:val="Normal"/>
    <w:rsid w:val="00514CAE"/>
    <w:pPr>
      <w:overflowPunct/>
      <w:autoSpaceDE/>
      <w:autoSpaceDN/>
      <w:adjustRightInd/>
      <w:spacing w:before="100" w:beforeAutospacing="1" w:after="100" w:afterAutospacing="1"/>
      <w:textAlignment w:val="auto"/>
    </w:pPr>
    <w:rPr>
      <w:sz w:val="24"/>
      <w:szCs w:val="24"/>
    </w:rPr>
  </w:style>
  <w:style w:type="paragraph" w:customStyle="1" w:styleId="abzac">
    <w:name w:val="abzac"/>
    <w:basedOn w:val="Normal"/>
    <w:rsid w:val="00514CAE"/>
    <w:pPr>
      <w:overflowPunct/>
      <w:autoSpaceDE/>
      <w:autoSpaceDN/>
      <w:adjustRightInd/>
      <w:spacing w:before="53"/>
      <w:ind w:firstLine="432"/>
      <w:jc w:val="both"/>
      <w:textAlignment w:val="auto"/>
    </w:pPr>
    <w:rPr>
      <w:sz w:val="24"/>
      <w:szCs w:val="24"/>
    </w:rPr>
  </w:style>
  <w:style w:type="paragraph" w:customStyle="1" w:styleId="afff">
    <w:name w:val="a"/>
    <w:basedOn w:val="Normal"/>
    <w:rsid w:val="00514CAE"/>
    <w:pPr>
      <w:overflowPunct/>
      <w:autoSpaceDE/>
      <w:autoSpaceDN/>
      <w:adjustRightInd/>
      <w:spacing w:before="100" w:beforeAutospacing="1" w:after="100" w:afterAutospacing="1"/>
      <w:textAlignment w:val="auto"/>
    </w:pPr>
    <w:rPr>
      <w:color w:val="000000"/>
      <w:sz w:val="24"/>
      <w:szCs w:val="24"/>
    </w:rPr>
  </w:style>
  <w:style w:type="paragraph" w:styleId="ListBullet">
    <w:name w:val="List Bullet"/>
    <w:basedOn w:val="Normal"/>
    <w:rsid w:val="00356490"/>
    <w:pPr>
      <w:numPr>
        <w:numId w:val="5"/>
      </w:numPr>
    </w:pPr>
  </w:style>
  <w:style w:type="character" w:customStyle="1" w:styleId="b-serp-urlitem">
    <w:name w:val="b-serp-url__item"/>
    <w:basedOn w:val="DefaultParagraphFont"/>
    <w:rsid w:val="00BB474B"/>
  </w:style>
  <w:style w:type="character" w:customStyle="1" w:styleId="b-serp-urlmark">
    <w:name w:val="b-serp-url__mark"/>
    <w:basedOn w:val="DefaultParagraphFont"/>
    <w:rsid w:val="00BB474B"/>
  </w:style>
  <w:style w:type="character" w:customStyle="1" w:styleId="reference-text">
    <w:name w:val="reference-text"/>
    <w:basedOn w:val="DefaultParagraphFont"/>
    <w:rsid w:val="007D59F3"/>
  </w:style>
  <w:style w:type="character" w:customStyle="1" w:styleId="title2">
    <w:name w:val="title2"/>
    <w:basedOn w:val="DefaultParagraphFont"/>
    <w:rsid w:val="00AA6C02"/>
  </w:style>
  <w:style w:type="character" w:styleId="EndnoteReference">
    <w:name w:val="endnote reference"/>
    <w:semiHidden/>
    <w:rsid w:val="00F97F69"/>
    <w:rPr>
      <w:vertAlign w:val="superscript"/>
    </w:rPr>
  </w:style>
  <w:style w:type="character" w:customStyle="1" w:styleId="hps">
    <w:name w:val="hps"/>
    <w:basedOn w:val="DefaultParagraphFont"/>
    <w:rsid w:val="00D44914"/>
  </w:style>
  <w:style w:type="character" w:customStyle="1" w:styleId="af9">
    <w:name w:val="НазвРисунка Знак"/>
    <w:link w:val="af8"/>
    <w:rsid w:val="00C80F48"/>
    <w:rPr>
      <w:rFonts w:cs="Courier New"/>
      <w:i/>
      <w:smallCaps/>
      <w:sz w:val="18"/>
      <w:szCs w:val="28"/>
      <w:lang w:val="ru-RU" w:eastAsia="ru-RU" w:bidi="ar-SA"/>
    </w:rPr>
  </w:style>
  <w:style w:type="character" w:customStyle="1" w:styleId="news-text">
    <w:name w:val="news-text"/>
    <w:basedOn w:val="DefaultParagraphFont"/>
    <w:rsid w:val="00CD3353"/>
  </w:style>
  <w:style w:type="character" w:customStyle="1" w:styleId="udar">
    <w:name w:val="udar"/>
    <w:basedOn w:val="DefaultParagraphFont"/>
    <w:rsid w:val="0035406D"/>
  </w:style>
  <w:style w:type="character" w:styleId="HTMLCite">
    <w:name w:val="HTML Cite"/>
    <w:rsid w:val="00CB3A5F"/>
    <w:rPr>
      <w:i/>
      <w:iCs/>
    </w:rPr>
  </w:style>
  <w:style w:type="character" w:customStyle="1" w:styleId="afff0">
    <w:name w:val="Знак"/>
    <w:rsid w:val="00CB3A5F"/>
    <w:rPr>
      <w:lang w:val="ru-RU" w:eastAsia="ru-RU" w:bidi="ar-SA"/>
    </w:rPr>
  </w:style>
  <w:style w:type="character" w:customStyle="1" w:styleId="squot1">
    <w:name w:val="squot1"/>
    <w:basedOn w:val="DefaultParagraphFont"/>
    <w:rsid w:val="00CB3A5F"/>
  </w:style>
  <w:style w:type="character" w:customStyle="1" w:styleId="quot1">
    <w:name w:val="quot1"/>
    <w:basedOn w:val="DefaultParagraphFont"/>
    <w:rsid w:val="00CB3A5F"/>
  </w:style>
  <w:style w:type="character" w:customStyle="1" w:styleId="sbra1">
    <w:name w:val="sbra1"/>
    <w:basedOn w:val="DefaultParagraphFont"/>
    <w:rsid w:val="00CB3A5F"/>
  </w:style>
  <w:style w:type="character" w:customStyle="1" w:styleId="bra1">
    <w:name w:val="bra1"/>
    <w:basedOn w:val="DefaultParagraphFont"/>
    <w:rsid w:val="00CB3A5F"/>
  </w:style>
  <w:style w:type="paragraph" w:customStyle="1" w:styleId="articles">
    <w:name w:val="articles"/>
    <w:basedOn w:val="Normal"/>
    <w:rsid w:val="00CB3A5F"/>
    <w:pPr>
      <w:overflowPunct/>
      <w:autoSpaceDE/>
      <w:autoSpaceDN/>
      <w:adjustRightInd/>
      <w:textAlignment w:val="auto"/>
    </w:pPr>
    <w:rPr>
      <w:rFonts w:ascii="Arial" w:hAnsi="Arial" w:cs="Arial"/>
      <w:lang w:val="it-IT" w:eastAsia="it-IT"/>
    </w:rPr>
  </w:style>
  <w:style w:type="character" w:customStyle="1" w:styleId="accented">
    <w:name w:val="accented"/>
    <w:basedOn w:val="DefaultParagraphFont"/>
    <w:rsid w:val="00CB3A5F"/>
  </w:style>
  <w:style w:type="character" w:customStyle="1" w:styleId="a12">
    <w:name w:val="a12"/>
    <w:basedOn w:val="DefaultParagraphFont"/>
    <w:rsid w:val="00CB3A5F"/>
  </w:style>
  <w:style w:type="paragraph" w:customStyle="1" w:styleId="afff1">
    <w:name w:val="ПояснениеПеременных"/>
    <w:basedOn w:val="PlainText"/>
    <w:autoRedefine/>
    <w:rsid w:val="00CB3A5F"/>
    <w:pPr>
      <w:widowControl w:val="0"/>
      <w:ind w:left="907" w:hanging="680"/>
    </w:pPr>
    <w:rPr>
      <w:rFonts w:cs="Times New Roman"/>
    </w:rPr>
  </w:style>
  <w:style w:type="character" w:customStyle="1" w:styleId="sidebold">
    <w:name w:val="sidebold"/>
    <w:basedOn w:val="DefaultParagraphFont"/>
    <w:rsid w:val="00CB3A5F"/>
  </w:style>
  <w:style w:type="character" w:customStyle="1" w:styleId="13">
    <w:name w:val="Текст Знак1 Знак Знак"/>
    <w:aliases w:val="Текст Знак Знак1 Знак Знак,Текст Знак2 Знак Знак Знак Знак,Текст Знак Знак2 Знак Знак Знак Знак,Текст Знак Знак Знак Знак Знак Знак Знак Знак,Текст Знак2 Знак Знак Знак Знак Знак Знак Знак Знак"/>
    <w:rsid w:val="00CB3A5F"/>
    <w:rPr>
      <w:sz w:val="28"/>
      <w:szCs w:val="24"/>
      <w:lang w:val="ru-RU" w:eastAsia="ru-RU" w:bidi="ar-SA"/>
    </w:rPr>
  </w:style>
  <w:style w:type="paragraph" w:customStyle="1" w:styleId="afff2">
    <w:name w:val="Текст вставки Знак Знак Знак"/>
    <w:basedOn w:val="PlainText"/>
    <w:link w:val="afff3"/>
    <w:rsid w:val="00CB3A5F"/>
    <w:pPr>
      <w:widowControl w:val="0"/>
      <w:spacing w:line="280" w:lineRule="exact"/>
      <w:ind w:firstLine="680"/>
    </w:pPr>
    <w:rPr>
      <w:rFonts w:ascii="Academy" w:hAnsi="Academy" w:cs="Times New Roman"/>
      <w:sz w:val="25"/>
      <w:szCs w:val="24"/>
    </w:rPr>
  </w:style>
  <w:style w:type="character" w:customStyle="1" w:styleId="afff3">
    <w:name w:val="Текст вставки Знак Знак Знак Знак"/>
    <w:link w:val="afff2"/>
    <w:rsid w:val="00CB3A5F"/>
    <w:rPr>
      <w:rFonts w:ascii="Academy" w:hAnsi="Academy"/>
      <w:sz w:val="25"/>
      <w:szCs w:val="24"/>
      <w:lang w:val="ru-RU" w:eastAsia="ru-RU" w:bidi="ar-SA"/>
    </w:rPr>
  </w:style>
  <w:style w:type="paragraph" w:styleId="BodyText2">
    <w:name w:val="Body Text 2"/>
    <w:basedOn w:val="Normal"/>
    <w:rsid w:val="00CB3A5F"/>
    <w:pPr>
      <w:overflowPunct/>
      <w:autoSpaceDE/>
      <w:autoSpaceDN/>
      <w:adjustRightInd/>
      <w:jc w:val="both"/>
      <w:textAlignment w:val="auto"/>
    </w:pPr>
    <w:rPr>
      <w:rFonts w:ascii="CGFAAZ+MSTT31c302" w:hAnsi="CGFAAZ+MSTT31c302"/>
      <w:i/>
      <w:snapToGrid w:val="0"/>
      <w:sz w:val="24"/>
    </w:rPr>
  </w:style>
  <w:style w:type="paragraph" w:styleId="BodyText3">
    <w:name w:val="Body Text 3"/>
    <w:basedOn w:val="Normal"/>
    <w:rsid w:val="00CB3A5F"/>
    <w:pPr>
      <w:overflowPunct/>
      <w:autoSpaceDE/>
      <w:autoSpaceDN/>
      <w:adjustRightInd/>
      <w:jc w:val="both"/>
      <w:textAlignment w:val="auto"/>
    </w:pPr>
    <w:rPr>
      <w:rFonts w:ascii="EBZZZZ+MSTT31c32a" w:hAnsi="EBZZZZ+MSTT31c32a"/>
      <w:b/>
      <w:snapToGrid w:val="0"/>
      <w:sz w:val="24"/>
    </w:rPr>
  </w:style>
  <w:style w:type="paragraph" w:styleId="BlockText">
    <w:name w:val="Block Text"/>
    <w:aliases w:val="Цитата Знак1,Цитата Знак Знак,Цитата Знак1 Знак Знак,Цитата Знак Знак Знак Знак,Цитата Знак1 Знак1,Цитата Знак Знак Знак1,Цитата Знак1 Знак Знак Знак,Цитата Знак Знак Знак Знак Знак,Цитата Знак Знак1 Знак"/>
    <w:basedOn w:val="PlainText"/>
    <w:link w:val="BlockTextChar"/>
    <w:rsid w:val="00CB3A5F"/>
    <w:pPr>
      <w:widowControl w:val="0"/>
      <w:spacing w:line="360" w:lineRule="auto"/>
      <w:ind w:firstLine="680"/>
    </w:pPr>
    <w:rPr>
      <w:rFonts w:cs="Times New Roman"/>
      <w:i/>
      <w:spacing w:val="6"/>
      <w:sz w:val="23"/>
      <w:szCs w:val="22"/>
    </w:rPr>
  </w:style>
  <w:style w:type="character" w:customStyle="1" w:styleId="BlockTextChar">
    <w:name w:val="Block Text Char"/>
    <w:aliases w:val="Цитата Знак1 Char,Цитата Знак Знак Char,Цитата Знак1 Знак Знак Char,Цитата Знак Знак Знак Знак Char,Цитата Знак1 Знак1 Char,Цитата Знак Знак Знак1 Char,Цитата Знак1 Знак Знак Знак Char,Цитата Знак Знак Знак Знак Знак Char"/>
    <w:link w:val="BlockText"/>
    <w:rsid w:val="00CB3A5F"/>
    <w:rPr>
      <w:i/>
      <w:spacing w:val="6"/>
      <w:sz w:val="23"/>
      <w:szCs w:val="22"/>
      <w:lang w:val="ru-RU" w:eastAsia="ru-RU" w:bidi="ar-SA"/>
    </w:rPr>
  </w:style>
  <w:style w:type="character" w:customStyle="1" w:styleId="21">
    <w:name w:val="Текст вставки Знак2"/>
    <w:rsid w:val="00CB3A5F"/>
    <w:rPr>
      <w:rFonts w:ascii="Academy" w:hAnsi="Academy"/>
      <w:sz w:val="25"/>
      <w:lang w:val="ru-RU" w:eastAsia="ru-RU" w:bidi="ar-SA"/>
    </w:rPr>
  </w:style>
  <w:style w:type="paragraph" w:customStyle="1" w:styleId="afff4">
    <w:name w:val="Цитаты Знак Знак Знак"/>
    <w:basedOn w:val="PlainText"/>
    <w:link w:val="afff5"/>
    <w:rsid w:val="00CB3A5F"/>
    <w:pPr>
      <w:overflowPunct/>
      <w:autoSpaceDE/>
      <w:autoSpaceDN/>
      <w:adjustRightInd/>
      <w:ind w:firstLine="284"/>
      <w:textAlignment w:val="auto"/>
    </w:pPr>
    <w:rPr>
      <w:rFonts w:cs="Times New Roman"/>
      <w:i/>
      <w:snapToGrid w:val="0"/>
      <w:spacing w:val="6"/>
      <w:sz w:val="23"/>
      <w:szCs w:val="24"/>
    </w:rPr>
  </w:style>
  <w:style w:type="character" w:customStyle="1" w:styleId="afff5">
    <w:name w:val="Цитаты Знак Знак Знак Знак"/>
    <w:link w:val="afff4"/>
    <w:rsid w:val="00CB3A5F"/>
    <w:rPr>
      <w:i/>
      <w:snapToGrid w:val="0"/>
      <w:spacing w:val="6"/>
      <w:sz w:val="23"/>
      <w:szCs w:val="24"/>
      <w:lang w:val="ru-RU" w:eastAsia="ru-RU" w:bidi="ar-SA"/>
    </w:rPr>
  </w:style>
  <w:style w:type="paragraph" w:customStyle="1" w:styleId="afff6">
    <w:name w:val="Цитаты"/>
    <w:basedOn w:val="PlainText"/>
    <w:rsid w:val="00CB3A5F"/>
    <w:pPr>
      <w:overflowPunct/>
      <w:autoSpaceDE/>
      <w:autoSpaceDN/>
      <w:adjustRightInd/>
      <w:ind w:firstLine="284"/>
      <w:textAlignment w:val="auto"/>
    </w:pPr>
    <w:rPr>
      <w:rFonts w:cs="Times New Roman"/>
      <w:i/>
      <w:snapToGrid w:val="0"/>
      <w:spacing w:val="6"/>
      <w:sz w:val="23"/>
      <w:szCs w:val="24"/>
    </w:rPr>
  </w:style>
  <w:style w:type="paragraph" w:styleId="NormalIndent">
    <w:name w:val="Normal Indent"/>
    <w:basedOn w:val="Normal"/>
    <w:rsid w:val="00CB3A5F"/>
    <w:pPr>
      <w:overflowPunct/>
      <w:autoSpaceDE/>
      <w:autoSpaceDN/>
      <w:adjustRightInd/>
      <w:ind w:left="708"/>
      <w:textAlignment w:val="auto"/>
    </w:pPr>
  </w:style>
  <w:style w:type="paragraph" w:customStyle="1" w:styleId="FR2">
    <w:name w:val="FR2"/>
    <w:rsid w:val="00CB3A5F"/>
    <w:pPr>
      <w:widowControl w:val="0"/>
      <w:overflowPunct w:val="0"/>
      <w:autoSpaceDE w:val="0"/>
      <w:autoSpaceDN w:val="0"/>
      <w:adjustRightInd w:val="0"/>
      <w:ind w:firstLine="284"/>
      <w:jc w:val="both"/>
      <w:textAlignment w:val="baseline"/>
    </w:pPr>
    <w:rPr>
      <w:sz w:val="22"/>
    </w:rPr>
  </w:style>
  <w:style w:type="paragraph" w:customStyle="1" w:styleId="afff7">
    <w:name w:val="п"/>
    <w:rsid w:val="00CB3A5F"/>
    <w:pPr>
      <w:overflowPunct w:val="0"/>
      <w:autoSpaceDE w:val="0"/>
      <w:autoSpaceDN w:val="0"/>
      <w:adjustRightInd w:val="0"/>
      <w:textAlignment w:val="baseline"/>
    </w:pPr>
    <w:rPr>
      <w:i/>
      <w:spacing w:val="-1"/>
      <w:kern w:val="65535"/>
      <w:position w:val="-1"/>
      <w:sz w:val="65535"/>
    </w:rPr>
  </w:style>
  <w:style w:type="paragraph" w:customStyle="1" w:styleId="23">
    <w:name w:val="Заголовок 2.параграф.загол. вставки"/>
    <w:basedOn w:val="Normal"/>
    <w:next w:val="PlainText"/>
    <w:link w:val="24"/>
    <w:rsid w:val="00CB3A5F"/>
    <w:pPr>
      <w:keepNext/>
      <w:suppressAutoHyphens/>
      <w:overflowPunct/>
      <w:autoSpaceDE/>
      <w:autoSpaceDN/>
      <w:adjustRightInd/>
      <w:spacing w:before="120" w:after="60"/>
      <w:jc w:val="center"/>
      <w:textAlignment w:val="auto"/>
    </w:pPr>
    <w:rPr>
      <w:b/>
      <w:sz w:val="24"/>
    </w:rPr>
  </w:style>
  <w:style w:type="paragraph" w:customStyle="1" w:styleId="Textoindependiente">
    <w:name w:val="Texto independiente"/>
    <w:basedOn w:val="Normal"/>
    <w:rsid w:val="00CB3A5F"/>
    <w:pPr>
      <w:widowControl w:val="0"/>
      <w:overflowPunct/>
      <w:autoSpaceDE/>
      <w:autoSpaceDN/>
      <w:adjustRightInd/>
      <w:textAlignment w:val="auto"/>
    </w:pPr>
    <w:rPr>
      <w:i/>
      <w:sz w:val="24"/>
    </w:rPr>
  </w:style>
  <w:style w:type="character" w:customStyle="1" w:styleId="afff8">
    <w:name w:val="Г"/>
    <w:rsid w:val="00CB3A5F"/>
    <w:rPr>
      <w:color w:val="0000FF"/>
      <w:u w:val="single"/>
    </w:rPr>
  </w:style>
  <w:style w:type="paragraph" w:styleId="List2">
    <w:name w:val="List 2"/>
    <w:basedOn w:val="Normal"/>
    <w:rsid w:val="00CB3A5F"/>
    <w:pPr>
      <w:overflowPunct/>
      <w:autoSpaceDE/>
      <w:autoSpaceDN/>
      <w:adjustRightInd/>
      <w:ind w:left="566" w:hanging="283"/>
      <w:textAlignment w:val="auto"/>
    </w:pPr>
  </w:style>
  <w:style w:type="paragraph" w:styleId="ListBullet2">
    <w:name w:val="List Bullet 2"/>
    <w:basedOn w:val="Normal"/>
    <w:autoRedefine/>
    <w:rsid w:val="00CB3A5F"/>
    <w:pPr>
      <w:tabs>
        <w:tab w:val="num" w:pos="643"/>
      </w:tabs>
      <w:overflowPunct/>
      <w:autoSpaceDE/>
      <w:autoSpaceDN/>
      <w:adjustRightInd/>
      <w:ind w:left="643" w:hanging="360"/>
      <w:textAlignment w:val="auto"/>
    </w:pPr>
  </w:style>
  <w:style w:type="paragraph" w:styleId="ListBullet3">
    <w:name w:val="List Bullet 3"/>
    <w:basedOn w:val="Normal"/>
    <w:autoRedefine/>
    <w:rsid w:val="00CB3A5F"/>
    <w:pPr>
      <w:tabs>
        <w:tab w:val="num" w:pos="926"/>
      </w:tabs>
      <w:overflowPunct/>
      <w:autoSpaceDE/>
      <w:autoSpaceDN/>
      <w:adjustRightInd/>
      <w:ind w:left="926" w:hanging="360"/>
      <w:textAlignment w:val="auto"/>
    </w:pPr>
  </w:style>
  <w:style w:type="paragraph" w:styleId="ListContinue2">
    <w:name w:val="List Continue 2"/>
    <w:basedOn w:val="Normal"/>
    <w:rsid w:val="00CB3A5F"/>
    <w:pPr>
      <w:overflowPunct/>
      <w:autoSpaceDE/>
      <w:autoSpaceDN/>
      <w:adjustRightInd/>
      <w:spacing w:after="120"/>
      <w:ind w:left="566"/>
      <w:textAlignment w:val="auto"/>
    </w:pPr>
  </w:style>
  <w:style w:type="paragraph" w:customStyle="1" w:styleId="0805">
    <w:name w:val="Стиль СписокТекстПродолжение + Слева:  08 см Первая строка:  05 ..."/>
    <w:basedOn w:val="af3"/>
    <w:autoRedefine/>
    <w:rsid w:val="00CB3A5F"/>
    <w:pPr>
      <w:overflowPunct/>
      <w:autoSpaceDE/>
      <w:autoSpaceDN/>
      <w:adjustRightInd/>
      <w:ind w:left="624"/>
      <w:textAlignment w:val="auto"/>
    </w:pPr>
  </w:style>
  <w:style w:type="character" w:customStyle="1" w:styleId="CITE">
    <w:name w:val="CITE"/>
    <w:rsid w:val="00CB3A5F"/>
    <w:rPr>
      <w:i/>
    </w:rPr>
  </w:style>
  <w:style w:type="character" w:customStyle="1" w:styleId="afff9">
    <w:name w:val="Текст вставки Знак Знак Знак Знак Знак"/>
    <w:rsid w:val="00CB3A5F"/>
    <w:rPr>
      <w:rFonts w:ascii="Academy" w:hAnsi="Academy"/>
      <w:sz w:val="25"/>
      <w:szCs w:val="24"/>
      <w:lang w:val="ru-RU" w:eastAsia="ru-RU" w:bidi="ar-SA"/>
    </w:rPr>
  </w:style>
  <w:style w:type="character" w:customStyle="1" w:styleId="afffa">
    <w:name w:val="Цитаты Знак Знак Знак Знак Знак"/>
    <w:rsid w:val="00CB3A5F"/>
    <w:rPr>
      <w:i/>
      <w:snapToGrid w:val="0"/>
      <w:spacing w:val="6"/>
      <w:sz w:val="23"/>
      <w:szCs w:val="24"/>
      <w:lang w:val="ru-RU" w:eastAsia="ru-RU" w:bidi="ar-SA"/>
    </w:rPr>
  </w:style>
  <w:style w:type="paragraph" w:customStyle="1" w:styleId="afffb">
    <w:name w:val="МатФормулы"/>
    <w:basedOn w:val="Normal"/>
    <w:next w:val="Normal"/>
    <w:rsid w:val="00CB3A5F"/>
    <w:pPr>
      <w:keepLines/>
      <w:widowControl w:val="0"/>
      <w:overflowPunct/>
      <w:spacing w:before="240"/>
      <w:ind w:left="340"/>
      <w:textAlignment w:val="auto"/>
    </w:pPr>
    <w:rPr>
      <w:i/>
      <w:iCs/>
    </w:rPr>
  </w:style>
  <w:style w:type="character" w:customStyle="1" w:styleId="n">
    <w:name w:val="n"/>
    <w:basedOn w:val="DefaultParagraphFont"/>
    <w:rsid w:val="00CB3A5F"/>
  </w:style>
  <w:style w:type="paragraph" w:customStyle="1" w:styleId="afffc">
    <w:name w:val="Стиль СписокТекст + Междустр.интервал:  одинарный"/>
    <w:basedOn w:val="a"/>
    <w:rsid w:val="00E959B1"/>
    <w:pPr>
      <w:widowControl w:val="0"/>
      <w:numPr>
        <w:numId w:val="0"/>
      </w:numPr>
      <w:overflowPunct/>
      <w:autoSpaceDE/>
      <w:autoSpaceDN/>
      <w:adjustRightInd/>
      <w:spacing w:line="360" w:lineRule="auto"/>
      <w:ind w:left="397" w:hanging="170"/>
      <w:textAlignment w:val="auto"/>
    </w:pPr>
    <w:rPr>
      <w:sz w:val="28"/>
    </w:rPr>
  </w:style>
  <w:style w:type="character" w:customStyle="1" w:styleId="main">
    <w:name w:val="main"/>
    <w:basedOn w:val="DefaultParagraphFont"/>
    <w:rsid w:val="00CB3A5F"/>
  </w:style>
  <w:style w:type="character" w:customStyle="1" w:styleId="tm">
    <w:name w:val="tm"/>
    <w:basedOn w:val="DefaultParagraphFont"/>
    <w:rsid w:val="00CB3A5F"/>
  </w:style>
  <w:style w:type="character" w:customStyle="1" w:styleId="quot">
    <w:name w:val="quot"/>
    <w:basedOn w:val="DefaultParagraphFont"/>
    <w:rsid w:val="0042220E"/>
  </w:style>
  <w:style w:type="character" w:styleId="LineNumber">
    <w:name w:val="line number"/>
    <w:basedOn w:val="DefaultParagraphFont"/>
    <w:rsid w:val="00401C1A"/>
  </w:style>
  <w:style w:type="character" w:customStyle="1" w:styleId="markersearch">
    <w:name w:val="marker_search"/>
    <w:basedOn w:val="DefaultParagraphFont"/>
    <w:rsid w:val="0042220E"/>
  </w:style>
  <w:style w:type="paragraph" w:styleId="ListParagraph">
    <w:name w:val="List Paragraph"/>
    <w:basedOn w:val="Normal"/>
    <w:qFormat/>
    <w:rsid w:val="0042220E"/>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src">
    <w:name w:val="src"/>
    <w:basedOn w:val="Normal"/>
    <w:rsid w:val="0042220E"/>
    <w:pPr>
      <w:overflowPunct/>
      <w:autoSpaceDE/>
      <w:autoSpaceDN/>
      <w:adjustRightInd/>
      <w:spacing w:before="100" w:beforeAutospacing="1" w:after="100" w:afterAutospacing="1"/>
      <w:textAlignment w:val="auto"/>
    </w:pPr>
    <w:rPr>
      <w:sz w:val="24"/>
      <w:szCs w:val="24"/>
    </w:rPr>
  </w:style>
  <w:style w:type="character" w:customStyle="1" w:styleId="122">
    <w:name w:val="Текст Знак1 Знак2"/>
    <w:aliases w:val="Текст Знак Знак Знак2,Текст Знак1 Знак Знак1 Знак2,Текст Знак Знак Знак Знак Знак2,Текст Знак1 Знак Знак1 Знак Знак Знак2,Текст Знак Знак Знак Знак Знак Знак Знак2,Текст Знак1 Знак Знак1 Знак Знак Знак Знак1 Знак2"/>
    <w:rsid w:val="0042220E"/>
    <w:rPr>
      <w:sz w:val="28"/>
      <w:szCs w:val="24"/>
      <w:lang w:val="ru-RU" w:eastAsia="ru-RU" w:bidi="ar-SA"/>
    </w:rPr>
  </w:style>
  <w:style w:type="character" w:customStyle="1" w:styleId="reachbanner">
    <w:name w:val="_reachbanner_"/>
    <w:basedOn w:val="DefaultParagraphFont"/>
    <w:rsid w:val="0042220E"/>
  </w:style>
  <w:style w:type="character" w:customStyle="1" w:styleId="yandex-translate">
    <w:name w:val="yandex-translate"/>
    <w:basedOn w:val="DefaultParagraphFont"/>
    <w:rsid w:val="00531A62"/>
  </w:style>
  <w:style w:type="character" w:customStyle="1" w:styleId="w">
    <w:name w:val="w"/>
    <w:basedOn w:val="DefaultParagraphFont"/>
    <w:rsid w:val="00F440E7"/>
  </w:style>
  <w:style w:type="character" w:customStyle="1" w:styleId="afffd">
    <w:name w:val="СписокСноска Знак Знак"/>
    <w:basedOn w:val="FootnoteTextChar"/>
    <w:rsid w:val="00C1587A"/>
    <w:rPr>
      <w:lang w:val="ru-RU" w:eastAsia="ru-RU" w:bidi="ar-SA"/>
    </w:rPr>
  </w:style>
  <w:style w:type="character" w:customStyle="1" w:styleId="Heading1Char">
    <w:name w:val="Heading 1 Char"/>
    <w:aliases w:val="глава Char,aeaaa Char"/>
    <w:link w:val="Heading1"/>
    <w:rsid w:val="00E72FF1"/>
    <w:rPr>
      <w:b/>
      <w:i/>
      <w:kern w:val="28"/>
      <w:sz w:val="32"/>
      <w:lang w:val="ru-RU" w:eastAsia="ru-RU" w:bidi="ar-SA"/>
    </w:rPr>
  </w:style>
  <w:style w:type="character" w:customStyle="1" w:styleId="apple-style-span">
    <w:name w:val="apple-style-span"/>
    <w:basedOn w:val="DefaultParagraphFont"/>
    <w:rsid w:val="002B4CD4"/>
  </w:style>
  <w:style w:type="character" w:customStyle="1" w:styleId="name">
    <w:name w:val="name"/>
    <w:basedOn w:val="DefaultParagraphFont"/>
    <w:rsid w:val="003366F5"/>
  </w:style>
  <w:style w:type="character" w:customStyle="1" w:styleId="Date1">
    <w:name w:val="Date1"/>
    <w:basedOn w:val="DefaultParagraphFont"/>
    <w:rsid w:val="003366F5"/>
  </w:style>
  <w:style w:type="numbering" w:customStyle="1" w:styleId="15">
    <w:name w:val="Нет списка1"/>
    <w:next w:val="NoList"/>
    <w:semiHidden/>
    <w:rsid w:val="00274124"/>
  </w:style>
  <w:style w:type="paragraph" w:customStyle="1" w:styleId="sdfootnote-western">
    <w:name w:val="sdfootnote-western"/>
    <w:basedOn w:val="Normal"/>
    <w:rsid w:val="00274124"/>
    <w:pPr>
      <w:overflowPunct/>
      <w:autoSpaceDE/>
      <w:autoSpaceDN/>
      <w:adjustRightInd/>
      <w:spacing w:before="100" w:beforeAutospacing="1" w:after="198" w:line="276" w:lineRule="auto"/>
      <w:ind w:firstLine="340"/>
      <w:jc w:val="both"/>
      <w:textAlignment w:val="auto"/>
    </w:pPr>
    <w:rPr>
      <w:rFonts w:ascii="Calibri" w:hAnsi="Calibri"/>
      <w:color w:val="00000A"/>
      <w:sz w:val="22"/>
      <w:szCs w:val="22"/>
    </w:rPr>
  </w:style>
  <w:style w:type="paragraph" w:customStyle="1" w:styleId="sdfootnote-cjk">
    <w:name w:val="sdfootnote-cjk"/>
    <w:basedOn w:val="Normal"/>
    <w:rsid w:val="00274124"/>
    <w:pPr>
      <w:overflowPunct/>
      <w:autoSpaceDE/>
      <w:autoSpaceDN/>
      <w:adjustRightInd/>
      <w:spacing w:before="100" w:beforeAutospacing="1" w:after="198" w:line="276" w:lineRule="auto"/>
      <w:ind w:firstLine="340"/>
      <w:jc w:val="both"/>
      <w:textAlignment w:val="auto"/>
    </w:pPr>
    <w:rPr>
      <w:rFonts w:ascii="SimSun" w:eastAsia="SimSun" w:hAnsi="SimSun"/>
      <w:color w:val="00000A"/>
      <w:sz w:val="22"/>
      <w:szCs w:val="22"/>
    </w:rPr>
  </w:style>
  <w:style w:type="paragraph" w:customStyle="1" w:styleId="sdfootnote-ctl">
    <w:name w:val="sdfootnote-ctl"/>
    <w:basedOn w:val="Normal"/>
    <w:rsid w:val="00274124"/>
    <w:pPr>
      <w:overflowPunct/>
      <w:autoSpaceDE/>
      <w:autoSpaceDN/>
      <w:adjustRightInd/>
      <w:spacing w:before="100" w:beforeAutospacing="1" w:after="198" w:line="276" w:lineRule="auto"/>
      <w:ind w:firstLine="340"/>
      <w:jc w:val="both"/>
      <w:textAlignment w:val="auto"/>
    </w:pPr>
    <w:rPr>
      <w:rFonts w:ascii="Calibri" w:hAnsi="Calibri"/>
      <w:color w:val="00000A"/>
      <w:sz w:val="22"/>
      <w:szCs w:val="22"/>
    </w:rPr>
  </w:style>
  <w:style w:type="paragraph" w:customStyle="1" w:styleId="western">
    <w:name w:val="western"/>
    <w:basedOn w:val="Normal"/>
    <w:rsid w:val="00274124"/>
    <w:pPr>
      <w:overflowPunct/>
      <w:autoSpaceDE/>
      <w:autoSpaceDN/>
      <w:adjustRightInd/>
      <w:spacing w:before="100" w:beforeAutospacing="1" w:after="119"/>
      <w:ind w:firstLine="340"/>
      <w:jc w:val="both"/>
      <w:textAlignment w:val="auto"/>
    </w:pPr>
    <w:rPr>
      <w:color w:val="00000A"/>
    </w:rPr>
  </w:style>
  <w:style w:type="paragraph" w:customStyle="1" w:styleId="cjk">
    <w:name w:val="cjk"/>
    <w:basedOn w:val="Normal"/>
    <w:rsid w:val="00274124"/>
    <w:pPr>
      <w:overflowPunct/>
      <w:autoSpaceDE/>
      <w:autoSpaceDN/>
      <w:adjustRightInd/>
      <w:spacing w:before="100" w:beforeAutospacing="1" w:after="119"/>
      <w:ind w:firstLine="340"/>
      <w:jc w:val="both"/>
      <w:textAlignment w:val="auto"/>
    </w:pPr>
    <w:rPr>
      <w:color w:val="00000A"/>
    </w:rPr>
  </w:style>
  <w:style w:type="paragraph" w:customStyle="1" w:styleId="ctl">
    <w:name w:val="ctl"/>
    <w:basedOn w:val="Normal"/>
    <w:rsid w:val="00274124"/>
    <w:pPr>
      <w:overflowPunct/>
      <w:autoSpaceDE/>
      <w:autoSpaceDN/>
      <w:adjustRightInd/>
      <w:spacing w:before="100" w:beforeAutospacing="1" w:after="119"/>
      <w:ind w:firstLine="340"/>
      <w:jc w:val="both"/>
      <w:textAlignment w:val="auto"/>
    </w:pPr>
    <w:rPr>
      <w:color w:val="00000A"/>
    </w:rPr>
  </w:style>
  <w:style w:type="paragraph" w:customStyle="1" w:styleId="16">
    <w:name w:val="Стиль1"/>
    <w:basedOn w:val="Normal"/>
    <w:rsid w:val="00274124"/>
    <w:pPr>
      <w:ind w:firstLine="340"/>
      <w:jc w:val="both"/>
    </w:pPr>
    <w:rPr>
      <w:sz w:val="18"/>
    </w:rPr>
  </w:style>
  <w:style w:type="character" w:customStyle="1" w:styleId="24">
    <w:name w:val="Заголовок 2.параграф.загол. вставки Знак"/>
    <w:link w:val="23"/>
    <w:rsid w:val="00A222BE"/>
    <w:rPr>
      <w:b/>
      <w:sz w:val="24"/>
      <w:lang w:val="ru-RU" w:eastAsia="ru-RU" w:bidi="ar-SA"/>
    </w:rPr>
  </w:style>
  <w:style w:type="character" w:customStyle="1" w:styleId="Heading2Char">
    <w:name w:val="Heading 2 Char"/>
    <w:aliases w:val="параграф Char,загол. вставки Char,Заголовок вставки Char,ia?aa?ao Char,caaie. anoaaee Char,Caaieiaie anoaaee Char"/>
    <w:link w:val="Heading2"/>
    <w:rsid w:val="007F79F0"/>
    <w:rPr>
      <w:b/>
      <w:sz w:val="24"/>
      <w:lang w:val="ru-RU" w:eastAsia="ru-RU" w:bidi="ar-SA"/>
    </w:rPr>
  </w:style>
  <w:style w:type="paragraph" w:customStyle="1" w:styleId="PlainText1">
    <w:name w:val="Plain Text1"/>
    <w:basedOn w:val="Normal"/>
    <w:rsid w:val="00BD5217"/>
    <w:pPr>
      <w:ind w:firstLine="284"/>
      <w:jc w:val="both"/>
    </w:pPr>
    <w:rPr>
      <w:sz w:val="22"/>
    </w:rPr>
  </w:style>
  <w:style w:type="character" w:customStyle="1" w:styleId="Strong1">
    <w:name w:val="Strong1"/>
    <w:rsid w:val="00BD5217"/>
    <w:rPr>
      <w:b/>
    </w:rPr>
  </w:style>
  <w:style w:type="character" w:customStyle="1" w:styleId="Hyperlink1">
    <w:name w:val="Hyperlink1"/>
    <w:rsid w:val="00BD5217"/>
    <w:rPr>
      <w:color w:val="0000FF"/>
      <w:u w:val="single"/>
    </w:rPr>
  </w:style>
  <w:style w:type="character" w:customStyle="1" w:styleId="Emphasis1">
    <w:name w:val="Emphasis1"/>
    <w:rsid w:val="00BD5217"/>
    <w:rPr>
      <w:i/>
    </w:rPr>
  </w:style>
  <w:style w:type="paragraph" w:customStyle="1" w:styleId="NormalWeb1">
    <w:name w:val="Normal (Web)1"/>
    <w:basedOn w:val="Normal"/>
    <w:rsid w:val="00BD5217"/>
    <w:pPr>
      <w:spacing w:before="100" w:after="100"/>
    </w:pPr>
    <w:rPr>
      <w:sz w:val="24"/>
    </w:rPr>
  </w:style>
  <w:style w:type="paragraph" w:customStyle="1" w:styleId="17">
    <w:name w:val="Абзац списка1"/>
    <w:basedOn w:val="Normal"/>
    <w:qFormat/>
    <w:rsid w:val="00BD5217"/>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apple-converted-space">
    <w:name w:val="apple-converted-space"/>
    <w:rsid w:val="00BD5217"/>
  </w:style>
  <w:style w:type="paragraph" w:customStyle="1" w:styleId="NoSpacing1">
    <w:name w:val="No Spacing1"/>
    <w:qFormat/>
    <w:rsid w:val="00BD5217"/>
  </w:style>
  <w:style w:type="paragraph" w:customStyle="1" w:styleId="PlainText2">
    <w:name w:val="Plain Text2"/>
    <w:basedOn w:val="Normal"/>
    <w:rsid w:val="00953054"/>
    <w:pPr>
      <w:ind w:firstLine="284"/>
      <w:jc w:val="both"/>
    </w:pPr>
    <w:rPr>
      <w:sz w:val="22"/>
    </w:rPr>
  </w:style>
  <w:style w:type="character" w:customStyle="1" w:styleId="Strong2">
    <w:name w:val="Strong2"/>
    <w:rsid w:val="00953054"/>
    <w:rPr>
      <w:b/>
    </w:rPr>
  </w:style>
  <w:style w:type="character" w:customStyle="1" w:styleId="Hyperlink2">
    <w:name w:val="Hyperlink2"/>
    <w:rsid w:val="00953054"/>
    <w:rPr>
      <w:color w:val="0000FF"/>
      <w:u w:val="single"/>
    </w:rPr>
  </w:style>
  <w:style w:type="character" w:customStyle="1" w:styleId="Emphasis2">
    <w:name w:val="Emphasis2"/>
    <w:rsid w:val="00953054"/>
    <w:rPr>
      <w:i/>
    </w:rPr>
  </w:style>
  <w:style w:type="paragraph" w:customStyle="1" w:styleId="NormalWeb2">
    <w:name w:val="Normal (Web)2"/>
    <w:basedOn w:val="Normal"/>
    <w:rsid w:val="00953054"/>
    <w:pPr>
      <w:spacing w:before="100" w:after="1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60">
      <w:bodyDiv w:val="1"/>
      <w:marLeft w:val="0"/>
      <w:marRight w:val="0"/>
      <w:marTop w:val="0"/>
      <w:marBottom w:val="0"/>
      <w:divBdr>
        <w:top w:val="none" w:sz="0" w:space="0" w:color="auto"/>
        <w:left w:val="none" w:sz="0" w:space="0" w:color="auto"/>
        <w:bottom w:val="none" w:sz="0" w:space="0" w:color="auto"/>
        <w:right w:val="none" w:sz="0" w:space="0" w:color="auto"/>
      </w:divBdr>
      <w:divsChild>
        <w:div w:id="426923421">
          <w:marLeft w:val="0"/>
          <w:marRight w:val="0"/>
          <w:marTop w:val="0"/>
          <w:marBottom w:val="0"/>
          <w:divBdr>
            <w:top w:val="none" w:sz="0" w:space="0" w:color="auto"/>
            <w:left w:val="none" w:sz="0" w:space="0" w:color="auto"/>
            <w:bottom w:val="none" w:sz="0" w:space="0" w:color="auto"/>
            <w:right w:val="none" w:sz="0" w:space="0" w:color="auto"/>
          </w:divBdr>
        </w:div>
        <w:div w:id="808666621">
          <w:marLeft w:val="0"/>
          <w:marRight w:val="0"/>
          <w:marTop w:val="0"/>
          <w:marBottom w:val="0"/>
          <w:divBdr>
            <w:top w:val="none" w:sz="0" w:space="0" w:color="auto"/>
            <w:left w:val="none" w:sz="0" w:space="0" w:color="auto"/>
            <w:bottom w:val="none" w:sz="0" w:space="0" w:color="auto"/>
            <w:right w:val="none" w:sz="0" w:space="0" w:color="auto"/>
          </w:divBdr>
        </w:div>
        <w:div w:id="1524586867">
          <w:marLeft w:val="0"/>
          <w:marRight w:val="0"/>
          <w:marTop w:val="0"/>
          <w:marBottom w:val="0"/>
          <w:divBdr>
            <w:top w:val="none" w:sz="0" w:space="0" w:color="auto"/>
            <w:left w:val="none" w:sz="0" w:space="0" w:color="auto"/>
            <w:bottom w:val="none" w:sz="0" w:space="0" w:color="auto"/>
            <w:right w:val="none" w:sz="0" w:space="0" w:color="auto"/>
          </w:divBdr>
        </w:div>
        <w:div w:id="1793358549">
          <w:marLeft w:val="0"/>
          <w:marRight w:val="0"/>
          <w:marTop w:val="0"/>
          <w:marBottom w:val="0"/>
          <w:divBdr>
            <w:top w:val="none" w:sz="0" w:space="0" w:color="auto"/>
            <w:left w:val="none" w:sz="0" w:space="0" w:color="auto"/>
            <w:bottom w:val="none" w:sz="0" w:space="0" w:color="auto"/>
            <w:right w:val="none" w:sz="0" w:space="0" w:color="auto"/>
          </w:divBdr>
        </w:div>
      </w:divsChild>
    </w:div>
    <w:div w:id="7029048">
      <w:bodyDiv w:val="1"/>
      <w:marLeft w:val="0"/>
      <w:marRight w:val="0"/>
      <w:marTop w:val="0"/>
      <w:marBottom w:val="0"/>
      <w:divBdr>
        <w:top w:val="none" w:sz="0" w:space="0" w:color="auto"/>
        <w:left w:val="none" w:sz="0" w:space="0" w:color="auto"/>
        <w:bottom w:val="none" w:sz="0" w:space="0" w:color="auto"/>
        <w:right w:val="none" w:sz="0" w:space="0" w:color="auto"/>
      </w:divBdr>
    </w:div>
    <w:div w:id="266111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869">
          <w:marLeft w:val="0"/>
          <w:marRight w:val="0"/>
          <w:marTop w:val="0"/>
          <w:marBottom w:val="0"/>
          <w:divBdr>
            <w:top w:val="none" w:sz="0" w:space="0" w:color="auto"/>
            <w:left w:val="none" w:sz="0" w:space="0" w:color="auto"/>
            <w:bottom w:val="none" w:sz="0" w:space="0" w:color="auto"/>
            <w:right w:val="none" w:sz="0" w:space="0" w:color="auto"/>
          </w:divBdr>
          <w:divsChild>
            <w:div w:id="2082289507">
              <w:marLeft w:val="0"/>
              <w:marRight w:val="0"/>
              <w:marTop w:val="0"/>
              <w:marBottom w:val="0"/>
              <w:divBdr>
                <w:top w:val="none" w:sz="0" w:space="0" w:color="auto"/>
                <w:left w:val="none" w:sz="0" w:space="0" w:color="auto"/>
                <w:bottom w:val="none" w:sz="0" w:space="0" w:color="auto"/>
                <w:right w:val="none" w:sz="0" w:space="0" w:color="auto"/>
              </w:divBdr>
              <w:divsChild>
                <w:div w:id="685717491">
                  <w:marLeft w:val="0"/>
                  <w:marRight w:val="0"/>
                  <w:marTop w:val="0"/>
                  <w:marBottom w:val="0"/>
                  <w:divBdr>
                    <w:top w:val="none" w:sz="0" w:space="0" w:color="auto"/>
                    <w:left w:val="none" w:sz="0" w:space="0" w:color="auto"/>
                    <w:bottom w:val="none" w:sz="0" w:space="0" w:color="auto"/>
                    <w:right w:val="none" w:sz="0" w:space="0" w:color="auto"/>
                  </w:divBdr>
                  <w:divsChild>
                    <w:div w:id="1733196696">
                      <w:marLeft w:val="0"/>
                      <w:marRight w:val="0"/>
                      <w:marTop w:val="0"/>
                      <w:marBottom w:val="0"/>
                      <w:divBdr>
                        <w:top w:val="none" w:sz="0" w:space="0" w:color="auto"/>
                        <w:left w:val="none" w:sz="0" w:space="0" w:color="auto"/>
                        <w:bottom w:val="none" w:sz="0" w:space="0" w:color="auto"/>
                        <w:right w:val="none" w:sz="0" w:space="0" w:color="auto"/>
                      </w:divBdr>
                      <w:divsChild>
                        <w:div w:id="824934368">
                          <w:marLeft w:val="0"/>
                          <w:marRight w:val="0"/>
                          <w:marTop w:val="0"/>
                          <w:marBottom w:val="0"/>
                          <w:divBdr>
                            <w:top w:val="none" w:sz="0" w:space="0" w:color="auto"/>
                            <w:left w:val="none" w:sz="0" w:space="0" w:color="auto"/>
                            <w:bottom w:val="none" w:sz="0" w:space="0" w:color="auto"/>
                            <w:right w:val="none" w:sz="0" w:space="0" w:color="auto"/>
                          </w:divBdr>
                          <w:divsChild>
                            <w:div w:id="1180464514">
                              <w:marLeft w:val="0"/>
                              <w:marRight w:val="0"/>
                              <w:marTop w:val="0"/>
                              <w:marBottom w:val="0"/>
                              <w:divBdr>
                                <w:top w:val="none" w:sz="0" w:space="0" w:color="auto"/>
                                <w:left w:val="none" w:sz="0" w:space="0" w:color="auto"/>
                                <w:bottom w:val="none" w:sz="0" w:space="0" w:color="auto"/>
                                <w:right w:val="none" w:sz="0" w:space="0" w:color="auto"/>
                              </w:divBdr>
                              <w:divsChild>
                                <w:div w:id="108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6556">
      <w:bodyDiv w:val="1"/>
      <w:marLeft w:val="0"/>
      <w:marRight w:val="0"/>
      <w:marTop w:val="0"/>
      <w:marBottom w:val="0"/>
      <w:divBdr>
        <w:top w:val="none" w:sz="0" w:space="0" w:color="auto"/>
        <w:left w:val="none" w:sz="0" w:space="0" w:color="auto"/>
        <w:bottom w:val="none" w:sz="0" w:space="0" w:color="auto"/>
        <w:right w:val="none" w:sz="0" w:space="0" w:color="auto"/>
      </w:divBdr>
      <w:divsChild>
        <w:div w:id="1208102465">
          <w:marLeft w:val="131"/>
          <w:marRight w:val="131"/>
          <w:marTop w:val="0"/>
          <w:marBottom w:val="0"/>
          <w:divBdr>
            <w:top w:val="none" w:sz="0" w:space="0" w:color="auto"/>
            <w:left w:val="none" w:sz="0" w:space="0" w:color="auto"/>
            <w:bottom w:val="none" w:sz="0" w:space="0" w:color="auto"/>
            <w:right w:val="none" w:sz="0" w:space="0" w:color="auto"/>
          </w:divBdr>
          <w:divsChild>
            <w:div w:id="1707215351">
              <w:marLeft w:val="0"/>
              <w:marRight w:val="0"/>
              <w:marTop w:val="0"/>
              <w:marBottom w:val="0"/>
              <w:divBdr>
                <w:top w:val="none" w:sz="0" w:space="0" w:color="auto"/>
                <w:left w:val="none" w:sz="0" w:space="0" w:color="auto"/>
                <w:bottom w:val="none" w:sz="0" w:space="0" w:color="auto"/>
                <w:right w:val="none" w:sz="0" w:space="0" w:color="auto"/>
              </w:divBdr>
              <w:divsChild>
                <w:div w:id="1086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6084">
      <w:bodyDiv w:val="1"/>
      <w:marLeft w:val="0"/>
      <w:marRight w:val="0"/>
      <w:marTop w:val="0"/>
      <w:marBottom w:val="0"/>
      <w:divBdr>
        <w:top w:val="none" w:sz="0" w:space="0" w:color="auto"/>
        <w:left w:val="none" w:sz="0" w:space="0" w:color="auto"/>
        <w:bottom w:val="none" w:sz="0" w:space="0" w:color="auto"/>
        <w:right w:val="none" w:sz="0" w:space="0" w:color="auto"/>
      </w:divBdr>
      <w:divsChild>
        <w:div w:id="176894022">
          <w:marLeft w:val="0"/>
          <w:marRight w:val="0"/>
          <w:marTop w:val="0"/>
          <w:marBottom w:val="0"/>
          <w:divBdr>
            <w:top w:val="none" w:sz="0" w:space="0" w:color="auto"/>
            <w:left w:val="none" w:sz="0" w:space="0" w:color="auto"/>
            <w:bottom w:val="none" w:sz="0" w:space="0" w:color="auto"/>
            <w:right w:val="none" w:sz="0" w:space="0" w:color="auto"/>
          </w:divBdr>
          <w:divsChild>
            <w:div w:id="1952126924">
              <w:marLeft w:val="0"/>
              <w:marRight w:val="0"/>
              <w:marTop w:val="0"/>
              <w:marBottom w:val="0"/>
              <w:divBdr>
                <w:top w:val="none" w:sz="0" w:space="0" w:color="auto"/>
                <w:left w:val="none" w:sz="0" w:space="0" w:color="auto"/>
                <w:bottom w:val="none" w:sz="0" w:space="0" w:color="auto"/>
                <w:right w:val="none" w:sz="0" w:space="0" w:color="auto"/>
              </w:divBdr>
              <w:divsChild>
                <w:div w:id="1246958893">
                  <w:marLeft w:val="0"/>
                  <w:marRight w:val="0"/>
                  <w:marTop w:val="0"/>
                  <w:marBottom w:val="0"/>
                  <w:divBdr>
                    <w:top w:val="none" w:sz="0" w:space="0" w:color="auto"/>
                    <w:left w:val="none" w:sz="0" w:space="0" w:color="auto"/>
                    <w:bottom w:val="none" w:sz="0" w:space="0" w:color="auto"/>
                    <w:right w:val="none" w:sz="0" w:space="0" w:color="auto"/>
                  </w:divBdr>
                  <w:divsChild>
                    <w:div w:id="668409473">
                      <w:marLeft w:val="0"/>
                      <w:marRight w:val="1534"/>
                      <w:marTop w:val="0"/>
                      <w:marBottom w:val="0"/>
                      <w:divBdr>
                        <w:top w:val="none" w:sz="0" w:space="0" w:color="auto"/>
                        <w:left w:val="none" w:sz="0" w:space="0" w:color="auto"/>
                        <w:bottom w:val="none" w:sz="0" w:space="0" w:color="auto"/>
                        <w:right w:val="none" w:sz="0" w:space="0" w:color="auto"/>
                      </w:divBdr>
                      <w:divsChild>
                        <w:div w:id="1026253271">
                          <w:marLeft w:val="0"/>
                          <w:marRight w:val="0"/>
                          <w:marTop w:val="0"/>
                          <w:marBottom w:val="0"/>
                          <w:divBdr>
                            <w:top w:val="none" w:sz="0" w:space="0" w:color="auto"/>
                            <w:left w:val="none" w:sz="0" w:space="0" w:color="auto"/>
                            <w:bottom w:val="none" w:sz="0" w:space="0" w:color="auto"/>
                            <w:right w:val="none" w:sz="0" w:space="0" w:color="auto"/>
                          </w:divBdr>
                          <w:divsChild>
                            <w:div w:id="1122117886">
                              <w:marLeft w:val="0"/>
                              <w:marRight w:val="0"/>
                              <w:marTop w:val="0"/>
                              <w:marBottom w:val="0"/>
                              <w:divBdr>
                                <w:top w:val="none" w:sz="0" w:space="0" w:color="auto"/>
                                <w:left w:val="none" w:sz="0" w:space="0" w:color="auto"/>
                                <w:bottom w:val="none" w:sz="0" w:space="0" w:color="auto"/>
                                <w:right w:val="none" w:sz="0" w:space="0" w:color="auto"/>
                              </w:divBdr>
                              <w:divsChild>
                                <w:div w:id="12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8343">
      <w:bodyDiv w:val="1"/>
      <w:marLeft w:val="0"/>
      <w:marRight w:val="0"/>
      <w:marTop w:val="0"/>
      <w:marBottom w:val="0"/>
      <w:divBdr>
        <w:top w:val="none" w:sz="0" w:space="0" w:color="auto"/>
        <w:left w:val="none" w:sz="0" w:space="0" w:color="auto"/>
        <w:bottom w:val="none" w:sz="0" w:space="0" w:color="auto"/>
        <w:right w:val="none" w:sz="0" w:space="0" w:color="auto"/>
      </w:divBdr>
    </w:div>
    <w:div w:id="108859480">
      <w:bodyDiv w:val="1"/>
      <w:marLeft w:val="0"/>
      <w:marRight w:val="0"/>
      <w:marTop w:val="0"/>
      <w:marBottom w:val="0"/>
      <w:divBdr>
        <w:top w:val="none" w:sz="0" w:space="0" w:color="auto"/>
        <w:left w:val="none" w:sz="0" w:space="0" w:color="auto"/>
        <w:bottom w:val="none" w:sz="0" w:space="0" w:color="auto"/>
        <w:right w:val="none" w:sz="0" w:space="0" w:color="auto"/>
      </w:divBdr>
    </w:div>
    <w:div w:id="114033216">
      <w:bodyDiv w:val="1"/>
      <w:marLeft w:val="0"/>
      <w:marRight w:val="0"/>
      <w:marTop w:val="0"/>
      <w:marBottom w:val="0"/>
      <w:divBdr>
        <w:top w:val="none" w:sz="0" w:space="0" w:color="auto"/>
        <w:left w:val="none" w:sz="0" w:space="0" w:color="auto"/>
        <w:bottom w:val="none" w:sz="0" w:space="0" w:color="auto"/>
        <w:right w:val="none" w:sz="0" w:space="0" w:color="auto"/>
      </w:divBdr>
      <w:divsChild>
        <w:div w:id="1292205071">
          <w:marLeft w:val="0"/>
          <w:marRight w:val="0"/>
          <w:marTop w:val="0"/>
          <w:marBottom w:val="0"/>
          <w:divBdr>
            <w:top w:val="none" w:sz="0" w:space="0" w:color="auto"/>
            <w:left w:val="none" w:sz="0" w:space="0" w:color="auto"/>
            <w:bottom w:val="none" w:sz="0" w:space="0" w:color="auto"/>
            <w:right w:val="none" w:sz="0" w:space="0" w:color="auto"/>
          </w:divBdr>
          <w:divsChild>
            <w:div w:id="427697734">
              <w:marLeft w:val="0"/>
              <w:marRight w:val="0"/>
              <w:marTop w:val="0"/>
              <w:marBottom w:val="0"/>
              <w:divBdr>
                <w:top w:val="none" w:sz="0" w:space="0" w:color="auto"/>
                <w:left w:val="none" w:sz="0" w:space="0" w:color="auto"/>
                <w:bottom w:val="none" w:sz="0" w:space="0" w:color="auto"/>
                <w:right w:val="none" w:sz="0" w:space="0" w:color="auto"/>
              </w:divBdr>
              <w:divsChild>
                <w:div w:id="18348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4814">
      <w:bodyDiv w:val="1"/>
      <w:marLeft w:val="0"/>
      <w:marRight w:val="0"/>
      <w:marTop w:val="0"/>
      <w:marBottom w:val="0"/>
      <w:divBdr>
        <w:top w:val="none" w:sz="0" w:space="0" w:color="auto"/>
        <w:left w:val="none" w:sz="0" w:space="0" w:color="auto"/>
        <w:bottom w:val="none" w:sz="0" w:space="0" w:color="auto"/>
        <w:right w:val="none" w:sz="0" w:space="0" w:color="auto"/>
      </w:divBdr>
      <w:divsChild>
        <w:div w:id="3166307">
          <w:marLeft w:val="0"/>
          <w:marRight w:val="0"/>
          <w:marTop w:val="0"/>
          <w:marBottom w:val="0"/>
          <w:divBdr>
            <w:top w:val="none" w:sz="0" w:space="0" w:color="auto"/>
            <w:left w:val="none" w:sz="0" w:space="0" w:color="auto"/>
            <w:bottom w:val="none" w:sz="0" w:space="0" w:color="auto"/>
            <w:right w:val="none" w:sz="0" w:space="0" w:color="auto"/>
          </w:divBdr>
          <w:divsChild>
            <w:div w:id="449711225">
              <w:marLeft w:val="0"/>
              <w:marRight w:val="0"/>
              <w:marTop w:val="0"/>
              <w:marBottom w:val="0"/>
              <w:divBdr>
                <w:top w:val="none" w:sz="0" w:space="0" w:color="auto"/>
                <w:left w:val="none" w:sz="0" w:space="0" w:color="auto"/>
                <w:bottom w:val="none" w:sz="0" w:space="0" w:color="auto"/>
                <w:right w:val="none" w:sz="0" w:space="0" w:color="auto"/>
              </w:divBdr>
              <w:divsChild>
                <w:div w:id="1149438187">
                  <w:marLeft w:val="0"/>
                  <w:marRight w:val="0"/>
                  <w:marTop w:val="0"/>
                  <w:marBottom w:val="0"/>
                  <w:divBdr>
                    <w:top w:val="none" w:sz="0" w:space="0" w:color="auto"/>
                    <w:left w:val="none" w:sz="0" w:space="0" w:color="auto"/>
                    <w:bottom w:val="none" w:sz="0" w:space="0" w:color="auto"/>
                    <w:right w:val="none" w:sz="0" w:space="0" w:color="auto"/>
                  </w:divBdr>
                  <w:divsChild>
                    <w:div w:id="2063551905">
                      <w:marLeft w:val="0"/>
                      <w:marRight w:val="0"/>
                      <w:marTop w:val="0"/>
                      <w:marBottom w:val="0"/>
                      <w:divBdr>
                        <w:top w:val="none" w:sz="0" w:space="0" w:color="auto"/>
                        <w:left w:val="none" w:sz="0" w:space="0" w:color="auto"/>
                        <w:bottom w:val="none" w:sz="0" w:space="0" w:color="auto"/>
                        <w:right w:val="none" w:sz="0" w:space="0" w:color="auto"/>
                      </w:divBdr>
                      <w:divsChild>
                        <w:div w:id="80639077">
                          <w:marLeft w:val="0"/>
                          <w:marRight w:val="0"/>
                          <w:marTop w:val="0"/>
                          <w:marBottom w:val="0"/>
                          <w:divBdr>
                            <w:top w:val="dashed" w:sz="2" w:space="0" w:color="787878"/>
                            <w:left w:val="dashed" w:sz="2" w:space="8" w:color="787878"/>
                            <w:bottom w:val="dashed" w:sz="2" w:space="0" w:color="787878"/>
                            <w:right w:val="dashed" w:sz="2" w:space="8" w:color="787878"/>
                          </w:divBdr>
                          <w:divsChild>
                            <w:div w:id="2090418958">
                              <w:marLeft w:val="0"/>
                              <w:marRight w:val="0"/>
                              <w:marTop w:val="0"/>
                              <w:marBottom w:val="0"/>
                              <w:divBdr>
                                <w:top w:val="none" w:sz="0" w:space="0" w:color="auto"/>
                                <w:left w:val="none" w:sz="0" w:space="0" w:color="auto"/>
                                <w:bottom w:val="none" w:sz="0" w:space="0" w:color="auto"/>
                                <w:right w:val="none" w:sz="0" w:space="0" w:color="auto"/>
                              </w:divBdr>
                              <w:divsChild>
                                <w:div w:id="908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2882">
      <w:bodyDiv w:val="1"/>
      <w:marLeft w:val="0"/>
      <w:marRight w:val="0"/>
      <w:marTop w:val="0"/>
      <w:marBottom w:val="0"/>
      <w:divBdr>
        <w:top w:val="none" w:sz="0" w:space="0" w:color="auto"/>
        <w:left w:val="none" w:sz="0" w:space="0" w:color="auto"/>
        <w:bottom w:val="none" w:sz="0" w:space="0" w:color="auto"/>
        <w:right w:val="none" w:sz="0" w:space="0" w:color="auto"/>
      </w:divBdr>
      <w:divsChild>
        <w:div w:id="391194523">
          <w:marLeft w:val="0"/>
          <w:marRight w:val="0"/>
          <w:marTop w:val="0"/>
          <w:marBottom w:val="0"/>
          <w:divBdr>
            <w:top w:val="none" w:sz="0" w:space="0" w:color="auto"/>
            <w:left w:val="none" w:sz="0" w:space="0" w:color="auto"/>
            <w:bottom w:val="none" w:sz="0" w:space="0" w:color="auto"/>
            <w:right w:val="none" w:sz="0" w:space="0" w:color="auto"/>
          </w:divBdr>
          <w:divsChild>
            <w:div w:id="1281111201">
              <w:marLeft w:val="0"/>
              <w:marRight w:val="0"/>
              <w:marTop w:val="0"/>
              <w:marBottom w:val="0"/>
              <w:divBdr>
                <w:top w:val="none" w:sz="0" w:space="0" w:color="auto"/>
                <w:left w:val="none" w:sz="0" w:space="0" w:color="auto"/>
                <w:bottom w:val="none" w:sz="0" w:space="0" w:color="auto"/>
                <w:right w:val="none" w:sz="0" w:space="0" w:color="auto"/>
              </w:divBdr>
              <w:divsChild>
                <w:div w:id="1161584168">
                  <w:marLeft w:val="0"/>
                  <w:marRight w:val="0"/>
                  <w:marTop w:val="0"/>
                  <w:marBottom w:val="0"/>
                  <w:divBdr>
                    <w:top w:val="none" w:sz="0" w:space="0" w:color="auto"/>
                    <w:left w:val="none" w:sz="0" w:space="0" w:color="auto"/>
                    <w:bottom w:val="none" w:sz="0" w:space="0" w:color="auto"/>
                    <w:right w:val="none" w:sz="0" w:space="0" w:color="auto"/>
                  </w:divBdr>
                  <w:divsChild>
                    <w:div w:id="2003701573">
                      <w:marLeft w:val="0"/>
                      <w:marRight w:val="1534"/>
                      <w:marTop w:val="0"/>
                      <w:marBottom w:val="0"/>
                      <w:divBdr>
                        <w:top w:val="none" w:sz="0" w:space="0" w:color="auto"/>
                        <w:left w:val="none" w:sz="0" w:space="0" w:color="auto"/>
                        <w:bottom w:val="none" w:sz="0" w:space="0" w:color="auto"/>
                        <w:right w:val="none" w:sz="0" w:space="0" w:color="auto"/>
                      </w:divBdr>
                      <w:divsChild>
                        <w:div w:id="1419863540">
                          <w:marLeft w:val="0"/>
                          <w:marRight w:val="0"/>
                          <w:marTop w:val="0"/>
                          <w:marBottom w:val="0"/>
                          <w:divBdr>
                            <w:top w:val="none" w:sz="0" w:space="0" w:color="auto"/>
                            <w:left w:val="none" w:sz="0" w:space="0" w:color="auto"/>
                            <w:bottom w:val="none" w:sz="0" w:space="0" w:color="auto"/>
                            <w:right w:val="none" w:sz="0" w:space="0" w:color="auto"/>
                          </w:divBdr>
                          <w:divsChild>
                            <w:div w:id="258028289">
                              <w:marLeft w:val="0"/>
                              <w:marRight w:val="0"/>
                              <w:marTop w:val="0"/>
                              <w:marBottom w:val="0"/>
                              <w:divBdr>
                                <w:top w:val="none" w:sz="0" w:space="0" w:color="auto"/>
                                <w:left w:val="none" w:sz="0" w:space="0" w:color="auto"/>
                                <w:bottom w:val="none" w:sz="0" w:space="0" w:color="auto"/>
                                <w:right w:val="none" w:sz="0" w:space="0" w:color="auto"/>
                              </w:divBdr>
                              <w:divsChild>
                                <w:div w:id="1221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9198">
      <w:bodyDiv w:val="1"/>
      <w:marLeft w:val="0"/>
      <w:marRight w:val="0"/>
      <w:marTop w:val="0"/>
      <w:marBottom w:val="0"/>
      <w:divBdr>
        <w:top w:val="none" w:sz="0" w:space="0" w:color="auto"/>
        <w:left w:val="none" w:sz="0" w:space="0" w:color="auto"/>
        <w:bottom w:val="none" w:sz="0" w:space="0" w:color="auto"/>
        <w:right w:val="none" w:sz="0" w:space="0" w:color="auto"/>
      </w:divBdr>
      <w:divsChild>
        <w:div w:id="477457489">
          <w:marLeft w:val="0"/>
          <w:marRight w:val="0"/>
          <w:marTop w:val="0"/>
          <w:marBottom w:val="0"/>
          <w:divBdr>
            <w:top w:val="none" w:sz="0" w:space="0" w:color="auto"/>
            <w:left w:val="none" w:sz="0" w:space="0" w:color="auto"/>
            <w:bottom w:val="none" w:sz="0" w:space="0" w:color="auto"/>
            <w:right w:val="none" w:sz="0" w:space="0" w:color="auto"/>
          </w:divBdr>
          <w:divsChild>
            <w:div w:id="587933636">
              <w:marLeft w:val="0"/>
              <w:marRight w:val="0"/>
              <w:marTop w:val="0"/>
              <w:marBottom w:val="0"/>
              <w:divBdr>
                <w:top w:val="none" w:sz="0" w:space="0" w:color="auto"/>
                <w:left w:val="none" w:sz="0" w:space="0" w:color="auto"/>
                <w:bottom w:val="none" w:sz="0" w:space="0" w:color="auto"/>
                <w:right w:val="none" w:sz="0" w:space="0" w:color="auto"/>
              </w:divBdr>
              <w:divsChild>
                <w:div w:id="1078164570">
                  <w:marLeft w:val="0"/>
                  <w:marRight w:val="0"/>
                  <w:marTop w:val="120"/>
                  <w:marBottom w:val="0"/>
                  <w:divBdr>
                    <w:top w:val="none" w:sz="0" w:space="0" w:color="auto"/>
                    <w:left w:val="none" w:sz="0" w:space="0" w:color="auto"/>
                    <w:bottom w:val="none" w:sz="0" w:space="0" w:color="auto"/>
                    <w:right w:val="none" w:sz="0" w:space="0" w:color="auto"/>
                  </w:divBdr>
                </w:div>
                <w:div w:id="1668165591">
                  <w:marLeft w:val="0"/>
                  <w:marRight w:val="0"/>
                  <w:marTop w:val="120"/>
                  <w:marBottom w:val="0"/>
                  <w:divBdr>
                    <w:top w:val="none" w:sz="0" w:space="0" w:color="auto"/>
                    <w:left w:val="none" w:sz="0" w:space="0" w:color="auto"/>
                    <w:bottom w:val="none" w:sz="0" w:space="0" w:color="auto"/>
                    <w:right w:val="none" w:sz="0" w:space="0" w:color="auto"/>
                  </w:divBdr>
                </w:div>
                <w:div w:id="18784249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9199645">
      <w:bodyDiv w:val="1"/>
      <w:marLeft w:val="0"/>
      <w:marRight w:val="0"/>
      <w:marTop w:val="0"/>
      <w:marBottom w:val="0"/>
      <w:divBdr>
        <w:top w:val="none" w:sz="0" w:space="0" w:color="auto"/>
        <w:left w:val="none" w:sz="0" w:space="0" w:color="auto"/>
        <w:bottom w:val="none" w:sz="0" w:space="0" w:color="auto"/>
        <w:right w:val="none" w:sz="0" w:space="0" w:color="auto"/>
      </w:divBdr>
    </w:div>
    <w:div w:id="178859498">
      <w:bodyDiv w:val="1"/>
      <w:marLeft w:val="0"/>
      <w:marRight w:val="0"/>
      <w:marTop w:val="0"/>
      <w:marBottom w:val="0"/>
      <w:divBdr>
        <w:top w:val="none" w:sz="0" w:space="0" w:color="auto"/>
        <w:left w:val="none" w:sz="0" w:space="0" w:color="auto"/>
        <w:bottom w:val="none" w:sz="0" w:space="0" w:color="auto"/>
        <w:right w:val="none" w:sz="0" w:space="0" w:color="auto"/>
      </w:divBdr>
      <w:divsChild>
        <w:div w:id="1762679331">
          <w:marLeft w:val="0"/>
          <w:marRight w:val="0"/>
          <w:marTop w:val="0"/>
          <w:marBottom w:val="0"/>
          <w:divBdr>
            <w:top w:val="none" w:sz="0" w:space="0" w:color="auto"/>
            <w:left w:val="none" w:sz="0" w:space="0" w:color="auto"/>
            <w:bottom w:val="none" w:sz="0" w:space="0" w:color="auto"/>
            <w:right w:val="none" w:sz="0" w:space="0" w:color="auto"/>
          </w:divBdr>
          <w:divsChild>
            <w:div w:id="268586703">
              <w:marLeft w:val="0"/>
              <w:marRight w:val="0"/>
              <w:marTop w:val="0"/>
              <w:marBottom w:val="0"/>
              <w:divBdr>
                <w:top w:val="none" w:sz="0" w:space="0" w:color="auto"/>
                <w:left w:val="none" w:sz="0" w:space="0" w:color="auto"/>
                <w:bottom w:val="none" w:sz="0" w:space="0" w:color="auto"/>
                <w:right w:val="none" w:sz="0" w:space="0" w:color="auto"/>
              </w:divBdr>
              <w:divsChild>
                <w:div w:id="1944847280">
                  <w:marLeft w:val="0"/>
                  <w:marRight w:val="0"/>
                  <w:marTop w:val="0"/>
                  <w:marBottom w:val="0"/>
                  <w:divBdr>
                    <w:top w:val="none" w:sz="0" w:space="0" w:color="auto"/>
                    <w:left w:val="none" w:sz="0" w:space="0" w:color="auto"/>
                    <w:bottom w:val="none" w:sz="0" w:space="0" w:color="auto"/>
                    <w:right w:val="none" w:sz="0" w:space="0" w:color="auto"/>
                  </w:divBdr>
                  <w:divsChild>
                    <w:div w:id="761536627">
                      <w:marLeft w:val="0"/>
                      <w:marRight w:val="0"/>
                      <w:marTop w:val="0"/>
                      <w:marBottom w:val="0"/>
                      <w:divBdr>
                        <w:top w:val="none" w:sz="0" w:space="0" w:color="auto"/>
                        <w:left w:val="none" w:sz="0" w:space="0" w:color="auto"/>
                        <w:bottom w:val="none" w:sz="0" w:space="0" w:color="auto"/>
                        <w:right w:val="none" w:sz="0" w:space="0" w:color="auto"/>
                      </w:divBdr>
                      <w:divsChild>
                        <w:div w:id="2466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4644">
      <w:bodyDiv w:val="1"/>
      <w:marLeft w:val="0"/>
      <w:marRight w:val="0"/>
      <w:marTop w:val="0"/>
      <w:marBottom w:val="0"/>
      <w:divBdr>
        <w:top w:val="none" w:sz="0" w:space="0" w:color="auto"/>
        <w:left w:val="none" w:sz="0" w:space="0" w:color="auto"/>
        <w:bottom w:val="none" w:sz="0" w:space="0" w:color="auto"/>
        <w:right w:val="none" w:sz="0" w:space="0" w:color="auto"/>
      </w:divBdr>
    </w:div>
    <w:div w:id="185875615">
      <w:bodyDiv w:val="1"/>
      <w:marLeft w:val="0"/>
      <w:marRight w:val="0"/>
      <w:marTop w:val="0"/>
      <w:marBottom w:val="0"/>
      <w:divBdr>
        <w:top w:val="none" w:sz="0" w:space="0" w:color="auto"/>
        <w:left w:val="none" w:sz="0" w:space="0" w:color="auto"/>
        <w:bottom w:val="none" w:sz="0" w:space="0" w:color="auto"/>
        <w:right w:val="none" w:sz="0" w:space="0" w:color="auto"/>
      </w:divBdr>
    </w:div>
    <w:div w:id="229313544">
      <w:bodyDiv w:val="1"/>
      <w:marLeft w:val="0"/>
      <w:marRight w:val="0"/>
      <w:marTop w:val="0"/>
      <w:marBottom w:val="0"/>
      <w:divBdr>
        <w:top w:val="none" w:sz="0" w:space="0" w:color="auto"/>
        <w:left w:val="none" w:sz="0" w:space="0" w:color="auto"/>
        <w:bottom w:val="none" w:sz="0" w:space="0" w:color="auto"/>
        <w:right w:val="none" w:sz="0" w:space="0" w:color="auto"/>
      </w:divBdr>
    </w:div>
    <w:div w:id="242027675">
      <w:bodyDiv w:val="1"/>
      <w:marLeft w:val="0"/>
      <w:marRight w:val="0"/>
      <w:marTop w:val="0"/>
      <w:marBottom w:val="0"/>
      <w:divBdr>
        <w:top w:val="none" w:sz="0" w:space="0" w:color="auto"/>
        <w:left w:val="none" w:sz="0" w:space="0" w:color="auto"/>
        <w:bottom w:val="none" w:sz="0" w:space="0" w:color="auto"/>
        <w:right w:val="none" w:sz="0" w:space="0" w:color="auto"/>
      </w:divBdr>
    </w:div>
    <w:div w:id="252708738">
      <w:bodyDiv w:val="1"/>
      <w:marLeft w:val="0"/>
      <w:marRight w:val="0"/>
      <w:marTop w:val="0"/>
      <w:marBottom w:val="0"/>
      <w:divBdr>
        <w:top w:val="none" w:sz="0" w:space="0" w:color="auto"/>
        <w:left w:val="none" w:sz="0" w:space="0" w:color="auto"/>
        <w:bottom w:val="none" w:sz="0" w:space="0" w:color="auto"/>
        <w:right w:val="none" w:sz="0" w:space="0" w:color="auto"/>
      </w:divBdr>
      <w:divsChild>
        <w:div w:id="1386223087">
          <w:marLeft w:val="0"/>
          <w:marRight w:val="0"/>
          <w:marTop w:val="0"/>
          <w:marBottom w:val="0"/>
          <w:divBdr>
            <w:top w:val="none" w:sz="0" w:space="0" w:color="auto"/>
            <w:left w:val="none" w:sz="0" w:space="0" w:color="auto"/>
            <w:bottom w:val="none" w:sz="0" w:space="0" w:color="auto"/>
            <w:right w:val="none" w:sz="0" w:space="0" w:color="auto"/>
          </w:divBdr>
          <w:divsChild>
            <w:div w:id="1157963774">
              <w:marLeft w:val="0"/>
              <w:marRight w:val="0"/>
              <w:marTop w:val="0"/>
              <w:marBottom w:val="0"/>
              <w:divBdr>
                <w:top w:val="none" w:sz="0" w:space="0" w:color="auto"/>
                <w:left w:val="none" w:sz="0" w:space="0" w:color="auto"/>
                <w:bottom w:val="none" w:sz="0" w:space="0" w:color="auto"/>
                <w:right w:val="none" w:sz="0" w:space="0" w:color="auto"/>
              </w:divBdr>
              <w:divsChild>
                <w:div w:id="148637018">
                  <w:marLeft w:val="0"/>
                  <w:marRight w:val="0"/>
                  <w:marTop w:val="120"/>
                  <w:marBottom w:val="0"/>
                  <w:divBdr>
                    <w:top w:val="none" w:sz="0" w:space="0" w:color="auto"/>
                    <w:left w:val="none" w:sz="0" w:space="0" w:color="auto"/>
                    <w:bottom w:val="none" w:sz="0" w:space="0" w:color="auto"/>
                    <w:right w:val="none" w:sz="0" w:space="0" w:color="auto"/>
                  </w:divBdr>
                </w:div>
                <w:div w:id="1707414986">
                  <w:marLeft w:val="0"/>
                  <w:marRight w:val="0"/>
                  <w:marTop w:val="120"/>
                  <w:marBottom w:val="0"/>
                  <w:divBdr>
                    <w:top w:val="none" w:sz="0" w:space="0" w:color="auto"/>
                    <w:left w:val="none" w:sz="0" w:space="0" w:color="auto"/>
                    <w:bottom w:val="none" w:sz="0" w:space="0" w:color="auto"/>
                    <w:right w:val="none" w:sz="0" w:space="0" w:color="auto"/>
                  </w:divBdr>
                </w:div>
                <w:div w:id="17719710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4289475">
      <w:bodyDiv w:val="1"/>
      <w:marLeft w:val="0"/>
      <w:marRight w:val="0"/>
      <w:marTop w:val="0"/>
      <w:marBottom w:val="0"/>
      <w:divBdr>
        <w:top w:val="none" w:sz="0" w:space="0" w:color="auto"/>
        <w:left w:val="none" w:sz="0" w:space="0" w:color="auto"/>
        <w:bottom w:val="none" w:sz="0" w:space="0" w:color="auto"/>
        <w:right w:val="none" w:sz="0" w:space="0" w:color="auto"/>
      </w:divBdr>
      <w:divsChild>
        <w:div w:id="1839078215">
          <w:marLeft w:val="0"/>
          <w:marRight w:val="0"/>
          <w:marTop w:val="0"/>
          <w:marBottom w:val="0"/>
          <w:divBdr>
            <w:top w:val="none" w:sz="0" w:space="0" w:color="auto"/>
            <w:left w:val="none" w:sz="0" w:space="0" w:color="auto"/>
            <w:bottom w:val="none" w:sz="0" w:space="0" w:color="auto"/>
            <w:right w:val="none" w:sz="0" w:space="0" w:color="auto"/>
          </w:divBdr>
          <w:divsChild>
            <w:div w:id="1450784828">
              <w:marLeft w:val="0"/>
              <w:marRight w:val="0"/>
              <w:marTop w:val="0"/>
              <w:marBottom w:val="0"/>
              <w:divBdr>
                <w:top w:val="none" w:sz="0" w:space="0" w:color="auto"/>
                <w:left w:val="none" w:sz="0" w:space="0" w:color="auto"/>
                <w:bottom w:val="none" w:sz="0" w:space="0" w:color="auto"/>
                <w:right w:val="none" w:sz="0" w:space="0" w:color="auto"/>
              </w:divBdr>
              <w:divsChild>
                <w:div w:id="135296908">
                  <w:marLeft w:val="0"/>
                  <w:marRight w:val="0"/>
                  <w:marTop w:val="0"/>
                  <w:marBottom w:val="0"/>
                  <w:divBdr>
                    <w:top w:val="none" w:sz="0" w:space="0" w:color="auto"/>
                    <w:left w:val="none" w:sz="0" w:space="0" w:color="auto"/>
                    <w:bottom w:val="none" w:sz="0" w:space="0" w:color="auto"/>
                    <w:right w:val="none" w:sz="0" w:space="0" w:color="auto"/>
                  </w:divBdr>
                  <w:divsChild>
                    <w:div w:id="1818719137">
                      <w:marLeft w:val="0"/>
                      <w:marRight w:val="0"/>
                      <w:marTop w:val="0"/>
                      <w:marBottom w:val="0"/>
                      <w:divBdr>
                        <w:top w:val="none" w:sz="0" w:space="0" w:color="auto"/>
                        <w:left w:val="none" w:sz="0" w:space="0" w:color="auto"/>
                        <w:bottom w:val="none" w:sz="0" w:space="0" w:color="auto"/>
                        <w:right w:val="none" w:sz="0" w:space="0" w:color="auto"/>
                      </w:divBdr>
                      <w:divsChild>
                        <w:div w:id="1532765710">
                          <w:marLeft w:val="0"/>
                          <w:marRight w:val="0"/>
                          <w:marTop w:val="0"/>
                          <w:marBottom w:val="0"/>
                          <w:divBdr>
                            <w:top w:val="none" w:sz="0" w:space="0" w:color="auto"/>
                            <w:left w:val="none" w:sz="0" w:space="0" w:color="auto"/>
                            <w:bottom w:val="none" w:sz="0" w:space="0" w:color="auto"/>
                            <w:right w:val="none" w:sz="0" w:space="0" w:color="auto"/>
                          </w:divBdr>
                          <w:divsChild>
                            <w:div w:id="1059791256">
                              <w:marLeft w:val="0"/>
                              <w:marRight w:val="0"/>
                              <w:marTop w:val="0"/>
                              <w:marBottom w:val="0"/>
                              <w:divBdr>
                                <w:top w:val="none" w:sz="0" w:space="0" w:color="auto"/>
                                <w:left w:val="none" w:sz="0" w:space="0" w:color="auto"/>
                                <w:bottom w:val="none" w:sz="0" w:space="0" w:color="auto"/>
                                <w:right w:val="none" w:sz="0" w:space="0" w:color="auto"/>
                              </w:divBdr>
                              <w:divsChild>
                                <w:div w:id="4944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934948">
      <w:bodyDiv w:val="1"/>
      <w:marLeft w:val="0"/>
      <w:marRight w:val="0"/>
      <w:marTop w:val="0"/>
      <w:marBottom w:val="0"/>
      <w:divBdr>
        <w:top w:val="none" w:sz="0" w:space="0" w:color="auto"/>
        <w:left w:val="none" w:sz="0" w:space="0" w:color="auto"/>
        <w:bottom w:val="none" w:sz="0" w:space="0" w:color="auto"/>
        <w:right w:val="none" w:sz="0" w:space="0" w:color="auto"/>
      </w:divBdr>
      <w:divsChild>
        <w:div w:id="1973318855">
          <w:marLeft w:val="0"/>
          <w:marRight w:val="0"/>
          <w:marTop w:val="0"/>
          <w:marBottom w:val="0"/>
          <w:divBdr>
            <w:top w:val="none" w:sz="0" w:space="0" w:color="auto"/>
            <w:left w:val="none" w:sz="0" w:space="0" w:color="auto"/>
            <w:bottom w:val="none" w:sz="0" w:space="0" w:color="auto"/>
            <w:right w:val="none" w:sz="0" w:space="0" w:color="auto"/>
          </w:divBdr>
          <w:divsChild>
            <w:div w:id="233273979">
              <w:marLeft w:val="0"/>
              <w:marRight w:val="0"/>
              <w:marTop w:val="0"/>
              <w:marBottom w:val="0"/>
              <w:divBdr>
                <w:top w:val="none" w:sz="0" w:space="0" w:color="auto"/>
                <w:left w:val="none" w:sz="0" w:space="0" w:color="auto"/>
                <w:bottom w:val="none" w:sz="0" w:space="0" w:color="auto"/>
                <w:right w:val="none" w:sz="0" w:space="0" w:color="auto"/>
              </w:divBdr>
              <w:divsChild>
                <w:div w:id="1707872814">
                  <w:marLeft w:val="0"/>
                  <w:marRight w:val="0"/>
                  <w:marTop w:val="194"/>
                  <w:marBottom w:val="0"/>
                  <w:divBdr>
                    <w:top w:val="none" w:sz="0" w:space="0" w:color="auto"/>
                    <w:left w:val="none" w:sz="0" w:space="0" w:color="auto"/>
                    <w:bottom w:val="none" w:sz="0" w:space="0" w:color="auto"/>
                    <w:right w:val="none" w:sz="0" w:space="0" w:color="auto"/>
                  </w:divBdr>
                  <w:divsChild>
                    <w:div w:id="1842619254">
                      <w:marLeft w:val="0"/>
                      <w:marRight w:val="0"/>
                      <w:marTop w:val="0"/>
                      <w:marBottom w:val="0"/>
                      <w:divBdr>
                        <w:top w:val="none" w:sz="0" w:space="0" w:color="auto"/>
                        <w:left w:val="none" w:sz="0" w:space="0" w:color="auto"/>
                        <w:bottom w:val="none" w:sz="0" w:space="0" w:color="auto"/>
                        <w:right w:val="none" w:sz="0" w:space="0" w:color="auto"/>
                      </w:divBdr>
                      <w:divsChild>
                        <w:div w:id="898172094">
                          <w:marLeft w:val="0"/>
                          <w:marRight w:val="0"/>
                          <w:marTop w:val="0"/>
                          <w:marBottom w:val="0"/>
                          <w:divBdr>
                            <w:top w:val="none" w:sz="0" w:space="0" w:color="auto"/>
                            <w:left w:val="none" w:sz="0" w:space="0" w:color="auto"/>
                            <w:bottom w:val="none" w:sz="0" w:space="0" w:color="auto"/>
                            <w:right w:val="none" w:sz="0" w:space="0" w:color="auto"/>
                          </w:divBdr>
                          <w:divsChild>
                            <w:div w:id="1753969069">
                              <w:marLeft w:val="0"/>
                              <w:marRight w:val="0"/>
                              <w:marTop w:val="0"/>
                              <w:marBottom w:val="0"/>
                              <w:divBdr>
                                <w:top w:val="none" w:sz="0" w:space="0" w:color="auto"/>
                                <w:left w:val="none" w:sz="0" w:space="0" w:color="auto"/>
                                <w:bottom w:val="none" w:sz="0" w:space="0" w:color="auto"/>
                                <w:right w:val="none" w:sz="0" w:space="0" w:color="auto"/>
                              </w:divBdr>
                              <w:divsChild>
                                <w:div w:id="1787117542">
                                  <w:marLeft w:val="0"/>
                                  <w:marRight w:val="0"/>
                                  <w:marTop w:val="0"/>
                                  <w:marBottom w:val="0"/>
                                  <w:divBdr>
                                    <w:top w:val="none" w:sz="0" w:space="0" w:color="auto"/>
                                    <w:left w:val="none" w:sz="0" w:space="0" w:color="auto"/>
                                    <w:bottom w:val="none" w:sz="0" w:space="0" w:color="auto"/>
                                    <w:right w:val="none" w:sz="0" w:space="0" w:color="auto"/>
                                  </w:divBdr>
                                  <w:divsChild>
                                    <w:div w:id="1067875473">
                                      <w:marLeft w:val="0"/>
                                      <w:marRight w:val="0"/>
                                      <w:marTop w:val="0"/>
                                      <w:marBottom w:val="0"/>
                                      <w:divBdr>
                                        <w:top w:val="none" w:sz="0" w:space="0" w:color="auto"/>
                                        <w:left w:val="none" w:sz="0" w:space="0" w:color="auto"/>
                                        <w:bottom w:val="none" w:sz="0" w:space="0" w:color="auto"/>
                                        <w:right w:val="none" w:sz="0" w:space="0" w:color="auto"/>
                                      </w:divBdr>
                                      <w:divsChild>
                                        <w:div w:id="5043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621166">
      <w:bodyDiv w:val="1"/>
      <w:marLeft w:val="0"/>
      <w:marRight w:val="0"/>
      <w:marTop w:val="0"/>
      <w:marBottom w:val="0"/>
      <w:divBdr>
        <w:top w:val="none" w:sz="0" w:space="0" w:color="auto"/>
        <w:left w:val="none" w:sz="0" w:space="0" w:color="auto"/>
        <w:bottom w:val="none" w:sz="0" w:space="0" w:color="auto"/>
        <w:right w:val="none" w:sz="0" w:space="0" w:color="auto"/>
      </w:divBdr>
    </w:div>
    <w:div w:id="283926534">
      <w:bodyDiv w:val="1"/>
      <w:marLeft w:val="0"/>
      <w:marRight w:val="0"/>
      <w:marTop w:val="0"/>
      <w:marBottom w:val="0"/>
      <w:divBdr>
        <w:top w:val="none" w:sz="0" w:space="0" w:color="auto"/>
        <w:left w:val="none" w:sz="0" w:space="0" w:color="auto"/>
        <w:bottom w:val="none" w:sz="0" w:space="0" w:color="auto"/>
        <w:right w:val="none" w:sz="0" w:space="0" w:color="auto"/>
      </w:divBdr>
    </w:div>
    <w:div w:id="294796347">
      <w:bodyDiv w:val="1"/>
      <w:marLeft w:val="0"/>
      <w:marRight w:val="0"/>
      <w:marTop w:val="0"/>
      <w:marBottom w:val="0"/>
      <w:divBdr>
        <w:top w:val="none" w:sz="0" w:space="0" w:color="auto"/>
        <w:left w:val="none" w:sz="0" w:space="0" w:color="auto"/>
        <w:bottom w:val="none" w:sz="0" w:space="0" w:color="auto"/>
        <w:right w:val="none" w:sz="0" w:space="0" w:color="auto"/>
      </w:divBdr>
    </w:div>
    <w:div w:id="332606527">
      <w:bodyDiv w:val="1"/>
      <w:marLeft w:val="0"/>
      <w:marRight w:val="0"/>
      <w:marTop w:val="0"/>
      <w:marBottom w:val="0"/>
      <w:divBdr>
        <w:top w:val="none" w:sz="0" w:space="0" w:color="auto"/>
        <w:left w:val="none" w:sz="0" w:space="0" w:color="auto"/>
        <w:bottom w:val="none" w:sz="0" w:space="0" w:color="auto"/>
        <w:right w:val="none" w:sz="0" w:space="0" w:color="auto"/>
      </w:divBdr>
    </w:div>
    <w:div w:id="372658821">
      <w:bodyDiv w:val="1"/>
      <w:marLeft w:val="0"/>
      <w:marRight w:val="0"/>
      <w:marTop w:val="0"/>
      <w:marBottom w:val="0"/>
      <w:divBdr>
        <w:top w:val="none" w:sz="0" w:space="0" w:color="auto"/>
        <w:left w:val="none" w:sz="0" w:space="0" w:color="auto"/>
        <w:bottom w:val="none" w:sz="0" w:space="0" w:color="auto"/>
        <w:right w:val="none" w:sz="0" w:space="0" w:color="auto"/>
      </w:divBdr>
      <w:divsChild>
        <w:div w:id="586382215">
          <w:marLeft w:val="0"/>
          <w:marRight w:val="0"/>
          <w:marTop w:val="0"/>
          <w:marBottom w:val="0"/>
          <w:divBdr>
            <w:top w:val="none" w:sz="0" w:space="0" w:color="auto"/>
            <w:left w:val="none" w:sz="0" w:space="0" w:color="auto"/>
            <w:bottom w:val="none" w:sz="0" w:space="0" w:color="auto"/>
            <w:right w:val="none" w:sz="0" w:space="0" w:color="auto"/>
          </w:divBdr>
          <w:divsChild>
            <w:div w:id="397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179">
      <w:bodyDiv w:val="1"/>
      <w:marLeft w:val="0"/>
      <w:marRight w:val="0"/>
      <w:marTop w:val="0"/>
      <w:marBottom w:val="0"/>
      <w:divBdr>
        <w:top w:val="none" w:sz="0" w:space="0" w:color="auto"/>
        <w:left w:val="none" w:sz="0" w:space="0" w:color="auto"/>
        <w:bottom w:val="none" w:sz="0" w:space="0" w:color="auto"/>
        <w:right w:val="none" w:sz="0" w:space="0" w:color="auto"/>
      </w:divBdr>
      <w:divsChild>
        <w:div w:id="454493378">
          <w:marLeft w:val="131"/>
          <w:marRight w:val="131"/>
          <w:marTop w:val="0"/>
          <w:marBottom w:val="0"/>
          <w:divBdr>
            <w:top w:val="none" w:sz="0" w:space="0" w:color="auto"/>
            <w:left w:val="none" w:sz="0" w:space="0" w:color="auto"/>
            <w:bottom w:val="none" w:sz="0" w:space="0" w:color="auto"/>
            <w:right w:val="none" w:sz="0" w:space="0" w:color="auto"/>
          </w:divBdr>
          <w:divsChild>
            <w:div w:id="1445156460">
              <w:marLeft w:val="0"/>
              <w:marRight w:val="0"/>
              <w:marTop w:val="0"/>
              <w:marBottom w:val="0"/>
              <w:divBdr>
                <w:top w:val="none" w:sz="0" w:space="0" w:color="auto"/>
                <w:left w:val="none" w:sz="0" w:space="0" w:color="auto"/>
                <w:bottom w:val="none" w:sz="0" w:space="0" w:color="auto"/>
                <w:right w:val="none" w:sz="0" w:space="0" w:color="auto"/>
              </w:divBdr>
              <w:divsChild>
                <w:div w:id="7399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27472">
      <w:bodyDiv w:val="1"/>
      <w:marLeft w:val="0"/>
      <w:marRight w:val="0"/>
      <w:marTop w:val="0"/>
      <w:marBottom w:val="0"/>
      <w:divBdr>
        <w:top w:val="none" w:sz="0" w:space="0" w:color="auto"/>
        <w:left w:val="none" w:sz="0" w:space="0" w:color="auto"/>
        <w:bottom w:val="none" w:sz="0" w:space="0" w:color="auto"/>
        <w:right w:val="none" w:sz="0" w:space="0" w:color="auto"/>
      </w:divBdr>
      <w:divsChild>
        <w:div w:id="841893590">
          <w:marLeft w:val="0"/>
          <w:marRight w:val="0"/>
          <w:marTop w:val="0"/>
          <w:marBottom w:val="0"/>
          <w:divBdr>
            <w:top w:val="none" w:sz="0" w:space="0" w:color="auto"/>
            <w:left w:val="none" w:sz="0" w:space="0" w:color="auto"/>
            <w:bottom w:val="none" w:sz="0" w:space="0" w:color="auto"/>
            <w:right w:val="none" w:sz="0" w:space="0" w:color="auto"/>
          </w:divBdr>
        </w:div>
      </w:divsChild>
    </w:div>
    <w:div w:id="391930070">
      <w:bodyDiv w:val="1"/>
      <w:marLeft w:val="0"/>
      <w:marRight w:val="0"/>
      <w:marTop w:val="0"/>
      <w:marBottom w:val="0"/>
      <w:divBdr>
        <w:top w:val="none" w:sz="0" w:space="0" w:color="auto"/>
        <w:left w:val="none" w:sz="0" w:space="0" w:color="auto"/>
        <w:bottom w:val="none" w:sz="0" w:space="0" w:color="auto"/>
        <w:right w:val="none" w:sz="0" w:space="0" w:color="auto"/>
      </w:divBdr>
      <w:divsChild>
        <w:div w:id="521358999">
          <w:marLeft w:val="0"/>
          <w:marRight w:val="0"/>
          <w:marTop w:val="0"/>
          <w:marBottom w:val="0"/>
          <w:divBdr>
            <w:top w:val="none" w:sz="0" w:space="0" w:color="auto"/>
            <w:left w:val="none" w:sz="0" w:space="0" w:color="auto"/>
            <w:bottom w:val="none" w:sz="0" w:space="0" w:color="auto"/>
            <w:right w:val="none" w:sz="0" w:space="0" w:color="auto"/>
          </w:divBdr>
          <w:divsChild>
            <w:div w:id="1890678036">
              <w:marLeft w:val="0"/>
              <w:marRight w:val="0"/>
              <w:marTop w:val="0"/>
              <w:marBottom w:val="0"/>
              <w:divBdr>
                <w:top w:val="none" w:sz="0" w:space="0" w:color="auto"/>
                <w:left w:val="none" w:sz="0" w:space="0" w:color="auto"/>
                <w:bottom w:val="none" w:sz="0" w:space="0" w:color="auto"/>
                <w:right w:val="none" w:sz="0" w:space="0" w:color="auto"/>
              </w:divBdr>
              <w:divsChild>
                <w:div w:id="2090886808">
                  <w:marLeft w:val="111"/>
                  <w:marRight w:val="0"/>
                  <w:marTop w:val="0"/>
                  <w:marBottom w:val="0"/>
                  <w:divBdr>
                    <w:top w:val="none" w:sz="0" w:space="0" w:color="auto"/>
                    <w:left w:val="none" w:sz="0" w:space="0" w:color="auto"/>
                    <w:bottom w:val="none" w:sz="0" w:space="0" w:color="auto"/>
                    <w:right w:val="none" w:sz="0" w:space="0" w:color="auto"/>
                  </w:divBdr>
                  <w:divsChild>
                    <w:div w:id="761141246">
                      <w:marLeft w:val="0"/>
                      <w:marRight w:val="0"/>
                      <w:marTop w:val="0"/>
                      <w:marBottom w:val="0"/>
                      <w:divBdr>
                        <w:top w:val="none" w:sz="0" w:space="0" w:color="auto"/>
                        <w:left w:val="none" w:sz="0" w:space="0" w:color="auto"/>
                        <w:bottom w:val="none" w:sz="0" w:space="0" w:color="auto"/>
                        <w:right w:val="none" w:sz="0" w:space="0" w:color="auto"/>
                      </w:divBdr>
                      <w:divsChild>
                        <w:div w:id="264508071">
                          <w:marLeft w:val="0"/>
                          <w:marRight w:val="1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520">
      <w:bodyDiv w:val="1"/>
      <w:marLeft w:val="0"/>
      <w:marRight w:val="0"/>
      <w:marTop w:val="0"/>
      <w:marBottom w:val="0"/>
      <w:divBdr>
        <w:top w:val="none" w:sz="0" w:space="0" w:color="auto"/>
        <w:left w:val="none" w:sz="0" w:space="0" w:color="auto"/>
        <w:bottom w:val="none" w:sz="0" w:space="0" w:color="auto"/>
        <w:right w:val="none" w:sz="0" w:space="0" w:color="auto"/>
      </w:divBdr>
    </w:div>
    <w:div w:id="412823538">
      <w:bodyDiv w:val="1"/>
      <w:marLeft w:val="0"/>
      <w:marRight w:val="0"/>
      <w:marTop w:val="0"/>
      <w:marBottom w:val="0"/>
      <w:divBdr>
        <w:top w:val="none" w:sz="0" w:space="0" w:color="auto"/>
        <w:left w:val="none" w:sz="0" w:space="0" w:color="auto"/>
        <w:bottom w:val="none" w:sz="0" w:space="0" w:color="auto"/>
        <w:right w:val="none" w:sz="0" w:space="0" w:color="auto"/>
      </w:divBdr>
      <w:divsChild>
        <w:div w:id="24256431">
          <w:marLeft w:val="0"/>
          <w:marRight w:val="0"/>
          <w:marTop w:val="0"/>
          <w:marBottom w:val="0"/>
          <w:divBdr>
            <w:top w:val="none" w:sz="0" w:space="0" w:color="auto"/>
            <w:left w:val="none" w:sz="0" w:space="0" w:color="auto"/>
            <w:bottom w:val="none" w:sz="0" w:space="0" w:color="auto"/>
            <w:right w:val="none" w:sz="0" w:space="0" w:color="auto"/>
          </w:divBdr>
          <w:divsChild>
            <w:div w:id="1995908075">
              <w:marLeft w:val="0"/>
              <w:marRight w:val="0"/>
              <w:marTop w:val="0"/>
              <w:marBottom w:val="0"/>
              <w:divBdr>
                <w:top w:val="none" w:sz="0" w:space="0" w:color="auto"/>
                <w:left w:val="none" w:sz="0" w:space="0" w:color="auto"/>
                <w:bottom w:val="none" w:sz="0" w:space="0" w:color="auto"/>
                <w:right w:val="none" w:sz="0" w:space="0" w:color="auto"/>
              </w:divBdr>
              <w:divsChild>
                <w:div w:id="1303121300">
                  <w:marLeft w:val="0"/>
                  <w:marRight w:val="0"/>
                  <w:marTop w:val="0"/>
                  <w:marBottom w:val="0"/>
                  <w:divBdr>
                    <w:top w:val="none" w:sz="0" w:space="0" w:color="auto"/>
                    <w:left w:val="none" w:sz="0" w:space="0" w:color="auto"/>
                    <w:bottom w:val="none" w:sz="0" w:space="0" w:color="auto"/>
                    <w:right w:val="none" w:sz="0" w:space="0" w:color="auto"/>
                  </w:divBdr>
                  <w:divsChild>
                    <w:div w:id="1389065813">
                      <w:marLeft w:val="0"/>
                      <w:marRight w:val="0"/>
                      <w:marTop w:val="0"/>
                      <w:marBottom w:val="0"/>
                      <w:divBdr>
                        <w:top w:val="none" w:sz="0" w:space="0" w:color="auto"/>
                        <w:left w:val="none" w:sz="0" w:space="0" w:color="auto"/>
                        <w:bottom w:val="none" w:sz="0" w:space="0" w:color="auto"/>
                        <w:right w:val="none" w:sz="0" w:space="0" w:color="auto"/>
                      </w:divBdr>
                      <w:divsChild>
                        <w:div w:id="1372656026">
                          <w:marLeft w:val="0"/>
                          <w:marRight w:val="0"/>
                          <w:marTop w:val="0"/>
                          <w:marBottom w:val="0"/>
                          <w:divBdr>
                            <w:top w:val="dashed" w:sz="2" w:space="0" w:color="787878"/>
                            <w:left w:val="dashed" w:sz="2" w:space="8" w:color="787878"/>
                            <w:bottom w:val="dashed" w:sz="2" w:space="0" w:color="787878"/>
                            <w:right w:val="dashed" w:sz="2" w:space="8" w:color="787878"/>
                          </w:divBdr>
                          <w:divsChild>
                            <w:div w:id="443770452">
                              <w:marLeft w:val="0"/>
                              <w:marRight w:val="0"/>
                              <w:marTop w:val="0"/>
                              <w:marBottom w:val="0"/>
                              <w:divBdr>
                                <w:top w:val="none" w:sz="0" w:space="0" w:color="auto"/>
                                <w:left w:val="none" w:sz="0" w:space="0" w:color="auto"/>
                                <w:bottom w:val="none" w:sz="0" w:space="0" w:color="auto"/>
                                <w:right w:val="none" w:sz="0" w:space="0" w:color="auto"/>
                              </w:divBdr>
                              <w:divsChild>
                                <w:div w:id="5554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138937">
      <w:bodyDiv w:val="1"/>
      <w:marLeft w:val="0"/>
      <w:marRight w:val="0"/>
      <w:marTop w:val="0"/>
      <w:marBottom w:val="0"/>
      <w:divBdr>
        <w:top w:val="none" w:sz="0" w:space="0" w:color="auto"/>
        <w:left w:val="none" w:sz="0" w:space="0" w:color="auto"/>
        <w:bottom w:val="none" w:sz="0" w:space="0" w:color="auto"/>
        <w:right w:val="none" w:sz="0" w:space="0" w:color="auto"/>
      </w:divBdr>
    </w:div>
    <w:div w:id="423310146">
      <w:bodyDiv w:val="1"/>
      <w:marLeft w:val="0"/>
      <w:marRight w:val="0"/>
      <w:marTop w:val="277"/>
      <w:marBottom w:val="0"/>
      <w:divBdr>
        <w:top w:val="none" w:sz="0" w:space="0" w:color="auto"/>
        <w:left w:val="none" w:sz="0" w:space="0" w:color="auto"/>
        <w:bottom w:val="none" w:sz="0" w:space="0" w:color="auto"/>
        <w:right w:val="none" w:sz="0" w:space="0" w:color="auto"/>
      </w:divBdr>
      <w:divsChild>
        <w:div w:id="475142643">
          <w:marLeft w:val="0"/>
          <w:marRight w:val="0"/>
          <w:marTop w:val="0"/>
          <w:marBottom w:val="0"/>
          <w:divBdr>
            <w:top w:val="none" w:sz="0" w:space="0" w:color="auto"/>
            <w:left w:val="none" w:sz="0" w:space="0" w:color="auto"/>
            <w:bottom w:val="none" w:sz="0" w:space="0" w:color="auto"/>
            <w:right w:val="none" w:sz="0" w:space="0" w:color="auto"/>
          </w:divBdr>
          <w:divsChild>
            <w:div w:id="1570574528">
              <w:marLeft w:val="0"/>
              <w:marRight w:val="0"/>
              <w:marTop w:val="0"/>
              <w:marBottom w:val="0"/>
              <w:divBdr>
                <w:top w:val="none" w:sz="0" w:space="0" w:color="auto"/>
                <w:left w:val="none" w:sz="0" w:space="0" w:color="auto"/>
                <w:bottom w:val="none" w:sz="0" w:space="0" w:color="auto"/>
                <w:right w:val="none" w:sz="0" w:space="0" w:color="auto"/>
              </w:divBdr>
              <w:divsChild>
                <w:div w:id="678237194">
                  <w:marLeft w:val="0"/>
                  <w:marRight w:val="0"/>
                  <w:marTop w:val="0"/>
                  <w:marBottom w:val="0"/>
                  <w:divBdr>
                    <w:top w:val="none" w:sz="0" w:space="0" w:color="auto"/>
                    <w:left w:val="none" w:sz="0" w:space="0" w:color="auto"/>
                    <w:bottom w:val="none" w:sz="0" w:space="0" w:color="auto"/>
                    <w:right w:val="none" w:sz="0" w:space="0" w:color="auto"/>
                  </w:divBdr>
                  <w:divsChild>
                    <w:div w:id="1181358710">
                      <w:marLeft w:val="-150"/>
                      <w:marRight w:val="-150"/>
                      <w:marTop w:val="0"/>
                      <w:marBottom w:val="0"/>
                      <w:divBdr>
                        <w:top w:val="none" w:sz="0" w:space="0" w:color="auto"/>
                        <w:left w:val="none" w:sz="0" w:space="0" w:color="auto"/>
                        <w:bottom w:val="none" w:sz="0" w:space="0" w:color="auto"/>
                        <w:right w:val="none" w:sz="0" w:space="0" w:color="auto"/>
                      </w:divBdr>
                      <w:divsChild>
                        <w:div w:id="750615172">
                          <w:marLeft w:val="0"/>
                          <w:marRight w:val="0"/>
                          <w:marTop w:val="0"/>
                          <w:marBottom w:val="0"/>
                          <w:divBdr>
                            <w:top w:val="none" w:sz="0" w:space="0" w:color="auto"/>
                            <w:left w:val="none" w:sz="0" w:space="0" w:color="auto"/>
                            <w:bottom w:val="none" w:sz="0" w:space="0" w:color="auto"/>
                            <w:right w:val="none" w:sz="0" w:space="0" w:color="auto"/>
                          </w:divBdr>
                          <w:divsChild>
                            <w:div w:id="1263027646">
                              <w:marLeft w:val="0"/>
                              <w:marRight w:val="0"/>
                              <w:marTop w:val="0"/>
                              <w:marBottom w:val="0"/>
                              <w:divBdr>
                                <w:top w:val="none" w:sz="0" w:space="0" w:color="auto"/>
                                <w:left w:val="none" w:sz="0" w:space="0" w:color="auto"/>
                                <w:bottom w:val="none" w:sz="0" w:space="0" w:color="auto"/>
                                <w:right w:val="none" w:sz="0" w:space="0" w:color="auto"/>
                              </w:divBdr>
                              <w:divsChild>
                                <w:div w:id="1582760458">
                                  <w:marLeft w:val="0"/>
                                  <w:marRight w:val="0"/>
                                  <w:marTop w:val="0"/>
                                  <w:marBottom w:val="0"/>
                                  <w:divBdr>
                                    <w:top w:val="none" w:sz="0" w:space="0" w:color="auto"/>
                                    <w:left w:val="none" w:sz="0" w:space="0" w:color="auto"/>
                                    <w:bottom w:val="none" w:sz="0" w:space="0" w:color="auto"/>
                                    <w:right w:val="none" w:sz="0" w:space="0" w:color="auto"/>
                                  </w:divBdr>
                                  <w:divsChild>
                                    <w:div w:id="3909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813402">
      <w:bodyDiv w:val="1"/>
      <w:marLeft w:val="0"/>
      <w:marRight w:val="0"/>
      <w:marTop w:val="0"/>
      <w:marBottom w:val="0"/>
      <w:divBdr>
        <w:top w:val="none" w:sz="0" w:space="0" w:color="auto"/>
        <w:left w:val="none" w:sz="0" w:space="0" w:color="auto"/>
        <w:bottom w:val="none" w:sz="0" w:space="0" w:color="auto"/>
        <w:right w:val="none" w:sz="0" w:space="0" w:color="auto"/>
      </w:divBdr>
    </w:div>
    <w:div w:id="449588695">
      <w:bodyDiv w:val="1"/>
      <w:marLeft w:val="0"/>
      <w:marRight w:val="0"/>
      <w:marTop w:val="277"/>
      <w:marBottom w:val="0"/>
      <w:divBdr>
        <w:top w:val="none" w:sz="0" w:space="0" w:color="auto"/>
        <w:left w:val="none" w:sz="0" w:space="0" w:color="auto"/>
        <w:bottom w:val="none" w:sz="0" w:space="0" w:color="auto"/>
        <w:right w:val="none" w:sz="0" w:space="0" w:color="auto"/>
      </w:divBdr>
      <w:divsChild>
        <w:div w:id="1686710015">
          <w:marLeft w:val="0"/>
          <w:marRight w:val="0"/>
          <w:marTop w:val="0"/>
          <w:marBottom w:val="0"/>
          <w:divBdr>
            <w:top w:val="none" w:sz="0" w:space="0" w:color="auto"/>
            <w:left w:val="none" w:sz="0" w:space="0" w:color="auto"/>
            <w:bottom w:val="none" w:sz="0" w:space="0" w:color="auto"/>
            <w:right w:val="none" w:sz="0" w:space="0" w:color="auto"/>
          </w:divBdr>
          <w:divsChild>
            <w:div w:id="656305379">
              <w:marLeft w:val="0"/>
              <w:marRight w:val="0"/>
              <w:marTop w:val="0"/>
              <w:marBottom w:val="0"/>
              <w:divBdr>
                <w:top w:val="none" w:sz="0" w:space="0" w:color="auto"/>
                <w:left w:val="none" w:sz="0" w:space="0" w:color="auto"/>
                <w:bottom w:val="none" w:sz="0" w:space="0" w:color="auto"/>
                <w:right w:val="none" w:sz="0" w:space="0" w:color="auto"/>
              </w:divBdr>
              <w:divsChild>
                <w:div w:id="2075081163">
                  <w:marLeft w:val="0"/>
                  <w:marRight w:val="0"/>
                  <w:marTop w:val="0"/>
                  <w:marBottom w:val="0"/>
                  <w:divBdr>
                    <w:top w:val="none" w:sz="0" w:space="0" w:color="auto"/>
                    <w:left w:val="none" w:sz="0" w:space="0" w:color="auto"/>
                    <w:bottom w:val="none" w:sz="0" w:space="0" w:color="auto"/>
                    <w:right w:val="none" w:sz="0" w:space="0" w:color="auto"/>
                  </w:divBdr>
                  <w:divsChild>
                    <w:div w:id="1840079205">
                      <w:marLeft w:val="-55"/>
                      <w:marRight w:val="-55"/>
                      <w:marTop w:val="0"/>
                      <w:marBottom w:val="0"/>
                      <w:divBdr>
                        <w:top w:val="none" w:sz="0" w:space="0" w:color="auto"/>
                        <w:left w:val="none" w:sz="0" w:space="0" w:color="auto"/>
                        <w:bottom w:val="none" w:sz="0" w:space="0" w:color="auto"/>
                        <w:right w:val="none" w:sz="0" w:space="0" w:color="auto"/>
                      </w:divBdr>
                      <w:divsChild>
                        <w:div w:id="911741536">
                          <w:marLeft w:val="0"/>
                          <w:marRight w:val="0"/>
                          <w:marTop w:val="0"/>
                          <w:marBottom w:val="0"/>
                          <w:divBdr>
                            <w:top w:val="none" w:sz="0" w:space="0" w:color="auto"/>
                            <w:left w:val="none" w:sz="0" w:space="0" w:color="auto"/>
                            <w:bottom w:val="none" w:sz="0" w:space="0" w:color="auto"/>
                            <w:right w:val="none" w:sz="0" w:space="0" w:color="auto"/>
                          </w:divBdr>
                          <w:divsChild>
                            <w:div w:id="274483240">
                              <w:marLeft w:val="0"/>
                              <w:marRight w:val="0"/>
                              <w:marTop w:val="0"/>
                              <w:marBottom w:val="0"/>
                              <w:divBdr>
                                <w:top w:val="none" w:sz="0" w:space="0" w:color="auto"/>
                                <w:left w:val="none" w:sz="0" w:space="0" w:color="auto"/>
                                <w:bottom w:val="none" w:sz="0" w:space="0" w:color="auto"/>
                                <w:right w:val="none" w:sz="0" w:space="0" w:color="auto"/>
                              </w:divBdr>
                              <w:divsChild>
                                <w:div w:id="1324312330">
                                  <w:marLeft w:val="0"/>
                                  <w:marRight w:val="0"/>
                                  <w:marTop w:val="0"/>
                                  <w:marBottom w:val="0"/>
                                  <w:divBdr>
                                    <w:top w:val="none" w:sz="0" w:space="0" w:color="auto"/>
                                    <w:left w:val="none" w:sz="0" w:space="0" w:color="auto"/>
                                    <w:bottom w:val="none" w:sz="0" w:space="0" w:color="auto"/>
                                    <w:right w:val="none" w:sz="0" w:space="0" w:color="auto"/>
                                  </w:divBdr>
                                  <w:divsChild>
                                    <w:div w:id="221016804">
                                      <w:marLeft w:val="-55"/>
                                      <w:marRight w:val="-55"/>
                                      <w:marTop w:val="0"/>
                                      <w:marBottom w:val="0"/>
                                      <w:divBdr>
                                        <w:top w:val="none" w:sz="0" w:space="0" w:color="auto"/>
                                        <w:left w:val="none" w:sz="0" w:space="0" w:color="auto"/>
                                        <w:bottom w:val="none" w:sz="0" w:space="0" w:color="auto"/>
                                        <w:right w:val="none" w:sz="0" w:space="0" w:color="auto"/>
                                      </w:divBdr>
                                      <w:divsChild>
                                        <w:div w:id="2058817394">
                                          <w:marLeft w:val="0"/>
                                          <w:marRight w:val="0"/>
                                          <w:marTop w:val="0"/>
                                          <w:marBottom w:val="0"/>
                                          <w:divBdr>
                                            <w:top w:val="none" w:sz="0" w:space="0" w:color="auto"/>
                                            <w:left w:val="none" w:sz="0" w:space="0" w:color="auto"/>
                                            <w:bottom w:val="none" w:sz="0" w:space="0" w:color="auto"/>
                                            <w:right w:val="none" w:sz="0" w:space="0" w:color="auto"/>
                                          </w:divBdr>
                                          <w:divsChild>
                                            <w:div w:id="1774351491">
                                              <w:marLeft w:val="0"/>
                                              <w:marRight w:val="0"/>
                                              <w:marTop w:val="0"/>
                                              <w:marBottom w:val="0"/>
                                              <w:divBdr>
                                                <w:top w:val="none" w:sz="0" w:space="0" w:color="auto"/>
                                                <w:left w:val="none" w:sz="0" w:space="0" w:color="auto"/>
                                                <w:bottom w:val="none" w:sz="0" w:space="0" w:color="auto"/>
                                                <w:right w:val="none" w:sz="0" w:space="0" w:color="auto"/>
                                              </w:divBdr>
                                              <w:divsChild>
                                                <w:div w:id="2206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2288705">
      <w:bodyDiv w:val="1"/>
      <w:marLeft w:val="0"/>
      <w:marRight w:val="0"/>
      <w:marTop w:val="0"/>
      <w:marBottom w:val="0"/>
      <w:divBdr>
        <w:top w:val="none" w:sz="0" w:space="0" w:color="auto"/>
        <w:left w:val="none" w:sz="0" w:space="0" w:color="auto"/>
        <w:bottom w:val="none" w:sz="0" w:space="0" w:color="auto"/>
        <w:right w:val="none" w:sz="0" w:space="0" w:color="auto"/>
      </w:divBdr>
    </w:div>
    <w:div w:id="462424817">
      <w:bodyDiv w:val="1"/>
      <w:marLeft w:val="0"/>
      <w:marRight w:val="0"/>
      <w:marTop w:val="0"/>
      <w:marBottom w:val="0"/>
      <w:divBdr>
        <w:top w:val="none" w:sz="0" w:space="0" w:color="auto"/>
        <w:left w:val="none" w:sz="0" w:space="0" w:color="auto"/>
        <w:bottom w:val="none" w:sz="0" w:space="0" w:color="auto"/>
        <w:right w:val="none" w:sz="0" w:space="0" w:color="auto"/>
      </w:divBdr>
      <w:divsChild>
        <w:div w:id="2029519683">
          <w:marLeft w:val="0"/>
          <w:marRight w:val="0"/>
          <w:marTop w:val="0"/>
          <w:marBottom w:val="0"/>
          <w:divBdr>
            <w:top w:val="none" w:sz="0" w:space="0" w:color="auto"/>
            <w:left w:val="none" w:sz="0" w:space="0" w:color="auto"/>
            <w:bottom w:val="none" w:sz="0" w:space="0" w:color="auto"/>
            <w:right w:val="none" w:sz="0" w:space="0" w:color="auto"/>
          </w:divBdr>
          <w:divsChild>
            <w:div w:id="813066974">
              <w:marLeft w:val="0"/>
              <w:marRight w:val="0"/>
              <w:marTop w:val="0"/>
              <w:marBottom w:val="0"/>
              <w:divBdr>
                <w:top w:val="none" w:sz="0" w:space="0" w:color="auto"/>
                <w:left w:val="none" w:sz="0" w:space="0" w:color="auto"/>
                <w:bottom w:val="none" w:sz="0" w:space="0" w:color="auto"/>
                <w:right w:val="none" w:sz="0" w:space="0" w:color="auto"/>
              </w:divBdr>
              <w:divsChild>
                <w:div w:id="1413625187">
                  <w:marLeft w:val="0"/>
                  <w:marRight w:val="0"/>
                  <w:marTop w:val="0"/>
                  <w:marBottom w:val="0"/>
                  <w:divBdr>
                    <w:top w:val="none" w:sz="0" w:space="0" w:color="auto"/>
                    <w:left w:val="none" w:sz="0" w:space="0" w:color="auto"/>
                    <w:bottom w:val="none" w:sz="0" w:space="0" w:color="auto"/>
                    <w:right w:val="none" w:sz="0" w:space="0" w:color="auto"/>
                  </w:divBdr>
                  <w:divsChild>
                    <w:div w:id="1516579168">
                      <w:marLeft w:val="0"/>
                      <w:marRight w:val="0"/>
                      <w:marTop w:val="0"/>
                      <w:marBottom w:val="0"/>
                      <w:divBdr>
                        <w:top w:val="none" w:sz="0" w:space="0" w:color="auto"/>
                        <w:left w:val="none" w:sz="0" w:space="0" w:color="auto"/>
                        <w:bottom w:val="none" w:sz="0" w:space="0" w:color="auto"/>
                        <w:right w:val="none" w:sz="0" w:space="0" w:color="auto"/>
                      </w:divBdr>
                      <w:divsChild>
                        <w:div w:id="1396779527">
                          <w:marLeft w:val="0"/>
                          <w:marRight w:val="0"/>
                          <w:marTop w:val="0"/>
                          <w:marBottom w:val="0"/>
                          <w:divBdr>
                            <w:top w:val="none" w:sz="0" w:space="0" w:color="auto"/>
                            <w:left w:val="none" w:sz="0" w:space="0" w:color="auto"/>
                            <w:bottom w:val="none" w:sz="0" w:space="0" w:color="auto"/>
                            <w:right w:val="none" w:sz="0" w:space="0" w:color="auto"/>
                          </w:divBdr>
                          <w:divsChild>
                            <w:div w:id="1373381123">
                              <w:marLeft w:val="0"/>
                              <w:marRight w:val="0"/>
                              <w:marTop w:val="0"/>
                              <w:marBottom w:val="0"/>
                              <w:divBdr>
                                <w:top w:val="none" w:sz="0" w:space="0" w:color="auto"/>
                                <w:left w:val="none" w:sz="0" w:space="0" w:color="auto"/>
                                <w:bottom w:val="none" w:sz="0" w:space="0" w:color="auto"/>
                                <w:right w:val="none" w:sz="0" w:space="0" w:color="auto"/>
                              </w:divBdr>
                              <w:divsChild>
                                <w:div w:id="938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044554">
      <w:bodyDiv w:val="1"/>
      <w:marLeft w:val="0"/>
      <w:marRight w:val="0"/>
      <w:marTop w:val="0"/>
      <w:marBottom w:val="0"/>
      <w:divBdr>
        <w:top w:val="none" w:sz="0" w:space="0" w:color="auto"/>
        <w:left w:val="none" w:sz="0" w:space="0" w:color="auto"/>
        <w:bottom w:val="none" w:sz="0" w:space="0" w:color="auto"/>
        <w:right w:val="none" w:sz="0" w:space="0" w:color="auto"/>
      </w:divBdr>
      <w:divsChild>
        <w:div w:id="2132631759">
          <w:marLeft w:val="0"/>
          <w:marRight w:val="0"/>
          <w:marTop w:val="0"/>
          <w:marBottom w:val="0"/>
          <w:divBdr>
            <w:top w:val="none" w:sz="0" w:space="0" w:color="auto"/>
            <w:left w:val="none" w:sz="0" w:space="0" w:color="auto"/>
            <w:bottom w:val="none" w:sz="0" w:space="0" w:color="auto"/>
            <w:right w:val="none" w:sz="0" w:space="0" w:color="auto"/>
          </w:divBdr>
          <w:divsChild>
            <w:div w:id="288897101">
              <w:marLeft w:val="0"/>
              <w:marRight w:val="0"/>
              <w:marTop w:val="0"/>
              <w:marBottom w:val="0"/>
              <w:divBdr>
                <w:top w:val="none" w:sz="0" w:space="0" w:color="auto"/>
                <w:left w:val="none" w:sz="0" w:space="0" w:color="auto"/>
                <w:bottom w:val="none" w:sz="0" w:space="0" w:color="auto"/>
                <w:right w:val="none" w:sz="0" w:space="0" w:color="auto"/>
              </w:divBdr>
              <w:divsChild>
                <w:div w:id="232011980">
                  <w:marLeft w:val="0"/>
                  <w:marRight w:val="0"/>
                  <w:marTop w:val="0"/>
                  <w:marBottom w:val="0"/>
                  <w:divBdr>
                    <w:top w:val="none" w:sz="0" w:space="0" w:color="auto"/>
                    <w:left w:val="none" w:sz="0" w:space="0" w:color="auto"/>
                    <w:bottom w:val="none" w:sz="0" w:space="0" w:color="auto"/>
                    <w:right w:val="none" w:sz="0" w:space="0" w:color="auto"/>
                  </w:divBdr>
                  <w:divsChild>
                    <w:div w:id="1674725221">
                      <w:marLeft w:val="0"/>
                      <w:marRight w:val="0"/>
                      <w:marTop w:val="0"/>
                      <w:marBottom w:val="0"/>
                      <w:divBdr>
                        <w:top w:val="none" w:sz="0" w:space="0" w:color="auto"/>
                        <w:left w:val="none" w:sz="0" w:space="0" w:color="auto"/>
                        <w:bottom w:val="none" w:sz="0" w:space="0" w:color="auto"/>
                        <w:right w:val="none" w:sz="0" w:space="0" w:color="auto"/>
                      </w:divBdr>
                      <w:divsChild>
                        <w:div w:id="385422593">
                          <w:marLeft w:val="0"/>
                          <w:marRight w:val="0"/>
                          <w:marTop w:val="0"/>
                          <w:marBottom w:val="0"/>
                          <w:divBdr>
                            <w:top w:val="dashed" w:sz="2" w:space="0" w:color="787878"/>
                            <w:left w:val="dashed" w:sz="2" w:space="8" w:color="787878"/>
                            <w:bottom w:val="dashed" w:sz="2" w:space="0" w:color="787878"/>
                            <w:right w:val="dashed" w:sz="2" w:space="8" w:color="787878"/>
                          </w:divBdr>
                          <w:divsChild>
                            <w:div w:id="1141465612">
                              <w:marLeft w:val="0"/>
                              <w:marRight w:val="0"/>
                              <w:marTop w:val="0"/>
                              <w:marBottom w:val="0"/>
                              <w:divBdr>
                                <w:top w:val="none" w:sz="0" w:space="0" w:color="auto"/>
                                <w:left w:val="none" w:sz="0" w:space="0" w:color="auto"/>
                                <w:bottom w:val="none" w:sz="0" w:space="0" w:color="auto"/>
                                <w:right w:val="none" w:sz="0" w:space="0" w:color="auto"/>
                              </w:divBdr>
                              <w:divsChild>
                                <w:div w:id="10710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02161">
      <w:bodyDiv w:val="1"/>
      <w:marLeft w:val="0"/>
      <w:marRight w:val="0"/>
      <w:marTop w:val="0"/>
      <w:marBottom w:val="0"/>
      <w:divBdr>
        <w:top w:val="none" w:sz="0" w:space="0" w:color="auto"/>
        <w:left w:val="none" w:sz="0" w:space="0" w:color="auto"/>
        <w:bottom w:val="none" w:sz="0" w:space="0" w:color="auto"/>
        <w:right w:val="none" w:sz="0" w:space="0" w:color="auto"/>
      </w:divBdr>
      <w:divsChild>
        <w:div w:id="1941334134">
          <w:marLeft w:val="53"/>
          <w:marRight w:val="16"/>
          <w:marTop w:val="0"/>
          <w:marBottom w:val="11"/>
          <w:divBdr>
            <w:top w:val="none" w:sz="0" w:space="0" w:color="auto"/>
            <w:left w:val="none" w:sz="0" w:space="0" w:color="auto"/>
            <w:bottom w:val="none" w:sz="0" w:space="0" w:color="auto"/>
            <w:right w:val="none" w:sz="0" w:space="0" w:color="auto"/>
          </w:divBdr>
        </w:div>
      </w:divsChild>
    </w:div>
    <w:div w:id="489515969">
      <w:bodyDiv w:val="1"/>
      <w:marLeft w:val="0"/>
      <w:marRight w:val="0"/>
      <w:marTop w:val="0"/>
      <w:marBottom w:val="0"/>
      <w:divBdr>
        <w:top w:val="none" w:sz="0" w:space="0" w:color="auto"/>
        <w:left w:val="none" w:sz="0" w:space="0" w:color="auto"/>
        <w:bottom w:val="none" w:sz="0" w:space="0" w:color="auto"/>
        <w:right w:val="none" w:sz="0" w:space="0" w:color="auto"/>
      </w:divBdr>
      <w:divsChild>
        <w:div w:id="1936935612">
          <w:marLeft w:val="0"/>
          <w:marRight w:val="0"/>
          <w:marTop w:val="100"/>
          <w:marBottom w:val="100"/>
          <w:divBdr>
            <w:top w:val="none" w:sz="0" w:space="0" w:color="auto"/>
            <w:left w:val="none" w:sz="0" w:space="0" w:color="auto"/>
            <w:bottom w:val="none" w:sz="0" w:space="0" w:color="auto"/>
            <w:right w:val="none" w:sz="0" w:space="0" w:color="auto"/>
          </w:divBdr>
          <w:divsChild>
            <w:div w:id="778258830">
              <w:marLeft w:val="27"/>
              <w:marRight w:val="27"/>
              <w:marTop w:val="160"/>
              <w:marBottom w:val="0"/>
              <w:divBdr>
                <w:top w:val="none" w:sz="0" w:space="0" w:color="auto"/>
                <w:left w:val="none" w:sz="0" w:space="0" w:color="auto"/>
                <w:bottom w:val="none" w:sz="0" w:space="0" w:color="auto"/>
                <w:right w:val="none" w:sz="0" w:space="0" w:color="auto"/>
              </w:divBdr>
              <w:divsChild>
                <w:div w:id="1575551574">
                  <w:marLeft w:val="0"/>
                  <w:marRight w:val="0"/>
                  <w:marTop w:val="0"/>
                  <w:marBottom w:val="0"/>
                  <w:divBdr>
                    <w:top w:val="none" w:sz="0" w:space="0" w:color="auto"/>
                    <w:left w:val="none" w:sz="0" w:space="0" w:color="auto"/>
                    <w:bottom w:val="none" w:sz="0" w:space="0" w:color="auto"/>
                    <w:right w:val="none" w:sz="0" w:space="0" w:color="auto"/>
                  </w:divBdr>
                  <w:divsChild>
                    <w:div w:id="362706474">
                      <w:marLeft w:val="0"/>
                      <w:marRight w:val="0"/>
                      <w:marTop w:val="0"/>
                      <w:marBottom w:val="0"/>
                      <w:divBdr>
                        <w:top w:val="none" w:sz="0" w:space="0" w:color="auto"/>
                        <w:left w:val="none" w:sz="0" w:space="0" w:color="auto"/>
                        <w:bottom w:val="none" w:sz="0" w:space="0" w:color="auto"/>
                        <w:right w:val="none" w:sz="0" w:space="0" w:color="auto"/>
                      </w:divBdr>
                      <w:divsChild>
                        <w:div w:id="1254630860">
                          <w:marLeft w:val="0"/>
                          <w:marRight w:val="26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7171">
      <w:bodyDiv w:val="1"/>
      <w:marLeft w:val="0"/>
      <w:marRight w:val="0"/>
      <w:marTop w:val="0"/>
      <w:marBottom w:val="0"/>
      <w:divBdr>
        <w:top w:val="none" w:sz="0" w:space="0" w:color="auto"/>
        <w:left w:val="none" w:sz="0" w:space="0" w:color="auto"/>
        <w:bottom w:val="none" w:sz="0" w:space="0" w:color="auto"/>
        <w:right w:val="none" w:sz="0" w:space="0" w:color="auto"/>
      </w:divBdr>
    </w:div>
    <w:div w:id="516652783">
      <w:bodyDiv w:val="1"/>
      <w:marLeft w:val="0"/>
      <w:marRight w:val="0"/>
      <w:marTop w:val="0"/>
      <w:marBottom w:val="0"/>
      <w:divBdr>
        <w:top w:val="none" w:sz="0" w:space="0" w:color="auto"/>
        <w:left w:val="none" w:sz="0" w:space="0" w:color="auto"/>
        <w:bottom w:val="none" w:sz="0" w:space="0" w:color="auto"/>
        <w:right w:val="none" w:sz="0" w:space="0" w:color="auto"/>
      </w:divBdr>
      <w:divsChild>
        <w:div w:id="1386762169">
          <w:marLeft w:val="0"/>
          <w:marRight w:val="0"/>
          <w:marTop w:val="0"/>
          <w:marBottom w:val="26"/>
          <w:divBdr>
            <w:top w:val="none" w:sz="0" w:space="0" w:color="auto"/>
            <w:left w:val="none" w:sz="0" w:space="0" w:color="auto"/>
            <w:bottom w:val="none" w:sz="0" w:space="0" w:color="auto"/>
            <w:right w:val="none" w:sz="0" w:space="0" w:color="auto"/>
          </w:divBdr>
        </w:div>
      </w:divsChild>
    </w:div>
    <w:div w:id="538976518">
      <w:bodyDiv w:val="1"/>
      <w:marLeft w:val="0"/>
      <w:marRight w:val="0"/>
      <w:marTop w:val="0"/>
      <w:marBottom w:val="0"/>
      <w:divBdr>
        <w:top w:val="none" w:sz="0" w:space="0" w:color="auto"/>
        <w:left w:val="none" w:sz="0" w:space="0" w:color="auto"/>
        <w:bottom w:val="none" w:sz="0" w:space="0" w:color="auto"/>
        <w:right w:val="none" w:sz="0" w:space="0" w:color="auto"/>
      </w:divBdr>
    </w:div>
    <w:div w:id="539824342">
      <w:bodyDiv w:val="1"/>
      <w:marLeft w:val="0"/>
      <w:marRight w:val="0"/>
      <w:marTop w:val="277"/>
      <w:marBottom w:val="0"/>
      <w:divBdr>
        <w:top w:val="none" w:sz="0" w:space="0" w:color="auto"/>
        <w:left w:val="none" w:sz="0" w:space="0" w:color="auto"/>
        <w:bottom w:val="none" w:sz="0" w:space="0" w:color="auto"/>
        <w:right w:val="none" w:sz="0" w:space="0" w:color="auto"/>
      </w:divBdr>
      <w:divsChild>
        <w:div w:id="1866207574">
          <w:marLeft w:val="0"/>
          <w:marRight w:val="0"/>
          <w:marTop w:val="0"/>
          <w:marBottom w:val="0"/>
          <w:divBdr>
            <w:top w:val="none" w:sz="0" w:space="0" w:color="auto"/>
            <w:left w:val="none" w:sz="0" w:space="0" w:color="auto"/>
            <w:bottom w:val="none" w:sz="0" w:space="0" w:color="auto"/>
            <w:right w:val="none" w:sz="0" w:space="0" w:color="auto"/>
          </w:divBdr>
          <w:divsChild>
            <w:div w:id="808404242">
              <w:marLeft w:val="0"/>
              <w:marRight w:val="0"/>
              <w:marTop w:val="0"/>
              <w:marBottom w:val="0"/>
              <w:divBdr>
                <w:top w:val="none" w:sz="0" w:space="0" w:color="auto"/>
                <w:left w:val="none" w:sz="0" w:space="0" w:color="auto"/>
                <w:bottom w:val="none" w:sz="0" w:space="0" w:color="auto"/>
                <w:right w:val="none" w:sz="0" w:space="0" w:color="auto"/>
              </w:divBdr>
              <w:divsChild>
                <w:div w:id="1909606336">
                  <w:marLeft w:val="0"/>
                  <w:marRight w:val="0"/>
                  <w:marTop w:val="0"/>
                  <w:marBottom w:val="0"/>
                  <w:divBdr>
                    <w:top w:val="none" w:sz="0" w:space="0" w:color="auto"/>
                    <w:left w:val="none" w:sz="0" w:space="0" w:color="auto"/>
                    <w:bottom w:val="none" w:sz="0" w:space="0" w:color="auto"/>
                    <w:right w:val="none" w:sz="0" w:space="0" w:color="auto"/>
                  </w:divBdr>
                  <w:divsChild>
                    <w:div w:id="1677879316">
                      <w:marLeft w:val="-150"/>
                      <w:marRight w:val="-150"/>
                      <w:marTop w:val="0"/>
                      <w:marBottom w:val="0"/>
                      <w:divBdr>
                        <w:top w:val="none" w:sz="0" w:space="0" w:color="auto"/>
                        <w:left w:val="none" w:sz="0" w:space="0" w:color="auto"/>
                        <w:bottom w:val="none" w:sz="0" w:space="0" w:color="auto"/>
                        <w:right w:val="none" w:sz="0" w:space="0" w:color="auto"/>
                      </w:divBdr>
                      <w:divsChild>
                        <w:div w:id="1290933232">
                          <w:marLeft w:val="0"/>
                          <w:marRight w:val="0"/>
                          <w:marTop w:val="0"/>
                          <w:marBottom w:val="0"/>
                          <w:divBdr>
                            <w:top w:val="none" w:sz="0" w:space="0" w:color="auto"/>
                            <w:left w:val="none" w:sz="0" w:space="0" w:color="auto"/>
                            <w:bottom w:val="none" w:sz="0" w:space="0" w:color="auto"/>
                            <w:right w:val="none" w:sz="0" w:space="0" w:color="auto"/>
                          </w:divBdr>
                          <w:divsChild>
                            <w:div w:id="1744840198">
                              <w:marLeft w:val="0"/>
                              <w:marRight w:val="0"/>
                              <w:marTop w:val="0"/>
                              <w:marBottom w:val="0"/>
                              <w:divBdr>
                                <w:top w:val="none" w:sz="0" w:space="0" w:color="auto"/>
                                <w:left w:val="none" w:sz="0" w:space="0" w:color="auto"/>
                                <w:bottom w:val="none" w:sz="0" w:space="0" w:color="auto"/>
                                <w:right w:val="none" w:sz="0" w:space="0" w:color="auto"/>
                              </w:divBdr>
                              <w:divsChild>
                                <w:div w:id="1214538885">
                                  <w:marLeft w:val="0"/>
                                  <w:marRight w:val="0"/>
                                  <w:marTop w:val="0"/>
                                  <w:marBottom w:val="0"/>
                                  <w:divBdr>
                                    <w:top w:val="none" w:sz="0" w:space="0" w:color="auto"/>
                                    <w:left w:val="none" w:sz="0" w:space="0" w:color="auto"/>
                                    <w:bottom w:val="none" w:sz="0" w:space="0" w:color="auto"/>
                                    <w:right w:val="none" w:sz="0" w:space="0" w:color="auto"/>
                                  </w:divBdr>
                                  <w:divsChild>
                                    <w:div w:id="20391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39519">
      <w:bodyDiv w:val="1"/>
      <w:marLeft w:val="0"/>
      <w:marRight w:val="0"/>
      <w:marTop w:val="0"/>
      <w:marBottom w:val="0"/>
      <w:divBdr>
        <w:top w:val="none" w:sz="0" w:space="0" w:color="auto"/>
        <w:left w:val="none" w:sz="0" w:space="0" w:color="auto"/>
        <w:bottom w:val="none" w:sz="0" w:space="0" w:color="auto"/>
        <w:right w:val="none" w:sz="0" w:space="0" w:color="auto"/>
      </w:divBdr>
      <w:divsChild>
        <w:div w:id="919096168">
          <w:marLeft w:val="0"/>
          <w:marRight w:val="0"/>
          <w:marTop w:val="0"/>
          <w:marBottom w:val="0"/>
          <w:divBdr>
            <w:top w:val="none" w:sz="0" w:space="0" w:color="auto"/>
            <w:left w:val="none" w:sz="0" w:space="0" w:color="auto"/>
            <w:bottom w:val="none" w:sz="0" w:space="0" w:color="auto"/>
            <w:right w:val="none" w:sz="0" w:space="0" w:color="auto"/>
          </w:divBdr>
        </w:div>
        <w:div w:id="969016502">
          <w:marLeft w:val="0"/>
          <w:marRight w:val="0"/>
          <w:marTop w:val="0"/>
          <w:marBottom w:val="0"/>
          <w:divBdr>
            <w:top w:val="none" w:sz="0" w:space="0" w:color="auto"/>
            <w:left w:val="none" w:sz="0" w:space="0" w:color="auto"/>
            <w:bottom w:val="none" w:sz="0" w:space="0" w:color="auto"/>
            <w:right w:val="none" w:sz="0" w:space="0" w:color="auto"/>
          </w:divBdr>
        </w:div>
        <w:div w:id="1223325548">
          <w:marLeft w:val="0"/>
          <w:marRight w:val="0"/>
          <w:marTop w:val="0"/>
          <w:marBottom w:val="0"/>
          <w:divBdr>
            <w:top w:val="none" w:sz="0" w:space="0" w:color="auto"/>
            <w:left w:val="none" w:sz="0" w:space="0" w:color="auto"/>
            <w:bottom w:val="none" w:sz="0" w:space="0" w:color="auto"/>
            <w:right w:val="none" w:sz="0" w:space="0" w:color="auto"/>
          </w:divBdr>
        </w:div>
        <w:div w:id="1859612148">
          <w:marLeft w:val="0"/>
          <w:marRight w:val="0"/>
          <w:marTop w:val="0"/>
          <w:marBottom w:val="0"/>
          <w:divBdr>
            <w:top w:val="none" w:sz="0" w:space="0" w:color="auto"/>
            <w:left w:val="none" w:sz="0" w:space="0" w:color="auto"/>
            <w:bottom w:val="none" w:sz="0" w:space="0" w:color="auto"/>
            <w:right w:val="none" w:sz="0" w:space="0" w:color="auto"/>
          </w:divBdr>
        </w:div>
      </w:divsChild>
    </w:div>
    <w:div w:id="558172598">
      <w:bodyDiv w:val="1"/>
      <w:marLeft w:val="0"/>
      <w:marRight w:val="0"/>
      <w:marTop w:val="277"/>
      <w:marBottom w:val="0"/>
      <w:divBdr>
        <w:top w:val="none" w:sz="0" w:space="0" w:color="auto"/>
        <w:left w:val="none" w:sz="0" w:space="0" w:color="auto"/>
        <w:bottom w:val="none" w:sz="0" w:space="0" w:color="auto"/>
        <w:right w:val="none" w:sz="0" w:space="0" w:color="auto"/>
      </w:divBdr>
      <w:divsChild>
        <w:div w:id="914390429">
          <w:marLeft w:val="0"/>
          <w:marRight w:val="0"/>
          <w:marTop w:val="0"/>
          <w:marBottom w:val="0"/>
          <w:divBdr>
            <w:top w:val="none" w:sz="0" w:space="0" w:color="auto"/>
            <w:left w:val="none" w:sz="0" w:space="0" w:color="auto"/>
            <w:bottom w:val="none" w:sz="0" w:space="0" w:color="auto"/>
            <w:right w:val="none" w:sz="0" w:space="0" w:color="auto"/>
          </w:divBdr>
          <w:divsChild>
            <w:div w:id="1343974706">
              <w:marLeft w:val="0"/>
              <w:marRight w:val="0"/>
              <w:marTop w:val="0"/>
              <w:marBottom w:val="0"/>
              <w:divBdr>
                <w:top w:val="none" w:sz="0" w:space="0" w:color="auto"/>
                <w:left w:val="none" w:sz="0" w:space="0" w:color="auto"/>
                <w:bottom w:val="none" w:sz="0" w:space="0" w:color="auto"/>
                <w:right w:val="none" w:sz="0" w:space="0" w:color="auto"/>
              </w:divBdr>
              <w:divsChild>
                <w:div w:id="736243010">
                  <w:marLeft w:val="0"/>
                  <w:marRight w:val="0"/>
                  <w:marTop w:val="0"/>
                  <w:marBottom w:val="0"/>
                  <w:divBdr>
                    <w:top w:val="none" w:sz="0" w:space="0" w:color="auto"/>
                    <w:left w:val="none" w:sz="0" w:space="0" w:color="auto"/>
                    <w:bottom w:val="none" w:sz="0" w:space="0" w:color="auto"/>
                    <w:right w:val="none" w:sz="0" w:space="0" w:color="auto"/>
                  </w:divBdr>
                  <w:divsChild>
                    <w:div w:id="612444130">
                      <w:marLeft w:val="-150"/>
                      <w:marRight w:val="-150"/>
                      <w:marTop w:val="0"/>
                      <w:marBottom w:val="0"/>
                      <w:divBdr>
                        <w:top w:val="none" w:sz="0" w:space="0" w:color="auto"/>
                        <w:left w:val="none" w:sz="0" w:space="0" w:color="auto"/>
                        <w:bottom w:val="none" w:sz="0" w:space="0" w:color="auto"/>
                        <w:right w:val="none" w:sz="0" w:space="0" w:color="auto"/>
                      </w:divBdr>
                      <w:divsChild>
                        <w:div w:id="1447115814">
                          <w:marLeft w:val="0"/>
                          <w:marRight w:val="0"/>
                          <w:marTop w:val="0"/>
                          <w:marBottom w:val="0"/>
                          <w:divBdr>
                            <w:top w:val="none" w:sz="0" w:space="0" w:color="auto"/>
                            <w:left w:val="none" w:sz="0" w:space="0" w:color="auto"/>
                            <w:bottom w:val="none" w:sz="0" w:space="0" w:color="auto"/>
                            <w:right w:val="none" w:sz="0" w:space="0" w:color="auto"/>
                          </w:divBdr>
                          <w:divsChild>
                            <w:div w:id="694575947">
                              <w:marLeft w:val="0"/>
                              <w:marRight w:val="0"/>
                              <w:marTop w:val="0"/>
                              <w:marBottom w:val="0"/>
                              <w:divBdr>
                                <w:top w:val="none" w:sz="0" w:space="0" w:color="auto"/>
                                <w:left w:val="none" w:sz="0" w:space="0" w:color="auto"/>
                                <w:bottom w:val="none" w:sz="0" w:space="0" w:color="auto"/>
                                <w:right w:val="none" w:sz="0" w:space="0" w:color="auto"/>
                              </w:divBdr>
                              <w:divsChild>
                                <w:div w:id="159929785">
                                  <w:marLeft w:val="0"/>
                                  <w:marRight w:val="0"/>
                                  <w:marTop w:val="0"/>
                                  <w:marBottom w:val="0"/>
                                  <w:divBdr>
                                    <w:top w:val="none" w:sz="0" w:space="0" w:color="auto"/>
                                    <w:left w:val="none" w:sz="0" w:space="0" w:color="auto"/>
                                    <w:bottom w:val="none" w:sz="0" w:space="0" w:color="auto"/>
                                    <w:right w:val="none" w:sz="0" w:space="0" w:color="auto"/>
                                  </w:divBdr>
                                  <w:divsChild>
                                    <w:div w:id="13131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827215">
      <w:bodyDiv w:val="1"/>
      <w:marLeft w:val="0"/>
      <w:marRight w:val="0"/>
      <w:marTop w:val="0"/>
      <w:marBottom w:val="0"/>
      <w:divBdr>
        <w:top w:val="none" w:sz="0" w:space="0" w:color="auto"/>
        <w:left w:val="none" w:sz="0" w:space="0" w:color="auto"/>
        <w:bottom w:val="none" w:sz="0" w:space="0" w:color="auto"/>
        <w:right w:val="none" w:sz="0" w:space="0" w:color="auto"/>
      </w:divBdr>
      <w:divsChild>
        <w:div w:id="341010373">
          <w:marLeft w:val="0"/>
          <w:marRight w:val="0"/>
          <w:marTop w:val="0"/>
          <w:marBottom w:val="0"/>
          <w:divBdr>
            <w:top w:val="none" w:sz="0" w:space="0" w:color="auto"/>
            <w:left w:val="none" w:sz="0" w:space="0" w:color="auto"/>
            <w:bottom w:val="none" w:sz="0" w:space="0" w:color="auto"/>
            <w:right w:val="none" w:sz="0" w:space="0" w:color="auto"/>
          </w:divBdr>
          <w:divsChild>
            <w:div w:id="1876041320">
              <w:marLeft w:val="0"/>
              <w:marRight w:val="0"/>
              <w:marTop w:val="0"/>
              <w:marBottom w:val="0"/>
              <w:divBdr>
                <w:top w:val="none" w:sz="0" w:space="0" w:color="auto"/>
                <w:left w:val="none" w:sz="0" w:space="0" w:color="auto"/>
                <w:bottom w:val="none" w:sz="0" w:space="0" w:color="auto"/>
                <w:right w:val="none" w:sz="0" w:space="0" w:color="auto"/>
              </w:divBdr>
              <w:divsChild>
                <w:div w:id="23215028">
                  <w:marLeft w:val="111"/>
                  <w:marRight w:val="0"/>
                  <w:marTop w:val="0"/>
                  <w:marBottom w:val="0"/>
                  <w:divBdr>
                    <w:top w:val="none" w:sz="0" w:space="0" w:color="auto"/>
                    <w:left w:val="none" w:sz="0" w:space="0" w:color="auto"/>
                    <w:bottom w:val="none" w:sz="0" w:space="0" w:color="auto"/>
                    <w:right w:val="none" w:sz="0" w:space="0" w:color="auto"/>
                  </w:divBdr>
                  <w:divsChild>
                    <w:div w:id="1283418122">
                      <w:marLeft w:val="0"/>
                      <w:marRight w:val="0"/>
                      <w:marTop w:val="0"/>
                      <w:marBottom w:val="0"/>
                      <w:divBdr>
                        <w:top w:val="none" w:sz="0" w:space="0" w:color="auto"/>
                        <w:left w:val="none" w:sz="0" w:space="0" w:color="auto"/>
                        <w:bottom w:val="none" w:sz="0" w:space="0" w:color="auto"/>
                        <w:right w:val="none" w:sz="0" w:space="0" w:color="auto"/>
                      </w:divBdr>
                      <w:divsChild>
                        <w:div w:id="513807240">
                          <w:marLeft w:val="0"/>
                          <w:marRight w:val="1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04838">
      <w:bodyDiv w:val="1"/>
      <w:marLeft w:val="0"/>
      <w:marRight w:val="0"/>
      <w:marTop w:val="277"/>
      <w:marBottom w:val="0"/>
      <w:divBdr>
        <w:top w:val="none" w:sz="0" w:space="0" w:color="auto"/>
        <w:left w:val="none" w:sz="0" w:space="0" w:color="auto"/>
        <w:bottom w:val="none" w:sz="0" w:space="0" w:color="auto"/>
        <w:right w:val="none" w:sz="0" w:space="0" w:color="auto"/>
      </w:divBdr>
      <w:divsChild>
        <w:div w:id="1556158153">
          <w:marLeft w:val="0"/>
          <w:marRight w:val="0"/>
          <w:marTop w:val="0"/>
          <w:marBottom w:val="0"/>
          <w:divBdr>
            <w:top w:val="none" w:sz="0" w:space="0" w:color="auto"/>
            <w:left w:val="none" w:sz="0" w:space="0" w:color="auto"/>
            <w:bottom w:val="none" w:sz="0" w:space="0" w:color="auto"/>
            <w:right w:val="none" w:sz="0" w:space="0" w:color="auto"/>
          </w:divBdr>
          <w:divsChild>
            <w:div w:id="215437513">
              <w:marLeft w:val="0"/>
              <w:marRight w:val="0"/>
              <w:marTop w:val="0"/>
              <w:marBottom w:val="0"/>
              <w:divBdr>
                <w:top w:val="none" w:sz="0" w:space="0" w:color="auto"/>
                <w:left w:val="none" w:sz="0" w:space="0" w:color="auto"/>
                <w:bottom w:val="none" w:sz="0" w:space="0" w:color="auto"/>
                <w:right w:val="none" w:sz="0" w:space="0" w:color="auto"/>
              </w:divBdr>
              <w:divsChild>
                <w:div w:id="469252537">
                  <w:marLeft w:val="0"/>
                  <w:marRight w:val="0"/>
                  <w:marTop w:val="0"/>
                  <w:marBottom w:val="0"/>
                  <w:divBdr>
                    <w:top w:val="none" w:sz="0" w:space="0" w:color="auto"/>
                    <w:left w:val="none" w:sz="0" w:space="0" w:color="auto"/>
                    <w:bottom w:val="none" w:sz="0" w:space="0" w:color="auto"/>
                    <w:right w:val="none" w:sz="0" w:space="0" w:color="auto"/>
                  </w:divBdr>
                  <w:divsChild>
                    <w:div w:id="1222056639">
                      <w:marLeft w:val="-55"/>
                      <w:marRight w:val="-55"/>
                      <w:marTop w:val="0"/>
                      <w:marBottom w:val="0"/>
                      <w:divBdr>
                        <w:top w:val="none" w:sz="0" w:space="0" w:color="auto"/>
                        <w:left w:val="none" w:sz="0" w:space="0" w:color="auto"/>
                        <w:bottom w:val="none" w:sz="0" w:space="0" w:color="auto"/>
                        <w:right w:val="none" w:sz="0" w:space="0" w:color="auto"/>
                      </w:divBdr>
                      <w:divsChild>
                        <w:div w:id="284850146">
                          <w:marLeft w:val="0"/>
                          <w:marRight w:val="0"/>
                          <w:marTop w:val="0"/>
                          <w:marBottom w:val="0"/>
                          <w:divBdr>
                            <w:top w:val="none" w:sz="0" w:space="0" w:color="auto"/>
                            <w:left w:val="none" w:sz="0" w:space="0" w:color="auto"/>
                            <w:bottom w:val="none" w:sz="0" w:space="0" w:color="auto"/>
                            <w:right w:val="none" w:sz="0" w:space="0" w:color="auto"/>
                          </w:divBdr>
                          <w:divsChild>
                            <w:div w:id="1739400288">
                              <w:marLeft w:val="0"/>
                              <w:marRight w:val="0"/>
                              <w:marTop w:val="0"/>
                              <w:marBottom w:val="0"/>
                              <w:divBdr>
                                <w:top w:val="none" w:sz="0" w:space="0" w:color="auto"/>
                                <w:left w:val="none" w:sz="0" w:space="0" w:color="auto"/>
                                <w:bottom w:val="none" w:sz="0" w:space="0" w:color="auto"/>
                                <w:right w:val="none" w:sz="0" w:space="0" w:color="auto"/>
                              </w:divBdr>
                              <w:divsChild>
                                <w:div w:id="546912499">
                                  <w:marLeft w:val="0"/>
                                  <w:marRight w:val="0"/>
                                  <w:marTop w:val="0"/>
                                  <w:marBottom w:val="0"/>
                                  <w:divBdr>
                                    <w:top w:val="none" w:sz="0" w:space="0" w:color="auto"/>
                                    <w:left w:val="none" w:sz="0" w:space="0" w:color="auto"/>
                                    <w:bottom w:val="none" w:sz="0" w:space="0" w:color="auto"/>
                                    <w:right w:val="none" w:sz="0" w:space="0" w:color="auto"/>
                                  </w:divBdr>
                                  <w:divsChild>
                                    <w:div w:id="355545966">
                                      <w:marLeft w:val="-55"/>
                                      <w:marRight w:val="-55"/>
                                      <w:marTop w:val="0"/>
                                      <w:marBottom w:val="0"/>
                                      <w:divBdr>
                                        <w:top w:val="none" w:sz="0" w:space="0" w:color="auto"/>
                                        <w:left w:val="none" w:sz="0" w:space="0" w:color="auto"/>
                                        <w:bottom w:val="none" w:sz="0" w:space="0" w:color="auto"/>
                                        <w:right w:val="none" w:sz="0" w:space="0" w:color="auto"/>
                                      </w:divBdr>
                                      <w:divsChild>
                                        <w:div w:id="1641417452">
                                          <w:marLeft w:val="0"/>
                                          <w:marRight w:val="0"/>
                                          <w:marTop w:val="0"/>
                                          <w:marBottom w:val="0"/>
                                          <w:divBdr>
                                            <w:top w:val="none" w:sz="0" w:space="0" w:color="auto"/>
                                            <w:left w:val="none" w:sz="0" w:space="0" w:color="auto"/>
                                            <w:bottom w:val="none" w:sz="0" w:space="0" w:color="auto"/>
                                            <w:right w:val="none" w:sz="0" w:space="0" w:color="auto"/>
                                          </w:divBdr>
                                          <w:divsChild>
                                            <w:div w:id="1509709175">
                                              <w:marLeft w:val="0"/>
                                              <w:marRight w:val="0"/>
                                              <w:marTop w:val="0"/>
                                              <w:marBottom w:val="0"/>
                                              <w:divBdr>
                                                <w:top w:val="none" w:sz="0" w:space="0" w:color="auto"/>
                                                <w:left w:val="none" w:sz="0" w:space="0" w:color="auto"/>
                                                <w:bottom w:val="none" w:sz="0" w:space="0" w:color="auto"/>
                                                <w:right w:val="none" w:sz="0" w:space="0" w:color="auto"/>
                                              </w:divBdr>
                                              <w:divsChild>
                                                <w:div w:id="16719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467233">
      <w:bodyDiv w:val="1"/>
      <w:marLeft w:val="0"/>
      <w:marRight w:val="0"/>
      <w:marTop w:val="0"/>
      <w:marBottom w:val="0"/>
      <w:divBdr>
        <w:top w:val="none" w:sz="0" w:space="0" w:color="auto"/>
        <w:left w:val="none" w:sz="0" w:space="0" w:color="auto"/>
        <w:bottom w:val="none" w:sz="0" w:space="0" w:color="auto"/>
        <w:right w:val="none" w:sz="0" w:space="0" w:color="auto"/>
      </w:divBdr>
      <w:divsChild>
        <w:div w:id="914976993">
          <w:marLeft w:val="131"/>
          <w:marRight w:val="131"/>
          <w:marTop w:val="0"/>
          <w:marBottom w:val="0"/>
          <w:divBdr>
            <w:top w:val="none" w:sz="0" w:space="0" w:color="auto"/>
            <w:left w:val="none" w:sz="0" w:space="0" w:color="auto"/>
            <w:bottom w:val="none" w:sz="0" w:space="0" w:color="auto"/>
            <w:right w:val="none" w:sz="0" w:space="0" w:color="auto"/>
          </w:divBdr>
          <w:divsChild>
            <w:div w:id="1791317756">
              <w:marLeft w:val="0"/>
              <w:marRight w:val="0"/>
              <w:marTop w:val="0"/>
              <w:marBottom w:val="0"/>
              <w:divBdr>
                <w:top w:val="none" w:sz="0" w:space="0" w:color="auto"/>
                <w:left w:val="none" w:sz="0" w:space="0" w:color="auto"/>
                <w:bottom w:val="none" w:sz="0" w:space="0" w:color="auto"/>
                <w:right w:val="none" w:sz="0" w:space="0" w:color="auto"/>
              </w:divBdr>
              <w:divsChild>
                <w:div w:id="17740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6656">
      <w:bodyDiv w:val="1"/>
      <w:marLeft w:val="0"/>
      <w:marRight w:val="0"/>
      <w:marTop w:val="0"/>
      <w:marBottom w:val="0"/>
      <w:divBdr>
        <w:top w:val="none" w:sz="0" w:space="0" w:color="auto"/>
        <w:left w:val="none" w:sz="0" w:space="0" w:color="auto"/>
        <w:bottom w:val="none" w:sz="0" w:space="0" w:color="auto"/>
        <w:right w:val="none" w:sz="0" w:space="0" w:color="auto"/>
      </w:divBdr>
    </w:div>
    <w:div w:id="598491627">
      <w:bodyDiv w:val="1"/>
      <w:marLeft w:val="0"/>
      <w:marRight w:val="0"/>
      <w:marTop w:val="0"/>
      <w:marBottom w:val="0"/>
      <w:divBdr>
        <w:top w:val="none" w:sz="0" w:space="0" w:color="auto"/>
        <w:left w:val="none" w:sz="0" w:space="0" w:color="auto"/>
        <w:bottom w:val="none" w:sz="0" w:space="0" w:color="auto"/>
        <w:right w:val="none" w:sz="0" w:space="0" w:color="auto"/>
      </w:divBdr>
    </w:div>
    <w:div w:id="599530526">
      <w:bodyDiv w:val="1"/>
      <w:marLeft w:val="0"/>
      <w:marRight w:val="0"/>
      <w:marTop w:val="0"/>
      <w:marBottom w:val="0"/>
      <w:divBdr>
        <w:top w:val="none" w:sz="0" w:space="0" w:color="auto"/>
        <w:left w:val="none" w:sz="0" w:space="0" w:color="auto"/>
        <w:bottom w:val="none" w:sz="0" w:space="0" w:color="auto"/>
        <w:right w:val="none" w:sz="0" w:space="0" w:color="auto"/>
      </w:divBdr>
      <w:divsChild>
        <w:div w:id="1779830856">
          <w:marLeft w:val="0"/>
          <w:marRight w:val="0"/>
          <w:marTop w:val="0"/>
          <w:marBottom w:val="0"/>
          <w:divBdr>
            <w:top w:val="none" w:sz="0" w:space="0" w:color="auto"/>
            <w:left w:val="none" w:sz="0" w:space="0" w:color="auto"/>
            <w:bottom w:val="none" w:sz="0" w:space="0" w:color="auto"/>
            <w:right w:val="none" w:sz="0" w:space="0" w:color="auto"/>
          </w:divBdr>
          <w:divsChild>
            <w:div w:id="588587577">
              <w:marLeft w:val="0"/>
              <w:marRight w:val="0"/>
              <w:marTop w:val="0"/>
              <w:marBottom w:val="0"/>
              <w:divBdr>
                <w:top w:val="none" w:sz="0" w:space="0" w:color="auto"/>
                <w:left w:val="none" w:sz="0" w:space="0" w:color="auto"/>
                <w:bottom w:val="none" w:sz="0" w:space="0" w:color="auto"/>
                <w:right w:val="none" w:sz="0" w:space="0" w:color="auto"/>
              </w:divBdr>
              <w:divsChild>
                <w:div w:id="1647321845">
                  <w:marLeft w:val="0"/>
                  <w:marRight w:val="0"/>
                  <w:marTop w:val="0"/>
                  <w:marBottom w:val="0"/>
                  <w:divBdr>
                    <w:top w:val="none" w:sz="0" w:space="0" w:color="auto"/>
                    <w:left w:val="none" w:sz="0" w:space="0" w:color="auto"/>
                    <w:bottom w:val="none" w:sz="0" w:space="0" w:color="auto"/>
                    <w:right w:val="none" w:sz="0" w:space="0" w:color="auto"/>
                  </w:divBdr>
                  <w:divsChild>
                    <w:div w:id="302543602">
                      <w:marLeft w:val="0"/>
                      <w:marRight w:val="0"/>
                      <w:marTop w:val="0"/>
                      <w:marBottom w:val="0"/>
                      <w:divBdr>
                        <w:top w:val="none" w:sz="0" w:space="0" w:color="auto"/>
                        <w:left w:val="none" w:sz="0" w:space="0" w:color="auto"/>
                        <w:bottom w:val="none" w:sz="0" w:space="0" w:color="auto"/>
                        <w:right w:val="none" w:sz="0" w:space="0" w:color="auto"/>
                      </w:divBdr>
                      <w:divsChild>
                        <w:div w:id="1624800725">
                          <w:marLeft w:val="0"/>
                          <w:marRight w:val="0"/>
                          <w:marTop w:val="0"/>
                          <w:marBottom w:val="0"/>
                          <w:divBdr>
                            <w:top w:val="dashed" w:sz="2" w:space="0" w:color="787878"/>
                            <w:left w:val="dashed" w:sz="2" w:space="8" w:color="787878"/>
                            <w:bottom w:val="dashed" w:sz="2" w:space="0" w:color="787878"/>
                            <w:right w:val="dashed" w:sz="2" w:space="8" w:color="787878"/>
                          </w:divBdr>
                          <w:divsChild>
                            <w:div w:id="976302730">
                              <w:marLeft w:val="0"/>
                              <w:marRight w:val="0"/>
                              <w:marTop w:val="0"/>
                              <w:marBottom w:val="0"/>
                              <w:divBdr>
                                <w:top w:val="none" w:sz="0" w:space="0" w:color="auto"/>
                                <w:left w:val="none" w:sz="0" w:space="0" w:color="auto"/>
                                <w:bottom w:val="none" w:sz="0" w:space="0" w:color="auto"/>
                                <w:right w:val="none" w:sz="0" w:space="0" w:color="auto"/>
                              </w:divBdr>
                              <w:divsChild>
                                <w:div w:id="1262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06853">
      <w:bodyDiv w:val="1"/>
      <w:marLeft w:val="0"/>
      <w:marRight w:val="0"/>
      <w:marTop w:val="0"/>
      <w:marBottom w:val="0"/>
      <w:divBdr>
        <w:top w:val="none" w:sz="0" w:space="0" w:color="auto"/>
        <w:left w:val="none" w:sz="0" w:space="0" w:color="auto"/>
        <w:bottom w:val="none" w:sz="0" w:space="0" w:color="auto"/>
        <w:right w:val="none" w:sz="0" w:space="0" w:color="auto"/>
      </w:divBdr>
      <w:divsChild>
        <w:div w:id="1495486814">
          <w:marLeft w:val="0"/>
          <w:marRight w:val="0"/>
          <w:marTop w:val="0"/>
          <w:marBottom w:val="0"/>
          <w:divBdr>
            <w:top w:val="none" w:sz="0" w:space="0" w:color="auto"/>
            <w:left w:val="none" w:sz="0" w:space="0" w:color="auto"/>
            <w:bottom w:val="none" w:sz="0" w:space="0" w:color="auto"/>
            <w:right w:val="none" w:sz="0" w:space="0" w:color="auto"/>
          </w:divBdr>
          <w:divsChild>
            <w:div w:id="25444918">
              <w:marLeft w:val="0"/>
              <w:marRight w:val="0"/>
              <w:marTop w:val="0"/>
              <w:marBottom w:val="0"/>
              <w:divBdr>
                <w:top w:val="none" w:sz="0" w:space="0" w:color="auto"/>
                <w:left w:val="none" w:sz="0" w:space="0" w:color="auto"/>
                <w:bottom w:val="none" w:sz="0" w:space="0" w:color="auto"/>
                <w:right w:val="none" w:sz="0" w:space="0" w:color="auto"/>
              </w:divBdr>
              <w:divsChild>
                <w:div w:id="333260804">
                  <w:marLeft w:val="0"/>
                  <w:marRight w:val="0"/>
                  <w:marTop w:val="0"/>
                  <w:marBottom w:val="0"/>
                  <w:divBdr>
                    <w:top w:val="none" w:sz="0" w:space="0" w:color="auto"/>
                    <w:left w:val="none" w:sz="0" w:space="0" w:color="auto"/>
                    <w:bottom w:val="none" w:sz="0" w:space="0" w:color="auto"/>
                    <w:right w:val="none" w:sz="0" w:space="0" w:color="auto"/>
                  </w:divBdr>
                  <w:divsChild>
                    <w:div w:id="281308479">
                      <w:marLeft w:val="0"/>
                      <w:marRight w:val="0"/>
                      <w:marTop w:val="0"/>
                      <w:marBottom w:val="0"/>
                      <w:divBdr>
                        <w:top w:val="none" w:sz="0" w:space="0" w:color="auto"/>
                        <w:left w:val="none" w:sz="0" w:space="0" w:color="auto"/>
                        <w:bottom w:val="none" w:sz="0" w:space="0" w:color="auto"/>
                        <w:right w:val="none" w:sz="0" w:space="0" w:color="auto"/>
                      </w:divBdr>
                      <w:divsChild>
                        <w:div w:id="96676595">
                          <w:marLeft w:val="0"/>
                          <w:marRight w:val="0"/>
                          <w:marTop w:val="0"/>
                          <w:marBottom w:val="0"/>
                          <w:divBdr>
                            <w:top w:val="none" w:sz="0" w:space="0" w:color="auto"/>
                            <w:left w:val="none" w:sz="0" w:space="0" w:color="auto"/>
                            <w:bottom w:val="none" w:sz="0" w:space="0" w:color="auto"/>
                            <w:right w:val="none" w:sz="0" w:space="0" w:color="auto"/>
                          </w:divBdr>
                        </w:div>
                        <w:div w:id="411657346">
                          <w:marLeft w:val="0"/>
                          <w:marRight w:val="0"/>
                          <w:marTop w:val="0"/>
                          <w:marBottom w:val="0"/>
                          <w:divBdr>
                            <w:top w:val="none" w:sz="0" w:space="0" w:color="auto"/>
                            <w:left w:val="none" w:sz="0" w:space="0" w:color="auto"/>
                            <w:bottom w:val="none" w:sz="0" w:space="0" w:color="auto"/>
                            <w:right w:val="none" w:sz="0" w:space="0" w:color="auto"/>
                          </w:divBdr>
                          <w:divsChild>
                            <w:div w:id="869492337">
                              <w:marLeft w:val="0"/>
                              <w:marRight w:val="0"/>
                              <w:marTop w:val="0"/>
                              <w:marBottom w:val="0"/>
                              <w:divBdr>
                                <w:top w:val="none" w:sz="0" w:space="0" w:color="auto"/>
                                <w:left w:val="none" w:sz="0" w:space="0" w:color="auto"/>
                                <w:bottom w:val="none" w:sz="0" w:space="0" w:color="auto"/>
                                <w:right w:val="none" w:sz="0" w:space="0" w:color="auto"/>
                              </w:divBdr>
                            </w:div>
                          </w:divsChild>
                        </w:div>
                        <w:div w:id="1497569425">
                          <w:marLeft w:val="0"/>
                          <w:marRight w:val="0"/>
                          <w:marTop w:val="0"/>
                          <w:marBottom w:val="0"/>
                          <w:divBdr>
                            <w:top w:val="none" w:sz="0" w:space="0" w:color="auto"/>
                            <w:left w:val="none" w:sz="0" w:space="0" w:color="auto"/>
                            <w:bottom w:val="none" w:sz="0" w:space="0" w:color="auto"/>
                            <w:right w:val="none" w:sz="0" w:space="0" w:color="auto"/>
                          </w:divBdr>
                          <w:divsChild>
                            <w:div w:id="1492526425">
                              <w:marLeft w:val="0"/>
                              <w:marRight w:val="0"/>
                              <w:marTop w:val="0"/>
                              <w:marBottom w:val="0"/>
                              <w:divBdr>
                                <w:top w:val="none" w:sz="0" w:space="0" w:color="auto"/>
                                <w:left w:val="none" w:sz="0" w:space="0" w:color="auto"/>
                                <w:bottom w:val="none" w:sz="0" w:space="0" w:color="auto"/>
                                <w:right w:val="none" w:sz="0" w:space="0" w:color="auto"/>
                              </w:divBdr>
                              <w:divsChild>
                                <w:div w:id="680624059">
                                  <w:marLeft w:val="0"/>
                                  <w:marRight w:val="0"/>
                                  <w:marTop w:val="0"/>
                                  <w:marBottom w:val="0"/>
                                  <w:divBdr>
                                    <w:top w:val="none" w:sz="0" w:space="0" w:color="auto"/>
                                    <w:left w:val="none" w:sz="0" w:space="0" w:color="auto"/>
                                    <w:bottom w:val="none" w:sz="0" w:space="0" w:color="auto"/>
                                    <w:right w:val="none" w:sz="0" w:space="0" w:color="auto"/>
                                  </w:divBdr>
                                  <w:divsChild>
                                    <w:div w:id="12688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63801">
                      <w:marLeft w:val="0"/>
                      <w:marRight w:val="0"/>
                      <w:marTop w:val="0"/>
                      <w:marBottom w:val="0"/>
                      <w:divBdr>
                        <w:top w:val="none" w:sz="0" w:space="0" w:color="auto"/>
                        <w:left w:val="none" w:sz="0" w:space="0" w:color="auto"/>
                        <w:bottom w:val="none" w:sz="0" w:space="0" w:color="auto"/>
                        <w:right w:val="none" w:sz="0" w:space="0" w:color="auto"/>
                      </w:divBdr>
                      <w:divsChild>
                        <w:div w:id="2026203348">
                          <w:marLeft w:val="0"/>
                          <w:marRight w:val="0"/>
                          <w:marTop w:val="0"/>
                          <w:marBottom w:val="0"/>
                          <w:divBdr>
                            <w:top w:val="none" w:sz="0" w:space="0" w:color="auto"/>
                            <w:left w:val="none" w:sz="0" w:space="0" w:color="auto"/>
                            <w:bottom w:val="none" w:sz="0" w:space="0" w:color="auto"/>
                            <w:right w:val="none" w:sz="0" w:space="0" w:color="auto"/>
                          </w:divBdr>
                          <w:divsChild>
                            <w:div w:id="169486035">
                              <w:marLeft w:val="0"/>
                              <w:marRight w:val="0"/>
                              <w:marTop w:val="0"/>
                              <w:marBottom w:val="0"/>
                              <w:divBdr>
                                <w:top w:val="none" w:sz="0" w:space="0" w:color="auto"/>
                                <w:left w:val="none" w:sz="0" w:space="0" w:color="auto"/>
                                <w:bottom w:val="none" w:sz="0" w:space="0" w:color="auto"/>
                                <w:right w:val="none" w:sz="0" w:space="0" w:color="auto"/>
                              </w:divBdr>
                              <w:divsChild>
                                <w:div w:id="1287390115">
                                  <w:marLeft w:val="0"/>
                                  <w:marRight w:val="0"/>
                                  <w:marTop w:val="0"/>
                                  <w:marBottom w:val="0"/>
                                  <w:divBdr>
                                    <w:top w:val="none" w:sz="0" w:space="0" w:color="auto"/>
                                    <w:left w:val="none" w:sz="0" w:space="0" w:color="auto"/>
                                    <w:bottom w:val="none" w:sz="0" w:space="0" w:color="auto"/>
                                    <w:right w:val="none" w:sz="0" w:space="0" w:color="auto"/>
                                  </w:divBdr>
                                  <w:divsChild>
                                    <w:div w:id="25058542">
                                      <w:marLeft w:val="0"/>
                                      <w:marRight w:val="0"/>
                                      <w:marTop w:val="0"/>
                                      <w:marBottom w:val="0"/>
                                      <w:divBdr>
                                        <w:top w:val="none" w:sz="0" w:space="0" w:color="auto"/>
                                        <w:left w:val="none" w:sz="0" w:space="0" w:color="auto"/>
                                        <w:bottom w:val="none" w:sz="0" w:space="0" w:color="auto"/>
                                        <w:right w:val="none" w:sz="0" w:space="0" w:color="auto"/>
                                      </w:divBdr>
                                    </w:div>
                                    <w:div w:id="81997876">
                                      <w:marLeft w:val="0"/>
                                      <w:marRight w:val="0"/>
                                      <w:marTop w:val="0"/>
                                      <w:marBottom w:val="0"/>
                                      <w:divBdr>
                                        <w:top w:val="none" w:sz="0" w:space="0" w:color="auto"/>
                                        <w:left w:val="none" w:sz="0" w:space="0" w:color="auto"/>
                                        <w:bottom w:val="none" w:sz="0" w:space="0" w:color="auto"/>
                                        <w:right w:val="none" w:sz="0" w:space="0" w:color="auto"/>
                                      </w:divBdr>
                                    </w:div>
                                    <w:div w:id="92437067">
                                      <w:marLeft w:val="0"/>
                                      <w:marRight w:val="0"/>
                                      <w:marTop w:val="0"/>
                                      <w:marBottom w:val="0"/>
                                      <w:divBdr>
                                        <w:top w:val="none" w:sz="0" w:space="0" w:color="auto"/>
                                        <w:left w:val="none" w:sz="0" w:space="0" w:color="auto"/>
                                        <w:bottom w:val="none" w:sz="0" w:space="0" w:color="auto"/>
                                        <w:right w:val="none" w:sz="0" w:space="0" w:color="auto"/>
                                      </w:divBdr>
                                    </w:div>
                                    <w:div w:id="94443014">
                                      <w:marLeft w:val="0"/>
                                      <w:marRight w:val="0"/>
                                      <w:marTop w:val="0"/>
                                      <w:marBottom w:val="0"/>
                                      <w:divBdr>
                                        <w:top w:val="none" w:sz="0" w:space="0" w:color="auto"/>
                                        <w:left w:val="none" w:sz="0" w:space="0" w:color="auto"/>
                                        <w:bottom w:val="none" w:sz="0" w:space="0" w:color="auto"/>
                                        <w:right w:val="none" w:sz="0" w:space="0" w:color="auto"/>
                                      </w:divBdr>
                                    </w:div>
                                    <w:div w:id="102581769">
                                      <w:marLeft w:val="0"/>
                                      <w:marRight w:val="0"/>
                                      <w:marTop w:val="0"/>
                                      <w:marBottom w:val="0"/>
                                      <w:divBdr>
                                        <w:top w:val="none" w:sz="0" w:space="0" w:color="auto"/>
                                        <w:left w:val="none" w:sz="0" w:space="0" w:color="auto"/>
                                        <w:bottom w:val="none" w:sz="0" w:space="0" w:color="auto"/>
                                        <w:right w:val="none" w:sz="0" w:space="0" w:color="auto"/>
                                      </w:divBdr>
                                    </w:div>
                                    <w:div w:id="155266107">
                                      <w:marLeft w:val="0"/>
                                      <w:marRight w:val="0"/>
                                      <w:marTop w:val="0"/>
                                      <w:marBottom w:val="0"/>
                                      <w:divBdr>
                                        <w:top w:val="none" w:sz="0" w:space="0" w:color="auto"/>
                                        <w:left w:val="none" w:sz="0" w:space="0" w:color="auto"/>
                                        <w:bottom w:val="none" w:sz="0" w:space="0" w:color="auto"/>
                                        <w:right w:val="none" w:sz="0" w:space="0" w:color="auto"/>
                                      </w:divBdr>
                                    </w:div>
                                    <w:div w:id="257522599">
                                      <w:marLeft w:val="0"/>
                                      <w:marRight w:val="0"/>
                                      <w:marTop w:val="0"/>
                                      <w:marBottom w:val="0"/>
                                      <w:divBdr>
                                        <w:top w:val="none" w:sz="0" w:space="0" w:color="auto"/>
                                        <w:left w:val="none" w:sz="0" w:space="0" w:color="auto"/>
                                        <w:bottom w:val="none" w:sz="0" w:space="0" w:color="auto"/>
                                        <w:right w:val="none" w:sz="0" w:space="0" w:color="auto"/>
                                      </w:divBdr>
                                    </w:div>
                                    <w:div w:id="322702509">
                                      <w:marLeft w:val="0"/>
                                      <w:marRight w:val="0"/>
                                      <w:marTop w:val="0"/>
                                      <w:marBottom w:val="0"/>
                                      <w:divBdr>
                                        <w:top w:val="none" w:sz="0" w:space="0" w:color="auto"/>
                                        <w:left w:val="none" w:sz="0" w:space="0" w:color="auto"/>
                                        <w:bottom w:val="none" w:sz="0" w:space="0" w:color="auto"/>
                                        <w:right w:val="none" w:sz="0" w:space="0" w:color="auto"/>
                                      </w:divBdr>
                                    </w:div>
                                    <w:div w:id="365371936">
                                      <w:marLeft w:val="0"/>
                                      <w:marRight w:val="0"/>
                                      <w:marTop w:val="0"/>
                                      <w:marBottom w:val="0"/>
                                      <w:divBdr>
                                        <w:top w:val="none" w:sz="0" w:space="0" w:color="auto"/>
                                        <w:left w:val="none" w:sz="0" w:space="0" w:color="auto"/>
                                        <w:bottom w:val="none" w:sz="0" w:space="0" w:color="auto"/>
                                        <w:right w:val="none" w:sz="0" w:space="0" w:color="auto"/>
                                      </w:divBdr>
                                    </w:div>
                                    <w:div w:id="606886267">
                                      <w:marLeft w:val="0"/>
                                      <w:marRight w:val="0"/>
                                      <w:marTop w:val="0"/>
                                      <w:marBottom w:val="0"/>
                                      <w:divBdr>
                                        <w:top w:val="none" w:sz="0" w:space="0" w:color="auto"/>
                                        <w:left w:val="none" w:sz="0" w:space="0" w:color="auto"/>
                                        <w:bottom w:val="none" w:sz="0" w:space="0" w:color="auto"/>
                                        <w:right w:val="none" w:sz="0" w:space="0" w:color="auto"/>
                                      </w:divBdr>
                                    </w:div>
                                    <w:div w:id="686293349">
                                      <w:marLeft w:val="0"/>
                                      <w:marRight w:val="0"/>
                                      <w:marTop w:val="0"/>
                                      <w:marBottom w:val="0"/>
                                      <w:divBdr>
                                        <w:top w:val="none" w:sz="0" w:space="0" w:color="auto"/>
                                        <w:left w:val="none" w:sz="0" w:space="0" w:color="auto"/>
                                        <w:bottom w:val="none" w:sz="0" w:space="0" w:color="auto"/>
                                        <w:right w:val="none" w:sz="0" w:space="0" w:color="auto"/>
                                      </w:divBdr>
                                    </w:div>
                                    <w:div w:id="778918433">
                                      <w:marLeft w:val="0"/>
                                      <w:marRight w:val="0"/>
                                      <w:marTop w:val="0"/>
                                      <w:marBottom w:val="0"/>
                                      <w:divBdr>
                                        <w:top w:val="none" w:sz="0" w:space="0" w:color="auto"/>
                                        <w:left w:val="none" w:sz="0" w:space="0" w:color="auto"/>
                                        <w:bottom w:val="none" w:sz="0" w:space="0" w:color="auto"/>
                                        <w:right w:val="none" w:sz="0" w:space="0" w:color="auto"/>
                                      </w:divBdr>
                                    </w:div>
                                    <w:div w:id="787816352">
                                      <w:marLeft w:val="0"/>
                                      <w:marRight w:val="0"/>
                                      <w:marTop w:val="0"/>
                                      <w:marBottom w:val="0"/>
                                      <w:divBdr>
                                        <w:top w:val="none" w:sz="0" w:space="0" w:color="auto"/>
                                        <w:left w:val="none" w:sz="0" w:space="0" w:color="auto"/>
                                        <w:bottom w:val="none" w:sz="0" w:space="0" w:color="auto"/>
                                        <w:right w:val="none" w:sz="0" w:space="0" w:color="auto"/>
                                      </w:divBdr>
                                    </w:div>
                                    <w:div w:id="794640981">
                                      <w:marLeft w:val="0"/>
                                      <w:marRight w:val="0"/>
                                      <w:marTop w:val="0"/>
                                      <w:marBottom w:val="0"/>
                                      <w:divBdr>
                                        <w:top w:val="none" w:sz="0" w:space="0" w:color="auto"/>
                                        <w:left w:val="none" w:sz="0" w:space="0" w:color="auto"/>
                                        <w:bottom w:val="none" w:sz="0" w:space="0" w:color="auto"/>
                                        <w:right w:val="none" w:sz="0" w:space="0" w:color="auto"/>
                                      </w:divBdr>
                                    </w:div>
                                    <w:div w:id="851795505">
                                      <w:marLeft w:val="0"/>
                                      <w:marRight w:val="0"/>
                                      <w:marTop w:val="0"/>
                                      <w:marBottom w:val="0"/>
                                      <w:divBdr>
                                        <w:top w:val="none" w:sz="0" w:space="0" w:color="auto"/>
                                        <w:left w:val="none" w:sz="0" w:space="0" w:color="auto"/>
                                        <w:bottom w:val="none" w:sz="0" w:space="0" w:color="auto"/>
                                        <w:right w:val="none" w:sz="0" w:space="0" w:color="auto"/>
                                      </w:divBdr>
                                    </w:div>
                                    <w:div w:id="908658846">
                                      <w:marLeft w:val="0"/>
                                      <w:marRight w:val="0"/>
                                      <w:marTop w:val="0"/>
                                      <w:marBottom w:val="0"/>
                                      <w:divBdr>
                                        <w:top w:val="none" w:sz="0" w:space="0" w:color="auto"/>
                                        <w:left w:val="none" w:sz="0" w:space="0" w:color="auto"/>
                                        <w:bottom w:val="none" w:sz="0" w:space="0" w:color="auto"/>
                                        <w:right w:val="none" w:sz="0" w:space="0" w:color="auto"/>
                                      </w:divBdr>
                                    </w:div>
                                    <w:div w:id="925193868">
                                      <w:marLeft w:val="0"/>
                                      <w:marRight w:val="0"/>
                                      <w:marTop w:val="0"/>
                                      <w:marBottom w:val="0"/>
                                      <w:divBdr>
                                        <w:top w:val="none" w:sz="0" w:space="0" w:color="auto"/>
                                        <w:left w:val="none" w:sz="0" w:space="0" w:color="auto"/>
                                        <w:bottom w:val="none" w:sz="0" w:space="0" w:color="auto"/>
                                        <w:right w:val="none" w:sz="0" w:space="0" w:color="auto"/>
                                      </w:divBdr>
                                    </w:div>
                                    <w:div w:id="962808353">
                                      <w:marLeft w:val="0"/>
                                      <w:marRight w:val="0"/>
                                      <w:marTop w:val="0"/>
                                      <w:marBottom w:val="0"/>
                                      <w:divBdr>
                                        <w:top w:val="none" w:sz="0" w:space="0" w:color="auto"/>
                                        <w:left w:val="none" w:sz="0" w:space="0" w:color="auto"/>
                                        <w:bottom w:val="none" w:sz="0" w:space="0" w:color="auto"/>
                                        <w:right w:val="none" w:sz="0" w:space="0" w:color="auto"/>
                                      </w:divBdr>
                                    </w:div>
                                    <w:div w:id="994644162">
                                      <w:marLeft w:val="0"/>
                                      <w:marRight w:val="0"/>
                                      <w:marTop w:val="0"/>
                                      <w:marBottom w:val="0"/>
                                      <w:divBdr>
                                        <w:top w:val="none" w:sz="0" w:space="0" w:color="auto"/>
                                        <w:left w:val="none" w:sz="0" w:space="0" w:color="auto"/>
                                        <w:bottom w:val="none" w:sz="0" w:space="0" w:color="auto"/>
                                        <w:right w:val="none" w:sz="0" w:space="0" w:color="auto"/>
                                      </w:divBdr>
                                    </w:div>
                                    <w:div w:id="1051883268">
                                      <w:marLeft w:val="0"/>
                                      <w:marRight w:val="0"/>
                                      <w:marTop w:val="0"/>
                                      <w:marBottom w:val="0"/>
                                      <w:divBdr>
                                        <w:top w:val="none" w:sz="0" w:space="0" w:color="auto"/>
                                        <w:left w:val="none" w:sz="0" w:space="0" w:color="auto"/>
                                        <w:bottom w:val="none" w:sz="0" w:space="0" w:color="auto"/>
                                        <w:right w:val="none" w:sz="0" w:space="0" w:color="auto"/>
                                      </w:divBdr>
                                    </w:div>
                                    <w:div w:id="1120102443">
                                      <w:marLeft w:val="0"/>
                                      <w:marRight w:val="0"/>
                                      <w:marTop w:val="0"/>
                                      <w:marBottom w:val="0"/>
                                      <w:divBdr>
                                        <w:top w:val="none" w:sz="0" w:space="0" w:color="auto"/>
                                        <w:left w:val="none" w:sz="0" w:space="0" w:color="auto"/>
                                        <w:bottom w:val="none" w:sz="0" w:space="0" w:color="auto"/>
                                        <w:right w:val="none" w:sz="0" w:space="0" w:color="auto"/>
                                      </w:divBdr>
                                    </w:div>
                                    <w:div w:id="1127625976">
                                      <w:marLeft w:val="0"/>
                                      <w:marRight w:val="0"/>
                                      <w:marTop w:val="0"/>
                                      <w:marBottom w:val="0"/>
                                      <w:divBdr>
                                        <w:top w:val="none" w:sz="0" w:space="0" w:color="auto"/>
                                        <w:left w:val="none" w:sz="0" w:space="0" w:color="auto"/>
                                        <w:bottom w:val="none" w:sz="0" w:space="0" w:color="auto"/>
                                        <w:right w:val="none" w:sz="0" w:space="0" w:color="auto"/>
                                      </w:divBdr>
                                    </w:div>
                                    <w:div w:id="1148546905">
                                      <w:marLeft w:val="0"/>
                                      <w:marRight w:val="0"/>
                                      <w:marTop w:val="0"/>
                                      <w:marBottom w:val="0"/>
                                      <w:divBdr>
                                        <w:top w:val="none" w:sz="0" w:space="0" w:color="auto"/>
                                        <w:left w:val="none" w:sz="0" w:space="0" w:color="auto"/>
                                        <w:bottom w:val="none" w:sz="0" w:space="0" w:color="auto"/>
                                        <w:right w:val="none" w:sz="0" w:space="0" w:color="auto"/>
                                      </w:divBdr>
                                    </w:div>
                                    <w:div w:id="1153790716">
                                      <w:marLeft w:val="0"/>
                                      <w:marRight w:val="0"/>
                                      <w:marTop w:val="0"/>
                                      <w:marBottom w:val="0"/>
                                      <w:divBdr>
                                        <w:top w:val="none" w:sz="0" w:space="0" w:color="auto"/>
                                        <w:left w:val="none" w:sz="0" w:space="0" w:color="auto"/>
                                        <w:bottom w:val="none" w:sz="0" w:space="0" w:color="auto"/>
                                        <w:right w:val="none" w:sz="0" w:space="0" w:color="auto"/>
                                      </w:divBdr>
                                    </w:div>
                                    <w:div w:id="1380012515">
                                      <w:marLeft w:val="0"/>
                                      <w:marRight w:val="0"/>
                                      <w:marTop w:val="0"/>
                                      <w:marBottom w:val="0"/>
                                      <w:divBdr>
                                        <w:top w:val="none" w:sz="0" w:space="0" w:color="auto"/>
                                        <w:left w:val="none" w:sz="0" w:space="0" w:color="auto"/>
                                        <w:bottom w:val="none" w:sz="0" w:space="0" w:color="auto"/>
                                        <w:right w:val="none" w:sz="0" w:space="0" w:color="auto"/>
                                      </w:divBdr>
                                    </w:div>
                                    <w:div w:id="1383366449">
                                      <w:marLeft w:val="0"/>
                                      <w:marRight w:val="0"/>
                                      <w:marTop w:val="0"/>
                                      <w:marBottom w:val="0"/>
                                      <w:divBdr>
                                        <w:top w:val="none" w:sz="0" w:space="0" w:color="auto"/>
                                        <w:left w:val="none" w:sz="0" w:space="0" w:color="auto"/>
                                        <w:bottom w:val="none" w:sz="0" w:space="0" w:color="auto"/>
                                        <w:right w:val="none" w:sz="0" w:space="0" w:color="auto"/>
                                      </w:divBdr>
                                    </w:div>
                                    <w:div w:id="1454251083">
                                      <w:marLeft w:val="0"/>
                                      <w:marRight w:val="0"/>
                                      <w:marTop w:val="0"/>
                                      <w:marBottom w:val="0"/>
                                      <w:divBdr>
                                        <w:top w:val="none" w:sz="0" w:space="0" w:color="auto"/>
                                        <w:left w:val="none" w:sz="0" w:space="0" w:color="auto"/>
                                        <w:bottom w:val="none" w:sz="0" w:space="0" w:color="auto"/>
                                        <w:right w:val="none" w:sz="0" w:space="0" w:color="auto"/>
                                      </w:divBdr>
                                    </w:div>
                                    <w:div w:id="1507787424">
                                      <w:marLeft w:val="0"/>
                                      <w:marRight w:val="0"/>
                                      <w:marTop w:val="0"/>
                                      <w:marBottom w:val="0"/>
                                      <w:divBdr>
                                        <w:top w:val="none" w:sz="0" w:space="0" w:color="auto"/>
                                        <w:left w:val="none" w:sz="0" w:space="0" w:color="auto"/>
                                        <w:bottom w:val="none" w:sz="0" w:space="0" w:color="auto"/>
                                        <w:right w:val="none" w:sz="0" w:space="0" w:color="auto"/>
                                      </w:divBdr>
                                    </w:div>
                                    <w:div w:id="1522620168">
                                      <w:marLeft w:val="0"/>
                                      <w:marRight w:val="0"/>
                                      <w:marTop w:val="0"/>
                                      <w:marBottom w:val="0"/>
                                      <w:divBdr>
                                        <w:top w:val="none" w:sz="0" w:space="0" w:color="auto"/>
                                        <w:left w:val="none" w:sz="0" w:space="0" w:color="auto"/>
                                        <w:bottom w:val="none" w:sz="0" w:space="0" w:color="auto"/>
                                        <w:right w:val="none" w:sz="0" w:space="0" w:color="auto"/>
                                      </w:divBdr>
                                    </w:div>
                                    <w:div w:id="1539590680">
                                      <w:marLeft w:val="0"/>
                                      <w:marRight w:val="0"/>
                                      <w:marTop w:val="0"/>
                                      <w:marBottom w:val="0"/>
                                      <w:divBdr>
                                        <w:top w:val="none" w:sz="0" w:space="0" w:color="auto"/>
                                        <w:left w:val="none" w:sz="0" w:space="0" w:color="auto"/>
                                        <w:bottom w:val="none" w:sz="0" w:space="0" w:color="auto"/>
                                        <w:right w:val="none" w:sz="0" w:space="0" w:color="auto"/>
                                      </w:divBdr>
                                    </w:div>
                                    <w:div w:id="1555580452">
                                      <w:marLeft w:val="0"/>
                                      <w:marRight w:val="0"/>
                                      <w:marTop w:val="0"/>
                                      <w:marBottom w:val="0"/>
                                      <w:divBdr>
                                        <w:top w:val="none" w:sz="0" w:space="0" w:color="auto"/>
                                        <w:left w:val="none" w:sz="0" w:space="0" w:color="auto"/>
                                        <w:bottom w:val="none" w:sz="0" w:space="0" w:color="auto"/>
                                        <w:right w:val="none" w:sz="0" w:space="0" w:color="auto"/>
                                      </w:divBdr>
                                    </w:div>
                                    <w:div w:id="1610354851">
                                      <w:marLeft w:val="0"/>
                                      <w:marRight w:val="0"/>
                                      <w:marTop w:val="0"/>
                                      <w:marBottom w:val="0"/>
                                      <w:divBdr>
                                        <w:top w:val="none" w:sz="0" w:space="0" w:color="auto"/>
                                        <w:left w:val="none" w:sz="0" w:space="0" w:color="auto"/>
                                        <w:bottom w:val="none" w:sz="0" w:space="0" w:color="auto"/>
                                        <w:right w:val="none" w:sz="0" w:space="0" w:color="auto"/>
                                      </w:divBdr>
                                    </w:div>
                                    <w:div w:id="1611932818">
                                      <w:marLeft w:val="0"/>
                                      <w:marRight w:val="0"/>
                                      <w:marTop w:val="0"/>
                                      <w:marBottom w:val="0"/>
                                      <w:divBdr>
                                        <w:top w:val="none" w:sz="0" w:space="0" w:color="auto"/>
                                        <w:left w:val="none" w:sz="0" w:space="0" w:color="auto"/>
                                        <w:bottom w:val="none" w:sz="0" w:space="0" w:color="auto"/>
                                        <w:right w:val="none" w:sz="0" w:space="0" w:color="auto"/>
                                      </w:divBdr>
                                    </w:div>
                                    <w:div w:id="1630555141">
                                      <w:marLeft w:val="0"/>
                                      <w:marRight w:val="0"/>
                                      <w:marTop w:val="0"/>
                                      <w:marBottom w:val="0"/>
                                      <w:divBdr>
                                        <w:top w:val="none" w:sz="0" w:space="0" w:color="auto"/>
                                        <w:left w:val="none" w:sz="0" w:space="0" w:color="auto"/>
                                        <w:bottom w:val="none" w:sz="0" w:space="0" w:color="auto"/>
                                        <w:right w:val="none" w:sz="0" w:space="0" w:color="auto"/>
                                      </w:divBdr>
                                    </w:div>
                                    <w:div w:id="1642156223">
                                      <w:marLeft w:val="0"/>
                                      <w:marRight w:val="0"/>
                                      <w:marTop w:val="0"/>
                                      <w:marBottom w:val="0"/>
                                      <w:divBdr>
                                        <w:top w:val="none" w:sz="0" w:space="0" w:color="auto"/>
                                        <w:left w:val="none" w:sz="0" w:space="0" w:color="auto"/>
                                        <w:bottom w:val="none" w:sz="0" w:space="0" w:color="auto"/>
                                        <w:right w:val="none" w:sz="0" w:space="0" w:color="auto"/>
                                      </w:divBdr>
                                    </w:div>
                                    <w:div w:id="1648971695">
                                      <w:marLeft w:val="0"/>
                                      <w:marRight w:val="0"/>
                                      <w:marTop w:val="0"/>
                                      <w:marBottom w:val="0"/>
                                      <w:divBdr>
                                        <w:top w:val="none" w:sz="0" w:space="0" w:color="auto"/>
                                        <w:left w:val="none" w:sz="0" w:space="0" w:color="auto"/>
                                        <w:bottom w:val="none" w:sz="0" w:space="0" w:color="auto"/>
                                        <w:right w:val="none" w:sz="0" w:space="0" w:color="auto"/>
                                      </w:divBdr>
                                    </w:div>
                                    <w:div w:id="1680695730">
                                      <w:marLeft w:val="0"/>
                                      <w:marRight w:val="0"/>
                                      <w:marTop w:val="0"/>
                                      <w:marBottom w:val="0"/>
                                      <w:divBdr>
                                        <w:top w:val="none" w:sz="0" w:space="0" w:color="auto"/>
                                        <w:left w:val="none" w:sz="0" w:space="0" w:color="auto"/>
                                        <w:bottom w:val="none" w:sz="0" w:space="0" w:color="auto"/>
                                        <w:right w:val="none" w:sz="0" w:space="0" w:color="auto"/>
                                      </w:divBdr>
                                    </w:div>
                                    <w:div w:id="1693266162">
                                      <w:marLeft w:val="0"/>
                                      <w:marRight w:val="0"/>
                                      <w:marTop w:val="0"/>
                                      <w:marBottom w:val="0"/>
                                      <w:divBdr>
                                        <w:top w:val="none" w:sz="0" w:space="0" w:color="auto"/>
                                        <w:left w:val="none" w:sz="0" w:space="0" w:color="auto"/>
                                        <w:bottom w:val="none" w:sz="0" w:space="0" w:color="auto"/>
                                        <w:right w:val="none" w:sz="0" w:space="0" w:color="auto"/>
                                      </w:divBdr>
                                    </w:div>
                                    <w:div w:id="1707565658">
                                      <w:marLeft w:val="0"/>
                                      <w:marRight w:val="0"/>
                                      <w:marTop w:val="0"/>
                                      <w:marBottom w:val="0"/>
                                      <w:divBdr>
                                        <w:top w:val="none" w:sz="0" w:space="0" w:color="auto"/>
                                        <w:left w:val="none" w:sz="0" w:space="0" w:color="auto"/>
                                        <w:bottom w:val="none" w:sz="0" w:space="0" w:color="auto"/>
                                        <w:right w:val="none" w:sz="0" w:space="0" w:color="auto"/>
                                      </w:divBdr>
                                    </w:div>
                                    <w:div w:id="1726835439">
                                      <w:marLeft w:val="0"/>
                                      <w:marRight w:val="0"/>
                                      <w:marTop w:val="0"/>
                                      <w:marBottom w:val="0"/>
                                      <w:divBdr>
                                        <w:top w:val="none" w:sz="0" w:space="0" w:color="auto"/>
                                        <w:left w:val="none" w:sz="0" w:space="0" w:color="auto"/>
                                        <w:bottom w:val="none" w:sz="0" w:space="0" w:color="auto"/>
                                        <w:right w:val="none" w:sz="0" w:space="0" w:color="auto"/>
                                      </w:divBdr>
                                    </w:div>
                                    <w:div w:id="1813668439">
                                      <w:marLeft w:val="0"/>
                                      <w:marRight w:val="0"/>
                                      <w:marTop w:val="0"/>
                                      <w:marBottom w:val="0"/>
                                      <w:divBdr>
                                        <w:top w:val="none" w:sz="0" w:space="0" w:color="auto"/>
                                        <w:left w:val="none" w:sz="0" w:space="0" w:color="auto"/>
                                        <w:bottom w:val="none" w:sz="0" w:space="0" w:color="auto"/>
                                        <w:right w:val="none" w:sz="0" w:space="0" w:color="auto"/>
                                      </w:divBdr>
                                    </w:div>
                                    <w:div w:id="1838380879">
                                      <w:marLeft w:val="0"/>
                                      <w:marRight w:val="0"/>
                                      <w:marTop w:val="0"/>
                                      <w:marBottom w:val="0"/>
                                      <w:divBdr>
                                        <w:top w:val="none" w:sz="0" w:space="0" w:color="auto"/>
                                        <w:left w:val="none" w:sz="0" w:space="0" w:color="auto"/>
                                        <w:bottom w:val="none" w:sz="0" w:space="0" w:color="auto"/>
                                        <w:right w:val="none" w:sz="0" w:space="0" w:color="auto"/>
                                      </w:divBdr>
                                    </w:div>
                                    <w:div w:id="1891645086">
                                      <w:marLeft w:val="0"/>
                                      <w:marRight w:val="0"/>
                                      <w:marTop w:val="0"/>
                                      <w:marBottom w:val="0"/>
                                      <w:divBdr>
                                        <w:top w:val="none" w:sz="0" w:space="0" w:color="auto"/>
                                        <w:left w:val="none" w:sz="0" w:space="0" w:color="auto"/>
                                        <w:bottom w:val="none" w:sz="0" w:space="0" w:color="auto"/>
                                        <w:right w:val="none" w:sz="0" w:space="0" w:color="auto"/>
                                      </w:divBdr>
                                    </w:div>
                                    <w:div w:id="1895118847">
                                      <w:marLeft w:val="0"/>
                                      <w:marRight w:val="0"/>
                                      <w:marTop w:val="0"/>
                                      <w:marBottom w:val="0"/>
                                      <w:divBdr>
                                        <w:top w:val="none" w:sz="0" w:space="0" w:color="auto"/>
                                        <w:left w:val="none" w:sz="0" w:space="0" w:color="auto"/>
                                        <w:bottom w:val="none" w:sz="0" w:space="0" w:color="auto"/>
                                        <w:right w:val="none" w:sz="0" w:space="0" w:color="auto"/>
                                      </w:divBdr>
                                    </w:div>
                                    <w:div w:id="1998604141">
                                      <w:marLeft w:val="0"/>
                                      <w:marRight w:val="0"/>
                                      <w:marTop w:val="0"/>
                                      <w:marBottom w:val="0"/>
                                      <w:divBdr>
                                        <w:top w:val="none" w:sz="0" w:space="0" w:color="auto"/>
                                        <w:left w:val="none" w:sz="0" w:space="0" w:color="auto"/>
                                        <w:bottom w:val="none" w:sz="0" w:space="0" w:color="auto"/>
                                        <w:right w:val="none" w:sz="0" w:space="0" w:color="auto"/>
                                      </w:divBdr>
                                    </w:div>
                                    <w:div w:id="20176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20878">
                      <w:marLeft w:val="0"/>
                      <w:marRight w:val="0"/>
                      <w:marTop w:val="0"/>
                      <w:marBottom w:val="0"/>
                      <w:divBdr>
                        <w:top w:val="none" w:sz="0" w:space="0" w:color="auto"/>
                        <w:left w:val="none" w:sz="0" w:space="0" w:color="auto"/>
                        <w:bottom w:val="none" w:sz="0" w:space="0" w:color="auto"/>
                        <w:right w:val="none" w:sz="0" w:space="0" w:color="auto"/>
                      </w:divBdr>
                      <w:divsChild>
                        <w:div w:id="1417245403">
                          <w:marLeft w:val="0"/>
                          <w:marRight w:val="0"/>
                          <w:marTop w:val="0"/>
                          <w:marBottom w:val="0"/>
                          <w:divBdr>
                            <w:top w:val="none" w:sz="0" w:space="0" w:color="auto"/>
                            <w:left w:val="none" w:sz="0" w:space="0" w:color="auto"/>
                            <w:bottom w:val="none" w:sz="0" w:space="0" w:color="auto"/>
                            <w:right w:val="none" w:sz="0" w:space="0" w:color="auto"/>
                          </w:divBdr>
                          <w:divsChild>
                            <w:div w:id="1116947917">
                              <w:marLeft w:val="0"/>
                              <w:marRight w:val="0"/>
                              <w:marTop w:val="0"/>
                              <w:marBottom w:val="0"/>
                              <w:divBdr>
                                <w:top w:val="none" w:sz="0" w:space="0" w:color="auto"/>
                                <w:left w:val="none" w:sz="0" w:space="0" w:color="auto"/>
                                <w:bottom w:val="none" w:sz="0" w:space="0" w:color="auto"/>
                                <w:right w:val="none" w:sz="0" w:space="0" w:color="auto"/>
                              </w:divBdr>
                            </w:div>
                          </w:divsChild>
                        </w:div>
                        <w:div w:id="2110853610">
                          <w:marLeft w:val="0"/>
                          <w:marRight w:val="0"/>
                          <w:marTop w:val="0"/>
                          <w:marBottom w:val="0"/>
                          <w:divBdr>
                            <w:top w:val="none" w:sz="0" w:space="0" w:color="auto"/>
                            <w:left w:val="none" w:sz="0" w:space="0" w:color="auto"/>
                            <w:bottom w:val="none" w:sz="0" w:space="0" w:color="auto"/>
                            <w:right w:val="none" w:sz="0" w:space="0" w:color="auto"/>
                          </w:divBdr>
                        </w:div>
                      </w:divsChild>
                    </w:div>
                    <w:div w:id="2012878115">
                      <w:marLeft w:val="0"/>
                      <w:marRight w:val="0"/>
                      <w:marTop w:val="0"/>
                      <w:marBottom w:val="0"/>
                      <w:divBdr>
                        <w:top w:val="none" w:sz="0" w:space="0" w:color="auto"/>
                        <w:left w:val="none" w:sz="0" w:space="0" w:color="auto"/>
                        <w:bottom w:val="none" w:sz="0" w:space="0" w:color="auto"/>
                        <w:right w:val="none" w:sz="0" w:space="0" w:color="auto"/>
                      </w:divBdr>
                      <w:divsChild>
                        <w:div w:id="122309165">
                          <w:marLeft w:val="0"/>
                          <w:marRight w:val="0"/>
                          <w:marTop w:val="0"/>
                          <w:marBottom w:val="0"/>
                          <w:divBdr>
                            <w:top w:val="none" w:sz="0" w:space="0" w:color="auto"/>
                            <w:left w:val="none" w:sz="0" w:space="0" w:color="auto"/>
                            <w:bottom w:val="none" w:sz="0" w:space="0" w:color="auto"/>
                            <w:right w:val="none" w:sz="0" w:space="0" w:color="auto"/>
                          </w:divBdr>
                          <w:divsChild>
                            <w:div w:id="868685082">
                              <w:marLeft w:val="0"/>
                              <w:marRight w:val="0"/>
                              <w:marTop w:val="0"/>
                              <w:marBottom w:val="0"/>
                              <w:divBdr>
                                <w:top w:val="none" w:sz="0" w:space="0" w:color="auto"/>
                                <w:left w:val="none" w:sz="0" w:space="0" w:color="auto"/>
                                <w:bottom w:val="none" w:sz="0" w:space="0" w:color="auto"/>
                                <w:right w:val="none" w:sz="0" w:space="0" w:color="auto"/>
                              </w:divBdr>
                            </w:div>
                          </w:divsChild>
                        </w:div>
                        <w:div w:id="257367976">
                          <w:marLeft w:val="0"/>
                          <w:marRight w:val="0"/>
                          <w:marTop w:val="0"/>
                          <w:marBottom w:val="0"/>
                          <w:divBdr>
                            <w:top w:val="none" w:sz="0" w:space="0" w:color="auto"/>
                            <w:left w:val="none" w:sz="0" w:space="0" w:color="auto"/>
                            <w:bottom w:val="none" w:sz="0" w:space="0" w:color="auto"/>
                            <w:right w:val="none" w:sz="0" w:space="0" w:color="auto"/>
                          </w:divBdr>
                        </w:div>
                        <w:div w:id="572853166">
                          <w:marLeft w:val="0"/>
                          <w:marRight w:val="0"/>
                          <w:marTop w:val="0"/>
                          <w:marBottom w:val="0"/>
                          <w:divBdr>
                            <w:top w:val="none" w:sz="0" w:space="0" w:color="auto"/>
                            <w:left w:val="none" w:sz="0" w:space="0" w:color="auto"/>
                            <w:bottom w:val="none" w:sz="0" w:space="0" w:color="auto"/>
                            <w:right w:val="none" w:sz="0" w:space="0" w:color="auto"/>
                          </w:divBdr>
                          <w:divsChild>
                            <w:div w:id="260188504">
                              <w:marLeft w:val="0"/>
                              <w:marRight w:val="0"/>
                              <w:marTop w:val="0"/>
                              <w:marBottom w:val="0"/>
                              <w:divBdr>
                                <w:top w:val="none" w:sz="0" w:space="0" w:color="auto"/>
                                <w:left w:val="none" w:sz="0" w:space="0" w:color="auto"/>
                                <w:bottom w:val="none" w:sz="0" w:space="0" w:color="auto"/>
                                <w:right w:val="none" w:sz="0" w:space="0" w:color="auto"/>
                              </w:divBdr>
                            </w:div>
                          </w:divsChild>
                        </w:div>
                        <w:div w:id="1003168531">
                          <w:marLeft w:val="0"/>
                          <w:marRight w:val="0"/>
                          <w:marTop w:val="0"/>
                          <w:marBottom w:val="0"/>
                          <w:divBdr>
                            <w:top w:val="none" w:sz="0" w:space="0" w:color="auto"/>
                            <w:left w:val="none" w:sz="0" w:space="0" w:color="auto"/>
                            <w:bottom w:val="none" w:sz="0" w:space="0" w:color="auto"/>
                            <w:right w:val="none" w:sz="0" w:space="0" w:color="auto"/>
                          </w:divBdr>
                          <w:divsChild>
                            <w:div w:id="1057434178">
                              <w:marLeft w:val="0"/>
                              <w:marRight w:val="0"/>
                              <w:marTop w:val="0"/>
                              <w:marBottom w:val="0"/>
                              <w:divBdr>
                                <w:top w:val="none" w:sz="0" w:space="0" w:color="auto"/>
                                <w:left w:val="none" w:sz="0" w:space="0" w:color="auto"/>
                                <w:bottom w:val="none" w:sz="0" w:space="0" w:color="auto"/>
                                <w:right w:val="none" w:sz="0" w:space="0" w:color="auto"/>
                              </w:divBdr>
                            </w:div>
                          </w:divsChild>
                        </w:div>
                        <w:div w:id="1992130267">
                          <w:marLeft w:val="0"/>
                          <w:marRight w:val="0"/>
                          <w:marTop w:val="0"/>
                          <w:marBottom w:val="0"/>
                          <w:divBdr>
                            <w:top w:val="none" w:sz="0" w:space="0" w:color="auto"/>
                            <w:left w:val="none" w:sz="0" w:space="0" w:color="auto"/>
                            <w:bottom w:val="none" w:sz="0" w:space="0" w:color="auto"/>
                            <w:right w:val="none" w:sz="0" w:space="0" w:color="auto"/>
                          </w:divBdr>
                          <w:divsChild>
                            <w:div w:id="1628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078">
                      <w:marLeft w:val="0"/>
                      <w:marRight w:val="0"/>
                      <w:marTop w:val="0"/>
                      <w:marBottom w:val="0"/>
                      <w:divBdr>
                        <w:top w:val="none" w:sz="0" w:space="0" w:color="auto"/>
                        <w:left w:val="none" w:sz="0" w:space="0" w:color="auto"/>
                        <w:bottom w:val="none" w:sz="0" w:space="0" w:color="auto"/>
                        <w:right w:val="none" w:sz="0" w:space="0" w:color="auto"/>
                      </w:divBdr>
                      <w:divsChild>
                        <w:div w:id="1527714674">
                          <w:marLeft w:val="0"/>
                          <w:marRight w:val="0"/>
                          <w:marTop w:val="0"/>
                          <w:marBottom w:val="0"/>
                          <w:divBdr>
                            <w:top w:val="none" w:sz="0" w:space="0" w:color="auto"/>
                            <w:left w:val="none" w:sz="0" w:space="0" w:color="auto"/>
                            <w:bottom w:val="none" w:sz="0" w:space="0" w:color="auto"/>
                            <w:right w:val="none" w:sz="0" w:space="0" w:color="auto"/>
                          </w:divBdr>
                          <w:divsChild>
                            <w:div w:id="1918906070">
                              <w:marLeft w:val="0"/>
                              <w:marRight w:val="0"/>
                              <w:marTop w:val="0"/>
                              <w:marBottom w:val="0"/>
                              <w:divBdr>
                                <w:top w:val="none" w:sz="0" w:space="0" w:color="auto"/>
                                <w:left w:val="none" w:sz="0" w:space="0" w:color="auto"/>
                                <w:bottom w:val="none" w:sz="0" w:space="0" w:color="auto"/>
                                <w:right w:val="none" w:sz="0" w:space="0" w:color="auto"/>
                              </w:divBdr>
                              <w:divsChild>
                                <w:div w:id="124588264">
                                  <w:marLeft w:val="0"/>
                                  <w:marRight w:val="0"/>
                                  <w:marTop w:val="0"/>
                                  <w:marBottom w:val="0"/>
                                  <w:divBdr>
                                    <w:top w:val="none" w:sz="0" w:space="0" w:color="auto"/>
                                    <w:left w:val="none" w:sz="0" w:space="0" w:color="auto"/>
                                    <w:bottom w:val="none" w:sz="0" w:space="0" w:color="auto"/>
                                    <w:right w:val="none" w:sz="0" w:space="0" w:color="auto"/>
                                  </w:divBdr>
                                </w:div>
                                <w:div w:id="488447046">
                                  <w:marLeft w:val="0"/>
                                  <w:marRight w:val="0"/>
                                  <w:marTop w:val="0"/>
                                  <w:marBottom w:val="0"/>
                                  <w:divBdr>
                                    <w:top w:val="none" w:sz="0" w:space="0" w:color="auto"/>
                                    <w:left w:val="none" w:sz="0" w:space="0" w:color="auto"/>
                                    <w:bottom w:val="none" w:sz="0" w:space="0" w:color="auto"/>
                                    <w:right w:val="none" w:sz="0" w:space="0" w:color="auto"/>
                                  </w:divBdr>
                                </w:div>
                                <w:div w:id="834103615">
                                  <w:marLeft w:val="0"/>
                                  <w:marRight w:val="0"/>
                                  <w:marTop w:val="0"/>
                                  <w:marBottom w:val="0"/>
                                  <w:divBdr>
                                    <w:top w:val="none" w:sz="0" w:space="0" w:color="auto"/>
                                    <w:left w:val="none" w:sz="0" w:space="0" w:color="auto"/>
                                    <w:bottom w:val="none" w:sz="0" w:space="0" w:color="auto"/>
                                    <w:right w:val="none" w:sz="0" w:space="0" w:color="auto"/>
                                  </w:divBdr>
                                </w:div>
                                <w:div w:id="857625552">
                                  <w:marLeft w:val="0"/>
                                  <w:marRight w:val="0"/>
                                  <w:marTop w:val="0"/>
                                  <w:marBottom w:val="0"/>
                                  <w:divBdr>
                                    <w:top w:val="none" w:sz="0" w:space="0" w:color="auto"/>
                                    <w:left w:val="none" w:sz="0" w:space="0" w:color="auto"/>
                                    <w:bottom w:val="none" w:sz="0" w:space="0" w:color="auto"/>
                                    <w:right w:val="none" w:sz="0" w:space="0" w:color="auto"/>
                                  </w:divBdr>
                                </w:div>
                                <w:div w:id="914050930">
                                  <w:marLeft w:val="0"/>
                                  <w:marRight w:val="0"/>
                                  <w:marTop w:val="0"/>
                                  <w:marBottom w:val="0"/>
                                  <w:divBdr>
                                    <w:top w:val="none" w:sz="0" w:space="0" w:color="auto"/>
                                    <w:left w:val="none" w:sz="0" w:space="0" w:color="auto"/>
                                    <w:bottom w:val="none" w:sz="0" w:space="0" w:color="auto"/>
                                    <w:right w:val="none" w:sz="0" w:space="0" w:color="auto"/>
                                  </w:divBdr>
                                </w:div>
                                <w:div w:id="998844926">
                                  <w:marLeft w:val="0"/>
                                  <w:marRight w:val="0"/>
                                  <w:marTop w:val="0"/>
                                  <w:marBottom w:val="0"/>
                                  <w:divBdr>
                                    <w:top w:val="none" w:sz="0" w:space="0" w:color="auto"/>
                                    <w:left w:val="none" w:sz="0" w:space="0" w:color="auto"/>
                                    <w:bottom w:val="none" w:sz="0" w:space="0" w:color="auto"/>
                                    <w:right w:val="none" w:sz="0" w:space="0" w:color="auto"/>
                                  </w:divBdr>
                                </w:div>
                                <w:div w:id="1156722060">
                                  <w:marLeft w:val="0"/>
                                  <w:marRight w:val="0"/>
                                  <w:marTop w:val="0"/>
                                  <w:marBottom w:val="0"/>
                                  <w:divBdr>
                                    <w:top w:val="none" w:sz="0" w:space="0" w:color="auto"/>
                                    <w:left w:val="none" w:sz="0" w:space="0" w:color="auto"/>
                                    <w:bottom w:val="none" w:sz="0" w:space="0" w:color="auto"/>
                                    <w:right w:val="none" w:sz="0" w:space="0" w:color="auto"/>
                                  </w:divBdr>
                                </w:div>
                                <w:div w:id="1554076702">
                                  <w:marLeft w:val="0"/>
                                  <w:marRight w:val="0"/>
                                  <w:marTop w:val="0"/>
                                  <w:marBottom w:val="0"/>
                                  <w:divBdr>
                                    <w:top w:val="none" w:sz="0" w:space="0" w:color="auto"/>
                                    <w:left w:val="none" w:sz="0" w:space="0" w:color="auto"/>
                                    <w:bottom w:val="none" w:sz="0" w:space="0" w:color="auto"/>
                                    <w:right w:val="none" w:sz="0" w:space="0" w:color="auto"/>
                                  </w:divBdr>
                                </w:div>
                                <w:div w:id="1974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5936">
                  <w:marLeft w:val="0"/>
                  <w:marRight w:val="0"/>
                  <w:marTop w:val="0"/>
                  <w:marBottom w:val="0"/>
                  <w:divBdr>
                    <w:top w:val="none" w:sz="0" w:space="0" w:color="auto"/>
                    <w:left w:val="none" w:sz="0" w:space="0" w:color="auto"/>
                    <w:bottom w:val="none" w:sz="0" w:space="0" w:color="auto"/>
                    <w:right w:val="none" w:sz="0" w:space="0" w:color="auto"/>
                  </w:divBdr>
                  <w:divsChild>
                    <w:div w:id="696926487">
                      <w:marLeft w:val="0"/>
                      <w:marRight w:val="0"/>
                      <w:marTop w:val="0"/>
                      <w:marBottom w:val="0"/>
                      <w:divBdr>
                        <w:top w:val="none" w:sz="0" w:space="0" w:color="auto"/>
                        <w:left w:val="none" w:sz="0" w:space="0" w:color="auto"/>
                        <w:bottom w:val="none" w:sz="0" w:space="0" w:color="auto"/>
                        <w:right w:val="none" w:sz="0" w:space="0" w:color="auto"/>
                      </w:divBdr>
                      <w:divsChild>
                        <w:div w:id="481125030">
                          <w:marLeft w:val="0"/>
                          <w:marRight w:val="0"/>
                          <w:marTop w:val="0"/>
                          <w:marBottom w:val="0"/>
                          <w:divBdr>
                            <w:top w:val="none" w:sz="0" w:space="0" w:color="auto"/>
                            <w:left w:val="none" w:sz="0" w:space="0" w:color="auto"/>
                            <w:bottom w:val="none" w:sz="0" w:space="0" w:color="auto"/>
                            <w:right w:val="none" w:sz="0" w:space="0" w:color="auto"/>
                          </w:divBdr>
                          <w:divsChild>
                            <w:div w:id="334965100">
                              <w:marLeft w:val="0"/>
                              <w:marRight w:val="0"/>
                              <w:marTop w:val="0"/>
                              <w:marBottom w:val="0"/>
                              <w:divBdr>
                                <w:top w:val="none" w:sz="0" w:space="0" w:color="auto"/>
                                <w:left w:val="none" w:sz="0" w:space="0" w:color="auto"/>
                                <w:bottom w:val="none" w:sz="0" w:space="0" w:color="auto"/>
                                <w:right w:val="none" w:sz="0" w:space="0" w:color="auto"/>
                              </w:divBdr>
                              <w:divsChild>
                                <w:div w:id="953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9490">
              <w:marLeft w:val="0"/>
              <w:marRight w:val="0"/>
              <w:marTop w:val="0"/>
              <w:marBottom w:val="0"/>
              <w:divBdr>
                <w:top w:val="none" w:sz="0" w:space="0" w:color="auto"/>
                <w:left w:val="none" w:sz="0" w:space="0" w:color="auto"/>
                <w:bottom w:val="none" w:sz="0" w:space="0" w:color="auto"/>
                <w:right w:val="none" w:sz="0" w:space="0" w:color="auto"/>
              </w:divBdr>
              <w:divsChild>
                <w:div w:id="2022118318">
                  <w:marLeft w:val="0"/>
                  <w:marRight w:val="0"/>
                  <w:marTop w:val="0"/>
                  <w:marBottom w:val="0"/>
                  <w:divBdr>
                    <w:top w:val="none" w:sz="0" w:space="0" w:color="auto"/>
                    <w:left w:val="none" w:sz="0" w:space="0" w:color="auto"/>
                    <w:bottom w:val="none" w:sz="0" w:space="0" w:color="auto"/>
                    <w:right w:val="none" w:sz="0" w:space="0" w:color="auto"/>
                  </w:divBdr>
                  <w:divsChild>
                    <w:div w:id="411662885">
                      <w:marLeft w:val="0"/>
                      <w:marRight w:val="0"/>
                      <w:marTop w:val="0"/>
                      <w:marBottom w:val="0"/>
                      <w:divBdr>
                        <w:top w:val="none" w:sz="0" w:space="0" w:color="auto"/>
                        <w:left w:val="none" w:sz="0" w:space="0" w:color="auto"/>
                        <w:bottom w:val="none" w:sz="0" w:space="0" w:color="auto"/>
                        <w:right w:val="none" w:sz="0" w:space="0" w:color="auto"/>
                      </w:divBdr>
                      <w:divsChild>
                        <w:div w:id="8837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8433">
              <w:marLeft w:val="0"/>
              <w:marRight w:val="0"/>
              <w:marTop w:val="0"/>
              <w:marBottom w:val="0"/>
              <w:divBdr>
                <w:top w:val="none" w:sz="0" w:space="0" w:color="auto"/>
                <w:left w:val="none" w:sz="0" w:space="0" w:color="auto"/>
                <w:bottom w:val="none" w:sz="0" w:space="0" w:color="auto"/>
                <w:right w:val="none" w:sz="0" w:space="0" w:color="auto"/>
              </w:divBdr>
              <w:divsChild>
                <w:div w:id="656150432">
                  <w:marLeft w:val="0"/>
                  <w:marRight w:val="0"/>
                  <w:marTop w:val="0"/>
                  <w:marBottom w:val="0"/>
                  <w:divBdr>
                    <w:top w:val="none" w:sz="0" w:space="0" w:color="auto"/>
                    <w:left w:val="none" w:sz="0" w:space="0" w:color="auto"/>
                    <w:bottom w:val="none" w:sz="0" w:space="0" w:color="auto"/>
                    <w:right w:val="none" w:sz="0" w:space="0" w:color="auto"/>
                  </w:divBdr>
                  <w:divsChild>
                    <w:div w:id="1237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254">
              <w:marLeft w:val="0"/>
              <w:marRight w:val="0"/>
              <w:marTop w:val="0"/>
              <w:marBottom w:val="0"/>
              <w:divBdr>
                <w:top w:val="none" w:sz="0" w:space="0" w:color="auto"/>
                <w:left w:val="none" w:sz="0" w:space="0" w:color="auto"/>
                <w:bottom w:val="none" w:sz="0" w:space="0" w:color="auto"/>
                <w:right w:val="none" w:sz="0" w:space="0" w:color="auto"/>
              </w:divBdr>
              <w:divsChild>
                <w:div w:id="773937399">
                  <w:marLeft w:val="0"/>
                  <w:marRight w:val="0"/>
                  <w:marTop w:val="0"/>
                  <w:marBottom w:val="0"/>
                  <w:divBdr>
                    <w:top w:val="none" w:sz="0" w:space="0" w:color="auto"/>
                    <w:left w:val="none" w:sz="0" w:space="0" w:color="auto"/>
                    <w:bottom w:val="none" w:sz="0" w:space="0" w:color="auto"/>
                    <w:right w:val="none" w:sz="0" w:space="0" w:color="auto"/>
                  </w:divBdr>
                  <w:divsChild>
                    <w:div w:id="1435204644">
                      <w:marLeft w:val="0"/>
                      <w:marRight w:val="0"/>
                      <w:marTop w:val="0"/>
                      <w:marBottom w:val="0"/>
                      <w:divBdr>
                        <w:top w:val="none" w:sz="0" w:space="0" w:color="auto"/>
                        <w:left w:val="none" w:sz="0" w:space="0" w:color="auto"/>
                        <w:bottom w:val="none" w:sz="0" w:space="0" w:color="auto"/>
                        <w:right w:val="none" w:sz="0" w:space="0" w:color="auto"/>
                      </w:divBdr>
                      <w:divsChild>
                        <w:div w:id="50810798">
                          <w:marLeft w:val="0"/>
                          <w:marRight w:val="0"/>
                          <w:marTop w:val="0"/>
                          <w:marBottom w:val="0"/>
                          <w:divBdr>
                            <w:top w:val="none" w:sz="0" w:space="0" w:color="auto"/>
                            <w:left w:val="none" w:sz="0" w:space="0" w:color="auto"/>
                            <w:bottom w:val="none" w:sz="0" w:space="0" w:color="auto"/>
                            <w:right w:val="none" w:sz="0" w:space="0" w:color="auto"/>
                          </w:divBdr>
                        </w:div>
                        <w:div w:id="627006937">
                          <w:marLeft w:val="0"/>
                          <w:marRight w:val="0"/>
                          <w:marTop w:val="0"/>
                          <w:marBottom w:val="0"/>
                          <w:divBdr>
                            <w:top w:val="none" w:sz="0" w:space="0" w:color="auto"/>
                            <w:left w:val="none" w:sz="0" w:space="0" w:color="auto"/>
                            <w:bottom w:val="none" w:sz="0" w:space="0" w:color="auto"/>
                            <w:right w:val="none" w:sz="0" w:space="0" w:color="auto"/>
                          </w:divBdr>
                          <w:divsChild>
                            <w:div w:id="1304626541">
                              <w:marLeft w:val="0"/>
                              <w:marRight w:val="0"/>
                              <w:marTop w:val="0"/>
                              <w:marBottom w:val="0"/>
                              <w:divBdr>
                                <w:top w:val="none" w:sz="0" w:space="0" w:color="auto"/>
                                <w:left w:val="none" w:sz="0" w:space="0" w:color="auto"/>
                                <w:bottom w:val="none" w:sz="0" w:space="0" w:color="auto"/>
                                <w:right w:val="none" w:sz="0" w:space="0" w:color="auto"/>
                              </w:divBdr>
                              <w:divsChild>
                                <w:div w:id="266695033">
                                  <w:marLeft w:val="0"/>
                                  <w:marRight w:val="0"/>
                                  <w:marTop w:val="0"/>
                                  <w:marBottom w:val="0"/>
                                  <w:divBdr>
                                    <w:top w:val="none" w:sz="0" w:space="0" w:color="auto"/>
                                    <w:left w:val="none" w:sz="0" w:space="0" w:color="auto"/>
                                    <w:bottom w:val="none" w:sz="0" w:space="0" w:color="auto"/>
                                    <w:right w:val="none" w:sz="0" w:space="0" w:color="auto"/>
                                  </w:divBdr>
                                  <w:divsChild>
                                    <w:div w:id="16801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1339">
                      <w:marLeft w:val="0"/>
                      <w:marRight w:val="0"/>
                      <w:marTop w:val="0"/>
                      <w:marBottom w:val="0"/>
                      <w:divBdr>
                        <w:top w:val="none" w:sz="0" w:space="0" w:color="auto"/>
                        <w:left w:val="none" w:sz="0" w:space="0" w:color="auto"/>
                        <w:bottom w:val="none" w:sz="0" w:space="0" w:color="auto"/>
                        <w:right w:val="none" w:sz="0" w:space="0" w:color="auto"/>
                      </w:divBdr>
                      <w:divsChild>
                        <w:div w:id="133645670">
                          <w:marLeft w:val="0"/>
                          <w:marRight w:val="0"/>
                          <w:marTop w:val="0"/>
                          <w:marBottom w:val="0"/>
                          <w:divBdr>
                            <w:top w:val="none" w:sz="0" w:space="0" w:color="auto"/>
                            <w:left w:val="none" w:sz="0" w:space="0" w:color="auto"/>
                            <w:bottom w:val="none" w:sz="0" w:space="0" w:color="auto"/>
                            <w:right w:val="none" w:sz="0" w:space="0" w:color="auto"/>
                          </w:divBdr>
                          <w:divsChild>
                            <w:div w:id="428895523">
                              <w:marLeft w:val="0"/>
                              <w:marRight w:val="0"/>
                              <w:marTop w:val="0"/>
                              <w:marBottom w:val="0"/>
                              <w:divBdr>
                                <w:top w:val="none" w:sz="0" w:space="0" w:color="auto"/>
                                <w:left w:val="none" w:sz="0" w:space="0" w:color="auto"/>
                                <w:bottom w:val="none" w:sz="0" w:space="0" w:color="auto"/>
                                <w:right w:val="none" w:sz="0" w:space="0" w:color="auto"/>
                              </w:divBdr>
                            </w:div>
                            <w:div w:id="837307952">
                              <w:marLeft w:val="0"/>
                              <w:marRight w:val="0"/>
                              <w:marTop w:val="0"/>
                              <w:marBottom w:val="0"/>
                              <w:divBdr>
                                <w:top w:val="none" w:sz="0" w:space="0" w:color="auto"/>
                                <w:left w:val="none" w:sz="0" w:space="0" w:color="auto"/>
                                <w:bottom w:val="none" w:sz="0" w:space="0" w:color="auto"/>
                                <w:right w:val="none" w:sz="0" w:space="0" w:color="auto"/>
                              </w:divBdr>
                            </w:div>
                          </w:divsChild>
                        </w:div>
                        <w:div w:id="1440220849">
                          <w:marLeft w:val="0"/>
                          <w:marRight w:val="0"/>
                          <w:marTop w:val="0"/>
                          <w:marBottom w:val="0"/>
                          <w:divBdr>
                            <w:top w:val="none" w:sz="0" w:space="0" w:color="auto"/>
                            <w:left w:val="none" w:sz="0" w:space="0" w:color="auto"/>
                            <w:bottom w:val="none" w:sz="0" w:space="0" w:color="auto"/>
                            <w:right w:val="none" w:sz="0" w:space="0" w:color="auto"/>
                          </w:divBdr>
                          <w:divsChild>
                            <w:div w:id="558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2543">
              <w:marLeft w:val="0"/>
              <w:marRight w:val="0"/>
              <w:marTop w:val="0"/>
              <w:marBottom w:val="0"/>
              <w:divBdr>
                <w:top w:val="none" w:sz="0" w:space="0" w:color="auto"/>
                <w:left w:val="none" w:sz="0" w:space="0" w:color="auto"/>
                <w:bottom w:val="none" w:sz="0" w:space="0" w:color="auto"/>
                <w:right w:val="none" w:sz="0" w:space="0" w:color="auto"/>
              </w:divBdr>
              <w:divsChild>
                <w:div w:id="2070687350">
                  <w:marLeft w:val="0"/>
                  <w:marRight w:val="0"/>
                  <w:marTop w:val="0"/>
                  <w:marBottom w:val="0"/>
                  <w:divBdr>
                    <w:top w:val="none" w:sz="0" w:space="0" w:color="auto"/>
                    <w:left w:val="none" w:sz="0" w:space="0" w:color="auto"/>
                    <w:bottom w:val="none" w:sz="0" w:space="0" w:color="auto"/>
                    <w:right w:val="none" w:sz="0" w:space="0" w:color="auto"/>
                  </w:divBdr>
                  <w:divsChild>
                    <w:div w:id="607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7509">
      <w:bodyDiv w:val="1"/>
      <w:marLeft w:val="0"/>
      <w:marRight w:val="0"/>
      <w:marTop w:val="0"/>
      <w:marBottom w:val="0"/>
      <w:divBdr>
        <w:top w:val="none" w:sz="0" w:space="0" w:color="auto"/>
        <w:left w:val="none" w:sz="0" w:space="0" w:color="auto"/>
        <w:bottom w:val="none" w:sz="0" w:space="0" w:color="auto"/>
        <w:right w:val="none" w:sz="0" w:space="0" w:color="auto"/>
      </w:divBdr>
    </w:div>
    <w:div w:id="643704860">
      <w:bodyDiv w:val="1"/>
      <w:marLeft w:val="0"/>
      <w:marRight w:val="0"/>
      <w:marTop w:val="0"/>
      <w:marBottom w:val="0"/>
      <w:divBdr>
        <w:top w:val="none" w:sz="0" w:space="0" w:color="auto"/>
        <w:left w:val="none" w:sz="0" w:space="0" w:color="auto"/>
        <w:bottom w:val="none" w:sz="0" w:space="0" w:color="auto"/>
        <w:right w:val="none" w:sz="0" w:space="0" w:color="auto"/>
      </w:divBdr>
    </w:div>
    <w:div w:id="648169040">
      <w:bodyDiv w:val="1"/>
      <w:marLeft w:val="0"/>
      <w:marRight w:val="0"/>
      <w:marTop w:val="277"/>
      <w:marBottom w:val="0"/>
      <w:divBdr>
        <w:top w:val="none" w:sz="0" w:space="0" w:color="auto"/>
        <w:left w:val="none" w:sz="0" w:space="0" w:color="auto"/>
        <w:bottom w:val="none" w:sz="0" w:space="0" w:color="auto"/>
        <w:right w:val="none" w:sz="0" w:space="0" w:color="auto"/>
      </w:divBdr>
      <w:divsChild>
        <w:div w:id="981542549">
          <w:marLeft w:val="0"/>
          <w:marRight w:val="0"/>
          <w:marTop w:val="0"/>
          <w:marBottom w:val="0"/>
          <w:divBdr>
            <w:top w:val="none" w:sz="0" w:space="0" w:color="auto"/>
            <w:left w:val="none" w:sz="0" w:space="0" w:color="auto"/>
            <w:bottom w:val="none" w:sz="0" w:space="0" w:color="auto"/>
            <w:right w:val="none" w:sz="0" w:space="0" w:color="auto"/>
          </w:divBdr>
          <w:divsChild>
            <w:div w:id="770315450">
              <w:marLeft w:val="0"/>
              <w:marRight w:val="0"/>
              <w:marTop w:val="0"/>
              <w:marBottom w:val="0"/>
              <w:divBdr>
                <w:top w:val="none" w:sz="0" w:space="0" w:color="auto"/>
                <w:left w:val="none" w:sz="0" w:space="0" w:color="auto"/>
                <w:bottom w:val="none" w:sz="0" w:space="0" w:color="auto"/>
                <w:right w:val="none" w:sz="0" w:space="0" w:color="auto"/>
              </w:divBdr>
              <w:divsChild>
                <w:div w:id="1837375818">
                  <w:marLeft w:val="0"/>
                  <w:marRight w:val="0"/>
                  <w:marTop w:val="0"/>
                  <w:marBottom w:val="0"/>
                  <w:divBdr>
                    <w:top w:val="none" w:sz="0" w:space="0" w:color="auto"/>
                    <w:left w:val="none" w:sz="0" w:space="0" w:color="auto"/>
                    <w:bottom w:val="none" w:sz="0" w:space="0" w:color="auto"/>
                    <w:right w:val="none" w:sz="0" w:space="0" w:color="auto"/>
                  </w:divBdr>
                  <w:divsChild>
                    <w:div w:id="481702982">
                      <w:marLeft w:val="-150"/>
                      <w:marRight w:val="-150"/>
                      <w:marTop w:val="0"/>
                      <w:marBottom w:val="0"/>
                      <w:divBdr>
                        <w:top w:val="none" w:sz="0" w:space="0" w:color="auto"/>
                        <w:left w:val="none" w:sz="0" w:space="0" w:color="auto"/>
                        <w:bottom w:val="none" w:sz="0" w:space="0" w:color="auto"/>
                        <w:right w:val="none" w:sz="0" w:space="0" w:color="auto"/>
                      </w:divBdr>
                      <w:divsChild>
                        <w:div w:id="2044867438">
                          <w:marLeft w:val="0"/>
                          <w:marRight w:val="0"/>
                          <w:marTop w:val="0"/>
                          <w:marBottom w:val="0"/>
                          <w:divBdr>
                            <w:top w:val="none" w:sz="0" w:space="0" w:color="auto"/>
                            <w:left w:val="none" w:sz="0" w:space="0" w:color="auto"/>
                            <w:bottom w:val="none" w:sz="0" w:space="0" w:color="auto"/>
                            <w:right w:val="none" w:sz="0" w:space="0" w:color="auto"/>
                          </w:divBdr>
                          <w:divsChild>
                            <w:div w:id="1055855874">
                              <w:marLeft w:val="0"/>
                              <w:marRight w:val="0"/>
                              <w:marTop w:val="0"/>
                              <w:marBottom w:val="0"/>
                              <w:divBdr>
                                <w:top w:val="none" w:sz="0" w:space="0" w:color="auto"/>
                                <w:left w:val="none" w:sz="0" w:space="0" w:color="auto"/>
                                <w:bottom w:val="none" w:sz="0" w:space="0" w:color="auto"/>
                                <w:right w:val="none" w:sz="0" w:space="0" w:color="auto"/>
                              </w:divBdr>
                              <w:divsChild>
                                <w:div w:id="474028996">
                                  <w:marLeft w:val="0"/>
                                  <w:marRight w:val="0"/>
                                  <w:marTop w:val="0"/>
                                  <w:marBottom w:val="0"/>
                                  <w:divBdr>
                                    <w:top w:val="none" w:sz="0" w:space="0" w:color="auto"/>
                                    <w:left w:val="none" w:sz="0" w:space="0" w:color="auto"/>
                                    <w:bottom w:val="none" w:sz="0" w:space="0" w:color="auto"/>
                                    <w:right w:val="none" w:sz="0" w:space="0" w:color="auto"/>
                                  </w:divBdr>
                                  <w:divsChild>
                                    <w:div w:id="18331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553900">
      <w:bodyDiv w:val="1"/>
      <w:marLeft w:val="0"/>
      <w:marRight w:val="0"/>
      <w:marTop w:val="0"/>
      <w:marBottom w:val="0"/>
      <w:divBdr>
        <w:top w:val="none" w:sz="0" w:space="0" w:color="auto"/>
        <w:left w:val="none" w:sz="0" w:space="0" w:color="auto"/>
        <w:bottom w:val="none" w:sz="0" w:space="0" w:color="auto"/>
        <w:right w:val="none" w:sz="0" w:space="0" w:color="auto"/>
      </w:divBdr>
    </w:div>
    <w:div w:id="670062063">
      <w:bodyDiv w:val="1"/>
      <w:marLeft w:val="0"/>
      <w:marRight w:val="0"/>
      <w:marTop w:val="0"/>
      <w:marBottom w:val="0"/>
      <w:divBdr>
        <w:top w:val="none" w:sz="0" w:space="0" w:color="auto"/>
        <w:left w:val="none" w:sz="0" w:space="0" w:color="auto"/>
        <w:bottom w:val="none" w:sz="0" w:space="0" w:color="auto"/>
        <w:right w:val="none" w:sz="0" w:space="0" w:color="auto"/>
      </w:divBdr>
    </w:div>
    <w:div w:id="674309083">
      <w:bodyDiv w:val="1"/>
      <w:marLeft w:val="0"/>
      <w:marRight w:val="0"/>
      <w:marTop w:val="0"/>
      <w:marBottom w:val="0"/>
      <w:divBdr>
        <w:top w:val="none" w:sz="0" w:space="0" w:color="auto"/>
        <w:left w:val="none" w:sz="0" w:space="0" w:color="auto"/>
        <w:bottom w:val="none" w:sz="0" w:space="0" w:color="auto"/>
        <w:right w:val="none" w:sz="0" w:space="0" w:color="auto"/>
      </w:divBdr>
      <w:divsChild>
        <w:div w:id="620065467">
          <w:marLeft w:val="0"/>
          <w:marRight w:val="0"/>
          <w:marTop w:val="0"/>
          <w:marBottom w:val="0"/>
          <w:divBdr>
            <w:top w:val="none" w:sz="0" w:space="0" w:color="auto"/>
            <w:left w:val="none" w:sz="0" w:space="0" w:color="auto"/>
            <w:bottom w:val="none" w:sz="0" w:space="0" w:color="auto"/>
            <w:right w:val="none" w:sz="0" w:space="0" w:color="auto"/>
          </w:divBdr>
          <w:divsChild>
            <w:div w:id="1861158693">
              <w:marLeft w:val="0"/>
              <w:marRight w:val="0"/>
              <w:marTop w:val="0"/>
              <w:marBottom w:val="0"/>
              <w:divBdr>
                <w:top w:val="none" w:sz="0" w:space="0" w:color="auto"/>
                <w:left w:val="none" w:sz="0" w:space="0" w:color="auto"/>
                <w:bottom w:val="none" w:sz="0" w:space="0" w:color="auto"/>
                <w:right w:val="none" w:sz="0" w:space="0" w:color="auto"/>
              </w:divBdr>
              <w:divsChild>
                <w:div w:id="988175269">
                  <w:marLeft w:val="0"/>
                  <w:marRight w:val="0"/>
                  <w:marTop w:val="194"/>
                  <w:marBottom w:val="0"/>
                  <w:divBdr>
                    <w:top w:val="none" w:sz="0" w:space="0" w:color="auto"/>
                    <w:left w:val="none" w:sz="0" w:space="0" w:color="auto"/>
                    <w:bottom w:val="none" w:sz="0" w:space="0" w:color="auto"/>
                    <w:right w:val="none" w:sz="0" w:space="0" w:color="auto"/>
                  </w:divBdr>
                  <w:divsChild>
                    <w:div w:id="2015497158">
                      <w:marLeft w:val="0"/>
                      <w:marRight w:val="0"/>
                      <w:marTop w:val="0"/>
                      <w:marBottom w:val="0"/>
                      <w:divBdr>
                        <w:top w:val="none" w:sz="0" w:space="0" w:color="auto"/>
                        <w:left w:val="none" w:sz="0" w:space="0" w:color="auto"/>
                        <w:bottom w:val="none" w:sz="0" w:space="0" w:color="auto"/>
                        <w:right w:val="none" w:sz="0" w:space="0" w:color="auto"/>
                      </w:divBdr>
                      <w:divsChild>
                        <w:div w:id="517040102">
                          <w:marLeft w:val="0"/>
                          <w:marRight w:val="0"/>
                          <w:marTop w:val="0"/>
                          <w:marBottom w:val="0"/>
                          <w:divBdr>
                            <w:top w:val="none" w:sz="0" w:space="0" w:color="auto"/>
                            <w:left w:val="none" w:sz="0" w:space="0" w:color="auto"/>
                            <w:bottom w:val="none" w:sz="0" w:space="0" w:color="auto"/>
                            <w:right w:val="none" w:sz="0" w:space="0" w:color="auto"/>
                          </w:divBdr>
                          <w:divsChild>
                            <w:div w:id="49426379">
                              <w:marLeft w:val="0"/>
                              <w:marRight w:val="0"/>
                              <w:marTop w:val="0"/>
                              <w:marBottom w:val="0"/>
                              <w:divBdr>
                                <w:top w:val="none" w:sz="0" w:space="0" w:color="auto"/>
                                <w:left w:val="none" w:sz="0" w:space="0" w:color="auto"/>
                                <w:bottom w:val="none" w:sz="0" w:space="0" w:color="auto"/>
                                <w:right w:val="none" w:sz="0" w:space="0" w:color="auto"/>
                              </w:divBdr>
                              <w:divsChild>
                                <w:div w:id="748768245">
                                  <w:marLeft w:val="0"/>
                                  <w:marRight w:val="0"/>
                                  <w:marTop w:val="0"/>
                                  <w:marBottom w:val="0"/>
                                  <w:divBdr>
                                    <w:top w:val="none" w:sz="0" w:space="0" w:color="auto"/>
                                    <w:left w:val="none" w:sz="0" w:space="0" w:color="auto"/>
                                    <w:bottom w:val="none" w:sz="0" w:space="0" w:color="auto"/>
                                    <w:right w:val="none" w:sz="0" w:space="0" w:color="auto"/>
                                  </w:divBdr>
                                  <w:divsChild>
                                    <w:div w:id="873152578">
                                      <w:marLeft w:val="0"/>
                                      <w:marRight w:val="0"/>
                                      <w:marTop w:val="0"/>
                                      <w:marBottom w:val="0"/>
                                      <w:divBdr>
                                        <w:top w:val="none" w:sz="0" w:space="0" w:color="auto"/>
                                        <w:left w:val="none" w:sz="0" w:space="0" w:color="auto"/>
                                        <w:bottom w:val="none" w:sz="0" w:space="0" w:color="auto"/>
                                        <w:right w:val="none" w:sz="0" w:space="0" w:color="auto"/>
                                      </w:divBdr>
                                      <w:divsChild>
                                        <w:div w:id="2440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986772">
      <w:bodyDiv w:val="1"/>
      <w:marLeft w:val="0"/>
      <w:marRight w:val="0"/>
      <w:marTop w:val="0"/>
      <w:marBottom w:val="0"/>
      <w:divBdr>
        <w:top w:val="none" w:sz="0" w:space="0" w:color="auto"/>
        <w:left w:val="none" w:sz="0" w:space="0" w:color="auto"/>
        <w:bottom w:val="none" w:sz="0" w:space="0" w:color="auto"/>
        <w:right w:val="none" w:sz="0" w:space="0" w:color="auto"/>
      </w:divBdr>
      <w:divsChild>
        <w:div w:id="1018241551">
          <w:marLeft w:val="0"/>
          <w:marRight w:val="0"/>
          <w:marTop w:val="0"/>
          <w:marBottom w:val="0"/>
          <w:divBdr>
            <w:top w:val="none" w:sz="0" w:space="0" w:color="auto"/>
            <w:left w:val="none" w:sz="0" w:space="0" w:color="auto"/>
            <w:bottom w:val="none" w:sz="0" w:space="0" w:color="auto"/>
            <w:right w:val="none" w:sz="0" w:space="0" w:color="auto"/>
          </w:divBdr>
        </w:div>
        <w:div w:id="1848599313">
          <w:marLeft w:val="0"/>
          <w:marRight w:val="0"/>
          <w:marTop w:val="0"/>
          <w:marBottom w:val="0"/>
          <w:divBdr>
            <w:top w:val="none" w:sz="0" w:space="0" w:color="auto"/>
            <w:left w:val="none" w:sz="0" w:space="0" w:color="auto"/>
            <w:bottom w:val="none" w:sz="0" w:space="0" w:color="auto"/>
            <w:right w:val="none" w:sz="0" w:space="0" w:color="auto"/>
          </w:divBdr>
          <w:divsChild>
            <w:div w:id="430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511">
      <w:bodyDiv w:val="1"/>
      <w:marLeft w:val="0"/>
      <w:marRight w:val="0"/>
      <w:marTop w:val="0"/>
      <w:marBottom w:val="0"/>
      <w:divBdr>
        <w:top w:val="none" w:sz="0" w:space="0" w:color="auto"/>
        <w:left w:val="none" w:sz="0" w:space="0" w:color="auto"/>
        <w:bottom w:val="none" w:sz="0" w:space="0" w:color="auto"/>
        <w:right w:val="none" w:sz="0" w:space="0" w:color="auto"/>
      </w:divBdr>
    </w:div>
    <w:div w:id="711343475">
      <w:bodyDiv w:val="1"/>
      <w:marLeft w:val="0"/>
      <w:marRight w:val="0"/>
      <w:marTop w:val="0"/>
      <w:marBottom w:val="0"/>
      <w:divBdr>
        <w:top w:val="none" w:sz="0" w:space="0" w:color="auto"/>
        <w:left w:val="none" w:sz="0" w:space="0" w:color="auto"/>
        <w:bottom w:val="none" w:sz="0" w:space="0" w:color="auto"/>
        <w:right w:val="none" w:sz="0" w:space="0" w:color="auto"/>
      </w:divBdr>
    </w:div>
    <w:div w:id="723604732">
      <w:bodyDiv w:val="1"/>
      <w:marLeft w:val="0"/>
      <w:marRight w:val="0"/>
      <w:marTop w:val="0"/>
      <w:marBottom w:val="0"/>
      <w:divBdr>
        <w:top w:val="none" w:sz="0" w:space="0" w:color="auto"/>
        <w:left w:val="none" w:sz="0" w:space="0" w:color="auto"/>
        <w:bottom w:val="none" w:sz="0" w:space="0" w:color="auto"/>
        <w:right w:val="none" w:sz="0" w:space="0" w:color="auto"/>
      </w:divBdr>
      <w:divsChild>
        <w:div w:id="1749115295">
          <w:marLeft w:val="0"/>
          <w:marRight w:val="0"/>
          <w:marTop w:val="0"/>
          <w:marBottom w:val="0"/>
          <w:divBdr>
            <w:top w:val="none" w:sz="0" w:space="0" w:color="auto"/>
            <w:left w:val="none" w:sz="0" w:space="0" w:color="auto"/>
            <w:bottom w:val="none" w:sz="0" w:space="0" w:color="auto"/>
            <w:right w:val="none" w:sz="0" w:space="0" w:color="auto"/>
          </w:divBdr>
        </w:div>
      </w:divsChild>
    </w:div>
    <w:div w:id="731854372">
      <w:bodyDiv w:val="1"/>
      <w:marLeft w:val="0"/>
      <w:marRight w:val="0"/>
      <w:marTop w:val="0"/>
      <w:marBottom w:val="0"/>
      <w:divBdr>
        <w:top w:val="none" w:sz="0" w:space="0" w:color="auto"/>
        <w:left w:val="none" w:sz="0" w:space="0" w:color="auto"/>
        <w:bottom w:val="none" w:sz="0" w:space="0" w:color="auto"/>
        <w:right w:val="none" w:sz="0" w:space="0" w:color="auto"/>
      </w:divBdr>
      <w:divsChild>
        <w:div w:id="1752966288">
          <w:marLeft w:val="0"/>
          <w:marRight w:val="0"/>
          <w:marTop w:val="0"/>
          <w:marBottom w:val="0"/>
          <w:divBdr>
            <w:top w:val="none" w:sz="0" w:space="0" w:color="auto"/>
            <w:left w:val="none" w:sz="0" w:space="0" w:color="auto"/>
            <w:bottom w:val="none" w:sz="0" w:space="0" w:color="auto"/>
            <w:right w:val="none" w:sz="0" w:space="0" w:color="auto"/>
          </w:divBdr>
          <w:divsChild>
            <w:div w:id="1043672470">
              <w:marLeft w:val="0"/>
              <w:marRight w:val="0"/>
              <w:marTop w:val="0"/>
              <w:marBottom w:val="0"/>
              <w:divBdr>
                <w:top w:val="none" w:sz="0" w:space="0" w:color="auto"/>
                <w:left w:val="none" w:sz="0" w:space="0" w:color="auto"/>
                <w:bottom w:val="none" w:sz="0" w:space="0" w:color="auto"/>
                <w:right w:val="none" w:sz="0" w:space="0" w:color="auto"/>
              </w:divBdr>
              <w:divsChild>
                <w:div w:id="995570196">
                  <w:marLeft w:val="0"/>
                  <w:marRight w:val="0"/>
                  <w:marTop w:val="0"/>
                  <w:marBottom w:val="0"/>
                  <w:divBdr>
                    <w:top w:val="none" w:sz="0" w:space="0" w:color="auto"/>
                    <w:left w:val="none" w:sz="0" w:space="0" w:color="auto"/>
                    <w:bottom w:val="none" w:sz="0" w:space="0" w:color="auto"/>
                    <w:right w:val="none" w:sz="0" w:space="0" w:color="auto"/>
                  </w:divBdr>
                  <w:divsChild>
                    <w:div w:id="1203977799">
                      <w:marLeft w:val="0"/>
                      <w:marRight w:val="0"/>
                      <w:marTop w:val="0"/>
                      <w:marBottom w:val="0"/>
                      <w:divBdr>
                        <w:top w:val="none" w:sz="0" w:space="0" w:color="auto"/>
                        <w:left w:val="none" w:sz="0" w:space="0" w:color="auto"/>
                        <w:bottom w:val="none" w:sz="0" w:space="0" w:color="auto"/>
                        <w:right w:val="none" w:sz="0" w:space="0" w:color="auto"/>
                      </w:divBdr>
                      <w:divsChild>
                        <w:div w:id="2129160318">
                          <w:marLeft w:val="0"/>
                          <w:marRight w:val="0"/>
                          <w:marTop w:val="0"/>
                          <w:marBottom w:val="111"/>
                          <w:divBdr>
                            <w:top w:val="none" w:sz="0" w:space="0" w:color="auto"/>
                            <w:left w:val="none" w:sz="0" w:space="0" w:color="auto"/>
                            <w:bottom w:val="none" w:sz="0" w:space="0" w:color="auto"/>
                            <w:right w:val="none" w:sz="0" w:space="0" w:color="auto"/>
                          </w:divBdr>
                          <w:divsChild>
                            <w:div w:id="2087412426">
                              <w:marLeft w:val="0"/>
                              <w:marRight w:val="0"/>
                              <w:marTop w:val="0"/>
                              <w:marBottom w:val="0"/>
                              <w:divBdr>
                                <w:top w:val="none" w:sz="0" w:space="0" w:color="auto"/>
                                <w:left w:val="none" w:sz="0" w:space="0" w:color="auto"/>
                                <w:bottom w:val="none" w:sz="0" w:space="0" w:color="auto"/>
                                <w:right w:val="none" w:sz="0" w:space="0" w:color="auto"/>
                              </w:divBdr>
                              <w:divsChild>
                                <w:div w:id="1301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75057">
      <w:bodyDiv w:val="1"/>
      <w:marLeft w:val="0"/>
      <w:marRight w:val="0"/>
      <w:marTop w:val="0"/>
      <w:marBottom w:val="0"/>
      <w:divBdr>
        <w:top w:val="none" w:sz="0" w:space="0" w:color="auto"/>
        <w:left w:val="none" w:sz="0" w:space="0" w:color="auto"/>
        <w:bottom w:val="none" w:sz="0" w:space="0" w:color="auto"/>
        <w:right w:val="none" w:sz="0" w:space="0" w:color="auto"/>
      </w:divBdr>
      <w:divsChild>
        <w:div w:id="1387804026">
          <w:marLeft w:val="0"/>
          <w:marRight w:val="0"/>
          <w:marTop w:val="0"/>
          <w:marBottom w:val="0"/>
          <w:divBdr>
            <w:top w:val="none" w:sz="0" w:space="0" w:color="auto"/>
            <w:left w:val="none" w:sz="0" w:space="0" w:color="auto"/>
            <w:bottom w:val="none" w:sz="0" w:space="0" w:color="auto"/>
            <w:right w:val="none" w:sz="0" w:space="0" w:color="auto"/>
          </w:divBdr>
          <w:divsChild>
            <w:div w:id="1945263403">
              <w:marLeft w:val="0"/>
              <w:marRight w:val="0"/>
              <w:marTop w:val="0"/>
              <w:marBottom w:val="0"/>
              <w:divBdr>
                <w:top w:val="none" w:sz="0" w:space="0" w:color="auto"/>
                <w:left w:val="none" w:sz="0" w:space="0" w:color="auto"/>
                <w:bottom w:val="none" w:sz="0" w:space="0" w:color="auto"/>
                <w:right w:val="none" w:sz="0" w:space="0" w:color="auto"/>
              </w:divBdr>
              <w:divsChild>
                <w:div w:id="464004885">
                  <w:marLeft w:val="0"/>
                  <w:marRight w:val="0"/>
                  <w:marTop w:val="0"/>
                  <w:marBottom w:val="0"/>
                  <w:divBdr>
                    <w:top w:val="none" w:sz="0" w:space="0" w:color="auto"/>
                    <w:left w:val="none" w:sz="0" w:space="0" w:color="auto"/>
                    <w:bottom w:val="none" w:sz="0" w:space="0" w:color="auto"/>
                    <w:right w:val="none" w:sz="0" w:space="0" w:color="auto"/>
                  </w:divBdr>
                  <w:divsChild>
                    <w:div w:id="931015584">
                      <w:marLeft w:val="0"/>
                      <w:marRight w:val="0"/>
                      <w:marTop w:val="0"/>
                      <w:marBottom w:val="0"/>
                      <w:divBdr>
                        <w:top w:val="none" w:sz="0" w:space="0" w:color="auto"/>
                        <w:left w:val="none" w:sz="0" w:space="0" w:color="auto"/>
                        <w:bottom w:val="none" w:sz="0" w:space="0" w:color="auto"/>
                        <w:right w:val="none" w:sz="0" w:space="0" w:color="auto"/>
                      </w:divBdr>
                      <w:divsChild>
                        <w:div w:id="1372723870">
                          <w:marLeft w:val="0"/>
                          <w:marRight w:val="0"/>
                          <w:marTop w:val="0"/>
                          <w:marBottom w:val="0"/>
                          <w:divBdr>
                            <w:top w:val="none" w:sz="0" w:space="0" w:color="auto"/>
                            <w:left w:val="none" w:sz="0" w:space="0" w:color="auto"/>
                            <w:bottom w:val="none" w:sz="0" w:space="0" w:color="auto"/>
                            <w:right w:val="none" w:sz="0" w:space="0" w:color="auto"/>
                          </w:divBdr>
                          <w:divsChild>
                            <w:div w:id="66347958">
                              <w:marLeft w:val="0"/>
                              <w:marRight w:val="0"/>
                              <w:marTop w:val="0"/>
                              <w:marBottom w:val="0"/>
                              <w:divBdr>
                                <w:top w:val="none" w:sz="0" w:space="0" w:color="auto"/>
                                <w:left w:val="none" w:sz="0" w:space="0" w:color="auto"/>
                                <w:bottom w:val="none" w:sz="0" w:space="0" w:color="auto"/>
                                <w:right w:val="none" w:sz="0" w:space="0" w:color="auto"/>
                              </w:divBdr>
                              <w:divsChild>
                                <w:div w:id="14456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86344">
      <w:bodyDiv w:val="1"/>
      <w:marLeft w:val="0"/>
      <w:marRight w:val="0"/>
      <w:marTop w:val="0"/>
      <w:marBottom w:val="0"/>
      <w:divBdr>
        <w:top w:val="none" w:sz="0" w:space="0" w:color="auto"/>
        <w:left w:val="none" w:sz="0" w:space="0" w:color="auto"/>
        <w:bottom w:val="none" w:sz="0" w:space="0" w:color="auto"/>
        <w:right w:val="none" w:sz="0" w:space="0" w:color="auto"/>
      </w:divBdr>
      <w:divsChild>
        <w:div w:id="1862739785">
          <w:marLeft w:val="0"/>
          <w:marRight w:val="0"/>
          <w:marTop w:val="0"/>
          <w:marBottom w:val="0"/>
          <w:divBdr>
            <w:top w:val="none" w:sz="0" w:space="0" w:color="auto"/>
            <w:left w:val="none" w:sz="0" w:space="0" w:color="auto"/>
            <w:bottom w:val="none" w:sz="0" w:space="0" w:color="auto"/>
            <w:right w:val="none" w:sz="0" w:space="0" w:color="auto"/>
          </w:divBdr>
          <w:divsChild>
            <w:div w:id="732314848">
              <w:marLeft w:val="0"/>
              <w:marRight w:val="0"/>
              <w:marTop w:val="0"/>
              <w:marBottom w:val="0"/>
              <w:divBdr>
                <w:top w:val="none" w:sz="0" w:space="0" w:color="auto"/>
                <w:left w:val="none" w:sz="0" w:space="0" w:color="auto"/>
                <w:bottom w:val="none" w:sz="0" w:space="0" w:color="auto"/>
                <w:right w:val="none" w:sz="0" w:space="0" w:color="auto"/>
              </w:divBdr>
              <w:divsChild>
                <w:div w:id="1691107897">
                  <w:marLeft w:val="0"/>
                  <w:marRight w:val="0"/>
                  <w:marTop w:val="0"/>
                  <w:marBottom w:val="0"/>
                  <w:divBdr>
                    <w:top w:val="none" w:sz="0" w:space="0" w:color="auto"/>
                    <w:left w:val="none" w:sz="0" w:space="0" w:color="auto"/>
                    <w:bottom w:val="none" w:sz="0" w:space="0" w:color="auto"/>
                    <w:right w:val="none" w:sz="0" w:space="0" w:color="auto"/>
                  </w:divBdr>
                  <w:divsChild>
                    <w:div w:id="1055356228">
                      <w:marLeft w:val="0"/>
                      <w:marRight w:val="0"/>
                      <w:marTop w:val="0"/>
                      <w:marBottom w:val="0"/>
                      <w:divBdr>
                        <w:top w:val="none" w:sz="0" w:space="0" w:color="auto"/>
                        <w:left w:val="none" w:sz="0" w:space="0" w:color="auto"/>
                        <w:bottom w:val="none" w:sz="0" w:space="0" w:color="auto"/>
                        <w:right w:val="none" w:sz="0" w:space="0" w:color="auto"/>
                      </w:divBdr>
                      <w:divsChild>
                        <w:div w:id="938831915">
                          <w:marLeft w:val="0"/>
                          <w:marRight w:val="0"/>
                          <w:marTop w:val="0"/>
                          <w:marBottom w:val="0"/>
                          <w:divBdr>
                            <w:top w:val="none" w:sz="0" w:space="0" w:color="auto"/>
                            <w:left w:val="none" w:sz="0" w:space="0" w:color="auto"/>
                            <w:bottom w:val="none" w:sz="0" w:space="0" w:color="auto"/>
                            <w:right w:val="none" w:sz="0" w:space="0" w:color="auto"/>
                          </w:divBdr>
                          <w:divsChild>
                            <w:div w:id="636491162">
                              <w:marLeft w:val="0"/>
                              <w:marRight w:val="0"/>
                              <w:marTop w:val="0"/>
                              <w:marBottom w:val="0"/>
                              <w:divBdr>
                                <w:top w:val="none" w:sz="0" w:space="0" w:color="auto"/>
                                <w:left w:val="none" w:sz="0" w:space="0" w:color="auto"/>
                                <w:bottom w:val="none" w:sz="0" w:space="0" w:color="auto"/>
                                <w:right w:val="none" w:sz="0" w:space="0" w:color="auto"/>
                              </w:divBdr>
                              <w:divsChild>
                                <w:div w:id="382557752">
                                  <w:marLeft w:val="0"/>
                                  <w:marRight w:val="0"/>
                                  <w:marTop w:val="0"/>
                                  <w:marBottom w:val="0"/>
                                  <w:divBdr>
                                    <w:top w:val="none" w:sz="0" w:space="0" w:color="auto"/>
                                    <w:left w:val="none" w:sz="0" w:space="0" w:color="auto"/>
                                    <w:bottom w:val="none" w:sz="0" w:space="0" w:color="auto"/>
                                    <w:right w:val="none" w:sz="0" w:space="0" w:color="auto"/>
                                  </w:divBdr>
                                  <w:divsChild>
                                    <w:div w:id="2101364057">
                                      <w:marLeft w:val="0"/>
                                      <w:marRight w:val="0"/>
                                      <w:marTop w:val="0"/>
                                      <w:marBottom w:val="0"/>
                                      <w:divBdr>
                                        <w:top w:val="none" w:sz="0" w:space="0" w:color="auto"/>
                                        <w:left w:val="none" w:sz="0" w:space="0" w:color="auto"/>
                                        <w:bottom w:val="none" w:sz="0" w:space="0" w:color="auto"/>
                                        <w:right w:val="none" w:sz="0" w:space="0" w:color="auto"/>
                                      </w:divBdr>
                                      <w:divsChild>
                                        <w:div w:id="890262240">
                                          <w:marLeft w:val="0"/>
                                          <w:marRight w:val="0"/>
                                          <w:marTop w:val="0"/>
                                          <w:marBottom w:val="0"/>
                                          <w:divBdr>
                                            <w:top w:val="none" w:sz="0" w:space="0" w:color="auto"/>
                                            <w:left w:val="none" w:sz="0" w:space="0" w:color="auto"/>
                                            <w:bottom w:val="none" w:sz="0" w:space="0" w:color="auto"/>
                                            <w:right w:val="none" w:sz="0" w:space="0" w:color="auto"/>
                                          </w:divBdr>
                                          <w:divsChild>
                                            <w:div w:id="1694451581">
                                              <w:marLeft w:val="0"/>
                                              <w:marRight w:val="0"/>
                                              <w:marTop w:val="0"/>
                                              <w:marBottom w:val="0"/>
                                              <w:divBdr>
                                                <w:top w:val="none" w:sz="0" w:space="0" w:color="auto"/>
                                                <w:left w:val="none" w:sz="0" w:space="0" w:color="auto"/>
                                                <w:bottom w:val="none" w:sz="0" w:space="0" w:color="auto"/>
                                                <w:right w:val="none" w:sz="0" w:space="0" w:color="auto"/>
                                              </w:divBdr>
                                              <w:divsChild>
                                                <w:div w:id="554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5878854">
      <w:bodyDiv w:val="1"/>
      <w:marLeft w:val="0"/>
      <w:marRight w:val="0"/>
      <w:marTop w:val="0"/>
      <w:marBottom w:val="0"/>
      <w:divBdr>
        <w:top w:val="none" w:sz="0" w:space="0" w:color="auto"/>
        <w:left w:val="none" w:sz="0" w:space="0" w:color="auto"/>
        <w:bottom w:val="none" w:sz="0" w:space="0" w:color="auto"/>
        <w:right w:val="none" w:sz="0" w:space="0" w:color="auto"/>
      </w:divBdr>
    </w:div>
    <w:div w:id="777408895">
      <w:bodyDiv w:val="1"/>
      <w:marLeft w:val="0"/>
      <w:marRight w:val="0"/>
      <w:marTop w:val="0"/>
      <w:marBottom w:val="0"/>
      <w:divBdr>
        <w:top w:val="none" w:sz="0" w:space="0" w:color="auto"/>
        <w:left w:val="none" w:sz="0" w:space="0" w:color="auto"/>
        <w:bottom w:val="none" w:sz="0" w:space="0" w:color="auto"/>
        <w:right w:val="none" w:sz="0" w:space="0" w:color="auto"/>
      </w:divBdr>
      <w:divsChild>
        <w:div w:id="1093941860">
          <w:marLeft w:val="0"/>
          <w:marRight w:val="0"/>
          <w:marTop w:val="0"/>
          <w:marBottom w:val="0"/>
          <w:divBdr>
            <w:top w:val="none" w:sz="0" w:space="0" w:color="auto"/>
            <w:left w:val="none" w:sz="0" w:space="0" w:color="auto"/>
            <w:bottom w:val="none" w:sz="0" w:space="0" w:color="auto"/>
            <w:right w:val="none" w:sz="0" w:space="0" w:color="auto"/>
          </w:divBdr>
          <w:divsChild>
            <w:div w:id="1374039782">
              <w:marLeft w:val="0"/>
              <w:marRight w:val="0"/>
              <w:marTop w:val="0"/>
              <w:marBottom w:val="0"/>
              <w:divBdr>
                <w:top w:val="none" w:sz="0" w:space="0" w:color="auto"/>
                <w:left w:val="none" w:sz="0" w:space="0" w:color="auto"/>
                <w:bottom w:val="none" w:sz="0" w:space="0" w:color="auto"/>
                <w:right w:val="none" w:sz="0" w:space="0" w:color="auto"/>
              </w:divBdr>
              <w:divsChild>
                <w:div w:id="1029575129">
                  <w:marLeft w:val="0"/>
                  <w:marRight w:val="0"/>
                  <w:marTop w:val="0"/>
                  <w:marBottom w:val="0"/>
                  <w:divBdr>
                    <w:top w:val="none" w:sz="0" w:space="0" w:color="auto"/>
                    <w:left w:val="none" w:sz="0" w:space="0" w:color="auto"/>
                    <w:bottom w:val="none" w:sz="0" w:space="0" w:color="auto"/>
                    <w:right w:val="none" w:sz="0" w:space="0" w:color="auto"/>
                  </w:divBdr>
                  <w:divsChild>
                    <w:div w:id="754011456">
                      <w:marLeft w:val="0"/>
                      <w:marRight w:val="0"/>
                      <w:marTop w:val="0"/>
                      <w:marBottom w:val="0"/>
                      <w:divBdr>
                        <w:top w:val="none" w:sz="0" w:space="0" w:color="auto"/>
                        <w:left w:val="none" w:sz="0" w:space="0" w:color="auto"/>
                        <w:bottom w:val="none" w:sz="0" w:space="0" w:color="auto"/>
                        <w:right w:val="none" w:sz="0" w:space="0" w:color="auto"/>
                      </w:divBdr>
                      <w:divsChild>
                        <w:div w:id="1952710697">
                          <w:marLeft w:val="0"/>
                          <w:marRight w:val="0"/>
                          <w:marTop w:val="0"/>
                          <w:marBottom w:val="111"/>
                          <w:divBdr>
                            <w:top w:val="none" w:sz="0" w:space="0" w:color="auto"/>
                            <w:left w:val="none" w:sz="0" w:space="0" w:color="auto"/>
                            <w:bottom w:val="none" w:sz="0" w:space="0" w:color="auto"/>
                            <w:right w:val="none" w:sz="0" w:space="0" w:color="auto"/>
                          </w:divBdr>
                          <w:divsChild>
                            <w:div w:id="1076323271">
                              <w:marLeft w:val="0"/>
                              <w:marRight w:val="0"/>
                              <w:marTop w:val="0"/>
                              <w:marBottom w:val="0"/>
                              <w:divBdr>
                                <w:top w:val="none" w:sz="0" w:space="0" w:color="auto"/>
                                <w:left w:val="none" w:sz="0" w:space="0" w:color="auto"/>
                                <w:bottom w:val="none" w:sz="0" w:space="0" w:color="auto"/>
                                <w:right w:val="none" w:sz="0" w:space="0" w:color="auto"/>
                              </w:divBdr>
                              <w:divsChild>
                                <w:div w:id="151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105517">
      <w:bodyDiv w:val="1"/>
      <w:marLeft w:val="0"/>
      <w:marRight w:val="0"/>
      <w:marTop w:val="0"/>
      <w:marBottom w:val="0"/>
      <w:divBdr>
        <w:top w:val="none" w:sz="0" w:space="0" w:color="auto"/>
        <w:left w:val="none" w:sz="0" w:space="0" w:color="auto"/>
        <w:bottom w:val="none" w:sz="0" w:space="0" w:color="auto"/>
        <w:right w:val="none" w:sz="0" w:space="0" w:color="auto"/>
      </w:divBdr>
    </w:div>
    <w:div w:id="810631127">
      <w:bodyDiv w:val="1"/>
      <w:marLeft w:val="0"/>
      <w:marRight w:val="0"/>
      <w:marTop w:val="0"/>
      <w:marBottom w:val="0"/>
      <w:divBdr>
        <w:top w:val="none" w:sz="0" w:space="0" w:color="auto"/>
        <w:left w:val="none" w:sz="0" w:space="0" w:color="auto"/>
        <w:bottom w:val="none" w:sz="0" w:space="0" w:color="auto"/>
        <w:right w:val="none" w:sz="0" w:space="0" w:color="auto"/>
      </w:divBdr>
      <w:divsChild>
        <w:div w:id="1220094753">
          <w:marLeft w:val="0"/>
          <w:marRight w:val="0"/>
          <w:marTop w:val="0"/>
          <w:marBottom w:val="0"/>
          <w:divBdr>
            <w:top w:val="none" w:sz="0" w:space="0" w:color="auto"/>
            <w:left w:val="none" w:sz="0" w:space="0" w:color="auto"/>
            <w:bottom w:val="none" w:sz="0" w:space="0" w:color="auto"/>
            <w:right w:val="none" w:sz="0" w:space="0" w:color="auto"/>
          </w:divBdr>
          <w:divsChild>
            <w:div w:id="16531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8934">
      <w:bodyDiv w:val="1"/>
      <w:marLeft w:val="0"/>
      <w:marRight w:val="0"/>
      <w:marTop w:val="0"/>
      <w:marBottom w:val="0"/>
      <w:divBdr>
        <w:top w:val="none" w:sz="0" w:space="0" w:color="auto"/>
        <w:left w:val="none" w:sz="0" w:space="0" w:color="auto"/>
        <w:bottom w:val="none" w:sz="0" w:space="0" w:color="auto"/>
        <w:right w:val="none" w:sz="0" w:space="0" w:color="auto"/>
      </w:divBdr>
    </w:div>
    <w:div w:id="850530387">
      <w:bodyDiv w:val="1"/>
      <w:marLeft w:val="0"/>
      <w:marRight w:val="0"/>
      <w:marTop w:val="0"/>
      <w:marBottom w:val="0"/>
      <w:divBdr>
        <w:top w:val="none" w:sz="0" w:space="0" w:color="auto"/>
        <w:left w:val="none" w:sz="0" w:space="0" w:color="auto"/>
        <w:bottom w:val="none" w:sz="0" w:space="0" w:color="auto"/>
        <w:right w:val="none" w:sz="0" w:space="0" w:color="auto"/>
      </w:divBdr>
    </w:div>
    <w:div w:id="860779765">
      <w:bodyDiv w:val="1"/>
      <w:marLeft w:val="0"/>
      <w:marRight w:val="0"/>
      <w:marTop w:val="0"/>
      <w:marBottom w:val="0"/>
      <w:divBdr>
        <w:top w:val="none" w:sz="0" w:space="0" w:color="auto"/>
        <w:left w:val="none" w:sz="0" w:space="0" w:color="auto"/>
        <w:bottom w:val="none" w:sz="0" w:space="0" w:color="auto"/>
        <w:right w:val="none" w:sz="0" w:space="0" w:color="auto"/>
      </w:divBdr>
      <w:divsChild>
        <w:div w:id="1112896742">
          <w:marLeft w:val="0"/>
          <w:marRight w:val="0"/>
          <w:marTop w:val="0"/>
          <w:marBottom w:val="0"/>
          <w:divBdr>
            <w:top w:val="none" w:sz="0" w:space="0" w:color="auto"/>
            <w:left w:val="none" w:sz="0" w:space="0" w:color="auto"/>
            <w:bottom w:val="none" w:sz="0" w:space="0" w:color="auto"/>
            <w:right w:val="none" w:sz="0" w:space="0" w:color="auto"/>
          </w:divBdr>
          <w:divsChild>
            <w:div w:id="632059854">
              <w:marLeft w:val="0"/>
              <w:marRight w:val="0"/>
              <w:marTop w:val="0"/>
              <w:marBottom w:val="0"/>
              <w:divBdr>
                <w:top w:val="none" w:sz="0" w:space="0" w:color="auto"/>
                <w:left w:val="none" w:sz="0" w:space="0" w:color="auto"/>
                <w:bottom w:val="none" w:sz="0" w:space="0" w:color="auto"/>
                <w:right w:val="none" w:sz="0" w:space="0" w:color="auto"/>
              </w:divBdr>
              <w:divsChild>
                <w:div w:id="1243103394">
                  <w:marLeft w:val="0"/>
                  <w:marRight w:val="0"/>
                  <w:marTop w:val="0"/>
                  <w:marBottom w:val="0"/>
                  <w:divBdr>
                    <w:top w:val="none" w:sz="0" w:space="0" w:color="auto"/>
                    <w:left w:val="none" w:sz="0" w:space="0" w:color="auto"/>
                    <w:bottom w:val="single" w:sz="2" w:space="0" w:color="DDDDDD"/>
                    <w:right w:val="none" w:sz="0" w:space="0" w:color="auto"/>
                  </w:divBdr>
                  <w:divsChild>
                    <w:div w:id="604921748">
                      <w:marLeft w:val="0"/>
                      <w:marRight w:val="0"/>
                      <w:marTop w:val="0"/>
                      <w:marBottom w:val="0"/>
                      <w:divBdr>
                        <w:top w:val="none" w:sz="0" w:space="0" w:color="auto"/>
                        <w:left w:val="none" w:sz="0" w:space="0" w:color="auto"/>
                        <w:bottom w:val="none" w:sz="0" w:space="0" w:color="auto"/>
                        <w:right w:val="none" w:sz="0" w:space="0" w:color="auto"/>
                      </w:divBdr>
                      <w:divsChild>
                        <w:div w:id="1571113023">
                          <w:marLeft w:val="0"/>
                          <w:marRight w:val="0"/>
                          <w:marTop w:val="0"/>
                          <w:marBottom w:val="0"/>
                          <w:divBdr>
                            <w:top w:val="none" w:sz="0" w:space="0" w:color="auto"/>
                            <w:left w:val="none" w:sz="0" w:space="0" w:color="auto"/>
                            <w:bottom w:val="none" w:sz="0" w:space="0" w:color="auto"/>
                            <w:right w:val="none" w:sz="0" w:space="0" w:color="auto"/>
                          </w:divBdr>
                          <w:divsChild>
                            <w:div w:id="829758125">
                              <w:marLeft w:val="-2326"/>
                              <w:marRight w:val="0"/>
                              <w:marTop w:val="0"/>
                              <w:marBottom w:val="0"/>
                              <w:divBdr>
                                <w:top w:val="none" w:sz="0" w:space="0" w:color="auto"/>
                                <w:left w:val="none" w:sz="0" w:space="0" w:color="auto"/>
                                <w:bottom w:val="none" w:sz="0" w:space="0" w:color="auto"/>
                                <w:right w:val="none" w:sz="0" w:space="0" w:color="auto"/>
                              </w:divBdr>
                              <w:divsChild>
                                <w:div w:id="1018191550">
                                  <w:marLeft w:val="0"/>
                                  <w:marRight w:val="0"/>
                                  <w:marTop w:val="0"/>
                                  <w:marBottom w:val="0"/>
                                  <w:divBdr>
                                    <w:top w:val="none" w:sz="0" w:space="0" w:color="auto"/>
                                    <w:left w:val="none" w:sz="0" w:space="0" w:color="auto"/>
                                    <w:bottom w:val="none" w:sz="0" w:space="0" w:color="auto"/>
                                    <w:right w:val="none" w:sz="0" w:space="0" w:color="auto"/>
                                  </w:divBdr>
                                  <w:divsChild>
                                    <w:div w:id="243227322">
                                      <w:marLeft w:val="2326"/>
                                      <w:marRight w:val="0"/>
                                      <w:marTop w:val="0"/>
                                      <w:marBottom w:val="0"/>
                                      <w:divBdr>
                                        <w:top w:val="none" w:sz="0" w:space="0" w:color="auto"/>
                                        <w:left w:val="none" w:sz="0" w:space="0" w:color="auto"/>
                                        <w:bottom w:val="none" w:sz="0" w:space="0" w:color="auto"/>
                                        <w:right w:val="none" w:sz="0" w:space="0" w:color="auto"/>
                                      </w:divBdr>
                                      <w:divsChild>
                                        <w:div w:id="2144954889">
                                          <w:marLeft w:val="0"/>
                                          <w:marRight w:val="0"/>
                                          <w:marTop w:val="0"/>
                                          <w:marBottom w:val="0"/>
                                          <w:divBdr>
                                            <w:top w:val="none" w:sz="0" w:space="0" w:color="auto"/>
                                            <w:left w:val="none" w:sz="0" w:space="0" w:color="auto"/>
                                            <w:bottom w:val="none" w:sz="0" w:space="0" w:color="auto"/>
                                            <w:right w:val="none" w:sz="0" w:space="0" w:color="auto"/>
                                          </w:divBdr>
                                          <w:divsChild>
                                            <w:div w:id="614674949">
                                              <w:marLeft w:val="0"/>
                                              <w:marRight w:val="0"/>
                                              <w:marTop w:val="0"/>
                                              <w:marBottom w:val="0"/>
                                              <w:divBdr>
                                                <w:top w:val="none" w:sz="0" w:space="0" w:color="auto"/>
                                                <w:left w:val="none" w:sz="0" w:space="0" w:color="auto"/>
                                                <w:bottom w:val="none" w:sz="0" w:space="0" w:color="auto"/>
                                                <w:right w:val="none" w:sz="0" w:space="0" w:color="auto"/>
                                              </w:divBdr>
                                              <w:divsChild>
                                                <w:div w:id="163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2114818">
      <w:bodyDiv w:val="1"/>
      <w:marLeft w:val="0"/>
      <w:marRight w:val="0"/>
      <w:marTop w:val="0"/>
      <w:marBottom w:val="0"/>
      <w:divBdr>
        <w:top w:val="none" w:sz="0" w:space="0" w:color="auto"/>
        <w:left w:val="none" w:sz="0" w:space="0" w:color="auto"/>
        <w:bottom w:val="none" w:sz="0" w:space="0" w:color="auto"/>
        <w:right w:val="none" w:sz="0" w:space="0" w:color="auto"/>
      </w:divBdr>
    </w:div>
    <w:div w:id="882710588">
      <w:bodyDiv w:val="1"/>
      <w:marLeft w:val="0"/>
      <w:marRight w:val="0"/>
      <w:marTop w:val="0"/>
      <w:marBottom w:val="0"/>
      <w:divBdr>
        <w:top w:val="none" w:sz="0" w:space="0" w:color="auto"/>
        <w:left w:val="none" w:sz="0" w:space="0" w:color="auto"/>
        <w:bottom w:val="none" w:sz="0" w:space="0" w:color="auto"/>
        <w:right w:val="none" w:sz="0" w:space="0" w:color="auto"/>
      </w:divBdr>
    </w:div>
    <w:div w:id="890963036">
      <w:bodyDiv w:val="1"/>
      <w:marLeft w:val="0"/>
      <w:marRight w:val="0"/>
      <w:marTop w:val="277"/>
      <w:marBottom w:val="0"/>
      <w:divBdr>
        <w:top w:val="none" w:sz="0" w:space="0" w:color="auto"/>
        <w:left w:val="none" w:sz="0" w:space="0" w:color="auto"/>
        <w:bottom w:val="none" w:sz="0" w:space="0" w:color="auto"/>
        <w:right w:val="none" w:sz="0" w:space="0" w:color="auto"/>
      </w:divBdr>
      <w:divsChild>
        <w:div w:id="88745167">
          <w:marLeft w:val="0"/>
          <w:marRight w:val="0"/>
          <w:marTop w:val="0"/>
          <w:marBottom w:val="0"/>
          <w:divBdr>
            <w:top w:val="none" w:sz="0" w:space="0" w:color="auto"/>
            <w:left w:val="none" w:sz="0" w:space="0" w:color="auto"/>
            <w:bottom w:val="none" w:sz="0" w:space="0" w:color="auto"/>
            <w:right w:val="none" w:sz="0" w:space="0" w:color="auto"/>
          </w:divBdr>
          <w:divsChild>
            <w:div w:id="1957522883">
              <w:marLeft w:val="0"/>
              <w:marRight w:val="0"/>
              <w:marTop w:val="0"/>
              <w:marBottom w:val="0"/>
              <w:divBdr>
                <w:top w:val="none" w:sz="0" w:space="0" w:color="auto"/>
                <w:left w:val="none" w:sz="0" w:space="0" w:color="auto"/>
                <w:bottom w:val="none" w:sz="0" w:space="0" w:color="auto"/>
                <w:right w:val="none" w:sz="0" w:space="0" w:color="auto"/>
              </w:divBdr>
              <w:divsChild>
                <w:div w:id="957293897">
                  <w:marLeft w:val="0"/>
                  <w:marRight w:val="0"/>
                  <w:marTop w:val="0"/>
                  <w:marBottom w:val="0"/>
                  <w:divBdr>
                    <w:top w:val="none" w:sz="0" w:space="0" w:color="auto"/>
                    <w:left w:val="none" w:sz="0" w:space="0" w:color="auto"/>
                    <w:bottom w:val="none" w:sz="0" w:space="0" w:color="auto"/>
                    <w:right w:val="none" w:sz="0" w:space="0" w:color="auto"/>
                  </w:divBdr>
                  <w:divsChild>
                    <w:div w:id="1926374134">
                      <w:marLeft w:val="-150"/>
                      <w:marRight w:val="-150"/>
                      <w:marTop w:val="0"/>
                      <w:marBottom w:val="0"/>
                      <w:divBdr>
                        <w:top w:val="none" w:sz="0" w:space="0" w:color="auto"/>
                        <w:left w:val="none" w:sz="0" w:space="0" w:color="auto"/>
                        <w:bottom w:val="none" w:sz="0" w:space="0" w:color="auto"/>
                        <w:right w:val="none" w:sz="0" w:space="0" w:color="auto"/>
                      </w:divBdr>
                      <w:divsChild>
                        <w:div w:id="847718743">
                          <w:marLeft w:val="0"/>
                          <w:marRight w:val="0"/>
                          <w:marTop w:val="0"/>
                          <w:marBottom w:val="0"/>
                          <w:divBdr>
                            <w:top w:val="none" w:sz="0" w:space="0" w:color="auto"/>
                            <w:left w:val="none" w:sz="0" w:space="0" w:color="auto"/>
                            <w:bottom w:val="none" w:sz="0" w:space="0" w:color="auto"/>
                            <w:right w:val="none" w:sz="0" w:space="0" w:color="auto"/>
                          </w:divBdr>
                          <w:divsChild>
                            <w:div w:id="584649189">
                              <w:marLeft w:val="0"/>
                              <w:marRight w:val="0"/>
                              <w:marTop w:val="0"/>
                              <w:marBottom w:val="0"/>
                              <w:divBdr>
                                <w:top w:val="none" w:sz="0" w:space="0" w:color="auto"/>
                                <w:left w:val="none" w:sz="0" w:space="0" w:color="auto"/>
                                <w:bottom w:val="none" w:sz="0" w:space="0" w:color="auto"/>
                                <w:right w:val="none" w:sz="0" w:space="0" w:color="auto"/>
                              </w:divBdr>
                              <w:divsChild>
                                <w:div w:id="163862502">
                                  <w:marLeft w:val="0"/>
                                  <w:marRight w:val="0"/>
                                  <w:marTop w:val="0"/>
                                  <w:marBottom w:val="0"/>
                                  <w:divBdr>
                                    <w:top w:val="none" w:sz="0" w:space="0" w:color="auto"/>
                                    <w:left w:val="none" w:sz="0" w:space="0" w:color="auto"/>
                                    <w:bottom w:val="none" w:sz="0" w:space="0" w:color="auto"/>
                                    <w:right w:val="none" w:sz="0" w:space="0" w:color="auto"/>
                                  </w:divBdr>
                                  <w:divsChild>
                                    <w:div w:id="16818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6971">
      <w:bodyDiv w:val="1"/>
      <w:marLeft w:val="0"/>
      <w:marRight w:val="0"/>
      <w:marTop w:val="0"/>
      <w:marBottom w:val="0"/>
      <w:divBdr>
        <w:top w:val="none" w:sz="0" w:space="0" w:color="auto"/>
        <w:left w:val="none" w:sz="0" w:space="0" w:color="auto"/>
        <w:bottom w:val="none" w:sz="0" w:space="0" w:color="auto"/>
        <w:right w:val="none" w:sz="0" w:space="0" w:color="auto"/>
      </w:divBdr>
    </w:div>
    <w:div w:id="971667633">
      <w:bodyDiv w:val="1"/>
      <w:marLeft w:val="0"/>
      <w:marRight w:val="0"/>
      <w:marTop w:val="0"/>
      <w:marBottom w:val="0"/>
      <w:divBdr>
        <w:top w:val="none" w:sz="0" w:space="0" w:color="auto"/>
        <w:left w:val="none" w:sz="0" w:space="0" w:color="auto"/>
        <w:bottom w:val="none" w:sz="0" w:space="0" w:color="auto"/>
        <w:right w:val="none" w:sz="0" w:space="0" w:color="auto"/>
      </w:divBdr>
    </w:div>
    <w:div w:id="999775677">
      <w:bodyDiv w:val="1"/>
      <w:marLeft w:val="0"/>
      <w:marRight w:val="0"/>
      <w:marTop w:val="0"/>
      <w:marBottom w:val="0"/>
      <w:divBdr>
        <w:top w:val="none" w:sz="0" w:space="0" w:color="auto"/>
        <w:left w:val="none" w:sz="0" w:space="0" w:color="auto"/>
        <w:bottom w:val="none" w:sz="0" w:space="0" w:color="auto"/>
        <w:right w:val="none" w:sz="0" w:space="0" w:color="auto"/>
      </w:divBdr>
    </w:div>
    <w:div w:id="1003775436">
      <w:bodyDiv w:val="1"/>
      <w:marLeft w:val="0"/>
      <w:marRight w:val="0"/>
      <w:marTop w:val="0"/>
      <w:marBottom w:val="0"/>
      <w:divBdr>
        <w:top w:val="none" w:sz="0" w:space="0" w:color="auto"/>
        <w:left w:val="none" w:sz="0" w:space="0" w:color="auto"/>
        <w:bottom w:val="none" w:sz="0" w:space="0" w:color="auto"/>
        <w:right w:val="none" w:sz="0" w:space="0" w:color="auto"/>
      </w:divBdr>
    </w:div>
    <w:div w:id="1009285928">
      <w:bodyDiv w:val="1"/>
      <w:marLeft w:val="0"/>
      <w:marRight w:val="0"/>
      <w:marTop w:val="0"/>
      <w:marBottom w:val="0"/>
      <w:divBdr>
        <w:top w:val="none" w:sz="0" w:space="0" w:color="auto"/>
        <w:left w:val="none" w:sz="0" w:space="0" w:color="auto"/>
        <w:bottom w:val="none" w:sz="0" w:space="0" w:color="auto"/>
        <w:right w:val="none" w:sz="0" w:space="0" w:color="auto"/>
      </w:divBdr>
      <w:divsChild>
        <w:div w:id="681665324">
          <w:marLeft w:val="0"/>
          <w:marRight w:val="0"/>
          <w:marTop w:val="0"/>
          <w:marBottom w:val="0"/>
          <w:divBdr>
            <w:top w:val="none" w:sz="0" w:space="0" w:color="auto"/>
            <w:left w:val="none" w:sz="0" w:space="0" w:color="auto"/>
            <w:bottom w:val="none" w:sz="0" w:space="0" w:color="auto"/>
            <w:right w:val="none" w:sz="0" w:space="0" w:color="auto"/>
          </w:divBdr>
          <w:divsChild>
            <w:div w:id="1905792076">
              <w:marLeft w:val="0"/>
              <w:marRight w:val="0"/>
              <w:marTop w:val="0"/>
              <w:marBottom w:val="0"/>
              <w:divBdr>
                <w:top w:val="none" w:sz="0" w:space="0" w:color="auto"/>
                <w:left w:val="none" w:sz="0" w:space="0" w:color="auto"/>
                <w:bottom w:val="none" w:sz="0" w:space="0" w:color="auto"/>
                <w:right w:val="none" w:sz="0" w:space="0" w:color="auto"/>
              </w:divBdr>
              <w:divsChild>
                <w:div w:id="9837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33117041">
      <w:bodyDiv w:val="1"/>
      <w:marLeft w:val="0"/>
      <w:marRight w:val="0"/>
      <w:marTop w:val="0"/>
      <w:marBottom w:val="0"/>
      <w:divBdr>
        <w:top w:val="none" w:sz="0" w:space="0" w:color="auto"/>
        <w:left w:val="none" w:sz="0" w:space="0" w:color="auto"/>
        <w:bottom w:val="none" w:sz="0" w:space="0" w:color="auto"/>
        <w:right w:val="none" w:sz="0" w:space="0" w:color="auto"/>
      </w:divBdr>
    </w:div>
    <w:div w:id="1040589028">
      <w:bodyDiv w:val="1"/>
      <w:marLeft w:val="0"/>
      <w:marRight w:val="0"/>
      <w:marTop w:val="0"/>
      <w:marBottom w:val="0"/>
      <w:divBdr>
        <w:top w:val="none" w:sz="0" w:space="0" w:color="auto"/>
        <w:left w:val="none" w:sz="0" w:space="0" w:color="auto"/>
        <w:bottom w:val="none" w:sz="0" w:space="0" w:color="auto"/>
        <w:right w:val="none" w:sz="0" w:space="0" w:color="auto"/>
      </w:divBdr>
    </w:div>
    <w:div w:id="1050612716">
      <w:bodyDiv w:val="1"/>
      <w:marLeft w:val="0"/>
      <w:marRight w:val="0"/>
      <w:marTop w:val="277"/>
      <w:marBottom w:val="0"/>
      <w:divBdr>
        <w:top w:val="none" w:sz="0" w:space="0" w:color="auto"/>
        <w:left w:val="none" w:sz="0" w:space="0" w:color="auto"/>
        <w:bottom w:val="none" w:sz="0" w:space="0" w:color="auto"/>
        <w:right w:val="none" w:sz="0" w:space="0" w:color="auto"/>
      </w:divBdr>
      <w:divsChild>
        <w:div w:id="1063989973">
          <w:marLeft w:val="0"/>
          <w:marRight w:val="0"/>
          <w:marTop w:val="0"/>
          <w:marBottom w:val="0"/>
          <w:divBdr>
            <w:top w:val="none" w:sz="0" w:space="0" w:color="auto"/>
            <w:left w:val="none" w:sz="0" w:space="0" w:color="auto"/>
            <w:bottom w:val="none" w:sz="0" w:space="0" w:color="auto"/>
            <w:right w:val="none" w:sz="0" w:space="0" w:color="auto"/>
          </w:divBdr>
          <w:divsChild>
            <w:div w:id="138618677">
              <w:marLeft w:val="0"/>
              <w:marRight w:val="0"/>
              <w:marTop w:val="0"/>
              <w:marBottom w:val="0"/>
              <w:divBdr>
                <w:top w:val="none" w:sz="0" w:space="0" w:color="auto"/>
                <w:left w:val="none" w:sz="0" w:space="0" w:color="auto"/>
                <w:bottom w:val="none" w:sz="0" w:space="0" w:color="auto"/>
                <w:right w:val="none" w:sz="0" w:space="0" w:color="auto"/>
              </w:divBdr>
              <w:divsChild>
                <w:div w:id="1198199502">
                  <w:marLeft w:val="0"/>
                  <w:marRight w:val="0"/>
                  <w:marTop w:val="0"/>
                  <w:marBottom w:val="0"/>
                  <w:divBdr>
                    <w:top w:val="none" w:sz="0" w:space="0" w:color="auto"/>
                    <w:left w:val="none" w:sz="0" w:space="0" w:color="auto"/>
                    <w:bottom w:val="none" w:sz="0" w:space="0" w:color="auto"/>
                    <w:right w:val="none" w:sz="0" w:space="0" w:color="auto"/>
                  </w:divBdr>
                  <w:divsChild>
                    <w:div w:id="748618914">
                      <w:marLeft w:val="-55"/>
                      <w:marRight w:val="-55"/>
                      <w:marTop w:val="0"/>
                      <w:marBottom w:val="0"/>
                      <w:divBdr>
                        <w:top w:val="none" w:sz="0" w:space="0" w:color="auto"/>
                        <w:left w:val="none" w:sz="0" w:space="0" w:color="auto"/>
                        <w:bottom w:val="none" w:sz="0" w:space="0" w:color="auto"/>
                        <w:right w:val="none" w:sz="0" w:space="0" w:color="auto"/>
                      </w:divBdr>
                      <w:divsChild>
                        <w:div w:id="149103840">
                          <w:marLeft w:val="0"/>
                          <w:marRight w:val="0"/>
                          <w:marTop w:val="0"/>
                          <w:marBottom w:val="0"/>
                          <w:divBdr>
                            <w:top w:val="none" w:sz="0" w:space="0" w:color="auto"/>
                            <w:left w:val="none" w:sz="0" w:space="0" w:color="auto"/>
                            <w:bottom w:val="none" w:sz="0" w:space="0" w:color="auto"/>
                            <w:right w:val="none" w:sz="0" w:space="0" w:color="auto"/>
                          </w:divBdr>
                          <w:divsChild>
                            <w:div w:id="1325545546">
                              <w:marLeft w:val="0"/>
                              <w:marRight w:val="0"/>
                              <w:marTop w:val="0"/>
                              <w:marBottom w:val="0"/>
                              <w:divBdr>
                                <w:top w:val="none" w:sz="0" w:space="0" w:color="auto"/>
                                <w:left w:val="none" w:sz="0" w:space="0" w:color="auto"/>
                                <w:bottom w:val="none" w:sz="0" w:space="0" w:color="auto"/>
                                <w:right w:val="none" w:sz="0" w:space="0" w:color="auto"/>
                              </w:divBdr>
                              <w:divsChild>
                                <w:div w:id="1712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969877">
      <w:bodyDiv w:val="1"/>
      <w:marLeft w:val="0"/>
      <w:marRight w:val="0"/>
      <w:marTop w:val="0"/>
      <w:marBottom w:val="0"/>
      <w:divBdr>
        <w:top w:val="none" w:sz="0" w:space="0" w:color="auto"/>
        <w:left w:val="none" w:sz="0" w:space="0" w:color="auto"/>
        <w:bottom w:val="none" w:sz="0" w:space="0" w:color="auto"/>
        <w:right w:val="none" w:sz="0" w:space="0" w:color="auto"/>
      </w:divBdr>
    </w:div>
    <w:div w:id="1056077835">
      <w:bodyDiv w:val="1"/>
      <w:marLeft w:val="0"/>
      <w:marRight w:val="0"/>
      <w:marTop w:val="0"/>
      <w:marBottom w:val="0"/>
      <w:divBdr>
        <w:top w:val="none" w:sz="0" w:space="0" w:color="auto"/>
        <w:left w:val="none" w:sz="0" w:space="0" w:color="auto"/>
        <w:bottom w:val="none" w:sz="0" w:space="0" w:color="auto"/>
        <w:right w:val="none" w:sz="0" w:space="0" w:color="auto"/>
      </w:divBdr>
    </w:div>
    <w:div w:id="1056314172">
      <w:bodyDiv w:val="1"/>
      <w:marLeft w:val="0"/>
      <w:marRight w:val="0"/>
      <w:marTop w:val="0"/>
      <w:marBottom w:val="0"/>
      <w:divBdr>
        <w:top w:val="none" w:sz="0" w:space="0" w:color="auto"/>
        <w:left w:val="none" w:sz="0" w:space="0" w:color="auto"/>
        <w:bottom w:val="none" w:sz="0" w:space="0" w:color="auto"/>
        <w:right w:val="none" w:sz="0" w:space="0" w:color="auto"/>
      </w:divBdr>
    </w:div>
    <w:div w:id="1066103134">
      <w:bodyDiv w:val="1"/>
      <w:marLeft w:val="0"/>
      <w:marRight w:val="0"/>
      <w:marTop w:val="0"/>
      <w:marBottom w:val="0"/>
      <w:divBdr>
        <w:top w:val="none" w:sz="0" w:space="0" w:color="auto"/>
        <w:left w:val="none" w:sz="0" w:space="0" w:color="auto"/>
        <w:bottom w:val="none" w:sz="0" w:space="0" w:color="auto"/>
        <w:right w:val="none" w:sz="0" w:space="0" w:color="auto"/>
      </w:divBdr>
    </w:div>
    <w:div w:id="1072778132">
      <w:bodyDiv w:val="1"/>
      <w:marLeft w:val="0"/>
      <w:marRight w:val="0"/>
      <w:marTop w:val="0"/>
      <w:marBottom w:val="0"/>
      <w:divBdr>
        <w:top w:val="none" w:sz="0" w:space="0" w:color="auto"/>
        <w:left w:val="none" w:sz="0" w:space="0" w:color="auto"/>
        <w:bottom w:val="none" w:sz="0" w:space="0" w:color="auto"/>
        <w:right w:val="none" w:sz="0" w:space="0" w:color="auto"/>
      </w:divBdr>
    </w:div>
    <w:div w:id="1077365084">
      <w:bodyDiv w:val="1"/>
      <w:marLeft w:val="0"/>
      <w:marRight w:val="0"/>
      <w:marTop w:val="0"/>
      <w:marBottom w:val="0"/>
      <w:divBdr>
        <w:top w:val="none" w:sz="0" w:space="0" w:color="auto"/>
        <w:left w:val="none" w:sz="0" w:space="0" w:color="auto"/>
        <w:bottom w:val="none" w:sz="0" w:space="0" w:color="auto"/>
        <w:right w:val="none" w:sz="0" w:space="0" w:color="auto"/>
      </w:divBdr>
      <w:divsChild>
        <w:div w:id="910308531">
          <w:marLeft w:val="0"/>
          <w:marRight w:val="0"/>
          <w:marTop w:val="0"/>
          <w:marBottom w:val="0"/>
          <w:divBdr>
            <w:top w:val="none" w:sz="0" w:space="0" w:color="auto"/>
            <w:left w:val="none" w:sz="0" w:space="0" w:color="auto"/>
            <w:bottom w:val="none" w:sz="0" w:space="0" w:color="auto"/>
            <w:right w:val="none" w:sz="0" w:space="0" w:color="auto"/>
          </w:divBdr>
        </w:div>
      </w:divsChild>
    </w:div>
    <w:div w:id="1110198497">
      <w:bodyDiv w:val="1"/>
      <w:marLeft w:val="0"/>
      <w:marRight w:val="0"/>
      <w:marTop w:val="0"/>
      <w:marBottom w:val="0"/>
      <w:divBdr>
        <w:top w:val="none" w:sz="0" w:space="0" w:color="auto"/>
        <w:left w:val="none" w:sz="0" w:space="0" w:color="auto"/>
        <w:bottom w:val="none" w:sz="0" w:space="0" w:color="auto"/>
        <w:right w:val="none" w:sz="0" w:space="0" w:color="auto"/>
      </w:divBdr>
      <w:divsChild>
        <w:div w:id="281428205">
          <w:marLeft w:val="0"/>
          <w:marRight w:val="0"/>
          <w:marTop w:val="0"/>
          <w:marBottom w:val="0"/>
          <w:divBdr>
            <w:top w:val="none" w:sz="0" w:space="0" w:color="auto"/>
            <w:left w:val="none" w:sz="0" w:space="0" w:color="auto"/>
            <w:bottom w:val="none" w:sz="0" w:space="0" w:color="auto"/>
            <w:right w:val="none" w:sz="0" w:space="0" w:color="auto"/>
          </w:divBdr>
        </w:div>
        <w:div w:id="996960231">
          <w:marLeft w:val="0"/>
          <w:marRight w:val="0"/>
          <w:marTop w:val="0"/>
          <w:marBottom w:val="0"/>
          <w:divBdr>
            <w:top w:val="none" w:sz="0" w:space="0" w:color="auto"/>
            <w:left w:val="none" w:sz="0" w:space="0" w:color="auto"/>
            <w:bottom w:val="none" w:sz="0" w:space="0" w:color="auto"/>
            <w:right w:val="none" w:sz="0" w:space="0" w:color="auto"/>
          </w:divBdr>
          <w:divsChild>
            <w:div w:id="14357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4518">
      <w:bodyDiv w:val="1"/>
      <w:marLeft w:val="0"/>
      <w:marRight w:val="0"/>
      <w:marTop w:val="0"/>
      <w:marBottom w:val="0"/>
      <w:divBdr>
        <w:top w:val="none" w:sz="0" w:space="0" w:color="auto"/>
        <w:left w:val="none" w:sz="0" w:space="0" w:color="auto"/>
        <w:bottom w:val="none" w:sz="0" w:space="0" w:color="auto"/>
        <w:right w:val="none" w:sz="0" w:space="0" w:color="auto"/>
      </w:divBdr>
      <w:divsChild>
        <w:div w:id="1902279834">
          <w:marLeft w:val="0"/>
          <w:marRight w:val="0"/>
          <w:marTop w:val="0"/>
          <w:marBottom w:val="0"/>
          <w:divBdr>
            <w:top w:val="none" w:sz="0" w:space="0" w:color="auto"/>
            <w:left w:val="none" w:sz="0" w:space="0" w:color="auto"/>
            <w:bottom w:val="none" w:sz="0" w:space="0" w:color="auto"/>
            <w:right w:val="none" w:sz="0" w:space="0" w:color="auto"/>
          </w:divBdr>
        </w:div>
      </w:divsChild>
    </w:div>
    <w:div w:id="1125395238">
      <w:bodyDiv w:val="1"/>
      <w:marLeft w:val="0"/>
      <w:marRight w:val="0"/>
      <w:marTop w:val="0"/>
      <w:marBottom w:val="0"/>
      <w:divBdr>
        <w:top w:val="none" w:sz="0" w:space="0" w:color="auto"/>
        <w:left w:val="none" w:sz="0" w:space="0" w:color="auto"/>
        <w:bottom w:val="none" w:sz="0" w:space="0" w:color="auto"/>
        <w:right w:val="none" w:sz="0" w:space="0" w:color="auto"/>
      </w:divBdr>
      <w:divsChild>
        <w:div w:id="9140178">
          <w:marLeft w:val="0"/>
          <w:marRight w:val="0"/>
          <w:marTop w:val="0"/>
          <w:marBottom w:val="0"/>
          <w:divBdr>
            <w:top w:val="none" w:sz="0" w:space="0" w:color="auto"/>
            <w:left w:val="none" w:sz="0" w:space="0" w:color="auto"/>
            <w:bottom w:val="none" w:sz="0" w:space="0" w:color="auto"/>
            <w:right w:val="none" w:sz="0" w:space="0" w:color="auto"/>
          </w:divBdr>
        </w:div>
        <w:div w:id="87310657">
          <w:marLeft w:val="0"/>
          <w:marRight w:val="0"/>
          <w:marTop w:val="0"/>
          <w:marBottom w:val="0"/>
          <w:divBdr>
            <w:top w:val="none" w:sz="0" w:space="0" w:color="auto"/>
            <w:left w:val="none" w:sz="0" w:space="0" w:color="auto"/>
            <w:bottom w:val="none" w:sz="0" w:space="0" w:color="auto"/>
            <w:right w:val="none" w:sz="0" w:space="0" w:color="auto"/>
          </w:divBdr>
        </w:div>
        <w:div w:id="271059620">
          <w:marLeft w:val="0"/>
          <w:marRight w:val="0"/>
          <w:marTop w:val="0"/>
          <w:marBottom w:val="0"/>
          <w:divBdr>
            <w:top w:val="none" w:sz="0" w:space="0" w:color="auto"/>
            <w:left w:val="none" w:sz="0" w:space="0" w:color="auto"/>
            <w:bottom w:val="none" w:sz="0" w:space="0" w:color="auto"/>
            <w:right w:val="none" w:sz="0" w:space="0" w:color="auto"/>
          </w:divBdr>
        </w:div>
        <w:div w:id="681593040">
          <w:marLeft w:val="0"/>
          <w:marRight w:val="0"/>
          <w:marTop w:val="0"/>
          <w:marBottom w:val="0"/>
          <w:divBdr>
            <w:top w:val="none" w:sz="0" w:space="0" w:color="auto"/>
            <w:left w:val="none" w:sz="0" w:space="0" w:color="auto"/>
            <w:bottom w:val="none" w:sz="0" w:space="0" w:color="auto"/>
            <w:right w:val="none" w:sz="0" w:space="0" w:color="auto"/>
          </w:divBdr>
        </w:div>
        <w:div w:id="765074582">
          <w:marLeft w:val="0"/>
          <w:marRight w:val="0"/>
          <w:marTop w:val="0"/>
          <w:marBottom w:val="0"/>
          <w:divBdr>
            <w:top w:val="none" w:sz="0" w:space="0" w:color="auto"/>
            <w:left w:val="none" w:sz="0" w:space="0" w:color="auto"/>
            <w:bottom w:val="none" w:sz="0" w:space="0" w:color="auto"/>
            <w:right w:val="none" w:sz="0" w:space="0" w:color="auto"/>
          </w:divBdr>
        </w:div>
        <w:div w:id="778450192">
          <w:marLeft w:val="0"/>
          <w:marRight w:val="0"/>
          <w:marTop w:val="0"/>
          <w:marBottom w:val="0"/>
          <w:divBdr>
            <w:top w:val="none" w:sz="0" w:space="0" w:color="auto"/>
            <w:left w:val="none" w:sz="0" w:space="0" w:color="auto"/>
            <w:bottom w:val="none" w:sz="0" w:space="0" w:color="auto"/>
            <w:right w:val="none" w:sz="0" w:space="0" w:color="auto"/>
          </w:divBdr>
        </w:div>
        <w:div w:id="784035146">
          <w:marLeft w:val="0"/>
          <w:marRight w:val="0"/>
          <w:marTop w:val="0"/>
          <w:marBottom w:val="0"/>
          <w:divBdr>
            <w:top w:val="none" w:sz="0" w:space="0" w:color="auto"/>
            <w:left w:val="none" w:sz="0" w:space="0" w:color="auto"/>
            <w:bottom w:val="none" w:sz="0" w:space="0" w:color="auto"/>
            <w:right w:val="none" w:sz="0" w:space="0" w:color="auto"/>
          </w:divBdr>
        </w:div>
        <w:div w:id="793717788">
          <w:marLeft w:val="0"/>
          <w:marRight w:val="0"/>
          <w:marTop w:val="0"/>
          <w:marBottom w:val="0"/>
          <w:divBdr>
            <w:top w:val="none" w:sz="0" w:space="0" w:color="auto"/>
            <w:left w:val="none" w:sz="0" w:space="0" w:color="auto"/>
            <w:bottom w:val="none" w:sz="0" w:space="0" w:color="auto"/>
            <w:right w:val="none" w:sz="0" w:space="0" w:color="auto"/>
          </w:divBdr>
        </w:div>
        <w:div w:id="967785422">
          <w:marLeft w:val="0"/>
          <w:marRight w:val="0"/>
          <w:marTop w:val="0"/>
          <w:marBottom w:val="0"/>
          <w:divBdr>
            <w:top w:val="none" w:sz="0" w:space="0" w:color="auto"/>
            <w:left w:val="none" w:sz="0" w:space="0" w:color="auto"/>
            <w:bottom w:val="none" w:sz="0" w:space="0" w:color="auto"/>
            <w:right w:val="none" w:sz="0" w:space="0" w:color="auto"/>
          </w:divBdr>
        </w:div>
        <w:div w:id="1114864945">
          <w:marLeft w:val="0"/>
          <w:marRight w:val="0"/>
          <w:marTop w:val="0"/>
          <w:marBottom w:val="0"/>
          <w:divBdr>
            <w:top w:val="none" w:sz="0" w:space="0" w:color="auto"/>
            <w:left w:val="none" w:sz="0" w:space="0" w:color="auto"/>
            <w:bottom w:val="none" w:sz="0" w:space="0" w:color="auto"/>
            <w:right w:val="none" w:sz="0" w:space="0" w:color="auto"/>
          </w:divBdr>
        </w:div>
        <w:div w:id="1191454401">
          <w:marLeft w:val="0"/>
          <w:marRight w:val="0"/>
          <w:marTop w:val="0"/>
          <w:marBottom w:val="0"/>
          <w:divBdr>
            <w:top w:val="none" w:sz="0" w:space="0" w:color="auto"/>
            <w:left w:val="none" w:sz="0" w:space="0" w:color="auto"/>
            <w:bottom w:val="none" w:sz="0" w:space="0" w:color="auto"/>
            <w:right w:val="none" w:sz="0" w:space="0" w:color="auto"/>
          </w:divBdr>
        </w:div>
        <w:div w:id="1284969566">
          <w:marLeft w:val="0"/>
          <w:marRight w:val="0"/>
          <w:marTop w:val="0"/>
          <w:marBottom w:val="0"/>
          <w:divBdr>
            <w:top w:val="none" w:sz="0" w:space="0" w:color="auto"/>
            <w:left w:val="none" w:sz="0" w:space="0" w:color="auto"/>
            <w:bottom w:val="none" w:sz="0" w:space="0" w:color="auto"/>
            <w:right w:val="none" w:sz="0" w:space="0" w:color="auto"/>
          </w:divBdr>
        </w:div>
        <w:div w:id="1320041708">
          <w:marLeft w:val="0"/>
          <w:marRight w:val="0"/>
          <w:marTop w:val="0"/>
          <w:marBottom w:val="0"/>
          <w:divBdr>
            <w:top w:val="none" w:sz="0" w:space="0" w:color="auto"/>
            <w:left w:val="none" w:sz="0" w:space="0" w:color="auto"/>
            <w:bottom w:val="none" w:sz="0" w:space="0" w:color="auto"/>
            <w:right w:val="none" w:sz="0" w:space="0" w:color="auto"/>
          </w:divBdr>
        </w:div>
        <w:div w:id="1344670940">
          <w:marLeft w:val="0"/>
          <w:marRight w:val="0"/>
          <w:marTop w:val="0"/>
          <w:marBottom w:val="0"/>
          <w:divBdr>
            <w:top w:val="none" w:sz="0" w:space="0" w:color="auto"/>
            <w:left w:val="none" w:sz="0" w:space="0" w:color="auto"/>
            <w:bottom w:val="none" w:sz="0" w:space="0" w:color="auto"/>
            <w:right w:val="none" w:sz="0" w:space="0" w:color="auto"/>
          </w:divBdr>
        </w:div>
        <w:div w:id="1349523007">
          <w:marLeft w:val="0"/>
          <w:marRight w:val="0"/>
          <w:marTop w:val="0"/>
          <w:marBottom w:val="0"/>
          <w:divBdr>
            <w:top w:val="none" w:sz="0" w:space="0" w:color="auto"/>
            <w:left w:val="none" w:sz="0" w:space="0" w:color="auto"/>
            <w:bottom w:val="none" w:sz="0" w:space="0" w:color="auto"/>
            <w:right w:val="none" w:sz="0" w:space="0" w:color="auto"/>
          </w:divBdr>
        </w:div>
        <w:div w:id="1369795604">
          <w:marLeft w:val="0"/>
          <w:marRight w:val="0"/>
          <w:marTop w:val="0"/>
          <w:marBottom w:val="0"/>
          <w:divBdr>
            <w:top w:val="none" w:sz="0" w:space="0" w:color="auto"/>
            <w:left w:val="none" w:sz="0" w:space="0" w:color="auto"/>
            <w:bottom w:val="none" w:sz="0" w:space="0" w:color="auto"/>
            <w:right w:val="none" w:sz="0" w:space="0" w:color="auto"/>
          </w:divBdr>
        </w:div>
        <w:div w:id="1416978722">
          <w:marLeft w:val="0"/>
          <w:marRight w:val="0"/>
          <w:marTop w:val="0"/>
          <w:marBottom w:val="0"/>
          <w:divBdr>
            <w:top w:val="none" w:sz="0" w:space="0" w:color="auto"/>
            <w:left w:val="none" w:sz="0" w:space="0" w:color="auto"/>
            <w:bottom w:val="none" w:sz="0" w:space="0" w:color="auto"/>
            <w:right w:val="none" w:sz="0" w:space="0" w:color="auto"/>
          </w:divBdr>
        </w:div>
        <w:div w:id="1502620582">
          <w:marLeft w:val="0"/>
          <w:marRight w:val="0"/>
          <w:marTop w:val="0"/>
          <w:marBottom w:val="0"/>
          <w:divBdr>
            <w:top w:val="none" w:sz="0" w:space="0" w:color="auto"/>
            <w:left w:val="none" w:sz="0" w:space="0" w:color="auto"/>
            <w:bottom w:val="none" w:sz="0" w:space="0" w:color="auto"/>
            <w:right w:val="none" w:sz="0" w:space="0" w:color="auto"/>
          </w:divBdr>
        </w:div>
        <w:div w:id="1511676292">
          <w:marLeft w:val="0"/>
          <w:marRight w:val="0"/>
          <w:marTop w:val="0"/>
          <w:marBottom w:val="0"/>
          <w:divBdr>
            <w:top w:val="none" w:sz="0" w:space="0" w:color="auto"/>
            <w:left w:val="none" w:sz="0" w:space="0" w:color="auto"/>
            <w:bottom w:val="none" w:sz="0" w:space="0" w:color="auto"/>
            <w:right w:val="none" w:sz="0" w:space="0" w:color="auto"/>
          </w:divBdr>
        </w:div>
        <w:div w:id="1536041704">
          <w:marLeft w:val="0"/>
          <w:marRight w:val="0"/>
          <w:marTop w:val="0"/>
          <w:marBottom w:val="0"/>
          <w:divBdr>
            <w:top w:val="none" w:sz="0" w:space="0" w:color="auto"/>
            <w:left w:val="none" w:sz="0" w:space="0" w:color="auto"/>
            <w:bottom w:val="none" w:sz="0" w:space="0" w:color="auto"/>
            <w:right w:val="none" w:sz="0" w:space="0" w:color="auto"/>
          </w:divBdr>
        </w:div>
        <w:div w:id="1670135010">
          <w:marLeft w:val="0"/>
          <w:marRight w:val="0"/>
          <w:marTop w:val="0"/>
          <w:marBottom w:val="0"/>
          <w:divBdr>
            <w:top w:val="none" w:sz="0" w:space="0" w:color="auto"/>
            <w:left w:val="none" w:sz="0" w:space="0" w:color="auto"/>
            <w:bottom w:val="none" w:sz="0" w:space="0" w:color="auto"/>
            <w:right w:val="none" w:sz="0" w:space="0" w:color="auto"/>
          </w:divBdr>
        </w:div>
        <w:div w:id="1673488324">
          <w:marLeft w:val="0"/>
          <w:marRight w:val="0"/>
          <w:marTop w:val="0"/>
          <w:marBottom w:val="0"/>
          <w:divBdr>
            <w:top w:val="none" w:sz="0" w:space="0" w:color="auto"/>
            <w:left w:val="none" w:sz="0" w:space="0" w:color="auto"/>
            <w:bottom w:val="none" w:sz="0" w:space="0" w:color="auto"/>
            <w:right w:val="none" w:sz="0" w:space="0" w:color="auto"/>
          </w:divBdr>
        </w:div>
        <w:div w:id="1736708319">
          <w:marLeft w:val="0"/>
          <w:marRight w:val="0"/>
          <w:marTop w:val="0"/>
          <w:marBottom w:val="0"/>
          <w:divBdr>
            <w:top w:val="none" w:sz="0" w:space="0" w:color="auto"/>
            <w:left w:val="none" w:sz="0" w:space="0" w:color="auto"/>
            <w:bottom w:val="none" w:sz="0" w:space="0" w:color="auto"/>
            <w:right w:val="none" w:sz="0" w:space="0" w:color="auto"/>
          </w:divBdr>
        </w:div>
        <w:div w:id="1761172743">
          <w:marLeft w:val="0"/>
          <w:marRight w:val="0"/>
          <w:marTop w:val="0"/>
          <w:marBottom w:val="0"/>
          <w:divBdr>
            <w:top w:val="none" w:sz="0" w:space="0" w:color="auto"/>
            <w:left w:val="none" w:sz="0" w:space="0" w:color="auto"/>
            <w:bottom w:val="none" w:sz="0" w:space="0" w:color="auto"/>
            <w:right w:val="none" w:sz="0" w:space="0" w:color="auto"/>
          </w:divBdr>
        </w:div>
        <w:div w:id="1765224069">
          <w:marLeft w:val="0"/>
          <w:marRight w:val="0"/>
          <w:marTop w:val="0"/>
          <w:marBottom w:val="0"/>
          <w:divBdr>
            <w:top w:val="none" w:sz="0" w:space="0" w:color="auto"/>
            <w:left w:val="none" w:sz="0" w:space="0" w:color="auto"/>
            <w:bottom w:val="none" w:sz="0" w:space="0" w:color="auto"/>
            <w:right w:val="none" w:sz="0" w:space="0" w:color="auto"/>
          </w:divBdr>
        </w:div>
        <w:div w:id="1854219724">
          <w:marLeft w:val="0"/>
          <w:marRight w:val="0"/>
          <w:marTop w:val="0"/>
          <w:marBottom w:val="0"/>
          <w:divBdr>
            <w:top w:val="none" w:sz="0" w:space="0" w:color="auto"/>
            <w:left w:val="none" w:sz="0" w:space="0" w:color="auto"/>
            <w:bottom w:val="none" w:sz="0" w:space="0" w:color="auto"/>
            <w:right w:val="none" w:sz="0" w:space="0" w:color="auto"/>
          </w:divBdr>
        </w:div>
        <w:div w:id="1870991432">
          <w:marLeft w:val="0"/>
          <w:marRight w:val="0"/>
          <w:marTop w:val="0"/>
          <w:marBottom w:val="0"/>
          <w:divBdr>
            <w:top w:val="none" w:sz="0" w:space="0" w:color="auto"/>
            <w:left w:val="none" w:sz="0" w:space="0" w:color="auto"/>
            <w:bottom w:val="none" w:sz="0" w:space="0" w:color="auto"/>
            <w:right w:val="none" w:sz="0" w:space="0" w:color="auto"/>
          </w:divBdr>
        </w:div>
        <w:div w:id="1959872602">
          <w:marLeft w:val="0"/>
          <w:marRight w:val="0"/>
          <w:marTop w:val="0"/>
          <w:marBottom w:val="0"/>
          <w:divBdr>
            <w:top w:val="none" w:sz="0" w:space="0" w:color="auto"/>
            <w:left w:val="none" w:sz="0" w:space="0" w:color="auto"/>
            <w:bottom w:val="none" w:sz="0" w:space="0" w:color="auto"/>
            <w:right w:val="none" w:sz="0" w:space="0" w:color="auto"/>
          </w:divBdr>
        </w:div>
        <w:div w:id="2001811485">
          <w:marLeft w:val="0"/>
          <w:marRight w:val="0"/>
          <w:marTop w:val="0"/>
          <w:marBottom w:val="0"/>
          <w:divBdr>
            <w:top w:val="none" w:sz="0" w:space="0" w:color="auto"/>
            <w:left w:val="none" w:sz="0" w:space="0" w:color="auto"/>
            <w:bottom w:val="none" w:sz="0" w:space="0" w:color="auto"/>
            <w:right w:val="none" w:sz="0" w:space="0" w:color="auto"/>
          </w:divBdr>
        </w:div>
        <w:div w:id="2009553978">
          <w:marLeft w:val="0"/>
          <w:marRight w:val="0"/>
          <w:marTop w:val="0"/>
          <w:marBottom w:val="0"/>
          <w:divBdr>
            <w:top w:val="none" w:sz="0" w:space="0" w:color="auto"/>
            <w:left w:val="none" w:sz="0" w:space="0" w:color="auto"/>
            <w:bottom w:val="none" w:sz="0" w:space="0" w:color="auto"/>
            <w:right w:val="none" w:sz="0" w:space="0" w:color="auto"/>
          </w:divBdr>
        </w:div>
      </w:divsChild>
    </w:div>
    <w:div w:id="1153330338">
      <w:bodyDiv w:val="1"/>
      <w:marLeft w:val="0"/>
      <w:marRight w:val="0"/>
      <w:marTop w:val="0"/>
      <w:marBottom w:val="0"/>
      <w:divBdr>
        <w:top w:val="none" w:sz="0" w:space="0" w:color="auto"/>
        <w:left w:val="none" w:sz="0" w:space="0" w:color="auto"/>
        <w:bottom w:val="none" w:sz="0" w:space="0" w:color="auto"/>
        <w:right w:val="none" w:sz="0" w:space="0" w:color="auto"/>
      </w:divBdr>
    </w:div>
    <w:div w:id="1154877448">
      <w:bodyDiv w:val="1"/>
      <w:marLeft w:val="0"/>
      <w:marRight w:val="0"/>
      <w:marTop w:val="0"/>
      <w:marBottom w:val="0"/>
      <w:divBdr>
        <w:top w:val="none" w:sz="0" w:space="0" w:color="auto"/>
        <w:left w:val="none" w:sz="0" w:space="0" w:color="auto"/>
        <w:bottom w:val="none" w:sz="0" w:space="0" w:color="auto"/>
        <w:right w:val="none" w:sz="0" w:space="0" w:color="auto"/>
      </w:divBdr>
      <w:divsChild>
        <w:div w:id="172691145">
          <w:marLeft w:val="0"/>
          <w:marRight w:val="0"/>
          <w:marTop w:val="0"/>
          <w:marBottom w:val="0"/>
          <w:divBdr>
            <w:top w:val="none" w:sz="0" w:space="0" w:color="auto"/>
            <w:left w:val="none" w:sz="0" w:space="0" w:color="auto"/>
            <w:bottom w:val="none" w:sz="0" w:space="0" w:color="auto"/>
            <w:right w:val="none" w:sz="0" w:space="0" w:color="auto"/>
          </w:divBdr>
          <w:divsChild>
            <w:div w:id="142818415">
              <w:marLeft w:val="0"/>
              <w:marRight w:val="0"/>
              <w:marTop w:val="0"/>
              <w:marBottom w:val="0"/>
              <w:divBdr>
                <w:top w:val="none" w:sz="0" w:space="0" w:color="auto"/>
                <w:left w:val="none" w:sz="0" w:space="0" w:color="auto"/>
                <w:bottom w:val="none" w:sz="0" w:space="0" w:color="auto"/>
                <w:right w:val="none" w:sz="0" w:space="0" w:color="auto"/>
              </w:divBdr>
              <w:divsChild>
                <w:div w:id="11033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2630">
      <w:bodyDiv w:val="1"/>
      <w:marLeft w:val="0"/>
      <w:marRight w:val="0"/>
      <w:marTop w:val="277"/>
      <w:marBottom w:val="0"/>
      <w:divBdr>
        <w:top w:val="none" w:sz="0" w:space="0" w:color="auto"/>
        <w:left w:val="none" w:sz="0" w:space="0" w:color="auto"/>
        <w:bottom w:val="none" w:sz="0" w:space="0" w:color="auto"/>
        <w:right w:val="none" w:sz="0" w:space="0" w:color="auto"/>
      </w:divBdr>
      <w:divsChild>
        <w:div w:id="1945381779">
          <w:marLeft w:val="0"/>
          <w:marRight w:val="0"/>
          <w:marTop w:val="0"/>
          <w:marBottom w:val="0"/>
          <w:divBdr>
            <w:top w:val="none" w:sz="0" w:space="0" w:color="auto"/>
            <w:left w:val="none" w:sz="0" w:space="0" w:color="auto"/>
            <w:bottom w:val="none" w:sz="0" w:space="0" w:color="auto"/>
            <w:right w:val="none" w:sz="0" w:space="0" w:color="auto"/>
          </w:divBdr>
          <w:divsChild>
            <w:div w:id="1125780590">
              <w:marLeft w:val="0"/>
              <w:marRight w:val="0"/>
              <w:marTop w:val="0"/>
              <w:marBottom w:val="0"/>
              <w:divBdr>
                <w:top w:val="none" w:sz="0" w:space="0" w:color="auto"/>
                <w:left w:val="none" w:sz="0" w:space="0" w:color="auto"/>
                <w:bottom w:val="none" w:sz="0" w:space="0" w:color="auto"/>
                <w:right w:val="none" w:sz="0" w:space="0" w:color="auto"/>
              </w:divBdr>
              <w:divsChild>
                <w:div w:id="429349919">
                  <w:marLeft w:val="0"/>
                  <w:marRight w:val="0"/>
                  <w:marTop w:val="0"/>
                  <w:marBottom w:val="0"/>
                  <w:divBdr>
                    <w:top w:val="none" w:sz="0" w:space="0" w:color="auto"/>
                    <w:left w:val="none" w:sz="0" w:space="0" w:color="auto"/>
                    <w:bottom w:val="none" w:sz="0" w:space="0" w:color="auto"/>
                    <w:right w:val="none" w:sz="0" w:space="0" w:color="auto"/>
                  </w:divBdr>
                  <w:divsChild>
                    <w:div w:id="1519344604">
                      <w:marLeft w:val="-150"/>
                      <w:marRight w:val="-150"/>
                      <w:marTop w:val="0"/>
                      <w:marBottom w:val="0"/>
                      <w:divBdr>
                        <w:top w:val="none" w:sz="0" w:space="0" w:color="auto"/>
                        <w:left w:val="none" w:sz="0" w:space="0" w:color="auto"/>
                        <w:bottom w:val="none" w:sz="0" w:space="0" w:color="auto"/>
                        <w:right w:val="none" w:sz="0" w:space="0" w:color="auto"/>
                      </w:divBdr>
                      <w:divsChild>
                        <w:div w:id="146292226">
                          <w:marLeft w:val="0"/>
                          <w:marRight w:val="0"/>
                          <w:marTop w:val="0"/>
                          <w:marBottom w:val="0"/>
                          <w:divBdr>
                            <w:top w:val="none" w:sz="0" w:space="0" w:color="auto"/>
                            <w:left w:val="none" w:sz="0" w:space="0" w:color="auto"/>
                            <w:bottom w:val="none" w:sz="0" w:space="0" w:color="auto"/>
                            <w:right w:val="none" w:sz="0" w:space="0" w:color="auto"/>
                          </w:divBdr>
                          <w:divsChild>
                            <w:div w:id="1344937192">
                              <w:marLeft w:val="0"/>
                              <w:marRight w:val="0"/>
                              <w:marTop w:val="0"/>
                              <w:marBottom w:val="0"/>
                              <w:divBdr>
                                <w:top w:val="none" w:sz="0" w:space="0" w:color="auto"/>
                                <w:left w:val="none" w:sz="0" w:space="0" w:color="auto"/>
                                <w:bottom w:val="none" w:sz="0" w:space="0" w:color="auto"/>
                                <w:right w:val="none" w:sz="0" w:space="0" w:color="auto"/>
                              </w:divBdr>
                              <w:divsChild>
                                <w:div w:id="75904026">
                                  <w:marLeft w:val="0"/>
                                  <w:marRight w:val="0"/>
                                  <w:marTop w:val="0"/>
                                  <w:marBottom w:val="0"/>
                                  <w:divBdr>
                                    <w:top w:val="none" w:sz="0" w:space="0" w:color="auto"/>
                                    <w:left w:val="none" w:sz="0" w:space="0" w:color="auto"/>
                                    <w:bottom w:val="none" w:sz="0" w:space="0" w:color="auto"/>
                                    <w:right w:val="none" w:sz="0" w:space="0" w:color="auto"/>
                                  </w:divBdr>
                                  <w:divsChild>
                                    <w:div w:id="2136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412771">
      <w:bodyDiv w:val="1"/>
      <w:marLeft w:val="0"/>
      <w:marRight w:val="0"/>
      <w:marTop w:val="0"/>
      <w:marBottom w:val="0"/>
      <w:divBdr>
        <w:top w:val="none" w:sz="0" w:space="0" w:color="auto"/>
        <w:left w:val="none" w:sz="0" w:space="0" w:color="auto"/>
        <w:bottom w:val="none" w:sz="0" w:space="0" w:color="auto"/>
        <w:right w:val="none" w:sz="0" w:space="0" w:color="auto"/>
      </w:divBdr>
    </w:div>
    <w:div w:id="1186334569">
      <w:bodyDiv w:val="1"/>
      <w:marLeft w:val="0"/>
      <w:marRight w:val="0"/>
      <w:marTop w:val="0"/>
      <w:marBottom w:val="0"/>
      <w:divBdr>
        <w:top w:val="none" w:sz="0" w:space="0" w:color="auto"/>
        <w:left w:val="none" w:sz="0" w:space="0" w:color="auto"/>
        <w:bottom w:val="none" w:sz="0" w:space="0" w:color="auto"/>
        <w:right w:val="none" w:sz="0" w:space="0" w:color="auto"/>
      </w:divBdr>
      <w:divsChild>
        <w:div w:id="1737823916">
          <w:marLeft w:val="0"/>
          <w:marRight w:val="0"/>
          <w:marTop w:val="0"/>
          <w:marBottom w:val="0"/>
          <w:divBdr>
            <w:top w:val="none" w:sz="0" w:space="0" w:color="auto"/>
            <w:left w:val="none" w:sz="0" w:space="0" w:color="auto"/>
            <w:bottom w:val="none" w:sz="0" w:space="0" w:color="auto"/>
            <w:right w:val="none" w:sz="0" w:space="0" w:color="auto"/>
          </w:divBdr>
        </w:div>
        <w:div w:id="1785690924">
          <w:marLeft w:val="0"/>
          <w:marRight w:val="0"/>
          <w:marTop w:val="0"/>
          <w:marBottom w:val="0"/>
          <w:divBdr>
            <w:top w:val="none" w:sz="0" w:space="0" w:color="auto"/>
            <w:left w:val="none" w:sz="0" w:space="0" w:color="auto"/>
            <w:bottom w:val="none" w:sz="0" w:space="0" w:color="auto"/>
            <w:right w:val="none" w:sz="0" w:space="0" w:color="auto"/>
          </w:divBdr>
        </w:div>
      </w:divsChild>
    </w:div>
    <w:div w:id="1186407985">
      <w:bodyDiv w:val="1"/>
      <w:marLeft w:val="0"/>
      <w:marRight w:val="0"/>
      <w:marTop w:val="0"/>
      <w:marBottom w:val="0"/>
      <w:divBdr>
        <w:top w:val="none" w:sz="0" w:space="0" w:color="auto"/>
        <w:left w:val="none" w:sz="0" w:space="0" w:color="auto"/>
        <w:bottom w:val="none" w:sz="0" w:space="0" w:color="auto"/>
        <w:right w:val="none" w:sz="0" w:space="0" w:color="auto"/>
      </w:divBdr>
      <w:divsChild>
        <w:div w:id="193999877">
          <w:marLeft w:val="131"/>
          <w:marRight w:val="131"/>
          <w:marTop w:val="0"/>
          <w:marBottom w:val="0"/>
          <w:divBdr>
            <w:top w:val="none" w:sz="0" w:space="0" w:color="auto"/>
            <w:left w:val="none" w:sz="0" w:space="0" w:color="auto"/>
            <w:bottom w:val="none" w:sz="0" w:space="0" w:color="auto"/>
            <w:right w:val="none" w:sz="0" w:space="0" w:color="auto"/>
          </w:divBdr>
          <w:divsChild>
            <w:div w:id="1266772516">
              <w:marLeft w:val="0"/>
              <w:marRight w:val="0"/>
              <w:marTop w:val="0"/>
              <w:marBottom w:val="0"/>
              <w:divBdr>
                <w:top w:val="none" w:sz="0" w:space="0" w:color="auto"/>
                <w:left w:val="none" w:sz="0" w:space="0" w:color="auto"/>
                <w:bottom w:val="none" w:sz="0" w:space="0" w:color="auto"/>
                <w:right w:val="none" w:sz="0" w:space="0" w:color="auto"/>
              </w:divBdr>
              <w:divsChild>
                <w:div w:id="141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5485">
      <w:bodyDiv w:val="1"/>
      <w:marLeft w:val="0"/>
      <w:marRight w:val="0"/>
      <w:marTop w:val="0"/>
      <w:marBottom w:val="0"/>
      <w:divBdr>
        <w:top w:val="none" w:sz="0" w:space="0" w:color="auto"/>
        <w:left w:val="none" w:sz="0" w:space="0" w:color="auto"/>
        <w:bottom w:val="none" w:sz="0" w:space="0" w:color="auto"/>
        <w:right w:val="none" w:sz="0" w:space="0" w:color="auto"/>
      </w:divBdr>
    </w:div>
    <w:div w:id="1219169171">
      <w:bodyDiv w:val="1"/>
      <w:marLeft w:val="0"/>
      <w:marRight w:val="0"/>
      <w:marTop w:val="0"/>
      <w:marBottom w:val="0"/>
      <w:divBdr>
        <w:top w:val="none" w:sz="0" w:space="0" w:color="auto"/>
        <w:left w:val="none" w:sz="0" w:space="0" w:color="auto"/>
        <w:bottom w:val="none" w:sz="0" w:space="0" w:color="auto"/>
        <w:right w:val="none" w:sz="0" w:space="0" w:color="auto"/>
      </w:divBdr>
    </w:div>
    <w:div w:id="1219586668">
      <w:bodyDiv w:val="1"/>
      <w:marLeft w:val="0"/>
      <w:marRight w:val="0"/>
      <w:marTop w:val="0"/>
      <w:marBottom w:val="0"/>
      <w:divBdr>
        <w:top w:val="none" w:sz="0" w:space="0" w:color="auto"/>
        <w:left w:val="none" w:sz="0" w:space="0" w:color="auto"/>
        <w:bottom w:val="none" w:sz="0" w:space="0" w:color="auto"/>
        <w:right w:val="none" w:sz="0" w:space="0" w:color="auto"/>
      </w:divBdr>
    </w:div>
    <w:div w:id="1227374727">
      <w:bodyDiv w:val="1"/>
      <w:marLeft w:val="0"/>
      <w:marRight w:val="0"/>
      <w:marTop w:val="0"/>
      <w:marBottom w:val="0"/>
      <w:divBdr>
        <w:top w:val="none" w:sz="0" w:space="0" w:color="auto"/>
        <w:left w:val="none" w:sz="0" w:space="0" w:color="auto"/>
        <w:bottom w:val="none" w:sz="0" w:space="0" w:color="auto"/>
        <w:right w:val="none" w:sz="0" w:space="0" w:color="auto"/>
      </w:divBdr>
      <w:divsChild>
        <w:div w:id="1229342907">
          <w:marLeft w:val="0"/>
          <w:marRight w:val="0"/>
          <w:marTop w:val="0"/>
          <w:marBottom w:val="0"/>
          <w:divBdr>
            <w:top w:val="none" w:sz="0" w:space="0" w:color="auto"/>
            <w:left w:val="none" w:sz="0" w:space="0" w:color="auto"/>
            <w:bottom w:val="none" w:sz="0" w:space="0" w:color="auto"/>
            <w:right w:val="none" w:sz="0" w:space="0" w:color="auto"/>
          </w:divBdr>
          <w:divsChild>
            <w:div w:id="1130395752">
              <w:marLeft w:val="0"/>
              <w:marRight w:val="0"/>
              <w:marTop w:val="0"/>
              <w:marBottom w:val="0"/>
              <w:divBdr>
                <w:top w:val="none" w:sz="0" w:space="0" w:color="auto"/>
                <w:left w:val="none" w:sz="0" w:space="0" w:color="auto"/>
                <w:bottom w:val="none" w:sz="0" w:space="0" w:color="auto"/>
                <w:right w:val="none" w:sz="0" w:space="0" w:color="auto"/>
              </w:divBdr>
              <w:divsChild>
                <w:div w:id="6292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8101">
      <w:bodyDiv w:val="1"/>
      <w:marLeft w:val="0"/>
      <w:marRight w:val="0"/>
      <w:marTop w:val="0"/>
      <w:marBottom w:val="0"/>
      <w:divBdr>
        <w:top w:val="none" w:sz="0" w:space="0" w:color="auto"/>
        <w:left w:val="none" w:sz="0" w:space="0" w:color="auto"/>
        <w:bottom w:val="none" w:sz="0" w:space="0" w:color="auto"/>
        <w:right w:val="none" w:sz="0" w:space="0" w:color="auto"/>
      </w:divBdr>
      <w:divsChild>
        <w:div w:id="663819090">
          <w:marLeft w:val="0"/>
          <w:marRight w:val="0"/>
          <w:marTop w:val="0"/>
          <w:marBottom w:val="0"/>
          <w:divBdr>
            <w:top w:val="none" w:sz="0" w:space="0" w:color="auto"/>
            <w:left w:val="none" w:sz="0" w:space="0" w:color="auto"/>
            <w:bottom w:val="none" w:sz="0" w:space="0" w:color="auto"/>
            <w:right w:val="none" w:sz="0" w:space="0" w:color="auto"/>
          </w:divBdr>
          <w:divsChild>
            <w:div w:id="668871737">
              <w:marLeft w:val="0"/>
              <w:marRight w:val="0"/>
              <w:marTop w:val="0"/>
              <w:marBottom w:val="0"/>
              <w:divBdr>
                <w:top w:val="none" w:sz="0" w:space="0" w:color="auto"/>
                <w:left w:val="none" w:sz="0" w:space="0" w:color="auto"/>
                <w:bottom w:val="none" w:sz="0" w:space="0" w:color="auto"/>
                <w:right w:val="none" w:sz="0" w:space="0" w:color="auto"/>
              </w:divBdr>
              <w:divsChild>
                <w:div w:id="789906503">
                  <w:marLeft w:val="0"/>
                  <w:marRight w:val="0"/>
                  <w:marTop w:val="0"/>
                  <w:marBottom w:val="0"/>
                  <w:divBdr>
                    <w:top w:val="none" w:sz="0" w:space="0" w:color="auto"/>
                    <w:left w:val="none" w:sz="0" w:space="0" w:color="auto"/>
                    <w:bottom w:val="none" w:sz="0" w:space="0" w:color="auto"/>
                    <w:right w:val="none" w:sz="0" w:space="0" w:color="auto"/>
                  </w:divBdr>
                  <w:divsChild>
                    <w:div w:id="99105107">
                      <w:marLeft w:val="0"/>
                      <w:marRight w:val="0"/>
                      <w:marTop w:val="0"/>
                      <w:marBottom w:val="0"/>
                      <w:divBdr>
                        <w:top w:val="none" w:sz="0" w:space="0" w:color="auto"/>
                        <w:left w:val="none" w:sz="0" w:space="0" w:color="auto"/>
                        <w:bottom w:val="none" w:sz="0" w:space="0" w:color="auto"/>
                        <w:right w:val="none" w:sz="0" w:space="0" w:color="auto"/>
                      </w:divBdr>
                      <w:divsChild>
                        <w:div w:id="1897667072">
                          <w:marLeft w:val="0"/>
                          <w:marRight w:val="0"/>
                          <w:marTop w:val="0"/>
                          <w:marBottom w:val="111"/>
                          <w:divBdr>
                            <w:top w:val="none" w:sz="0" w:space="0" w:color="auto"/>
                            <w:left w:val="none" w:sz="0" w:space="0" w:color="auto"/>
                            <w:bottom w:val="none" w:sz="0" w:space="0" w:color="auto"/>
                            <w:right w:val="none" w:sz="0" w:space="0" w:color="auto"/>
                          </w:divBdr>
                          <w:divsChild>
                            <w:div w:id="875235702">
                              <w:marLeft w:val="0"/>
                              <w:marRight w:val="0"/>
                              <w:marTop w:val="0"/>
                              <w:marBottom w:val="0"/>
                              <w:divBdr>
                                <w:top w:val="none" w:sz="0" w:space="0" w:color="auto"/>
                                <w:left w:val="none" w:sz="0" w:space="0" w:color="auto"/>
                                <w:bottom w:val="none" w:sz="0" w:space="0" w:color="auto"/>
                                <w:right w:val="none" w:sz="0" w:space="0" w:color="auto"/>
                              </w:divBdr>
                              <w:divsChild>
                                <w:div w:id="6531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45013">
      <w:bodyDiv w:val="1"/>
      <w:marLeft w:val="0"/>
      <w:marRight w:val="0"/>
      <w:marTop w:val="0"/>
      <w:marBottom w:val="0"/>
      <w:divBdr>
        <w:top w:val="none" w:sz="0" w:space="0" w:color="auto"/>
        <w:left w:val="none" w:sz="0" w:space="0" w:color="auto"/>
        <w:bottom w:val="none" w:sz="0" w:space="0" w:color="auto"/>
        <w:right w:val="none" w:sz="0" w:space="0" w:color="auto"/>
      </w:divBdr>
      <w:divsChild>
        <w:div w:id="705449698">
          <w:marLeft w:val="0"/>
          <w:marRight w:val="0"/>
          <w:marTop w:val="100"/>
          <w:marBottom w:val="100"/>
          <w:divBdr>
            <w:top w:val="none" w:sz="0" w:space="0" w:color="auto"/>
            <w:left w:val="none" w:sz="0" w:space="0" w:color="auto"/>
            <w:bottom w:val="none" w:sz="0" w:space="0" w:color="auto"/>
            <w:right w:val="none" w:sz="0" w:space="0" w:color="auto"/>
          </w:divBdr>
          <w:divsChild>
            <w:div w:id="1750077896">
              <w:marLeft w:val="75"/>
              <w:marRight w:val="75"/>
              <w:marTop w:val="450"/>
              <w:marBottom w:val="0"/>
              <w:divBdr>
                <w:top w:val="none" w:sz="0" w:space="0" w:color="auto"/>
                <w:left w:val="none" w:sz="0" w:space="0" w:color="auto"/>
                <w:bottom w:val="none" w:sz="0" w:space="0" w:color="auto"/>
                <w:right w:val="none" w:sz="0" w:space="0" w:color="auto"/>
              </w:divBdr>
              <w:divsChild>
                <w:div w:id="1359817463">
                  <w:marLeft w:val="0"/>
                  <w:marRight w:val="0"/>
                  <w:marTop w:val="0"/>
                  <w:marBottom w:val="0"/>
                  <w:divBdr>
                    <w:top w:val="none" w:sz="0" w:space="0" w:color="auto"/>
                    <w:left w:val="none" w:sz="0" w:space="0" w:color="auto"/>
                    <w:bottom w:val="none" w:sz="0" w:space="0" w:color="auto"/>
                    <w:right w:val="none" w:sz="0" w:space="0" w:color="auto"/>
                  </w:divBdr>
                  <w:divsChild>
                    <w:div w:id="2141000110">
                      <w:marLeft w:val="0"/>
                      <w:marRight w:val="0"/>
                      <w:marTop w:val="0"/>
                      <w:marBottom w:val="0"/>
                      <w:divBdr>
                        <w:top w:val="none" w:sz="0" w:space="0" w:color="auto"/>
                        <w:left w:val="none" w:sz="0" w:space="0" w:color="auto"/>
                        <w:bottom w:val="none" w:sz="0" w:space="0" w:color="auto"/>
                        <w:right w:val="none" w:sz="0" w:space="0" w:color="auto"/>
                      </w:divBdr>
                      <w:divsChild>
                        <w:div w:id="1195385785">
                          <w:marLeft w:val="0"/>
                          <w:marRight w:val="75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868887">
      <w:bodyDiv w:val="1"/>
      <w:marLeft w:val="0"/>
      <w:marRight w:val="0"/>
      <w:marTop w:val="0"/>
      <w:marBottom w:val="0"/>
      <w:divBdr>
        <w:top w:val="none" w:sz="0" w:space="0" w:color="auto"/>
        <w:left w:val="none" w:sz="0" w:space="0" w:color="auto"/>
        <w:bottom w:val="none" w:sz="0" w:space="0" w:color="auto"/>
        <w:right w:val="none" w:sz="0" w:space="0" w:color="auto"/>
      </w:divBdr>
    </w:div>
    <w:div w:id="1337421838">
      <w:bodyDiv w:val="1"/>
      <w:marLeft w:val="0"/>
      <w:marRight w:val="0"/>
      <w:marTop w:val="0"/>
      <w:marBottom w:val="0"/>
      <w:divBdr>
        <w:top w:val="none" w:sz="0" w:space="0" w:color="auto"/>
        <w:left w:val="none" w:sz="0" w:space="0" w:color="auto"/>
        <w:bottom w:val="none" w:sz="0" w:space="0" w:color="auto"/>
        <w:right w:val="none" w:sz="0" w:space="0" w:color="auto"/>
      </w:divBdr>
      <w:divsChild>
        <w:div w:id="1348170445">
          <w:marLeft w:val="0"/>
          <w:marRight w:val="0"/>
          <w:marTop w:val="0"/>
          <w:marBottom w:val="0"/>
          <w:divBdr>
            <w:top w:val="none" w:sz="0" w:space="0" w:color="auto"/>
            <w:left w:val="none" w:sz="0" w:space="0" w:color="auto"/>
            <w:bottom w:val="none" w:sz="0" w:space="0" w:color="auto"/>
            <w:right w:val="none" w:sz="0" w:space="0" w:color="auto"/>
          </w:divBdr>
          <w:divsChild>
            <w:div w:id="2107531600">
              <w:marLeft w:val="0"/>
              <w:marRight w:val="0"/>
              <w:marTop w:val="0"/>
              <w:marBottom w:val="0"/>
              <w:divBdr>
                <w:top w:val="none" w:sz="0" w:space="0" w:color="auto"/>
                <w:left w:val="none" w:sz="0" w:space="0" w:color="auto"/>
                <w:bottom w:val="none" w:sz="0" w:space="0" w:color="auto"/>
                <w:right w:val="none" w:sz="0" w:space="0" w:color="auto"/>
              </w:divBdr>
              <w:divsChild>
                <w:div w:id="1745640468">
                  <w:marLeft w:val="53"/>
                  <w:marRight w:val="79"/>
                  <w:marTop w:val="0"/>
                  <w:marBottom w:val="0"/>
                  <w:divBdr>
                    <w:top w:val="none" w:sz="0" w:space="0" w:color="auto"/>
                    <w:left w:val="none" w:sz="0" w:space="0" w:color="auto"/>
                    <w:bottom w:val="none" w:sz="0" w:space="0" w:color="auto"/>
                    <w:right w:val="none" w:sz="0" w:space="0" w:color="auto"/>
                  </w:divBdr>
                  <w:divsChild>
                    <w:div w:id="997732845">
                      <w:marLeft w:val="95"/>
                      <w:marRight w:val="42"/>
                      <w:marTop w:val="0"/>
                      <w:marBottom w:val="189"/>
                      <w:divBdr>
                        <w:top w:val="none" w:sz="0" w:space="0" w:color="auto"/>
                        <w:left w:val="none" w:sz="0" w:space="0" w:color="auto"/>
                        <w:bottom w:val="none" w:sz="0" w:space="0" w:color="auto"/>
                        <w:right w:val="none" w:sz="0" w:space="0" w:color="auto"/>
                      </w:divBdr>
                      <w:divsChild>
                        <w:div w:id="428626447">
                          <w:marLeft w:val="0"/>
                          <w:marRight w:val="0"/>
                          <w:marTop w:val="0"/>
                          <w:marBottom w:val="252"/>
                          <w:divBdr>
                            <w:top w:val="none" w:sz="0" w:space="0" w:color="auto"/>
                            <w:left w:val="none" w:sz="0" w:space="0" w:color="auto"/>
                            <w:bottom w:val="none" w:sz="0" w:space="0" w:color="auto"/>
                            <w:right w:val="none" w:sz="0" w:space="0" w:color="auto"/>
                          </w:divBdr>
                          <w:divsChild>
                            <w:div w:id="332874747">
                              <w:marLeft w:val="0"/>
                              <w:marRight w:val="0"/>
                              <w:marTop w:val="0"/>
                              <w:marBottom w:val="0"/>
                              <w:divBdr>
                                <w:top w:val="none" w:sz="0" w:space="0" w:color="auto"/>
                                <w:left w:val="none" w:sz="0" w:space="0" w:color="auto"/>
                                <w:bottom w:val="none" w:sz="0" w:space="0" w:color="auto"/>
                                <w:right w:val="none" w:sz="0" w:space="0" w:color="auto"/>
                              </w:divBdr>
                              <w:divsChild>
                                <w:div w:id="393164507">
                                  <w:marLeft w:val="0"/>
                                  <w:marRight w:val="210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98512">
      <w:bodyDiv w:val="1"/>
      <w:marLeft w:val="0"/>
      <w:marRight w:val="0"/>
      <w:marTop w:val="0"/>
      <w:marBottom w:val="0"/>
      <w:divBdr>
        <w:top w:val="none" w:sz="0" w:space="0" w:color="auto"/>
        <w:left w:val="none" w:sz="0" w:space="0" w:color="auto"/>
        <w:bottom w:val="none" w:sz="0" w:space="0" w:color="auto"/>
        <w:right w:val="none" w:sz="0" w:space="0" w:color="auto"/>
      </w:divBdr>
      <w:divsChild>
        <w:div w:id="2043626676">
          <w:marLeft w:val="53"/>
          <w:marRight w:val="0"/>
          <w:marTop w:val="0"/>
          <w:marBottom w:val="0"/>
          <w:divBdr>
            <w:top w:val="none" w:sz="0" w:space="0" w:color="auto"/>
            <w:left w:val="none" w:sz="0" w:space="0" w:color="auto"/>
            <w:bottom w:val="none" w:sz="0" w:space="0" w:color="auto"/>
            <w:right w:val="none" w:sz="0" w:space="0" w:color="auto"/>
          </w:divBdr>
        </w:div>
      </w:divsChild>
    </w:div>
    <w:div w:id="1401444530">
      <w:bodyDiv w:val="1"/>
      <w:marLeft w:val="0"/>
      <w:marRight w:val="0"/>
      <w:marTop w:val="0"/>
      <w:marBottom w:val="0"/>
      <w:divBdr>
        <w:top w:val="none" w:sz="0" w:space="0" w:color="auto"/>
        <w:left w:val="none" w:sz="0" w:space="0" w:color="auto"/>
        <w:bottom w:val="none" w:sz="0" w:space="0" w:color="auto"/>
        <w:right w:val="none" w:sz="0" w:space="0" w:color="auto"/>
      </w:divBdr>
    </w:div>
    <w:div w:id="1410614913">
      <w:bodyDiv w:val="1"/>
      <w:marLeft w:val="0"/>
      <w:marRight w:val="0"/>
      <w:marTop w:val="0"/>
      <w:marBottom w:val="0"/>
      <w:divBdr>
        <w:top w:val="none" w:sz="0" w:space="0" w:color="auto"/>
        <w:left w:val="none" w:sz="0" w:space="0" w:color="auto"/>
        <w:bottom w:val="none" w:sz="0" w:space="0" w:color="auto"/>
        <w:right w:val="none" w:sz="0" w:space="0" w:color="auto"/>
      </w:divBdr>
      <w:divsChild>
        <w:div w:id="1556090096">
          <w:marLeft w:val="0"/>
          <w:marRight w:val="0"/>
          <w:marTop w:val="0"/>
          <w:marBottom w:val="0"/>
          <w:divBdr>
            <w:top w:val="none" w:sz="0" w:space="0" w:color="auto"/>
            <w:left w:val="none" w:sz="0" w:space="0" w:color="auto"/>
            <w:bottom w:val="none" w:sz="0" w:space="0" w:color="auto"/>
            <w:right w:val="none" w:sz="0" w:space="0" w:color="auto"/>
          </w:divBdr>
          <w:divsChild>
            <w:div w:id="2043093774">
              <w:marLeft w:val="0"/>
              <w:marRight w:val="0"/>
              <w:marTop w:val="0"/>
              <w:marBottom w:val="0"/>
              <w:divBdr>
                <w:top w:val="none" w:sz="0" w:space="0" w:color="auto"/>
                <w:left w:val="none" w:sz="0" w:space="0" w:color="auto"/>
                <w:bottom w:val="none" w:sz="0" w:space="0" w:color="auto"/>
                <w:right w:val="none" w:sz="0" w:space="0" w:color="auto"/>
              </w:divBdr>
              <w:divsChild>
                <w:div w:id="652875751">
                  <w:marLeft w:val="0"/>
                  <w:marRight w:val="0"/>
                  <w:marTop w:val="120"/>
                  <w:marBottom w:val="0"/>
                  <w:divBdr>
                    <w:top w:val="none" w:sz="0" w:space="0" w:color="auto"/>
                    <w:left w:val="none" w:sz="0" w:space="0" w:color="auto"/>
                    <w:bottom w:val="none" w:sz="0" w:space="0" w:color="auto"/>
                    <w:right w:val="none" w:sz="0" w:space="0" w:color="auto"/>
                  </w:divBdr>
                </w:div>
                <w:div w:id="1312634266">
                  <w:marLeft w:val="0"/>
                  <w:marRight w:val="0"/>
                  <w:marTop w:val="120"/>
                  <w:marBottom w:val="0"/>
                  <w:divBdr>
                    <w:top w:val="none" w:sz="0" w:space="0" w:color="auto"/>
                    <w:left w:val="none" w:sz="0" w:space="0" w:color="auto"/>
                    <w:bottom w:val="none" w:sz="0" w:space="0" w:color="auto"/>
                    <w:right w:val="none" w:sz="0" w:space="0" w:color="auto"/>
                  </w:divBdr>
                </w:div>
                <w:div w:id="20080534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4493878">
      <w:bodyDiv w:val="1"/>
      <w:marLeft w:val="0"/>
      <w:marRight w:val="0"/>
      <w:marTop w:val="0"/>
      <w:marBottom w:val="0"/>
      <w:divBdr>
        <w:top w:val="none" w:sz="0" w:space="0" w:color="auto"/>
        <w:left w:val="none" w:sz="0" w:space="0" w:color="auto"/>
        <w:bottom w:val="none" w:sz="0" w:space="0" w:color="auto"/>
        <w:right w:val="none" w:sz="0" w:space="0" w:color="auto"/>
      </w:divBdr>
      <w:divsChild>
        <w:div w:id="1136797230">
          <w:marLeft w:val="0"/>
          <w:marRight w:val="0"/>
          <w:marTop w:val="0"/>
          <w:marBottom w:val="0"/>
          <w:divBdr>
            <w:top w:val="none" w:sz="0" w:space="0" w:color="auto"/>
            <w:left w:val="none" w:sz="0" w:space="0" w:color="auto"/>
            <w:bottom w:val="none" w:sz="0" w:space="0" w:color="auto"/>
            <w:right w:val="none" w:sz="0" w:space="0" w:color="auto"/>
          </w:divBdr>
          <w:divsChild>
            <w:div w:id="1229147590">
              <w:marLeft w:val="0"/>
              <w:marRight w:val="0"/>
              <w:marTop w:val="0"/>
              <w:marBottom w:val="0"/>
              <w:divBdr>
                <w:top w:val="none" w:sz="0" w:space="0" w:color="auto"/>
                <w:left w:val="none" w:sz="0" w:space="0" w:color="auto"/>
                <w:bottom w:val="none" w:sz="0" w:space="0" w:color="auto"/>
                <w:right w:val="none" w:sz="0" w:space="0" w:color="auto"/>
              </w:divBdr>
              <w:divsChild>
                <w:div w:id="358093203">
                  <w:marLeft w:val="0"/>
                  <w:marRight w:val="0"/>
                  <w:marTop w:val="0"/>
                  <w:marBottom w:val="0"/>
                  <w:divBdr>
                    <w:top w:val="none" w:sz="0" w:space="0" w:color="auto"/>
                    <w:left w:val="none" w:sz="0" w:space="0" w:color="auto"/>
                    <w:bottom w:val="none" w:sz="0" w:space="0" w:color="auto"/>
                    <w:right w:val="none" w:sz="0" w:space="0" w:color="auto"/>
                  </w:divBdr>
                  <w:divsChild>
                    <w:div w:id="1088964740">
                      <w:marLeft w:val="0"/>
                      <w:marRight w:val="0"/>
                      <w:marTop w:val="0"/>
                      <w:marBottom w:val="0"/>
                      <w:divBdr>
                        <w:top w:val="none" w:sz="0" w:space="0" w:color="auto"/>
                        <w:left w:val="none" w:sz="0" w:space="0" w:color="auto"/>
                        <w:bottom w:val="none" w:sz="0" w:space="0" w:color="auto"/>
                        <w:right w:val="none" w:sz="0" w:space="0" w:color="auto"/>
                      </w:divBdr>
                      <w:divsChild>
                        <w:div w:id="454909939">
                          <w:marLeft w:val="0"/>
                          <w:marRight w:val="0"/>
                          <w:marTop w:val="0"/>
                          <w:marBottom w:val="0"/>
                          <w:divBdr>
                            <w:top w:val="none" w:sz="0" w:space="0" w:color="auto"/>
                            <w:left w:val="none" w:sz="0" w:space="0" w:color="auto"/>
                            <w:bottom w:val="none" w:sz="0" w:space="0" w:color="auto"/>
                            <w:right w:val="none" w:sz="0" w:space="0" w:color="auto"/>
                          </w:divBdr>
                          <w:divsChild>
                            <w:div w:id="2138446527">
                              <w:marLeft w:val="0"/>
                              <w:marRight w:val="0"/>
                              <w:marTop w:val="0"/>
                              <w:marBottom w:val="0"/>
                              <w:divBdr>
                                <w:top w:val="none" w:sz="0" w:space="0" w:color="auto"/>
                                <w:left w:val="none" w:sz="0" w:space="0" w:color="auto"/>
                                <w:bottom w:val="none" w:sz="0" w:space="0" w:color="auto"/>
                                <w:right w:val="none" w:sz="0" w:space="0" w:color="auto"/>
                              </w:divBdr>
                            </w:div>
                          </w:divsChild>
                        </w:div>
                        <w:div w:id="733427945">
                          <w:marLeft w:val="0"/>
                          <w:marRight w:val="0"/>
                          <w:marTop w:val="0"/>
                          <w:marBottom w:val="0"/>
                          <w:divBdr>
                            <w:top w:val="none" w:sz="0" w:space="0" w:color="auto"/>
                            <w:left w:val="none" w:sz="0" w:space="0" w:color="auto"/>
                            <w:bottom w:val="none" w:sz="0" w:space="0" w:color="auto"/>
                            <w:right w:val="none" w:sz="0" w:space="0" w:color="auto"/>
                          </w:divBdr>
                          <w:divsChild>
                            <w:div w:id="1294553288">
                              <w:marLeft w:val="0"/>
                              <w:marRight w:val="0"/>
                              <w:marTop w:val="0"/>
                              <w:marBottom w:val="0"/>
                              <w:divBdr>
                                <w:top w:val="none" w:sz="0" w:space="0" w:color="auto"/>
                                <w:left w:val="none" w:sz="0" w:space="0" w:color="auto"/>
                                <w:bottom w:val="none" w:sz="0" w:space="0" w:color="auto"/>
                                <w:right w:val="none" w:sz="0" w:space="0" w:color="auto"/>
                              </w:divBdr>
                            </w:div>
                          </w:divsChild>
                        </w:div>
                        <w:div w:id="1293054365">
                          <w:marLeft w:val="0"/>
                          <w:marRight w:val="0"/>
                          <w:marTop w:val="0"/>
                          <w:marBottom w:val="0"/>
                          <w:divBdr>
                            <w:top w:val="none" w:sz="0" w:space="0" w:color="auto"/>
                            <w:left w:val="none" w:sz="0" w:space="0" w:color="auto"/>
                            <w:bottom w:val="none" w:sz="0" w:space="0" w:color="auto"/>
                            <w:right w:val="none" w:sz="0" w:space="0" w:color="auto"/>
                          </w:divBdr>
                          <w:divsChild>
                            <w:div w:id="352729504">
                              <w:marLeft w:val="0"/>
                              <w:marRight w:val="0"/>
                              <w:marTop w:val="0"/>
                              <w:marBottom w:val="0"/>
                              <w:divBdr>
                                <w:top w:val="none" w:sz="0" w:space="0" w:color="auto"/>
                                <w:left w:val="none" w:sz="0" w:space="0" w:color="auto"/>
                                <w:bottom w:val="none" w:sz="0" w:space="0" w:color="auto"/>
                                <w:right w:val="none" w:sz="0" w:space="0" w:color="auto"/>
                              </w:divBdr>
                            </w:div>
                          </w:divsChild>
                        </w:div>
                        <w:div w:id="2077196093">
                          <w:marLeft w:val="0"/>
                          <w:marRight w:val="0"/>
                          <w:marTop w:val="0"/>
                          <w:marBottom w:val="0"/>
                          <w:divBdr>
                            <w:top w:val="none" w:sz="0" w:space="0" w:color="auto"/>
                            <w:left w:val="none" w:sz="0" w:space="0" w:color="auto"/>
                            <w:bottom w:val="none" w:sz="0" w:space="0" w:color="auto"/>
                            <w:right w:val="none" w:sz="0" w:space="0" w:color="auto"/>
                          </w:divBdr>
                          <w:divsChild>
                            <w:div w:id="18103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99664">
      <w:bodyDiv w:val="1"/>
      <w:marLeft w:val="0"/>
      <w:marRight w:val="0"/>
      <w:marTop w:val="0"/>
      <w:marBottom w:val="0"/>
      <w:divBdr>
        <w:top w:val="none" w:sz="0" w:space="0" w:color="auto"/>
        <w:left w:val="none" w:sz="0" w:space="0" w:color="auto"/>
        <w:bottom w:val="none" w:sz="0" w:space="0" w:color="auto"/>
        <w:right w:val="none" w:sz="0" w:space="0" w:color="auto"/>
      </w:divBdr>
    </w:div>
    <w:div w:id="1442728519">
      <w:bodyDiv w:val="1"/>
      <w:marLeft w:val="0"/>
      <w:marRight w:val="0"/>
      <w:marTop w:val="0"/>
      <w:marBottom w:val="0"/>
      <w:divBdr>
        <w:top w:val="none" w:sz="0" w:space="0" w:color="auto"/>
        <w:left w:val="none" w:sz="0" w:space="0" w:color="auto"/>
        <w:bottom w:val="none" w:sz="0" w:space="0" w:color="auto"/>
        <w:right w:val="none" w:sz="0" w:space="0" w:color="auto"/>
      </w:divBdr>
    </w:div>
    <w:div w:id="1448355605">
      <w:bodyDiv w:val="1"/>
      <w:marLeft w:val="0"/>
      <w:marRight w:val="0"/>
      <w:marTop w:val="277"/>
      <w:marBottom w:val="0"/>
      <w:divBdr>
        <w:top w:val="none" w:sz="0" w:space="0" w:color="auto"/>
        <w:left w:val="none" w:sz="0" w:space="0" w:color="auto"/>
        <w:bottom w:val="none" w:sz="0" w:space="0" w:color="auto"/>
        <w:right w:val="none" w:sz="0" w:space="0" w:color="auto"/>
      </w:divBdr>
      <w:divsChild>
        <w:div w:id="1538423729">
          <w:marLeft w:val="0"/>
          <w:marRight w:val="0"/>
          <w:marTop w:val="0"/>
          <w:marBottom w:val="0"/>
          <w:divBdr>
            <w:top w:val="none" w:sz="0" w:space="0" w:color="auto"/>
            <w:left w:val="none" w:sz="0" w:space="0" w:color="auto"/>
            <w:bottom w:val="none" w:sz="0" w:space="0" w:color="auto"/>
            <w:right w:val="none" w:sz="0" w:space="0" w:color="auto"/>
          </w:divBdr>
          <w:divsChild>
            <w:div w:id="1215778340">
              <w:marLeft w:val="0"/>
              <w:marRight w:val="0"/>
              <w:marTop w:val="0"/>
              <w:marBottom w:val="0"/>
              <w:divBdr>
                <w:top w:val="none" w:sz="0" w:space="0" w:color="auto"/>
                <w:left w:val="none" w:sz="0" w:space="0" w:color="auto"/>
                <w:bottom w:val="none" w:sz="0" w:space="0" w:color="auto"/>
                <w:right w:val="none" w:sz="0" w:space="0" w:color="auto"/>
              </w:divBdr>
              <w:divsChild>
                <w:div w:id="904684916">
                  <w:marLeft w:val="0"/>
                  <w:marRight w:val="0"/>
                  <w:marTop w:val="0"/>
                  <w:marBottom w:val="0"/>
                  <w:divBdr>
                    <w:top w:val="none" w:sz="0" w:space="0" w:color="auto"/>
                    <w:left w:val="none" w:sz="0" w:space="0" w:color="auto"/>
                    <w:bottom w:val="none" w:sz="0" w:space="0" w:color="auto"/>
                    <w:right w:val="none" w:sz="0" w:space="0" w:color="auto"/>
                  </w:divBdr>
                  <w:divsChild>
                    <w:div w:id="976104052">
                      <w:marLeft w:val="-55"/>
                      <w:marRight w:val="-55"/>
                      <w:marTop w:val="0"/>
                      <w:marBottom w:val="0"/>
                      <w:divBdr>
                        <w:top w:val="none" w:sz="0" w:space="0" w:color="auto"/>
                        <w:left w:val="none" w:sz="0" w:space="0" w:color="auto"/>
                        <w:bottom w:val="none" w:sz="0" w:space="0" w:color="auto"/>
                        <w:right w:val="none" w:sz="0" w:space="0" w:color="auto"/>
                      </w:divBdr>
                      <w:divsChild>
                        <w:div w:id="430323437">
                          <w:marLeft w:val="0"/>
                          <w:marRight w:val="0"/>
                          <w:marTop w:val="0"/>
                          <w:marBottom w:val="0"/>
                          <w:divBdr>
                            <w:top w:val="none" w:sz="0" w:space="0" w:color="auto"/>
                            <w:left w:val="none" w:sz="0" w:space="0" w:color="auto"/>
                            <w:bottom w:val="none" w:sz="0" w:space="0" w:color="auto"/>
                            <w:right w:val="none" w:sz="0" w:space="0" w:color="auto"/>
                          </w:divBdr>
                          <w:divsChild>
                            <w:div w:id="256646223">
                              <w:marLeft w:val="0"/>
                              <w:marRight w:val="0"/>
                              <w:marTop w:val="0"/>
                              <w:marBottom w:val="0"/>
                              <w:divBdr>
                                <w:top w:val="none" w:sz="0" w:space="0" w:color="auto"/>
                                <w:left w:val="none" w:sz="0" w:space="0" w:color="auto"/>
                                <w:bottom w:val="none" w:sz="0" w:space="0" w:color="auto"/>
                                <w:right w:val="none" w:sz="0" w:space="0" w:color="auto"/>
                              </w:divBdr>
                              <w:divsChild>
                                <w:div w:id="18723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74880">
      <w:bodyDiv w:val="1"/>
      <w:marLeft w:val="0"/>
      <w:marRight w:val="0"/>
      <w:marTop w:val="0"/>
      <w:marBottom w:val="0"/>
      <w:divBdr>
        <w:top w:val="none" w:sz="0" w:space="0" w:color="auto"/>
        <w:left w:val="none" w:sz="0" w:space="0" w:color="auto"/>
        <w:bottom w:val="none" w:sz="0" w:space="0" w:color="auto"/>
        <w:right w:val="none" w:sz="0" w:space="0" w:color="auto"/>
      </w:divBdr>
    </w:div>
    <w:div w:id="1495563623">
      <w:bodyDiv w:val="1"/>
      <w:marLeft w:val="0"/>
      <w:marRight w:val="0"/>
      <w:marTop w:val="0"/>
      <w:marBottom w:val="0"/>
      <w:divBdr>
        <w:top w:val="none" w:sz="0" w:space="0" w:color="auto"/>
        <w:left w:val="none" w:sz="0" w:space="0" w:color="auto"/>
        <w:bottom w:val="none" w:sz="0" w:space="0" w:color="auto"/>
        <w:right w:val="none" w:sz="0" w:space="0" w:color="auto"/>
      </w:divBdr>
    </w:div>
    <w:div w:id="1498570985">
      <w:bodyDiv w:val="1"/>
      <w:marLeft w:val="0"/>
      <w:marRight w:val="0"/>
      <w:marTop w:val="0"/>
      <w:marBottom w:val="0"/>
      <w:divBdr>
        <w:top w:val="none" w:sz="0" w:space="0" w:color="auto"/>
        <w:left w:val="none" w:sz="0" w:space="0" w:color="auto"/>
        <w:bottom w:val="none" w:sz="0" w:space="0" w:color="auto"/>
        <w:right w:val="none" w:sz="0" w:space="0" w:color="auto"/>
      </w:divBdr>
    </w:div>
    <w:div w:id="1575313233">
      <w:bodyDiv w:val="1"/>
      <w:marLeft w:val="0"/>
      <w:marRight w:val="0"/>
      <w:marTop w:val="0"/>
      <w:marBottom w:val="0"/>
      <w:divBdr>
        <w:top w:val="none" w:sz="0" w:space="0" w:color="auto"/>
        <w:left w:val="none" w:sz="0" w:space="0" w:color="auto"/>
        <w:bottom w:val="none" w:sz="0" w:space="0" w:color="auto"/>
        <w:right w:val="none" w:sz="0" w:space="0" w:color="auto"/>
      </w:divBdr>
    </w:div>
    <w:div w:id="1604414056">
      <w:bodyDiv w:val="1"/>
      <w:marLeft w:val="0"/>
      <w:marRight w:val="0"/>
      <w:marTop w:val="0"/>
      <w:marBottom w:val="0"/>
      <w:divBdr>
        <w:top w:val="none" w:sz="0" w:space="0" w:color="auto"/>
        <w:left w:val="none" w:sz="0" w:space="0" w:color="auto"/>
        <w:bottom w:val="none" w:sz="0" w:space="0" w:color="auto"/>
        <w:right w:val="none" w:sz="0" w:space="0" w:color="auto"/>
      </w:divBdr>
      <w:divsChild>
        <w:div w:id="524026349">
          <w:marLeft w:val="0"/>
          <w:marRight w:val="0"/>
          <w:marTop w:val="0"/>
          <w:marBottom w:val="0"/>
          <w:divBdr>
            <w:top w:val="none" w:sz="0" w:space="0" w:color="auto"/>
            <w:left w:val="none" w:sz="0" w:space="0" w:color="auto"/>
            <w:bottom w:val="none" w:sz="0" w:space="0" w:color="auto"/>
            <w:right w:val="none" w:sz="0" w:space="0" w:color="auto"/>
          </w:divBdr>
          <w:divsChild>
            <w:div w:id="770777221">
              <w:marLeft w:val="0"/>
              <w:marRight w:val="0"/>
              <w:marTop w:val="0"/>
              <w:marBottom w:val="0"/>
              <w:divBdr>
                <w:top w:val="none" w:sz="0" w:space="0" w:color="auto"/>
                <w:left w:val="none" w:sz="0" w:space="0" w:color="auto"/>
                <w:bottom w:val="none" w:sz="0" w:space="0" w:color="auto"/>
                <w:right w:val="none" w:sz="0" w:space="0" w:color="auto"/>
              </w:divBdr>
              <w:divsChild>
                <w:div w:id="301009438">
                  <w:marLeft w:val="0"/>
                  <w:marRight w:val="0"/>
                  <w:marTop w:val="0"/>
                  <w:marBottom w:val="0"/>
                  <w:divBdr>
                    <w:top w:val="none" w:sz="0" w:space="0" w:color="auto"/>
                    <w:left w:val="none" w:sz="0" w:space="0" w:color="auto"/>
                    <w:bottom w:val="none" w:sz="0" w:space="0" w:color="auto"/>
                    <w:right w:val="none" w:sz="0" w:space="0" w:color="auto"/>
                  </w:divBdr>
                  <w:divsChild>
                    <w:div w:id="1419326521">
                      <w:marLeft w:val="0"/>
                      <w:marRight w:val="0"/>
                      <w:marTop w:val="0"/>
                      <w:marBottom w:val="0"/>
                      <w:divBdr>
                        <w:top w:val="none" w:sz="0" w:space="0" w:color="auto"/>
                        <w:left w:val="none" w:sz="0" w:space="0" w:color="auto"/>
                        <w:bottom w:val="none" w:sz="0" w:space="0" w:color="auto"/>
                        <w:right w:val="none" w:sz="0" w:space="0" w:color="auto"/>
                      </w:divBdr>
                      <w:divsChild>
                        <w:div w:id="419758462">
                          <w:marLeft w:val="0"/>
                          <w:marRight w:val="0"/>
                          <w:marTop w:val="0"/>
                          <w:marBottom w:val="111"/>
                          <w:divBdr>
                            <w:top w:val="none" w:sz="0" w:space="0" w:color="auto"/>
                            <w:left w:val="none" w:sz="0" w:space="0" w:color="auto"/>
                            <w:bottom w:val="none" w:sz="0" w:space="0" w:color="auto"/>
                            <w:right w:val="none" w:sz="0" w:space="0" w:color="auto"/>
                          </w:divBdr>
                          <w:divsChild>
                            <w:div w:id="715397623">
                              <w:marLeft w:val="0"/>
                              <w:marRight w:val="0"/>
                              <w:marTop w:val="0"/>
                              <w:marBottom w:val="0"/>
                              <w:divBdr>
                                <w:top w:val="none" w:sz="0" w:space="0" w:color="auto"/>
                                <w:left w:val="none" w:sz="0" w:space="0" w:color="auto"/>
                                <w:bottom w:val="none" w:sz="0" w:space="0" w:color="auto"/>
                                <w:right w:val="none" w:sz="0" w:space="0" w:color="auto"/>
                              </w:divBdr>
                              <w:divsChild>
                                <w:div w:id="19607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80805">
      <w:bodyDiv w:val="1"/>
      <w:marLeft w:val="0"/>
      <w:marRight w:val="0"/>
      <w:marTop w:val="0"/>
      <w:marBottom w:val="0"/>
      <w:divBdr>
        <w:top w:val="none" w:sz="0" w:space="0" w:color="auto"/>
        <w:left w:val="none" w:sz="0" w:space="0" w:color="auto"/>
        <w:bottom w:val="none" w:sz="0" w:space="0" w:color="auto"/>
        <w:right w:val="none" w:sz="0" w:space="0" w:color="auto"/>
      </w:divBdr>
    </w:div>
    <w:div w:id="1623806105">
      <w:bodyDiv w:val="1"/>
      <w:marLeft w:val="0"/>
      <w:marRight w:val="0"/>
      <w:marTop w:val="0"/>
      <w:marBottom w:val="0"/>
      <w:divBdr>
        <w:top w:val="none" w:sz="0" w:space="0" w:color="auto"/>
        <w:left w:val="none" w:sz="0" w:space="0" w:color="auto"/>
        <w:bottom w:val="none" w:sz="0" w:space="0" w:color="auto"/>
        <w:right w:val="none" w:sz="0" w:space="0" w:color="auto"/>
      </w:divBdr>
      <w:divsChild>
        <w:div w:id="1818956477">
          <w:marLeft w:val="0"/>
          <w:marRight w:val="0"/>
          <w:marTop w:val="0"/>
          <w:marBottom w:val="0"/>
          <w:divBdr>
            <w:top w:val="none" w:sz="0" w:space="0" w:color="auto"/>
            <w:left w:val="none" w:sz="0" w:space="0" w:color="auto"/>
            <w:bottom w:val="none" w:sz="0" w:space="0" w:color="auto"/>
            <w:right w:val="none" w:sz="0" w:space="0" w:color="auto"/>
          </w:divBdr>
          <w:divsChild>
            <w:div w:id="1347638684">
              <w:marLeft w:val="0"/>
              <w:marRight w:val="0"/>
              <w:marTop w:val="0"/>
              <w:marBottom w:val="0"/>
              <w:divBdr>
                <w:top w:val="none" w:sz="0" w:space="0" w:color="auto"/>
                <w:left w:val="none" w:sz="0" w:space="0" w:color="auto"/>
                <w:bottom w:val="none" w:sz="0" w:space="0" w:color="auto"/>
                <w:right w:val="none" w:sz="0" w:space="0" w:color="auto"/>
              </w:divBdr>
              <w:divsChild>
                <w:div w:id="1521699694">
                  <w:marLeft w:val="0"/>
                  <w:marRight w:val="0"/>
                  <w:marTop w:val="0"/>
                  <w:marBottom w:val="0"/>
                  <w:divBdr>
                    <w:top w:val="none" w:sz="0" w:space="0" w:color="auto"/>
                    <w:left w:val="none" w:sz="0" w:space="0" w:color="auto"/>
                    <w:bottom w:val="none" w:sz="0" w:space="0" w:color="auto"/>
                    <w:right w:val="none" w:sz="0" w:space="0" w:color="auto"/>
                  </w:divBdr>
                  <w:divsChild>
                    <w:div w:id="832988359">
                      <w:marLeft w:val="0"/>
                      <w:marRight w:val="0"/>
                      <w:marTop w:val="0"/>
                      <w:marBottom w:val="0"/>
                      <w:divBdr>
                        <w:top w:val="none" w:sz="0" w:space="0" w:color="auto"/>
                        <w:left w:val="none" w:sz="0" w:space="0" w:color="auto"/>
                        <w:bottom w:val="none" w:sz="0" w:space="0" w:color="auto"/>
                        <w:right w:val="none" w:sz="0" w:space="0" w:color="auto"/>
                      </w:divBdr>
                      <w:divsChild>
                        <w:div w:id="1779831484">
                          <w:marLeft w:val="0"/>
                          <w:marRight w:val="0"/>
                          <w:marTop w:val="0"/>
                          <w:marBottom w:val="0"/>
                          <w:divBdr>
                            <w:top w:val="dashed" w:sz="2" w:space="0" w:color="787878"/>
                            <w:left w:val="dashed" w:sz="2" w:space="8" w:color="787878"/>
                            <w:bottom w:val="dashed" w:sz="2" w:space="0" w:color="787878"/>
                            <w:right w:val="dashed" w:sz="2" w:space="8" w:color="787878"/>
                          </w:divBdr>
                          <w:divsChild>
                            <w:div w:id="389310457">
                              <w:marLeft w:val="0"/>
                              <w:marRight w:val="0"/>
                              <w:marTop w:val="0"/>
                              <w:marBottom w:val="0"/>
                              <w:divBdr>
                                <w:top w:val="none" w:sz="0" w:space="0" w:color="auto"/>
                                <w:left w:val="none" w:sz="0" w:space="0" w:color="auto"/>
                                <w:bottom w:val="none" w:sz="0" w:space="0" w:color="auto"/>
                                <w:right w:val="none" w:sz="0" w:space="0" w:color="auto"/>
                              </w:divBdr>
                              <w:divsChild>
                                <w:div w:id="7996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613176">
      <w:bodyDiv w:val="1"/>
      <w:marLeft w:val="0"/>
      <w:marRight w:val="0"/>
      <w:marTop w:val="0"/>
      <w:marBottom w:val="0"/>
      <w:divBdr>
        <w:top w:val="none" w:sz="0" w:space="0" w:color="auto"/>
        <w:left w:val="none" w:sz="0" w:space="0" w:color="auto"/>
        <w:bottom w:val="none" w:sz="0" w:space="0" w:color="auto"/>
        <w:right w:val="none" w:sz="0" w:space="0" w:color="auto"/>
      </w:divBdr>
    </w:div>
    <w:div w:id="1670910830">
      <w:bodyDiv w:val="1"/>
      <w:marLeft w:val="0"/>
      <w:marRight w:val="0"/>
      <w:marTop w:val="0"/>
      <w:marBottom w:val="0"/>
      <w:divBdr>
        <w:top w:val="none" w:sz="0" w:space="0" w:color="auto"/>
        <w:left w:val="none" w:sz="0" w:space="0" w:color="auto"/>
        <w:bottom w:val="none" w:sz="0" w:space="0" w:color="auto"/>
        <w:right w:val="none" w:sz="0" w:space="0" w:color="auto"/>
      </w:divBdr>
    </w:div>
    <w:div w:id="1677658374">
      <w:bodyDiv w:val="1"/>
      <w:marLeft w:val="0"/>
      <w:marRight w:val="0"/>
      <w:marTop w:val="0"/>
      <w:marBottom w:val="0"/>
      <w:divBdr>
        <w:top w:val="none" w:sz="0" w:space="0" w:color="auto"/>
        <w:left w:val="none" w:sz="0" w:space="0" w:color="auto"/>
        <w:bottom w:val="none" w:sz="0" w:space="0" w:color="auto"/>
        <w:right w:val="none" w:sz="0" w:space="0" w:color="auto"/>
      </w:divBdr>
    </w:div>
    <w:div w:id="1683237791">
      <w:bodyDiv w:val="1"/>
      <w:marLeft w:val="0"/>
      <w:marRight w:val="0"/>
      <w:marTop w:val="0"/>
      <w:marBottom w:val="0"/>
      <w:divBdr>
        <w:top w:val="none" w:sz="0" w:space="0" w:color="auto"/>
        <w:left w:val="none" w:sz="0" w:space="0" w:color="auto"/>
        <w:bottom w:val="none" w:sz="0" w:space="0" w:color="auto"/>
        <w:right w:val="none" w:sz="0" w:space="0" w:color="auto"/>
      </w:divBdr>
    </w:div>
    <w:div w:id="1701590623">
      <w:bodyDiv w:val="1"/>
      <w:marLeft w:val="0"/>
      <w:marRight w:val="0"/>
      <w:marTop w:val="0"/>
      <w:marBottom w:val="0"/>
      <w:divBdr>
        <w:top w:val="none" w:sz="0" w:space="0" w:color="auto"/>
        <w:left w:val="none" w:sz="0" w:space="0" w:color="auto"/>
        <w:bottom w:val="none" w:sz="0" w:space="0" w:color="auto"/>
        <w:right w:val="none" w:sz="0" w:space="0" w:color="auto"/>
      </w:divBdr>
      <w:divsChild>
        <w:div w:id="2029869502">
          <w:marLeft w:val="0"/>
          <w:marRight w:val="0"/>
          <w:marTop w:val="0"/>
          <w:marBottom w:val="0"/>
          <w:divBdr>
            <w:top w:val="none" w:sz="0" w:space="0" w:color="auto"/>
            <w:left w:val="none" w:sz="0" w:space="0" w:color="auto"/>
            <w:bottom w:val="none" w:sz="0" w:space="0" w:color="auto"/>
            <w:right w:val="none" w:sz="0" w:space="0" w:color="auto"/>
          </w:divBdr>
        </w:div>
      </w:divsChild>
    </w:div>
    <w:div w:id="1772581161">
      <w:bodyDiv w:val="1"/>
      <w:marLeft w:val="0"/>
      <w:marRight w:val="0"/>
      <w:marTop w:val="0"/>
      <w:marBottom w:val="0"/>
      <w:divBdr>
        <w:top w:val="none" w:sz="0" w:space="0" w:color="auto"/>
        <w:left w:val="none" w:sz="0" w:space="0" w:color="auto"/>
        <w:bottom w:val="none" w:sz="0" w:space="0" w:color="auto"/>
        <w:right w:val="none" w:sz="0" w:space="0" w:color="auto"/>
      </w:divBdr>
    </w:div>
    <w:div w:id="1821923880">
      <w:bodyDiv w:val="1"/>
      <w:marLeft w:val="0"/>
      <w:marRight w:val="0"/>
      <w:marTop w:val="0"/>
      <w:marBottom w:val="0"/>
      <w:divBdr>
        <w:top w:val="none" w:sz="0" w:space="0" w:color="auto"/>
        <w:left w:val="none" w:sz="0" w:space="0" w:color="auto"/>
        <w:bottom w:val="none" w:sz="0" w:space="0" w:color="auto"/>
        <w:right w:val="none" w:sz="0" w:space="0" w:color="auto"/>
      </w:divBdr>
      <w:divsChild>
        <w:div w:id="1132863720">
          <w:marLeft w:val="0"/>
          <w:marRight w:val="0"/>
          <w:marTop w:val="0"/>
          <w:marBottom w:val="0"/>
          <w:divBdr>
            <w:top w:val="none" w:sz="0" w:space="0" w:color="auto"/>
            <w:left w:val="none" w:sz="0" w:space="0" w:color="auto"/>
            <w:bottom w:val="none" w:sz="0" w:space="0" w:color="auto"/>
            <w:right w:val="none" w:sz="0" w:space="0" w:color="auto"/>
          </w:divBdr>
          <w:divsChild>
            <w:div w:id="908229602">
              <w:marLeft w:val="0"/>
              <w:marRight w:val="0"/>
              <w:marTop w:val="0"/>
              <w:marBottom w:val="0"/>
              <w:divBdr>
                <w:top w:val="none" w:sz="0" w:space="0" w:color="auto"/>
                <w:left w:val="none" w:sz="0" w:space="0" w:color="auto"/>
                <w:bottom w:val="none" w:sz="0" w:space="0" w:color="auto"/>
                <w:right w:val="none" w:sz="0" w:space="0" w:color="auto"/>
              </w:divBdr>
              <w:divsChild>
                <w:div w:id="1456370334">
                  <w:marLeft w:val="0"/>
                  <w:marRight w:val="0"/>
                  <w:marTop w:val="0"/>
                  <w:marBottom w:val="0"/>
                  <w:divBdr>
                    <w:top w:val="none" w:sz="0" w:space="0" w:color="auto"/>
                    <w:left w:val="none" w:sz="0" w:space="0" w:color="auto"/>
                    <w:bottom w:val="none" w:sz="0" w:space="0" w:color="auto"/>
                    <w:right w:val="none" w:sz="0" w:space="0" w:color="auto"/>
                  </w:divBdr>
                  <w:divsChild>
                    <w:div w:id="331882027">
                      <w:marLeft w:val="0"/>
                      <w:marRight w:val="0"/>
                      <w:marTop w:val="0"/>
                      <w:marBottom w:val="0"/>
                      <w:divBdr>
                        <w:top w:val="none" w:sz="0" w:space="0" w:color="auto"/>
                        <w:left w:val="none" w:sz="0" w:space="0" w:color="auto"/>
                        <w:bottom w:val="none" w:sz="0" w:space="0" w:color="auto"/>
                        <w:right w:val="none" w:sz="0" w:space="0" w:color="auto"/>
                      </w:divBdr>
                      <w:divsChild>
                        <w:div w:id="1595744048">
                          <w:marLeft w:val="0"/>
                          <w:marRight w:val="0"/>
                          <w:marTop w:val="0"/>
                          <w:marBottom w:val="0"/>
                          <w:divBdr>
                            <w:top w:val="none" w:sz="0" w:space="0" w:color="auto"/>
                            <w:left w:val="none" w:sz="0" w:space="0" w:color="auto"/>
                            <w:bottom w:val="none" w:sz="0" w:space="0" w:color="auto"/>
                            <w:right w:val="none" w:sz="0" w:space="0" w:color="auto"/>
                          </w:divBdr>
                          <w:divsChild>
                            <w:div w:id="1207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21639">
      <w:bodyDiv w:val="1"/>
      <w:marLeft w:val="0"/>
      <w:marRight w:val="0"/>
      <w:marTop w:val="0"/>
      <w:marBottom w:val="0"/>
      <w:divBdr>
        <w:top w:val="none" w:sz="0" w:space="0" w:color="auto"/>
        <w:left w:val="none" w:sz="0" w:space="0" w:color="auto"/>
        <w:bottom w:val="none" w:sz="0" w:space="0" w:color="auto"/>
        <w:right w:val="none" w:sz="0" w:space="0" w:color="auto"/>
      </w:divBdr>
      <w:divsChild>
        <w:div w:id="1074161901">
          <w:marLeft w:val="0"/>
          <w:marRight w:val="0"/>
          <w:marTop w:val="0"/>
          <w:marBottom w:val="0"/>
          <w:divBdr>
            <w:top w:val="none" w:sz="0" w:space="0" w:color="auto"/>
            <w:left w:val="none" w:sz="0" w:space="0" w:color="auto"/>
            <w:bottom w:val="none" w:sz="0" w:space="0" w:color="auto"/>
            <w:right w:val="none" w:sz="0" w:space="0" w:color="auto"/>
          </w:divBdr>
        </w:div>
      </w:divsChild>
    </w:div>
    <w:div w:id="1839491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6789">
          <w:marLeft w:val="0"/>
          <w:marRight w:val="0"/>
          <w:marTop w:val="0"/>
          <w:marBottom w:val="0"/>
          <w:divBdr>
            <w:top w:val="none" w:sz="0" w:space="0" w:color="auto"/>
            <w:left w:val="none" w:sz="0" w:space="0" w:color="auto"/>
            <w:bottom w:val="none" w:sz="0" w:space="0" w:color="auto"/>
            <w:right w:val="none" w:sz="0" w:space="0" w:color="auto"/>
          </w:divBdr>
          <w:divsChild>
            <w:div w:id="462233782">
              <w:marLeft w:val="0"/>
              <w:marRight w:val="0"/>
              <w:marTop w:val="0"/>
              <w:marBottom w:val="0"/>
              <w:divBdr>
                <w:top w:val="none" w:sz="0" w:space="0" w:color="auto"/>
                <w:left w:val="none" w:sz="0" w:space="0" w:color="auto"/>
                <w:bottom w:val="none" w:sz="0" w:space="0" w:color="auto"/>
                <w:right w:val="none" w:sz="0" w:space="0" w:color="auto"/>
              </w:divBdr>
              <w:divsChild>
                <w:div w:id="92476101">
                  <w:marLeft w:val="0"/>
                  <w:marRight w:val="0"/>
                  <w:marTop w:val="0"/>
                  <w:marBottom w:val="0"/>
                  <w:divBdr>
                    <w:top w:val="none" w:sz="0" w:space="0" w:color="auto"/>
                    <w:left w:val="none" w:sz="0" w:space="0" w:color="auto"/>
                    <w:bottom w:val="none" w:sz="0" w:space="0" w:color="auto"/>
                    <w:right w:val="none" w:sz="0" w:space="0" w:color="auto"/>
                  </w:divBdr>
                  <w:divsChild>
                    <w:div w:id="1797288151">
                      <w:marLeft w:val="0"/>
                      <w:marRight w:val="0"/>
                      <w:marTop w:val="0"/>
                      <w:marBottom w:val="0"/>
                      <w:divBdr>
                        <w:top w:val="none" w:sz="0" w:space="0" w:color="auto"/>
                        <w:left w:val="none" w:sz="0" w:space="0" w:color="auto"/>
                        <w:bottom w:val="none" w:sz="0" w:space="0" w:color="auto"/>
                        <w:right w:val="none" w:sz="0" w:space="0" w:color="auto"/>
                      </w:divBdr>
                      <w:divsChild>
                        <w:div w:id="1357194329">
                          <w:marLeft w:val="0"/>
                          <w:marRight w:val="0"/>
                          <w:marTop w:val="0"/>
                          <w:marBottom w:val="0"/>
                          <w:divBdr>
                            <w:top w:val="none" w:sz="0" w:space="0" w:color="auto"/>
                            <w:left w:val="none" w:sz="0" w:space="0" w:color="auto"/>
                            <w:bottom w:val="none" w:sz="0" w:space="0" w:color="auto"/>
                            <w:right w:val="none" w:sz="0" w:space="0" w:color="auto"/>
                          </w:divBdr>
                          <w:divsChild>
                            <w:div w:id="879318728">
                              <w:marLeft w:val="0"/>
                              <w:marRight w:val="0"/>
                              <w:marTop w:val="0"/>
                              <w:marBottom w:val="0"/>
                              <w:divBdr>
                                <w:top w:val="none" w:sz="0" w:space="0" w:color="auto"/>
                                <w:left w:val="none" w:sz="0" w:space="0" w:color="auto"/>
                                <w:bottom w:val="none" w:sz="0" w:space="0" w:color="auto"/>
                                <w:right w:val="none" w:sz="0" w:space="0" w:color="auto"/>
                              </w:divBdr>
                              <w:divsChild>
                                <w:div w:id="1096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584141">
      <w:bodyDiv w:val="1"/>
      <w:marLeft w:val="0"/>
      <w:marRight w:val="0"/>
      <w:marTop w:val="0"/>
      <w:marBottom w:val="0"/>
      <w:divBdr>
        <w:top w:val="none" w:sz="0" w:space="0" w:color="auto"/>
        <w:left w:val="none" w:sz="0" w:space="0" w:color="auto"/>
        <w:bottom w:val="none" w:sz="0" w:space="0" w:color="auto"/>
        <w:right w:val="none" w:sz="0" w:space="0" w:color="auto"/>
      </w:divBdr>
    </w:div>
    <w:div w:id="1854223984">
      <w:bodyDiv w:val="1"/>
      <w:marLeft w:val="0"/>
      <w:marRight w:val="0"/>
      <w:marTop w:val="0"/>
      <w:marBottom w:val="0"/>
      <w:divBdr>
        <w:top w:val="none" w:sz="0" w:space="0" w:color="auto"/>
        <w:left w:val="none" w:sz="0" w:space="0" w:color="auto"/>
        <w:bottom w:val="none" w:sz="0" w:space="0" w:color="auto"/>
        <w:right w:val="none" w:sz="0" w:space="0" w:color="auto"/>
      </w:divBdr>
      <w:divsChild>
        <w:div w:id="130560653">
          <w:marLeft w:val="0"/>
          <w:marRight w:val="0"/>
          <w:marTop w:val="0"/>
          <w:marBottom w:val="0"/>
          <w:divBdr>
            <w:top w:val="none" w:sz="0" w:space="0" w:color="auto"/>
            <w:left w:val="none" w:sz="0" w:space="0" w:color="auto"/>
            <w:bottom w:val="none" w:sz="0" w:space="0" w:color="auto"/>
            <w:right w:val="none" w:sz="0" w:space="0" w:color="auto"/>
          </w:divBdr>
        </w:div>
      </w:divsChild>
    </w:div>
    <w:div w:id="1856575834">
      <w:bodyDiv w:val="1"/>
      <w:marLeft w:val="0"/>
      <w:marRight w:val="0"/>
      <w:marTop w:val="0"/>
      <w:marBottom w:val="0"/>
      <w:divBdr>
        <w:top w:val="none" w:sz="0" w:space="0" w:color="auto"/>
        <w:left w:val="none" w:sz="0" w:space="0" w:color="auto"/>
        <w:bottom w:val="none" w:sz="0" w:space="0" w:color="auto"/>
        <w:right w:val="none" w:sz="0" w:space="0" w:color="auto"/>
      </w:divBdr>
    </w:div>
    <w:div w:id="1856842120">
      <w:bodyDiv w:val="1"/>
      <w:marLeft w:val="0"/>
      <w:marRight w:val="0"/>
      <w:marTop w:val="0"/>
      <w:marBottom w:val="0"/>
      <w:divBdr>
        <w:top w:val="none" w:sz="0" w:space="0" w:color="auto"/>
        <w:left w:val="none" w:sz="0" w:space="0" w:color="auto"/>
        <w:bottom w:val="none" w:sz="0" w:space="0" w:color="auto"/>
        <w:right w:val="none" w:sz="0" w:space="0" w:color="auto"/>
      </w:divBdr>
      <w:divsChild>
        <w:div w:id="1276055936">
          <w:marLeft w:val="0"/>
          <w:marRight w:val="0"/>
          <w:marTop w:val="0"/>
          <w:marBottom w:val="0"/>
          <w:divBdr>
            <w:top w:val="none" w:sz="0" w:space="0" w:color="auto"/>
            <w:left w:val="none" w:sz="0" w:space="0" w:color="auto"/>
            <w:bottom w:val="none" w:sz="0" w:space="0" w:color="auto"/>
            <w:right w:val="none" w:sz="0" w:space="0" w:color="auto"/>
          </w:divBdr>
          <w:divsChild>
            <w:div w:id="444814891">
              <w:marLeft w:val="0"/>
              <w:marRight w:val="0"/>
              <w:marTop w:val="0"/>
              <w:marBottom w:val="0"/>
              <w:divBdr>
                <w:top w:val="none" w:sz="0" w:space="0" w:color="auto"/>
                <w:left w:val="none" w:sz="0" w:space="0" w:color="auto"/>
                <w:bottom w:val="none" w:sz="0" w:space="0" w:color="auto"/>
                <w:right w:val="none" w:sz="0" w:space="0" w:color="auto"/>
              </w:divBdr>
              <w:divsChild>
                <w:div w:id="1056733246">
                  <w:marLeft w:val="0"/>
                  <w:marRight w:val="0"/>
                  <w:marTop w:val="0"/>
                  <w:marBottom w:val="0"/>
                  <w:divBdr>
                    <w:top w:val="none" w:sz="0" w:space="0" w:color="auto"/>
                    <w:left w:val="none" w:sz="0" w:space="0" w:color="auto"/>
                    <w:bottom w:val="none" w:sz="0" w:space="0" w:color="auto"/>
                    <w:right w:val="none" w:sz="0" w:space="0" w:color="auto"/>
                  </w:divBdr>
                  <w:divsChild>
                    <w:div w:id="1100226267">
                      <w:marLeft w:val="0"/>
                      <w:marRight w:val="0"/>
                      <w:marTop w:val="0"/>
                      <w:marBottom w:val="0"/>
                      <w:divBdr>
                        <w:top w:val="none" w:sz="0" w:space="0" w:color="auto"/>
                        <w:left w:val="none" w:sz="0" w:space="0" w:color="auto"/>
                        <w:bottom w:val="none" w:sz="0" w:space="0" w:color="auto"/>
                        <w:right w:val="none" w:sz="0" w:space="0" w:color="auto"/>
                      </w:divBdr>
                      <w:divsChild>
                        <w:div w:id="920941881">
                          <w:marLeft w:val="0"/>
                          <w:marRight w:val="0"/>
                          <w:marTop w:val="0"/>
                          <w:marBottom w:val="0"/>
                          <w:divBdr>
                            <w:top w:val="dashed" w:sz="2" w:space="0" w:color="787878"/>
                            <w:left w:val="dashed" w:sz="2" w:space="8" w:color="787878"/>
                            <w:bottom w:val="dashed" w:sz="2" w:space="0" w:color="787878"/>
                            <w:right w:val="dashed" w:sz="2" w:space="8" w:color="787878"/>
                          </w:divBdr>
                          <w:divsChild>
                            <w:div w:id="218638837">
                              <w:marLeft w:val="0"/>
                              <w:marRight w:val="0"/>
                              <w:marTop w:val="0"/>
                              <w:marBottom w:val="0"/>
                              <w:divBdr>
                                <w:top w:val="none" w:sz="0" w:space="0" w:color="auto"/>
                                <w:left w:val="none" w:sz="0" w:space="0" w:color="auto"/>
                                <w:bottom w:val="none" w:sz="0" w:space="0" w:color="auto"/>
                                <w:right w:val="none" w:sz="0" w:space="0" w:color="auto"/>
                              </w:divBdr>
                              <w:divsChild>
                                <w:div w:id="576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00657">
      <w:bodyDiv w:val="1"/>
      <w:marLeft w:val="0"/>
      <w:marRight w:val="0"/>
      <w:marTop w:val="0"/>
      <w:marBottom w:val="0"/>
      <w:divBdr>
        <w:top w:val="none" w:sz="0" w:space="0" w:color="auto"/>
        <w:left w:val="none" w:sz="0" w:space="0" w:color="auto"/>
        <w:bottom w:val="none" w:sz="0" w:space="0" w:color="auto"/>
        <w:right w:val="none" w:sz="0" w:space="0" w:color="auto"/>
      </w:divBdr>
    </w:div>
    <w:div w:id="1893229887">
      <w:bodyDiv w:val="1"/>
      <w:marLeft w:val="0"/>
      <w:marRight w:val="0"/>
      <w:marTop w:val="0"/>
      <w:marBottom w:val="0"/>
      <w:divBdr>
        <w:top w:val="none" w:sz="0" w:space="0" w:color="auto"/>
        <w:left w:val="none" w:sz="0" w:space="0" w:color="auto"/>
        <w:bottom w:val="none" w:sz="0" w:space="0" w:color="auto"/>
        <w:right w:val="none" w:sz="0" w:space="0" w:color="auto"/>
      </w:divBdr>
    </w:div>
    <w:div w:id="1935937846">
      <w:bodyDiv w:val="1"/>
      <w:marLeft w:val="0"/>
      <w:marRight w:val="0"/>
      <w:marTop w:val="0"/>
      <w:marBottom w:val="0"/>
      <w:divBdr>
        <w:top w:val="none" w:sz="0" w:space="0" w:color="auto"/>
        <w:left w:val="none" w:sz="0" w:space="0" w:color="auto"/>
        <w:bottom w:val="none" w:sz="0" w:space="0" w:color="auto"/>
        <w:right w:val="none" w:sz="0" w:space="0" w:color="auto"/>
      </w:divBdr>
      <w:divsChild>
        <w:div w:id="125120742">
          <w:marLeft w:val="0"/>
          <w:marRight w:val="0"/>
          <w:marTop w:val="0"/>
          <w:marBottom w:val="0"/>
          <w:divBdr>
            <w:top w:val="none" w:sz="0" w:space="0" w:color="auto"/>
            <w:left w:val="none" w:sz="0" w:space="0" w:color="auto"/>
            <w:bottom w:val="none" w:sz="0" w:space="0" w:color="auto"/>
            <w:right w:val="none" w:sz="0" w:space="0" w:color="auto"/>
          </w:divBdr>
          <w:divsChild>
            <w:div w:id="1925531483">
              <w:marLeft w:val="0"/>
              <w:marRight w:val="0"/>
              <w:marTop w:val="0"/>
              <w:marBottom w:val="0"/>
              <w:divBdr>
                <w:top w:val="none" w:sz="0" w:space="0" w:color="auto"/>
                <w:left w:val="none" w:sz="0" w:space="0" w:color="auto"/>
                <w:bottom w:val="none" w:sz="0" w:space="0" w:color="auto"/>
                <w:right w:val="none" w:sz="0" w:space="0" w:color="auto"/>
              </w:divBdr>
              <w:divsChild>
                <w:div w:id="1185442152">
                  <w:marLeft w:val="0"/>
                  <w:marRight w:val="0"/>
                  <w:marTop w:val="0"/>
                  <w:marBottom w:val="0"/>
                  <w:divBdr>
                    <w:top w:val="none" w:sz="0" w:space="0" w:color="auto"/>
                    <w:left w:val="none" w:sz="0" w:space="0" w:color="auto"/>
                    <w:bottom w:val="none" w:sz="0" w:space="0" w:color="auto"/>
                    <w:right w:val="none" w:sz="0" w:space="0" w:color="auto"/>
                  </w:divBdr>
                  <w:divsChild>
                    <w:div w:id="2080590411">
                      <w:marLeft w:val="0"/>
                      <w:marRight w:val="0"/>
                      <w:marTop w:val="0"/>
                      <w:marBottom w:val="0"/>
                      <w:divBdr>
                        <w:top w:val="none" w:sz="0" w:space="0" w:color="auto"/>
                        <w:left w:val="none" w:sz="0" w:space="0" w:color="auto"/>
                        <w:bottom w:val="none" w:sz="0" w:space="0" w:color="auto"/>
                        <w:right w:val="none" w:sz="0" w:space="0" w:color="auto"/>
                      </w:divBdr>
                      <w:divsChild>
                        <w:div w:id="212936555">
                          <w:marLeft w:val="0"/>
                          <w:marRight w:val="0"/>
                          <w:marTop w:val="0"/>
                          <w:marBottom w:val="0"/>
                          <w:divBdr>
                            <w:top w:val="none" w:sz="0" w:space="0" w:color="auto"/>
                            <w:left w:val="none" w:sz="0" w:space="0" w:color="auto"/>
                            <w:bottom w:val="none" w:sz="0" w:space="0" w:color="auto"/>
                            <w:right w:val="none" w:sz="0" w:space="0" w:color="auto"/>
                          </w:divBdr>
                          <w:divsChild>
                            <w:div w:id="847864786">
                              <w:marLeft w:val="0"/>
                              <w:marRight w:val="0"/>
                              <w:marTop w:val="0"/>
                              <w:marBottom w:val="0"/>
                              <w:divBdr>
                                <w:top w:val="none" w:sz="0" w:space="0" w:color="auto"/>
                                <w:left w:val="none" w:sz="0" w:space="0" w:color="auto"/>
                                <w:bottom w:val="none" w:sz="0" w:space="0" w:color="auto"/>
                                <w:right w:val="none" w:sz="0" w:space="0" w:color="auto"/>
                              </w:divBdr>
                            </w:div>
                          </w:divsChild>
                        </w:div>
                        <w:div w:id="1307205254">
                          <w:marLeft w:val="0"/>
                          <w:marRight w:val="0"/>
                          <w:marTop w:val="0"/>
                          <w:marBottom w:val="0"/>
                          <w:divBdr>
                            <w:top w:val="none" w:sz="0" w:space="0" w:color="auto"/>
                            <w:left w:val="none" w:sz="0" w:space="0" w:color="auto"/>
                            <w:bottom w:val="none" w:sz="0" w:space="0" w:color="auto"/>
                            <w:right w:val="none" w:sz="0" w:space="0" w:color="auto"/>
                          </w:divBdr>
                          <w:divsChild>
                            <w:div w:id="2039040170">
                              <w:marLeft w:val="0"/>
                              <w:marRight w:val="0"/>
                              <w:marTop w:val="0"/>
                              <w:marBottom w:val="0"/>
                              <w:divBdr>
                                <w:top w:val="none" w:sz="0" w:space="0" w:color="auto"/>
                                <w:left w:val="none" w:sz="0" w:space="0" w:color="auto"/>
                                <w:bottom w:val="none" w:sz="0" w:space="0" w:color="auto"/>
                                <w:right w:val="none" w:sz="0" w:space="0" w:color="auto"/>
                              </w:divBdr>
                            </w:div>
                          </w:divsChild>
                        </w:div>
                        <w:div w:id="1938824717">
                          <w:marLeft w:val="0"/>
                          <w:marRight w:val="0"/>
                          <w:marTop w:val="0"/>
                          <w:marBottom w:val="0"/>
                          <w:divBdr>
                            <w:top w:val="none" w:sz="0" w:space="0" w:color="auto"/>
                            <w:left w:val="none" w:sz="0" w:space="0" w:color="auto"/>
                            <w:bottom w:val="none" w:sz="0" w:space="0" w:color="auto"/>
                            <w:right w:val="none" w:sz="0" w:space="0" w:color="auto"/>
                          </w:divBdr>
                          <w:divsChild>
                            <w:div w:id="1370033526">
                              <w:marLeft w:val="0"/>
                              <w:marRight w:val="0"/>
                              <w:marTop w:val="0"/>
                              <w:marBottom w:val="0"/>
                              <w:divBdr>
                                <w:top w:val="none" w:sz="0" w:space="0" w:color="auto"/>
                                <w:left w:val="none" w:sz="0" w:space="0" w:color="auto"/>
                                <w:bottom w:val="none" w:sz="0" w:space="0" w:color="auto"/>
                                <w:right w:val="none" w:sz="0" w:space="0" w:color="auto"/>
                              </w:divBdr>
                            </w:div>
                          </w:divsChild>
                        </w:div>
                        <w:div w:id="2013949499">
                          <w:marLeft w:val="0"/>
                          <w:marRight w:val="0"/>
                          <w:marTop w:val="0"/>
                          <w:marBottom w:val="0"/>
                          <w:divBdr>
                            <w:top w:val="none" w:sz="0" w:space="0" w:color="auto"/>
                            <w:left w:val="none" w:sz="0" w:space="0" w:color="auto"/>
                            <w:bottom w:val="none" w:sz="0" w:space="0" w:color="auto"/>
                            <w:right w:val="none" w:sz="0" w:space="0" w:color="auto"/>
                          </w:divBdr>
                          <w:divsChild>
                            <w:div w:id="10319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2886">
      <w:bodyDiv w:val="1"/>
      <w:marLeft w:val="0"/>
      <w:marRight w:val="0"/>
      <w:marTop w:val="0"/>
      <w:marBottom w:val="0"/>
      <w:divBdr>
        <w:top w:val="none" w:sz="0" w:space="0" w:color="auto"/>
        <w:left w:val="none" w:sz="0" w:space="0" w:color="auto"/>
        <w:bottom w:val="none" w:sz="0" w:space="0" w:color="auto"/>
        <w:right w:val="none" w:sz="0" w:space="0" w:color="auto"/>
      </w:divBdr>
    </w:div>
    <w:div w:id="1985767808">
      <w:bodyDiv w:val="1"/>
      <w:marLeft w:val="0"/>
      <w:marRight w:val="0"/>
      <w:marTop w:val="0"/>
      <w:marBottom w:val="0"/>
      <w:divBdr>
        <w:top w:val="none" w:sz="0" w:space="0" w:color="auto"/>
        <w:left w:val="none" w:sz="0" w:space="0" w:color="auto"/>
        <w:bottom w:val="none" w:sz="0" w:space="0" w:color="auto"/>
        <w:right w:val="none" w:sz="0" w:space="0" w:color="auto"/>
      </w:divBdr>
    </w:div>
    <w:div w:id="1995180266">
      <w:bodyDiv w:val="1"/>
      <w:marLeft w:val="0"/>
      <w:marRight w:val="0"/>
      <w:marTop w:val="0"/>
      <w:marBottom w:val="0"/>
      <w:divBdr>
        <w:top w:val="none" w:sz="0" w:space="0" w:color="auto"/>
        <w:left w:val="none" w:sz="0" w:space="0" w:color="auto"/>
        <w:bottom w:val="none" w:sz="0" w:space="0" w:color="auto"/>
        <w:right w:val="none" w:sz="0" w:space="0" w:color="auto"/>
      </w:divBdr>
      <w:divsChild>
        <w:div w:id="1402560972">
          <w:marLeft w:val="53"/>
          <w:marRight w:val="16"/>
          <w:marTop w:val="0"/>
          <w:marBottom w:val="11"/>
          <w:divBdr>
            <w:top w:val="none" w:sz="0" w:space="0" w:color="auto"/>
            <w:left w:val="none" w:sz="0" w:space="0" w:color="auto"/>
            <w:bottom w:val="none" w:sz="0" w:space="0" w:color="auto"/>
            <w:right w:val="none" w:sz="0" w:space="0" w:color="auto"/>
          </w:divBdr>
        </w:div>
      </w:divsChild>
    </w:div>
    <w:div w:id="2016302085">
      <w:bodyDiv w:val="1"/>
      <w:marLeft w:val="0"/>
      <w:marRight w:val="0"/>
      <w:marTop w:val="0"/>
      <w:marBottom w:val="0"/>
      <w:divBdr>
        <w:top w:val="none" w:sz="0" w:space="0" w:color="auto"/>
        <w:left w:val="none" w:sz="0" w:space="0" w:color="auto"/>
        <w:bottom w:val="none" w:sz="0" w:space="0" w:color="auto"/>
        <w:right w:val="none" w:sz="0" w:space="0" w:color="auto"/>
      </w:divBdr>
      <w:divsChild>
        <w:div w:id="754590812">
          <w:marLeft w:val="0"/>
          <w:marRight w:val="0"/>
          <w:marTop w:val="0"/>
          <w:marBottom w:val="0"/>
          <w:divBdr>
            <w:top w:val="none" w:sz="0" w:space="0" w:color="auto"/>
            <w:left w:val="none" w:sz="0" w:space="0" w:color="auto"/>
            <w:bottom w:val="none" w:sz="0" w:space="0" w:color="auto"/>
            <w:right w:val="none" w:sz="0" w:space="0" w:color="auto"/>
          </w:divBdr>
          <w:divsChild>
            <w:div w:id="856188636">
              <w:marLeft w:val="0"/>
              <w:marRight w:val="0"/>
              <w:marTop w:val="28"/>
              <w:marBottom w:val="30454"/>
              <w:divBdr>
                <w:top w:val="none" w:sz="0" w:space="0" w:color="auto"/>
                <w:left w:val="none" w:sz="0" w:space="0" w:color="auto"/>
                <w:bottom w:val="none" w:sz="0" w:space="0" w:color="auto"/>
                <w:right w:val="none" w:sz="0" w:space="0" w:color="auto"/>
              </w:divBdr>
              <w:divsChild>
                <w:div w:id="899949185">
                  <w:marLeft w:val="0"/>
                  <w:marRight w:val="0"/>
                  <w:marTop w:val="55"/>
                  <w:marBottom w:val="0"/>
                  <w:divBdr>
                    <w:top w:val="none" w:sz="0" w:space="0" w:color="auto"/>
                    <w:left w:val="none" w:sz="0" w:space="0" w:color="auto"/>
                    <w:bottom w:val="none" w:sz="0" w:space="0" w:color="auto"/>
                    <w:right w:val="none" w:sz="0" w:space="0" w:color="auto"/>
                  </w:divBdr>
                </w:div>
              </w:divsChild>
            </w:div>
          </w:divsChild>
        </w:div>
      </w:divsChild>
    </w:div>
    <w:div w:id="2018729725">
      <w:bodyDiv w:val="1"/>
      <w:marLeft w:val="0"/>
      <w:marRight w:val="0"/>
      <w:marTop w:val="0"/>
      <w:marBottom w:val="0"/>
      <w:divBdr>
        <w:top w:val="none" w:sz="0" w:space="0" w:color="auto"/>
        <w:left w:val="none" w:sz="0" w:space="0" w:color="auto"/>
        <w:bottom w:val="none" w:sz="0" w:space="0" w:color="auto"/>
        <w:right w:val="none" w:sz="0" w:space="0" w:color="auto"/>
      </w:divBdr>
    </w:div>
    <w:div w:id="2034186144">
      <w:bodyDiv w:val="1"/>
      <w:marLeft w:val="0"/>
      <w:marRight w:val="0"/>
      <w:marTop w:val="0"/>
      <w:marBottom w:val="0"/>
      <w:divBdr>
        <w:top w:val="none" w:sz="0" w:space="0" w:color="auto"/>
        <w:left w:val="none" w:sz="0" w:space="0" w:color="auto"/>
        <w:bottom w:val="none" w:sz="0" w:space="0" w:color="auto"/>
        <w:right w:val="none" w:sz="0" w:space="0" w:color="auto"/>
      </w:divBdr>
      <w:divsChild>
        <w:div w:id="1009452619">
          <w:marLeft w:val="53"/>
          <w:marRight w:val="0"/>
          <w:marTop w:val="0"/>
          <w:marBottom w:val="0"/>
          <w:divBdr>
            <w:top w:val="none" w:sz="0" w:space="0" w:color="auto"/>
            <w:left w:val="none" w:sz="0" w:space="0" w:color="auto"/>
            <w:bottom w:val="none" w:sz="0" w:space="0" w:color="auto"/>
            <w:right w:val="none" w:sz="0" w:space="0" w:color="auto"/>
          </w:divBdr>
        </w:div>
      </w:divsChild>
    </w:div>
    <w:div w:id="2043242840">
      <w:bodyDiv w:val="1"/>
      <w:marLeft w:val="0"/>
      <w:marRight w:val="0"/>
      <w:marTop w:val="0"/>
      <w:marBottom w:val="0"/>
      <w:divBdr>
        <w:top w:val="none" w:sz="0" w:space="0" w:color="auto"/>
        <w:left w:val="none" w:sz="0" w:space="0" w:color="auto"/>
        <w:bottom w:val="none" w:sz="0" w:space="0" w:color="auto"/>
        <w:right w:val="none" w:sz="0" w:space="0" w:color="auto"/>
      </w:divBdr>
      <w:divsChild>
        <w:div w:id="215051331">
          <w:marLeft w:val="0"/>
          <w:marRight w:val="0"/>
          <w:marTop w:val="0"/>
          <w:marBottom w:val="0"/>
          <w:divBdr>
            <w:top w:val="none" w:sz="0" w:space="0" w:color="auto"/>
            <w:left w:val="none" w:sz="0" w:space="0" w:color="auto"/>
            <w:bottom w:val="none" w:sz="0" w:space="0" w:color="auto"/>
            <w:right w:val="none" w:sz="0" w:space="0" w:color="auto"/>
          </w:divBdr>
        </w:div>
        <w:div w:id="977297641">
          <w:marLeft w:val="0"/>
          <w:marRight w:val="0"/>
          <w:marTop w:val="0"/>
          <w:marBottom w:val="0"/>
          <w:divBdr>
            <w:top w:val="none" w:sz="0" w:space="0" w:color="auto"/>
            <w:left w:val="none" w:sz="0" w:space="0" w:color="auto"/>
            <w:bottom w:val="none" w:sz="0" w:space="0" w:color="auto"/>
            <w:right w:val="none" w:sz="0" w:space="0" w:color="auto"/>
          </w:divBdr>
        </w:div>
        <w:div w:id="1785493761">
          <w:marLeft w:val="0"/>
          <w:marRight w:val="0"/>
          <w:marTop w:val="0"/>
          <w:marBottom w:val="0"/>
          <w:divBdr>
            <w:top w:val="none" w:sz="0" w:space="0" w:color="auto"/>
            <w:left w:val="none" w:sz="0" w:space="0" w:color="auto"/>
            <w:bottom w:val="none" w:sz="0" w:space="0" w:color="auto"/>
            <w:right w:val="none" w:sz="0" w:space="0" w:color="auto"/>
          </w:divBdr>
        </w:div>
        <w:div w:id="1985353827">
          <w:marLeft w:val="0"/>
          <w:marRight w:val="0"/>
          <w:marTop w:val="0"/>
          <w:marBottom w:val="0"/>
          <w:divBdr>
            <w:top w:val="none" w:sz="0" w:space="0" w:color="auto"/>
            <w:left w:val="none" w:sz="0" w:space="0" w:color="auto"/>
            <w:bottom w:val="none" w:sz="0" w:space="0" w:color="auto"/>
            <w:right w:val="none" w:sz="0" w:space="0" w:color="auto"/>
          </w:divBdr>
        </w:div>
      </w:divsChild>
    </w:div>
    <w:div w:id="2075614385">
      <w:bodyDiv w:val="1"/>
      <w:marLeft w:val="0"/>
      <w:marRight w:val="0"/>
      <w:marTop w:val="0"/>
      <w:marBottom w:val="0"/>
      <w:divBdr>
        <w:top w:val="none" w:sz="0" w:space="0" w:color="auto"/>
        <w:left w:val="none" w:sz="0" w:space="0" w:color="auto"/>
        <w:bottom w:val="none" w:sz="0" w:space="0" w:color="auto"/>
        <w:right w:val="none" w:sz="0" w:space="0" w:color="auto"/>
      </w:divBdr>
    </w:div>
    <w:div w:id="2087192241">
      <w:bodyDiv w:val="1"/>
      <w:marLeft w:val="0"/>
      <w:marRight w:val="0"/>
      <w:marTop w:val="0"/>
      <w:marBottom w:val="0"/>
      <w:divBdr>
        <w:top w:val="none" w:sz="0" w:space="0" w:color="auto"/>
        <w:left w:val="none" w:sz="0" w:space="0" w:color="auto"/>
        <w:bottom w:val="none" w:sz="0" w:space="0" w:color="auto"/>
        <w:right w:val="none" w:sz="0" w:space="0" w:color="auto"/>
      </w:divBdr>
    </w:div>
    <w:div w:id="2104106291">
      <w:bodyDiv w:val="1"/>
      <w:marLeft w:val="0"/>
      <w:marRight w:val="0"/>
      <w:marTop w:val="0"/>
      <w:marBottom w:val="0"/>
      <w:divBdr>
        <w:top w:val="none" w:sz="0" w:space="0" w:color="auto"/>
        <w:left w:val="none" w:sz="0" w:space="0" w:color="auto"/>
        <w:bottom w:val="none" w:sz="0" w:space="0" w:color="auto"/>
        <w:right w:val="none" w:sz="0" w:space="0" w:color="auto"/>
      </w:divBdr>
    </w:div>
    <w:div w:id="21309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drevo-info.ru/articles/find/&#1042;&#1040;&#1056;&#1042;&#1040;&#1056;&#1067;.html"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5;&#1086;&#1083;&#1100;&#1079;&#1086;&#1074;&#1072;&#1090;&#1077;&#1083;&#1100;\AppData\Roaming\Microsoft\&#1064;&#1072;&#1073;&#1083;&#1086;&#1085;&#1099;\&#1040;5%20&#1054;&#1088;&#1080;&#1075;&#1080;&#1085;&#1072;&#1083;&#1084;&#1072;&#1082;&#1077;&#109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314F-FB86-41AB-B5CF-6EBDC59D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 Оригиналмакет.dot</Template>
  <TotalTime>4</TotalTime>
  <Pages>71</Pages>
  <Words>18154</Words>
  <Characters>103482</Characters>
  <Application>Microsoft Office Word</Application>
  <DocSecurity>0</DocSecurity>
  <Lines>862</Lines>
  <Paragraphs>242</Paragraphs>
  <ScaleCrop>false</ScaleCrop>
  <HeadingPairs>
    <vt:vector size="2" baseType="variant">
      <vt:variant>
        <vt:lpstr>Название</vt:lpstr>
      </vt:variant>
      <vt:variant>
        <vt:i4>1</vt:i4>
      </vt:variant>
    </vt:vector>
  </HeadingPairs>
  <TitlesOfParts>
    <vt:vector size="1" baseType="lpstr">
      <vt:lpstr>"Мастер и Маргарита": гимн демонизму? либо Евангелие беззаветной веры</vt:lpstr>
    </vt:vector>
  </TitlesOfParts>
  <Company>Организация</Company>
  <LinksUpToDate>false</LinksUpToDate>
  <CharactersWithSpaces>121394</CharactersWithSpaces>
  <SharedDoc>false</SharedDoc>
  <HLinks>
    <vt:vector size="468" baseType="variant">
      <vt:variant>
        <vt:i4>1507383</vt:i4>
      </vt:variant>
      <vt:variant>
        <vt:i4>258</vt:i4>
      </vt:variant>
      <vt:variant>
        <vt:i4>0</vt:i4>
      </vt:variant>
      <vt:variant>
        <vt:i4>5</vt:i4>
      </vt:variant>
      <vt:variant>
        <vt:lpwstr/>
      </vt:variant>
      <vt:variant>
        <vt:lpwstr>_Toc455505657</vt:lpwstr>
      </vt:variant>
      <vt:variant>
        <vt:i4>2884679</vt:i4>
      </vt:variant>
      <vt:variant>
        <vt:i4>255</vt:i4>
      </vt:variant>
      <vt:variant>
        <vt:i4>0</vt:i4>
      </vt:variant>
      <vt:variant>
        <vt:i4>5</vt:i4>
      </vt:variant>
      <vt:variant>
        <vt:lpwstr>http://drevo-info.ru/articles/find/ВАРВАРЫ.html</vt:lpwstr>
      </vt:variant>
      <vt:variant>
        <vt:lpwstr/>
      </vt:variant>
      <vt:variant>
        <vt:i4>2031670</vt:i4>
      </vt:variant>
      <vt:variant>
        <vt:i4>248</vt:i4>
      </vt:variant>
      <vt:variant>
        <vt:i4>0</vt:i4>
      </vt:variant>
      <vt:variant>
        <vt:i4>5</vt:i4>
      </vt:variant>
      <vt:variant>
        <vt:lpwstr/>
      </vt:variant>
      <vt:variant>
        <vt:lpwstr>_Toc455762183</vt:lpwstr>
      </vt:variant>
      <vt:variant>
        <vt:i4>2031670</vt:i4>
      </vt:variant>
      <vt:variant>
        <vt:i4>242</vt:i4>
      </vt:variant>
      <vt:variant>
        <vt:i4>0</vt:i4>
      </vt:variant>
      <vt:variant>
        <vt:i4>5</vt:i4>
      </vt:variant>
      <vt:variant>
        <vt:lpwstr/>
      </vt:variant>
      <vt:variant>
        <vt:lpwstr>_Toc455762182</vt:lpwstr>
      </vt:variant>
      <vt:variant>
        <vt:i4>2031670</vt:i4>
      </vt:variant>
      <vt:variant>
        <vt:i4>236</vt:i4>
      </vt:variant>
      <vt:variant>
        <vt:i4>0</vt:i4>
      </vt:variant>
      <vt:variant>
        <vt:i4>5</vt:i4>
      </vt:variant>
      <vt:variant>
        <vt:lpwstr/>
      </vt:variant>
      <vt:variant>
        <vt:lpwstr>_Toc455762181</vt:lpwstr>
      </vt:variant>
      <vt:variant>
        <vt:i4>2031670</vt:i4>
      </vt:variant>
      <vt:variant>
        <vt:i4>230</vt:i4>
      </vt:variant>
      <vt:variant>
        <vt:i4>0</vt:i4>
      </vt:variant>
      <vt:variant>
        <vt:i4>5</vt:i4>
      </vt:variant>
      <vt:variant>
        <vt:lpwstr/>
      </vt:variant>
      <vt:variant>
        <vt:lpwstr>_Toc455762180</vt:lpwstr>
      </vt:variant>
      <vt:variant>
        <vt:i4>1048630</vt:i4>
      </vt:variant>
      <vt:variant>
        <vt:i4>224</vt:i4>
      </vt:variant>
      <vt:variant>
        <vt:i4>0</vt:i4>
      </vt:variant>
      <vt:variant>
        <vt:i4>5</vt:i4>
      </vt:variant>
      <vt:variant>
        <vt:lpwstr/>
      </vt:variant>
      <vt:variant>
        <vt:lpwstr>_Toc455762179</vt:lpwstr>
      </vt:variant>
      <vt:variant>
        <vt:i4>1048630</vt:i4>
      </vt:variant>
      <vt:variant>
        <vt:i4>218</vt:i4>
      </vt:variant>
      <vt:variant>
        <vt:i4>0</vt:i4>
      </vt:variant>
      <vt:variant>
        <vt:i4>5</vt:i4>
      </vt:variant>
      <vt:variant>
        <vt:lpwstr/>
      </vt:variant>
      <vt:variant>
        <vt:lpwstr>_Toc455762178</vt:lpwstr>
      </vt:variant>
      <vt:variant>
        <vt:i4>1048630</vt:i4>
      </vt:variant>
      <vt:variant>
        <vt:i4>212</vt:i4>
      </vt:variant>
      <vt:variant>
        <vt:i4>0</vt:i4>
      </vt:variant>
      <vt:variant>
        <vt:i4>5</vt:i4>
      </vt:variant>
      <vt:variant>
        <vt:lpwstr/>
      </vt:variant>
      <vt:variant>
        <vt:lpwstr>_Toc455762177</vt:lpwstr>
      </vt:variant>
      <vt:variant>
        <vt:i4>1048630</vt:i4>
      </vt:variant>
      <vt:variant>
        <vt:i4>206</vt:i4>
      </vt:variant>
      <vt:variant>
        <vt:i4>0</vt:i4>
      </vt:variant>
      <vt:variant>
        <vt:i4>5</vt:i4>
      </vt:variant>
      <vt:variant>
        <vt:lpwstr/>
      </vt:variant>
      <vt:variant>
        <vt:lpwstr>_Toc455762176</vt:lpwstr>
      </vt:variant>
      <vt:variant>
        <vt:i4>1048630</vt:i4>
      </vt:variant>
      <vt:variant>
        <vt:i4>200</vt:i4>
      </vt:variant>
      <vt:variant>
        <vt:i4>0</vt:i4>
      </vt:variant>
      <vt:variant>
        <vt:i4>5</vt:i4>
      </vt:variant>
      <vt:variant>
        <vt:lpwstr/>
      </vt:variant>
      <vt:variant>
        <vt:lpwstr>_Toc455762175</vt:lpwstr>
      </vt:variant>
      <vt:variant>
        <vt:i4>1048630</vt:i4>
      </vt:variant>
      <vt:variant>
        <vt:i4>194</vt:i4>
      </vt:variant>
      <vt:variant>
        <vt:i4>0</vt:i4>
      </vt:variant>
      <vt:variant>
        <vt:i4>5</vt:i4>
      </vt:variant>
      <vt:variant>
        <vt:lpwstr/>
      </vt:variant>
      <vt:variant>
        <vt:lpwstr>_Toc455762174</vt:lpwstr>
      </vt:variant>
      <vt:variant>
        <vt:i4>1048630</vt:i4>
      </vt:variant>
      <vt:variant>
        <vt:i4>188</vt:i4>
      </vt:variant>
      <vt:variant>
        <vt:i4>0</vt:i4>
      </vt:variant>
      <vt:variant>
        <vt:i4>5</vt:i4>
      </vt:variant>
      <vt:variant>
        <vt:lpwstr/>
      </vt:variant>
      <vt:variant>
        <vt:lpwstr>_Toc455762173</vt:lpwstr>
      </vt:variant>
      <vt:variant>
        <vt:i4>1048630</vt:i4>
      </vt:variant>
      <vt:variant>
        <vt:i4>182</vt:i4>
      </vt:variant>
      <vt:variant>
        <vt:i4>0</vt:i4>
      </vt:variant>
      <vt:variant>
        <vt:i4>5</vt:i4>
      </vt:variant>
      <vt:variant>
        <vt:lpwstr/>
      </vt:variant>
      <vt:variant>
        <vt:lpwstr>_Toc455762172</vt:lpwstr>
      </vt:variant>
      <vt:variant>
        <vt:i4>1048630</vt:i4>
      </vt:variant>
      <vt:variant>
        <vt:i4>176</vt:i4>
      </vt:variant>
      <vt:variant>
        <vt:i4>0</vt:i4>
      </vt:variant>
      <vt:variant>
        <vt:i4>5</vt:i4>
      </vt:variant>
      <vt:variant>
        <vt:lpwstr/>
      </vt:variant>
      <vt:variant>
        <vt:lpwstr>_Toc455762171</vt:lpwstr>
      </vt:variant>
      <vt:variant>
        <vt:i4>1048630</vt:i4>
      </vt:variant>
      <vt:variant>
        <vt:i4>170</vt:i4>
      </vt:variant>
      <vt:variant>
        <vt:i4>0</vt:i4>
      </vt:variant>
      <vt:variant>
        <vt:i4>5</vt:i4>
      </vt:variant>
      <vt:variant>
        <vt:lpwstr/>
      </vt:variant>
      <vt:variant>
        <vt:lpwstr>_Toc455762170</vt:lpwstr>
      </vt:variant>
      <vt:variant>
        <vt:i4>1114166</vt:i4>
      </vt:variant>
      <vt:variant>
        <vt:i4>164</vt:i4>
      </vt:variant>
      <vt:variant>
        <vt:i4>0</vt:i4>
      </vt:variant>
      <vt:variant>
        <vt:i4>5</vt:i4>
      </vt:variant>
      <vt:variant>
        <vt:lpwstr/>
      </vt:variant>
      <vt:variant>
        <vt:lpwstr>_Toc455762169</vt:lpwstr>
      </vt:variant>
      <vt:variant>
        <vt:i4>1114166</vt:i4>
      </vt:variant>
      <vt:variant>
        <vt:i4>158</vt:i4>
      </vt:variant>
      <vt:variant>
        <vt:i4>0</vt:i4>
      </vt:variant>
      <vt:variant>
        <vt:i4>5</vt:i4>
      </vt:variant>
      <vt:variant>
        <vt:lpwstr/>
      </vt:variant>
      <vt:variant>
        <vt:lpwstr>_Toc455762168</vt:lpwstr>
      </vt:variant>
      <vt:variant>
        <vt:i4>1114166</vt:i4>
      </vt:variant>
      <vt:variant>
        <vt:i4>152</vt:i4>
      </vt:variant>
      <vt:variant>
        <vt:i4>0</vt:i4>
      </vt:variant>
      <vt:variant>
        <vt:i4>5</vt:i4>
      </vt:variant>
      <vt:variant>
        <vt:lpwstr/>
      </vt:variant>
      <vt:variant>
        <vt:lpwstr>_Toc455762167</vt:lpwstr>
      </vt:variant>
      <vt:variant>
        <vt:i4>1114166</vt:i4>
      </vt:variant>
      <vt:variant>
        <vt:i4>146</vt:i4>
      </vt:variant>
      <vt:variant>
        <vt:i4>0</vt:i4>
      </vt:variant>
      <vt:variant>
        <vt:i4>5</vt:i4>
      </vt:variant>
      <vt:variant>
        <vt:lpwstr/>
      </vt:variant>
      <vt:variant>
        <vt:lpwstr>_Toc455762166</vt:lpwstr>
      </vt:variant>
      <vt:variant>
        <vt:i4>1114166</vt:i4>
      </vt:variant>
      <vt:variant>
        <vt:i4>140</vt:i4>
      </vt:variant>
      <vt:variant>
        <vt:i4>0</vt:i4>
      </vt:variant>
      <vt:variant>
        <vt:i4>5</vt:i4>
      </vt:variant>
      <vt:variant>
        <vt:lpwstr/>
      </vt:variant>
      <vt:variant>
        <vt:lpwstr>_Toc455762165</vt:lpwstr>
      </vt:variant>
      <vt:variant>
        <vt:i4>1114166</vt:i4>
      </vt:variant>
      <vt:variant>
        <vt:i4>134</vt:i4>
      </vt:variant>
      <vt:variant>
        <vt:i4>0</vt:i4>
      </vt:variant>
      <vt:variant>
        <vt:i4>5</vt:i4>
      </vt:variant>
      <vt:variant>
        <vt:lpwstr/>
      </vt:variant>
      <vt:variant>
        <vt:lpwstr>_Toc455762164</vt:lpwstr>
      </vt:variant>
      <vt:variant>
        <vt:i4>1114166</vt:i4>
      </vt:variant>
      <vt:variant>
        <vt:i4>128</vt:i4>
      </vt:variant>
      <vt:variant>
        <vt:i4>0</vt:i4>
      </vt:variant>
      <vt:variant>
        <vt:i4>5</vt:i4>
      </vt:variant>
      <vt:variant>
        <vt:lpwstr/>
      </vt:variant>
      <vt:variant>
        <vt:lpwstr>_Toc455762163</vt:lpwstr>
      </vt:variant>
      <vt:variant>
        <vt:i4>1114166</vt:i4>
      </vt:variant>
      <vt:variant>
        <vt:i4>122</vt:i4>
      </vt:variant>
      <vt:variant>
        <vt:i4>0</vt:i4>
      </vt:variant>
      <vt:variant>
        <vt:i4>5</vt:i4>
      </vt:variant>
      <vt:variant>
        <vt:lpwstr/>
      </vt:variant>
      <vt:variant>
        <vt:lpwstr>_Toc455762162</vt:lpwstr>
      </vt:variant>
      <vt:variant>
        <vt:i4>1114166</vt:i4>
      </vt:variant>
      <vt:variant>
        <vt:i4>116</vt:i4>
      </vt:variant>
      <vt:variant>
        <vt:i4>0</vt:i4>
      </vt:variant>
      <vt:variant>
        <vt:i4>5</vt:i4>
      </vt:variant>
      <vt:variant>
        <vt:lpwstr/>
      </vt:variant>
      <vt:variant>
        <vt:lpwstr>_Toc455762161</vt:lpwstr>
      </vt:variant>
      <vt:variant>
        <vt:i4>1114166</vt:i4>
      </vt:variant>
      <vt:variant>
        <vt:i4>110</vt:i4>
      </vt:variant>
      <vt:variant>
        <vt:i4>0</vt:i4>
      </vt:variant>
      <vt:variant>
        <vt:i4>5</vt:i4>
      </vt:variant>
      <vt:variant>
        <vt:lpwstr/>
      </vt:variant>
      <vt:variant>
        <vt:lpwstr>_Toc455762160</vt:lpwstr>
      </vt:variant>
      <vt:variant>
        <vt:i4>1179702</vt:i4>
      </vt:variant>
      <vt:variant>
        <vt:i4>104</vt:i4>
      </vt:variant>
      <vt:variant>
        <vt:i4>0</vt:i4>
      </vt:variant>
      <vt:variant>
        <vt:i4>5</vt:i4>
      </vt:variant>
      <vt:variant>
        <vt:lpwstr/>
      </vt:variant>
      <vt:variant>
        <vt:lpwstr>_Toc455762159</vt:lpwstr>
      </vt:variant>
      <vt:variant>
        <vt:i4>1179702</vt:i4>
      </vt:variant>
      <vt:variant>
        <vt:i4>98</vt:i4>
      </vt:variant>
      <vt:variant>
        <vt:i4>0</vt:i4>
      </vt:variant>
      <vt:variant>
        <vt:i4>5</vt:i4>
      </vt:variant>
      <vt:variant>
        <vt:lpwstr/>
      </vt:variant>
      <vt:variant>
        <vt:lpwstr>_Toc455762158</vt:lpwstr>
      </vt:variant>
      <vt:variant>
        <vt:i4>1179702</vt:i4>
      </vt:variant>
      <vt:variant>
        <vt:i4>92</vt:i4>
      </vt:variant>
      <vt:variant>
        <vt:i4>0</vt:i4>
      </vt:variant>
      <vt:variant>
        <vt:i4>5</vt:i4>
      </vt:variant>
      <vt:variant>
        <vt:lpwstr/>
      </vt:variant>
      <vt:variant>
        <vt:lpwstr>_Toc455762157</vt:lpwstr>
      </vt:variant>
      <vt:variant>
        <vt:i4>1179702</vt:i4>
      </vt:variant>
      <vt:variant>
        <vt:i4>86</vt:i4>
      </vt:variant>
      <vt:variant>
        <vt:i4>0</vt:i4>
      </vt:variant>
      <vt:variant>
        <vt:i4>5</vt:i4>
      </vt:variant>
      <vt:variant>
        <vt:lpwstr/>
      </vt:variant>
      <vt:variant>
        <vt:lpwstr>_Toc455762156</vt:lpwstr>
      </vt:variant>
      <vt:variant>
        <vt:i4>1179702</vt:i4>
      </vt:variant>
      <vt:variant>
        <vt:i4>80</vt:i4>
      </vt:variant>
      <vt:variant>
        <vt:i4>0</vt:i4>
      </vt:variant>
      <vt:variant>
        <vt:i4>5</vt:i4>
      </vt:variant>
      <vt:variant>
        <vt:lpwstr/>
      </vt:variant>
      <vt:variant>
        <vt:lpwstr>_Toc455762155</vt:lpwstr>
      </vt:variant>
      <vt:variant>
        <vt:i4>1179702</vt:i4>
      </vt:variant>
      <vt:variant>
        <vt:i4>74</vt:i4>
      </vt:variant>
      <vt:variant>
        <vt:i4>0</vt:i4>
      </vt:variant>
      <vt:variant>
        <vt:i4>5</vt:i4>
      </vt:variant>
      <vt:variant>
        <vt:lpwstr/>
      </vt:variant>
      <vt:variant>
        <vt:lpwstr>_Toc455762154</vt:lpwstr>
      </vt:variant>
      <vt:variant>
        <vt:i4>1179702</vt:i4>
      </vt:variant>
      <vt:variant>
        <vt:i4>68</vt:i4>
      </vt:variant>
      <vt:variant>
        <vt:i4>0</vt:i4>
      </vt:variant>
      <vt:variant>
        <vt:i4>5</vt:i4>
      </vt:variant>
      <vt:variant>
        <vt:lpwstr/>
      </vt:variant>
      <vt:variant>
        <vt:lpwstr>_Toc455762153</vt:lpwstr>
      </vt:variant>
      <vt:variant>
        <vt:i4>1179702</vt:i4>
      </vt:variant>
      <vt:variant>
        <vt:i4>62</vt:i4>
      </vt:variant>
      <vt:variant>
        <vt:i4>0</vt:i4>
      </vt:variant>
      <vt:variant>
        <vt:i4>5</vt:i4>
      </vt:variant>
      <vt:variant>
        <vt:lpwstr/>
      </vt:variant>
      <vt:variant>
        <vt:lpwstr>_Toc455762152</vt:lpwstr>
      </vt:variant>
      <vt:variant>
        <vt:i4>1179702</vt:i4>
      </vt:variant>
      <vt:variant>
        <vt:i4>56</vt:i4>
      </vt:variant>
      <vt:variant>
        <vt:i4>0</vt:i4>
      </vt:variant>
      <vt:variant>
        <vt:i4>5</vt:i4>
      </vt:variant>
      <vt:variant>
        <vt:lpwstr/>
      </vt:variant>
      <vt:variant>
        <vt:lpwstr>_Toc455762151</vt:lpwstr>
      </vt:variant>
      <vt:variant>
        <vt:i4>1179702</vt:i4>
      </vt:variant>
      <vt:variant>
        <vt:i4>50</vt:i4>
      </vt:variant>
      <vt:variant>
        <vt:i4>0</vt:i4>
      </vt:variant>
      <vt:variant>
        <vt:i4>5</vt:i4>
      </vt:variant>
      <vt:variant>
        <vt:lpwstr/>
      </vt:variant>
      <vt:variant>
        <vt:lpwstr>_Toc455762150</vt:lpwstr>
      </vt:variant>
      <vt:variant>
        <vt:i4>1245238</vt:i4>
      </vt:variant>
      <vt:variant>
        <vt:i4>44</vt:i4>
      </vt:variant>
      <vt:variant>
        <vt:i4>0</vt:i4>
      </vt:variant>
      <vt:variant>
        <vt:i4>5</vt:i4>
      </vt:variant>
      <vt:variant>
        <vt:lpwstr/>
      </vt:variant>
      <vt:variant>
        <vt:lpwstr>_Toc455762149</vt:lpwstr>
      </vt:variant>
      <vt:variant>
        <vt:i4>1245238</vt:i4>
      </vt:variant>
      <vt:variant>
        <vt:i4>38</vt:i4>
      </vt:variant>
      <vt:variant>
        <vt:i4>0</vt:i4>
      </vt:variant>
      <vt:variant>
        <vt:i4>5</vt:i4>
      </vt:variant>
      <vt:variant>
        <vt:lpwstr/>
      </vt:variant>
      <vt:variant>
        <vt:lpwstr>_Toc455762148</vt:lpwstr>
      </vt:variant>
      <vt:variant>
        <vt:i4>1245238</vt:i4>
      </vt:variant>
      <vt:variant>
        <vt:i4>32</vt:i4>
      </vt:variant>
      <vt:variant>
        <vt:i4>0</vt:i4>
      </vt:variant>
      <vt:variant>
        <vt:i4>5</vt:i4>
      </vt:variant>
      <vt:variant>
        <vt:lpwstr/>
      </vt:variant>
      <vt:variant>
        <vt:lpwstr>_Toc455762147</vt:lpwstr>
      </vt:variant>
      <vt:variant>
        <vt:i4>1245238</vt:i4>
      </vt:variant>
      <vt:variant>
        <vt:i4>26</vt:i4>
      </vt:variant>
      <vt:variant>
        <vt:i4>0</vt:i4>
      </vt:variant>
      <vt:variant>
        <vt:i4>5</vt:i4>
      </vt:variant>
      <vt:variant>
        <vt:lpwstr/>
      </vt:variant>
      <vt:variant>
        <vt:lpwstr>_Toc455762146</vt:lpwstr>
      </vt:variant>
      <vt:variant>
        <vt:i4>1245238</vt:i4>
      </vt:variant>
      <vt:variant>
        <vt:i4>20</vt:i4>
      </vt:variant>
      <vt:variant>
        <vt:i4>0</vt:i4>
      </vt:variant>
      <vt:variant>
        <vt:i4>5</vt:i4>
      </vt:variant>
      <vt:variant>
        <vt:lpwstr/>
      </vt:variant>
      <vt:variant>
        <vt:lpwstr>_Toc455762145</vt:lpwstr>
      </vt:variant>
      <vt:variant>
        <vt:i4>1245238</vt:i4>
      </vt:variant>
      <vt:variant>
        <vt:i4>14</vt:i4>
      </vt:variant>
      <vt:variant>
        <vt:i4>0</vt:i4>
      </vt:variant>
      <vt:variant>
        <vt:i4>5</vt:i4>
      </vt:variant>
      <vt:variant>
        <vt:lpwstr/>
      </vt:variant>
      <vt:variant>
        <vt:lpwstr>_Toc455762144</vt:lpwstr>
      </vt:variant>
      <vt:variant>
        <vt:i4>1245238</vt:i4>
      </vt:variant>
      <vt:variant>
        <vt:i4>8</vt:i4>
      </vt:variant>
      <vt:variant>
        <vt:i4>0</vt:i4>
      </vt:variant>
      <vt:variant>
        <vt:i4>5</vt:i4>
      </vt:variant>
      <vt:variant>
        <vt:lpwstr/>
      </vt:variant>
      <vt:variant>
        <vt:lpwstr>_Toc455762143</vt:lpwstr>
      </vt:variant>
      <vt:variant>
        <vt:i4>1245238</vt:i4>
      </vt:variant>
      <vt:variant>
        <vt:i4>2</vt:i4>
      </vt:variant>
      <vt:variant>
        <vt:i4>0</vt:i4>
      </vt:variant>
      <vt:variant>
        <vt:i4>5</vt:i4>
      </vt:variant>
      <vt:variant>
        <vt:lpwstr/>
      </vt:variant>
      <vt:variant>
        <vt:lpwstr>_Toc455762142</vt:lpwstr>
      </vt:variant>
      <vt:variant>
        <vt:i4>3801124</vt:i4>
      </vt:variant>
      <vt:variant>
        <vt:i4>99</vt:i4>
      </vt:variant>
      <vt:variant>
        <vt:i4>0</vt:i4>
      </vt:variant>
      <vt:variant>
        <vt:i4>5</vt:i4>
      </vt:variant>
      <vt:variant>
        <vt:lpwstr>http://pravbeseda.ru/library/index.php?id=464&amp;page=book</vt:lpwstr>
      </vt:variant>
      <vt:variant>
        <vt:lpwstr/>
      </vt:variant>
      <vt:variant>
        <vt:i4>1769481</vt:i4>
      </vt:variant>
      <vt:variant>
        <vt:i4>96</vt:i4>
      </vt:variant>
      <vt:variant>
        <vt:i4>0</vt:i4>
      </vt:variant>
      <vt:variant>
        <vt:i4>5</vt:i4>
      </vt:variant>
      <vt:variant>
        <vt:lpwstr>http://www.vehi.net/chaadaev/filpisma.htm</vt:lpwstr>
      </vt:variant>
      <vt:variant>
        <vt:lpwstr/>
      </vt:variant>
      <vt:variant>
        <vt:i4>7405679</vt:i4>
      </vt:variant>
      <vt:variant>
        <vt:i4>93</vt:i4>
      </vt:variant>
      <vt:variant>
        <vt:i4>0</vt:i4>
      </vt:variant>
      <vt:variant>
        <vt:i4>5</vt:i4>
      </vt:variant>
      <vt:variant>
        <vt:lpwstr>http://ns.philos.rsu.ru/nkapustin.html</vt:lpwstr>
      </vt:variant>
      <vt:variant>
        <vt:lpwstr/>
      </vt:variant>
      <vt:variant>
        <vt:i4>983090</vt:i4>
      </vt:variant>
      <vt:variant>
        <vt:i4>90</vt:i4>
      </vt:variant>
      <vt:variant>
        <vt:i4>0</vt:i4>
      </vt:variant>
      <vt:variant>
        <vt:i4>5</vt:i4>
      </vt:variant>
      <vt:variant>
        <vt:lpwstr>http://www.bible-mda.ru/e-books/djvu/solsky_sm-rus-bible-studies-15-19.djvu</vt:lpwstr>
      </vt:variant>
      <vt:variant>
        <vt:lpwstr/>
      </vt:variant>
      <vt:variant>
        <vt:i4>2752556</vt:i4>
      </vt:variant>
      <vt:variant>
        <vt:i4>87</vt:i4>
      </vt:variant>
      <vt:variant>
        <vt:i4>0</vt:i4>
      </vt:variant>
      <vt:variant>
        <vt:i4>5</vt:i4>
      </vt:variant>
      <vt:variant>
        <vt:lpwstr>http://booksee.org/book/1454706</vt:lpwstr>
      </vt:variant>
      <vt:variant>
        <vt:lpwstr/>
      </vt:variant>
      <vt:variant>
        <vt:i4>7733345</vt:i4>
      </vt:variant>
      <vt:variant>
        <vt:i4>84</vt:i4>
      </vt:variant>
      <vt:variant>
        <vt:i4>0</vt:i4>
      </vt:variant>
      <vt:variant>
        <vt:i4>5</vt:i4>
      </vt:variant>
      <vt:variant>
        <vt:lpwstr>http://dugward.ru/library/melnikov_pecherskiy/melnikov_pisma_o_raskole.html</vt:lpwstr>
      </vt:variant>
      <vt:variant>
        <vt:lpwstr/>
      </vt:variant>
      <vt:variant>
        <vt:i4>4980822</vt:i4>
      </vt:variant>
      <vt:variant>
        <vt:i4>81</vt:i4>
      </vt:variant>
      <vt:variant>
        <vt:i4>0</vt:i4>
      </vt:variant>
      <vt:variant>
        <vt:i4>5</vt:i4>
      </vt:variant>
      <vt:variant>
        <vt:lpwstr>http://fakty.ua/167985-cherep-knyazya-vladimira-ischez-v-blokadnom-leningrade-i-do-sih-por-ne-najden</vt:lpwstr>
      </vt:variant>
      <vt:variant>
        <vt:lpwstr/>
      </vt:variant>
      <vt:variant>
        <vt:i4>1048577</vt:i4>
      </vt:variant>
      <vt:variant>
        <vt:i4>78</vt:i4>
      </vt:variant>
      <vt:variant>
        <vt:i4>0</vt:i4>
      </vt:variant>
      <vt:variant>
        <vt:i4>5</vt:i4>
      </vt:variant>
      <vt:variant>
        <vt:lpwstr>http://ruskline.ru/monitoring_smi/2011/05/17/arianin_na_russkom_trone/</vt:lpwstr>
      </vt:variant>
      <vt:variant>
        <vt:lpwstr/>
      </vt:variant>
      <vt:variant>
        <vt:i4>4653152</vt:i4>
      </vt:variant>
      <vt:variant>
        <vt:i4>75</vt:i4>
      </vt:variant>
      <vt:variant>
        <vt:i4>0</vt:i4>
      </vt:variant>
      <vt:variant>
        <vt:i4>5</vt:i4>
      </vt:variant>
      <vt:variant>
        <vt:lpwstr>http://krotov.info/history/09/2/petruh_04.htm</vt:lpwstr>
      </vt:variant>
      <vt:variant>
        <vt:lpwstr/>
      </vt:variant>
      <vt:variant>
        <vt:i4>1966170</vt:i4>
      </vt:variant>
      <vt:variant>
        <vt:i4>72</vt:i4>
      </vt:variant>
      <vt:variant>
        <vt:i4>0</vt:i4>
      </vt:variant>
      <vt:variant>
        <vt:i4>5</vt:i4>
      </vt:variant>
      <vt:variant>
        <vt:lpwstr>http://avt.miem.edu.ru/Persona/shevcova.html</vt:lpwstr>
      </vt:variant>
      <vt:variant>
        <vt:lpwstr/>
      </vt:variant>
      <vt:variant>
        <vt:i4>6619259</vt:i4>
      </vt:variant>
      <vt:variant>
        <vt:i4>69</vt:i4>
      </vt:variant>
      <vt:variant>
        <vt:i4>0</vt:i4>
      </vt:variant>
      <vt:variant>
        <vt:i4>5</vt:i4>
      </vt:variant>
      <vt:variant>
        <vt:lpwstr>http://www.zoroastrian.ru/node/655</vt:lpwstr>
      </vt:variant>
      <vt:variant>
        <vt:lpwstr/>
      </vt:variant>
      <vt:variant>
        <vt:i4>3276848</vt:i4>
      </vt:variant>
      <vt:variant>
        <vt:i4>66</vt:i4>
      </vt:variant>
      <vt:variant>
        <vt:i4>0</vt:i4>
      </vt:variant>
      <vt:variant>
        <vt:i4>5</vt:i4>
      </vt:variant>
      <vt:variant>
        <vt:lpwstr>http://www.hrono.ru/dokum/grozyanu.html</vt:lpwstr>
      </vt:variant>
      <vt:variant>
        <vt:lpwstr/>
      </vt:variant>
      <vt:variant>
        <vt:i4>8192087</vt:i4>
      </vt:variant>
      <vt:variant>
        <vt:i4>63</vt:i4>
      </vt:variant>
      <vt:variant>
        <vt:i4>0</vt:i4>
      </vt:variant>
      <vt:variant>
        <vt:i4>5</vt:i4>
      </vt:variant>
      <vt:variant>
        <vt:lpwstr>http://statehistory.ru/books/Vernadskij_Kievskaya-Rus/71</vt:lpwstr>
      </vt:variant>
      <vt:variant>
        <vt:lpwstr/>
      </vt:variant>
      <vt:variant>
        <vt:i4>4587618</vt:i4>
      </vt:variant>
      <vt:variant>
        <vt:i4>60</vt:i4>
      </vt:variant>
      <vt:variant>
        <vt:i4>0</vt:i4>
      </vt:variant>
      <vt:variant>
        <vt:i4>5</vt:i4>
      </vt:variant>
      <vt:variant>
        <vt:lpwstr>http://royallib.com/book/osokin_nikolay/istoriya_albigoytsev_i_ih_vremeni_kniga_pervaya.html</vt:lpwstr>
      </vt:variant>
      <vt:variant>
        <vt:lpwstr/>
      </vt:variant>
      <vt:variant>
        <vt:i4>2818109</vt:i4>
      </vt:variant>
      <vt:variant>
        <vt:i4>57</vt:i4>
      </vt:variant>
      <vt:variant>
        <vt:i4>0</vt:i4>
      </vt:variant>
      <vt:variant>
        <vt:i4>5</vt:i4>
      </vt:variant>
      <vt:variant>
        <vt:lpwstr>http://book.libertorrent.com/viewtopic.php?t=18552</vt:lpwstr>
      </vt:variant>
      <vt:variant>
        <vt:lpwstr/>
      </vt:variant>
      <vt:variant>
        <vt:i4>4063332</vt:i4>
      </vt:variant>
      <vt:variant>
        <vt:i4>54</vt:i4>
      </vt:variant>
      <vt:variant>
        <vt:i4>0</vt:i4>
      </vt:variant>
      <vt:variant>
        <vt:i4>5</vt:i4>
      </vt:variant>
      <vt:variant>
        <vt:lpwstr>http://www.e-reading.club/bookreader.php/70483/Osokin_-_Istoriya_al'bigoiicev_i_ih_vremeni._Kniga_pervaya.html</vt:lpwstr>
      </vt:variant>
      <vt:variant>
        <vt:lpwstr/>
      </vt:variant>
      <vt:variant>
        <vt:i4>7929979</vt:i4>
      </vt:variant>
      <vt:variant>
        <vt:i4>51</vt:i4>
      </vt:variant>
      <vt:variant>
        <vt:i4>0</vt:i4>
      </vt:variant>
      <vt:variant>
        <vt:i4>5</vt:i4>
      </vt:variant>
      <vt:variant>
        <vt:lpwstr>http://credentes.livejournal.com/62478.html</vt:lpwstr>
      </vt:variant>
      <vt:variant>
        <vt:lpwstr/>
      </vt:variant>
      <vt:variant>
        <vt:i4>6029350</vt:i4>
      </vt:variant>
      <vt:variant>
        <vt:i4>48</vt:i4>
      </vt:variant>
      <vt:variant>
        <vt:i4>0</vt:i4>
      </vt:variant>
      <vt:variant>
        <vt:i4>5</vt:i4>
      </vt:variant>
      <vt:variant>
        <vt:lpwstr>http://zlayakorcha.com/xc/lsd_10e_witches_luter.htm</vt:lpwstr>
      </vt:variant>
      <vt:variant>
        <vt:lpwstr/>
      </vt:variant>
      <vt:variant>
        <vt:i4>73138299</vt:i4>
      </vt:variant>
      <vt:variant>
        <vt:i4>45</vt:i4>
      </vt:variant>
      <vt:variant>
        <vt:i4>0</vt:i4>
      </vt:variant>
      <vt:variant>
        <vt:i4>5</vt:i4>
      </vt:variant>
      <vt:variant>
        <vt:lpwstr>https://ru.wikipedia.org/wiki/Лев_XIII</vt:lpwstr>
      </vt:variant>
      <vt:variant>
        <vt:lpwstr/>
      </vt:variant>
      <vt:variant>
        <vt:i4>4064266</vt:i4>
      </vt:variant>
      <vt:variant>
        <vt:i4>42</vt:i4>
      </vt:variant>
      <vt:variant>
        <vt:i4>0</vt:i4>
      </vt:variant>
      <vt:variant>
        <vt:i4>5</vt:i4>
      </vt:variant>
      <vt:variant>
        <vt:lpwstr>https://ru.wikipedia.org/wiki/1897_год</vt:lpwstr>
      </vt:variant>
      <vt:variant>
        <vt:lpwstr/>
      </vt:variant>
      <vt:variant>
        <vt:i4>3146757</vt:i4>
      </vt:variant>
      <vt:variant>
        <vt:i4>39</vt:i4>
      </vt:variant>
      <vt:variant>
        <vt:i4>0</vt:i4>
      </vt:variant>
      <vt:variant>
        <vt:i4>5</vt:i4>
      </vt:variant>
      <vt:variant>
        <vt:lpwstr>https://ru.wikipedia.org/wiki/1564_год</vt:lpwstr>
      </vt:variant>
      <vt:variant>
        <vt:lpwstr/>
      </vt:variant>
      <vt:variant>
        <vt:i4>69664780</vt:i4>
      </vt:variant>
      <vt:variant>
        <vt:i4>36</vt:i4>
      </vt:variant>
      <vt:variant>
        <vt:i4>0</vt:i4>
      </vt:variant>
      <vt:variant>
        <vt:i4>5</vt:i4>
      </vt:variant>
      <vt:variant>
        <vt:lpwstr>https://ru.wikipedia.org/wiki/Пий_IV</vt:lpwstr>
      </vt:variant>
      <vt:variant>
        <vt:lpwstr/>
      </vt:variant>
      <vt:variant>
        <vt:i4>72941597</vt:i4>
      </vt:variant>
      <vt:variant>
        <vt:i4>33</vt:i4>
      </vt:variant>
      <vt:variant>
        <vt:i4>0</vt:i4>
      </vt:variant>
      <vt:variant>
        <vt:i4>5</vt:i4>
      </vt:variant>
      <vt:variant>
        <vt:lpwstr>https://ru.wikipedia.org/wiki/Тридентский_собор</vt:lpwstr>
      </vt:variant>
      <vt:variant>
        <vt:lpwstr/>
      </vt:variant>
      <vt:variant>
        <vt:i4>1245255</vt:i4>
      </vt:variant>
      <vt:variant>
        <vt:i4>30</vt:i4>
      </vt:variant>
      <vt:variant>
        <vt:i4>0</vt:i4>
      </vt:variant>
      <vt:variant>
        <vt:i4>5</vt:i4>
      </vt:variant>
      <vt:variant>
        <vt:lpwstr>https://ru.wikipedia.org/wiki/Отлучение_от_церкви</vt:lpwstr>
      </vt:variant>
      <vt:variant>
        <vt:lpwstr/>
      </vt:variant>
      <vt:variant>
        <vt:i4>6684742</vt:i4>
      </vt:variant>
      <vt:variant>
        <vt:i4>27</vt:i4>
      </vt:variant>
      <vt:variant>
        <vt:i4>0</vt:i4>
      </vt:variant>
      <vt:variant>
        <vt:i4>5</vt:i4>
      </vt:variant>
      <vt:variant>
        <vt:lpwstr>https://ru.wikipedia.org/wiki/Римско-католическая_церковь</vt:lpwstr>
      </vt:variant>
      <vt:variant>
        <vt:lpwstr/>
      </vt:variant>
      <vt:variant>
        <vt:i4>1377312</vt:i4>
      </vt:variant>
      <vt:variant>
        <vt:i4>24</vt:i4>
      </vt:variant>
      <vt:variant>
        <vt:i4>0</vt:i4>
      </vt:variant>
      <vt:variant>
        <vt:i4>5</vt:i4>
      </vt:variant>
      <vt:variant>
        <vt:lpwstr>https://ru.wikipedia.org/wiki/Латинский_язык</vt:lpwstr>
      </vt:variant>
      <vt:variant>
        <vt:lpwstr/>
      </vt:variant>
      <vt:variant>
        <vt:i4>5242986</vt:i4>
      </vt:variant>
      <vt:variant>
        <vt:i4>21</vt:i4>
      </vt:variant>
      <vt:variant>
        <vt:i4>0</vt:i4>
      </vt:variant>
      <vt:variant>
        <vt:i4>5</vt:i4>
      </vt:variant>
      <vt:variant>
        <vt:lpwstr>http://krotov.info/history/15/1/pogodin_00.htm</vt:lpwstr>
      </vt:variant>
      <vt:variant>
        <vt:lpwstr/>
      </vt:variant>
      <vt:variant>
        <vt:i4>262221</vt:i4>
      </vt:variant>
      <vt:variant>
        <vt:i4>18</vt:i4>
      </vt:variant>
      <vt:variant>
        <vt:i4>0</vt:i4>
      </vt:variant>
      <vt:variant>
        <vt:i4>5</vt:i4>
      </vt:variant>
      <vt:variant>
        <vt:lpwstr>http://dic.academic.ru/dic.nsf/ruwiki/139210</vt:lpwstr>
      </vt:variant>
      <vt:variant>
        <vt:lpwstr/>
      </vt:variant>
      <vt:variant>
        <vt:i4>2752551</vt:i4>
      </vt:variant>
      <vt:variant>
        <vt:i4>15</vt:i4>
      </vt:variant>
      <vt:variant>
        <vt:i4>0</vt:i4>
      </vt:variant>
      <vt:variant>
        <vt:i4>5</vt:i4>
      </vt:variant>
      <vt:variant>
        <vt:lpwstr>https://www.youtube.com/watch?v=p65d87zyoII</vt:lpwstr>
      </vt:variant>
      <vt:variant>
        <vt:lpwstr/>
      </vt:variant>
      <vt:variant>
        <vt:i4>1114190</vt:i4>
      </vt:variant>
      <vt:variant>
        <vt:i4>12</vt:i4>
      </vt:variant>
      <vt:variant>
        <vt:i4>0</vt:i4>
      </vt:variant>
      <vt:variant>
        <vt:i4>5</vt:i4>
      </vt:variant>
      <vt:variant>
        <vt:lpwstr>http://chudinov.ru/russkie-nadpisi-na-bogah-egipta-i-izrailya</vt:lpwstr>
      </vt:variant>
      <vt:variant>
        <vt:lpwstr/>
      </vt:variant>
      <vt:variant>
        <vt:i4>3735639</vt:i4>
      </vt:variant>
      <vt:variant>
        <vt:i4>9</vt:i4>
      </vt:variant>
      <vt:variant>
        <vt:i4>0</vt:i4>
      </vt:variant>
      <vt:variant>
        <vt:i4>5</vt:i4>
      </vt:variant>
      <vt:variant>
        <vt:lpwstr>http://www.radikalkritik.de/pauline_epistles.htm</vt:lpwstr>
      </vt:variant>
      <vt:variant>
        <vt:lpwstr/>
      </vt:variant>
      <vt:variant>
        <vt:i4>3801212</vt:i4>
      </vt:variant>
      <vt:variant>
        <vt:i4>6</vt:i4>
      </vt:variant>
      <vt:variant>
        <vt:i4>0</vt:i4>
      </vt:variant>
      <vt:variant>
        <vt:i4>5</vt:i4>
      </vt:variant>
      <vt:variant>
        <vt:lpwstr>http://barnascha.narod.ru/books/renan/03/renan03.htm</vt:lpwstr>
      </vt:variant>
      <vt:variant>
        <vt:lpwstr>g00</vt:lpwstr>
      </vt:variant>
      <vt:variant>
        <vt:i4>786550</vt:i4>
      </vt:variant>
      <vt:variant>
        <vt:i4>3</vt:i4>
      </vt:variant>
      <vt:variant>
        <vt:i4>0</vt:i4>
      </vt:variant>
      <vt:variant>
        <vt:i4>5</vt:i4>
      </vt:variant>
      <vt:variant>
        <vt:lpwstr>http://az.lib.ru/t/tolstoj_lew_nikolaewich/text_0690.shtml</vt:lpwstr>
      </vt:variant>
      <vt:variant>
        <vt:lpwstr/>
      </vt:variant>
      <vt:variant>
        <vt:i4>1376286</vt:i4>
      </vt:variant>
      <vt:variant>
        <vt:i4>0</vt:i4>
      </vt:variant>
      <vt:variant>
        <vt:i4>0</vt:i4>
      </vt:variant>
      <vt:variant>
        <vt:i4>5</vt:i4>
      </vt:variant>
      <vt:variant>
        <vt:lpwstr>http://grecheskij-yazyk.narod.ru/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"Мастер и Маргарита": гимн демонизму? либо Евангелие беззаветной веры</dc:title>
  <dc:subject/>
  <dc:creator>Пользователь</dc:creator>
  <cp:keywords/>
  <cp:lastModifiedBy>User</cp:lastModifiedBy>
  <cp:revision>4</cp:revision>
  <cp:lastPrinted>2016-03-22T16:33:00Z</cp:lastPrinted>
  <dcterms:created xsi:type="dcterms:W3CDTF">2023-05-06T12:57:00Z</dcterms:created>
  <dcterms:modified xsi:type="dcterms:W3CDTF">2023-05-08T10:50:00Z</dcterms:modified>
</cp:coreProperties>
</file>