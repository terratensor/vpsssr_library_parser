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0345E" w14:textId="77777777" w:rsidR="004827FE" w:rsidRPr="00EF4C7E" w:rsidRDefault="004827FE" w:rsidP="006432A1">
      <w:pPr>
        <w:pStyle w:val="a1"/>
        <w:spacing w:after="0"/>
        <w:rPr>
          <w:b/>
          <w:spacing w:val="60"/>
          <w:sz w:val="28"/>
          <w:szCs w:val="28"/>
        </w:rPr>
      </w:pPr>
      <w:r w:rsidRPr="00EF4C7E">
        <w:rPr>
          <w:b/>
          <w:spacing w:val="60"/>
          <w:sz w:val="28"/>
          <w:szCs w:val="28"/>
        </w:rPr>
        <w:t>аналитическая записка</w:t>
      </w:r>
    </w:p>
    <w:p w14:paraId="6AF5C680" w14:textId="77777777" w:rsidR="004827FE" w:rsidRPr="00EF4C7E" w:rsidRDefault="004827FE" w:rsidP="00316777">
      <w:pPr>
        <w:pStyle w:val="a0"/>
        <w:spacing w:before="120"/>
        <w:rPr>
          <w:rFonts w:ascii="Times New Roman" w:hAnsi="Times New Roman"/>
          <w:sz w:val="28"/>
          <w:szCs w:val="28"/>
        </w:rPr>
      </w:pPr>
      <w:r w:rsidRPr="00EF4C7E">
        <w:rPr>
          <w:rFonts w:ascii="Times New Roman" w:hAnsi="Times New Roman"/>
          <w:i/>
          <w:sz w:val="28"/>
          <w:szCs w:val="28"/>
        </w:rPr>
        <w:t xml:space="preserve">Любовь к мудрости: </w:t>
      </w:r>
      <w:r w:rsidRPr="00EF4C7E">
        <w:rPr>
          <w:rFonts w:ascii="Times New Roman" w:hAnsi="Times New Roman"/>
          <w:i/>
          <w:sz w:val="28"/>
          <w:szCs w:val="28"/>
        </w:rPr>
        <w:br/>
        <w:t>от прошлого к будущему...</w:t>
      </w:r>
    </w:p>
    <w:p w14:paraId="71CCF9DC" w14:textId="77777777" w:rsidR="004827FE" w:rsidRPr="000241EA" w:rsidRDefault="004827FE" w:rsidP="00316777">
      <w:pPr>
        <w:pStyle w:val="Heading2"/>
        <w:spacing w:before="0"/>
        <w:rPr>
          <w:sz w:val="20"/>
          <w:szCs w:val="20"/>
          <w:u w:val="single"/>
        </w:rPr>
      </w:pPr>
      <w:bookmarkStart w:id="0" w:name="_Toc423435899"/>
      <w:r w:rsidRPr="000241EA">
        <w:rPr>
          <w:sz w:val="20"/>
          <w:szCs w:val="20"/>
        </w:rPr>
        <w:t>Методология</w:t>
      </w:r>
      <w:bookmarkEnd w:id="0"/>
    </w:p>
    <w:p w14:paraId="5F9A5359" w14:textId="77777777" w:rsidR="00596859" w:rsidRDefault="004827FE" w:rsidP="00316777">
      <w:pPr>
        <w:pStyle w:val="a2"/>
        <w:ind w:left="0" w:firstLine="0"/>
        <w:jc w:val="right"/>
        <w:rPr>
          <w:sz w:val="21"/>
          <w:szCs w:val="21"/>
        </w:rPr>
      </w:pPr>
      <w:r w:rsidRPr="00AA0153">
        <w:rPr>
          <w:sz w:val="21"/>
          <w:szCs w:val="21"/>
        </w:rPr>
        <w:t>Человек, который среди земных невзгод обходится без философии,</w:t>
      </w:r>
    </w:p>
    <w:p w14:paraId="3E7C62DC" w14:textId="77777777" w:rsidR="004827FE" w:rsidRPr="00AA0153" w:rsidRDefault="004827FE" w:rsidP="006432A1">
      <w:pPr>
        <w:pStyle w:val="a2"/>
        <w:ind w:left="0" w:firstLine="0"/>
        <w:jc w:val="right"/>
        <w:rPr>
          <w:sz w:val="21"/>
          <w:szCs w:val="21"/>
        </w:rPr>
      </w:pPr>
      <w:r w:rsidRPr="00AA0153">
        <w:rPr>
          <w:sz w:val="21"/>
          <w:szCs w:val="21"/>
        </w:rPr>
        <w:t>подобен тому, кто шагает с непокрытой головой под проливным дождем.</w:t>
      </w:r>
    </w:p>
    <w:p w14:paraId="44E9707B" w14:textId="77777777" w:rsidR="004827FE" w:rsidRPr="00AA0153" w:rsidRDefault="004827FE" w:rsidP="006432A1">
      <w:pPr>
        <w:pStyle w:val="a2"/>
        <w:ind w:left="0" w:firstLine="0"/>
        <w:jc w:val="right"/>
        <w:rPr>
          <w:sz w:val="21"/>
          <w:szCs w:val="21"/>
        </w:rPr>
      </w:pPr>
      <w:r w:rsidRPr="00AA0153">
        <w:rPr>
          <w:sz w:val="21"/>
          <w:szCs w:val="21"/>
        </w:rPr>
        <w:t>Клод Тилье</w:t>
      </w:r>
    </w:p>
    <w:p w14:paraId="4A8D015D" w14:textId="77777777" w:rsidR="004827FE" w:rsidRPr="00EF4C7E" w:rsidRDefault="004827FE" w:rsidP="006432A1">
      <w:pPr>
        <w:spacing w:before="60"/>
        <w:ind w:firstLine="340"/>
      </w:pPr>
      <w:r w:rsidRPr="00EF4C7E">
        <w:t>Жизнь и смерть стран и даже цивилизаций существенным образом зависит от того, какое мировоззрение господствует в них. Оно определяет не только внутренние взаимоо</w:t>
      </w:r>
      <w:r w:rsidRPr="00EF4C7E">
        <w:t>т</w:t>
      </w:r>
      <w:r w:rsidRPr="00EF4C7E">
        <w:t>ношения в обществе, но и отношение к окружающим их обществам и ко всему миру: люди могут жить в гармонии с природой и в ладу с другими людьми; могут всех остальных принимать за говорящие “орудия”, которых можно эксплуатировать в св</w:t>
      </w:r>
      <w:r w:rsidRPr="00EF4C7E">
        <w:t>о</w:t>
      </w:r>
      <w:r w:rsidRPr="00EF4C7E">
        <w:t>их целях; а могут и подчиняться, как подчиняется рабочий скот человеку, демоническим личностям, воспринимая их в качестве людей, обладающим большим достоинством, чем они сами. Так, что дал</w:t>
      </w:r>
      <w:r w:rsidRPr="00EF4C7E">
        <w:t>е</w:t>
      </w:r>
      <w:r w:rsidRPr="00EF4C7E">
        <w:t>ко не всё равно, какие мировоззренческие системы присутствуют в обществе и какие из их множества преобладают количественно, а какая</w:t>
      </w:r>
      <w:r w:rsidR="003949D9" w:rsidRPr="00EF4C7E">
        <w:t xml:space="preserve"> </w:t>
      </w:r>
      <w:r w:rsidRPr="00EF4C7E">
        <w:t>превосходит все остальные качестве</w:t>
      </w:r>
      <w:r w:rsidRPr="00EF4C7E">
        <w:t>н</w:t>
      </w:r>
      <w:r w:rsidRPr="00EF4C7E">
        <w:t>но.</w:t>
      </w:r>
    </w:p>
    <w:p w14:paraId="1E7A2F18" w14:textId="77777777" w:rsidR="004827FE" w:rsidRPr="00EF4C7E" w:rsidRDefault="004827FE" w:rsidP="00B01D26">
      <w:pPr>
        <w:ind w:firstLine="340"/>
      </w:pPr>
      <w:r w:rsidRPr="00EF4C7E">
        <w:t>Мировоззренческие системы, доминирующие в обществе, определяют все системы управления во всех сферах жизнедеятельности человека (история, идеология, право, финансы и т.д.), поэтому только в случае освоения обществом более мощных мирово</w:t>
      </w:r>
      <w:r w:rsidRPr="00EF4C7E">
        <w:t>з</w:t>
      </w:r>
      <w:r w:rsidRPr="00EF4C7E">
        <w:t>зренческих систем с более высокой мерой понимания общего хода вещей и основанных на них жизне</w:t>
      </w:r>
      <w:r w:rsidRPr="00EF4C7E">
        <w:t>н</w:t>
      </w:r>
      <w:r w:rsidRPr="00EF4C7E">
        <w:t>ных практик, можно остановить деятельность тех, кто осуществляя неприемлемые концепции, привел планету к глобальному кризису, поставив человеч</w:t>
      </w:r>
      <w:r w:rsidRPr="00EF4C7E">
        <w:t>е</w:t>
      </w:r>
      <w:r w:rsidRPr="00EF4C7E">
        <w:t>ство на грань самоубийства</w:t>
      </w:r>
      <w:r w:rsidR="00EF4C7E" w:rsidRPr="00EF4C7E">
        <w:t>.</w:t>
      </w:r>
    </w:p>
    <w:p w14:paraId="506D6B2F" w14:textId="77777777" w:rsidR="004827FE" w:rsidRPr="00EF4C7E" w:rsidRDefault="004827FE" w:rsidP="006432A1">
      <w:pPr>
        <w:ind w:firstLine="340"/>
      </w:pPr>
      <w:r w:rsidRPr="00EF4C7E">
        <w:t>Мировоззрение, как совокупность принципов, взглядов и убеждений, определя</w:t>
      </w:r>
      <w:r w:rsidRPr="00EF4C7E">
        <w:t>ю</w:t>
      </w:r>
      <w:r w:rsidRPr="00EF4C7E">
        <w:t>щих отношение человека к окружающему миру и к самому себе, формируется на основе филосо</w:t>
      </w:r>
      <w:r w:rsidRPr="00EF4C7E">
        <w:t>ф</w:t>
      </w:r>
      <w:r w:rsidRPr="00EF4C7E">
        <w:t>ских, научных, политических, нравственных и эстетических взглядов. Но только философия, обобщая все элементы мировоззренческой системы, придает ему заве</w:t>
      </w:r>
      <w:r w:rsidRPr="00EF4C7E">
        <w:t>р</w:t>
      </w:r>
      <w:r w:rsidRPr="00EF4C7E">
        <w:t>шенный вид.</w:t>
      </w:r>
    </w:p>
    <w:p w14:paraId="10B5BE26" w14:textId="77777777" w:rsidR="004827FE" w:rsidRPr="00EF4C7E" w:rsidRDefault="004827FE" w:rsidP="006432A1">
      <w:pPr>
        <w:ind w:firstLine="340"/>
      </w:pPr>
      <w:r w:rsidRPr="00EF4C7E">
        <w:t>Все типы мировоззрения, такие как материалистическое, идеалистическое, научное, религиозное, утилитарное, нигилистическое и др. в предельном случае обобщения могут быть сведены к двум моделям: калейдоскопу и мозаике. Для первой модели характерно во</w:t>
      </w:r>
      <w:r w:rsidRPr="00EF4C7E">
        <w:t>с</w:t>
      </w:r>
      <w:r w:rsidRPr="00EF4C7E">
        <w:t>приятие мира как совокупности случайных явлений, как хаоса, в котором изменения не обусловлены причинно-следственными связями, для второй — мир един и целостен, все проце</w:t>
      </w:r>
      <w:r w:rsidRPr="00EF4C7E">
        <w:t>с</w:t>
      </w:r>
      <w:r w:rsidRPr="00EF4C7E">
        <w:t>сы и явления в нём связаны с мерой развития.</w:t>
      </w:r>
    </w:p>
    <w:p w14:paraId="274C63A4" w14:textId="77777777" w:rsidR="004827FE" w:rsidRPr="00EF4C7E" w:rsidRDefault="004827FE" w:rsidP="006432A1">
      <w:pPr>
        <w:ind w:firstLine="340"/>
      </w:pPr>
      <w:r w:rsidRPr="00EF4C7E">
        <w:t>Кроме мировоззренческой функции, философия выполняет еще и методологическую функцию.</w:t>
      </w:r>
    </w:p>
    <w:p w14:paraId="38974805" w14:textId="77777777" w:rsidR="004827FE" w:rsidRPr="00EF4C7E" w:rsidRDefault="004827FE" w:rsidP="006432A1">
      <w:pPr>
        <w:ind w:firstLine="340"/>
      </w:pPr>
      <w:r w:rsidRPr="00EF4C7E">
        <w:t>Методология — система принципов и способов организации и построения теоретич</w:t>
      </w:r>
      <w:r w:rsidRPr="00EF4C7E">
        <w:t>е</w:t>
      </w:r>
      <w:r w:rsidRPr="00EF4C7E">
        <w:t>ской и практической деятельности, а также учение об этой системе [1].</w:t>
      </w:r>
    </w:p>
    <w:p w14:paraId="1EB2BF8F" w14:textId="77777777" w:rsidR="004827FE" w:rsidRPr="00EF4C7E" w:rsidRDefault="004827FE" w:rsidP="006432A1">
      <w:pPr>
        <w:ind w:firstLine="340"/>
      </w:pPr>
      <w:r w:rsidRPr="00EF4C7E">
        <w:t>Методология — основа самостоятельного познания Мира. Если её сокрыть (или извратить), то народ превращается в толпу, рассуждающую по авторитету. А авторитетом являются те, кто в какой-то мере владеет методологией и это позволяет им угн</w:t>
      </w:r>
      <w:r w:rsidRPr="00EF4C7E">
        <w:t>е</w:t>
      </w:r>
      <w:r w:rsidRPr="00EF4C7E">
        <w:t>тать и грабить народ “культурно” (взимая с него плату за “разъяснение смысла жи</w:t>
      </w:r>
      <w:r w:rsidRPr="00EF4C7E">
        <w:t>з</w:t>
      </w:r>
      <w:r w:rsidRPr="00EF4C7E">
        <w:t>ни”) так, чтобы он этого не замечал. Человека же, воспитавшего в себе культуру мышления, владеющего методолог</w:t>
      </w:r>
      <w:r w:rsidRPr="00EF4C7E">
        <w:t>и</w:t>
      </w:r>
      <w:r w:rsidRPr="00EF4C7E">
        <w:t>ей, не проведешь пустословием и ложью. Никакие академики, политические деятели и др</w:t>
      </w:r>
      <w:r w:rsidRPr="00EF4C7E">
        <w:t>у</w:t>
      </w:r>
      <w:r w:rsidRPr="00EF4C7E">
        <w:t>гие авторитеты, не способны разрушить его целостное мировосприятие и лишить самоо</w:t>
      </w:r>
      <w:r w:rsidRPr="00EF4C7E">
        <w:t>п</w:t>
      </w:r>
      <w:r w:rsidRPr="00EF4C7E">
        <w:t>ред</w:t>
      </w:r>
      <w:r w:rsidR="00427297" w:rsidRPr="00EF4C7E">
        <w:t>е</w:t>
      </w:r>
      <w:r w:rsidRPr="00EF4C7E">
        <w:t>ления в жизни.</w:t>
      </w:r>
    </w:p>
    <w:p w14:paraId="4A6B9F53" w14:textId="77777777" w:rsidR="004827FE" w:rsidRPr="00EF4C7E" w:rsidRDefault="004827FE" w:rsidP="006432A1">
      <w:pPr>
        <w:ind w:firstLine="340"/>
      </w:pPr>
      <w:r w:rsidRPr="00EF4C7E">
        <w:t>Свою деятельность человек осуществляет на основе того уровня методологической культуры, который он освоил на данном этапе жизни. Это может быть методология практической и научной деятельности, позволяющая осмыслить те явления, с котор</w:t>
      </w:r>
      <w:r w:rsidRPr="00EF4C7E">
        <w:t>ы</w:t>
      </w:r>
      <w:r w:rsidRPr="00EF4C7E">
        <w:t>ми человек сталкивается в своей повседневной жизни или профессиональной деятельности. Но есть методология, открывающая более высокий уровень понимания окружающей действительности. Это — методологическая философия. Между этими уро</w:t>
      </w:r>
      <w:r w:rsidRPr="00EF4C7E">
        <w:t>в</w:t>
      </w:r>
      <w:r w:rsidRPr="00EF4C7E">
        <w:t>нями помещают обычно теорию систем, которая должна была бы предложить общесистемный язык, на основе которого мо</w:t>
      </w:r>
      <w:r w:rsidRPr="00EF4C7E">
        <w:t>г</w:t>
      </w:r>
      <w:r w:rsidRPr="00EF4C7E">
        <w:t xml:space="preserve">ли бы понимать друг друга специалисты разных областей знаний. Но, к сожалению, из этого пока ничего не получилось. По нашему мнению связка между </w:t>
      </w:r>
      <w:r w:rsidRPr="00EF4C7E">
        <w:lastRenderedPageBreak/>
        <w:t xml:space="preserve">методологией как абстракцией и практической деятельностью должна осуществлять не теория </w:t>
      </w:r>
      <w:r w:rsidRPr="00EF4C7E">
        <w:rPr>
          <w:i/>
        </w:rPr>
        <w:t>абстрактных</w:t>
      </w:r>
      <w:r w:rsidRPr="00EF4C7E">
        <w:t xml:space="preserve"> систем, а до</w:t>
      </w:r>
      <w:r w:rsidRPr="00EF4C7E">
        <w:t>с</w:t>
      </w:r>
      <w:r w:rsidRPr="00EF4C7E">
        <w:t xml:space="preserve">таточно общая теория управления, поскольку все </w:t>
      </w:r>
      <w:r w:rsidRPr="00EF4C7E">
        <w:rPr>
          <w:i/>
        </w:rPr>
        <w:t xml:space="preserve">реальные </w:t>
      </w:r>
      <w:r w:rsidRPr="00EF4C7E">
        <w:t>процессы, события могут быть интерпретированы (описаны), как процессы управления или самоуправления. Методологич</w:t>
      </w:r>
      <w:r w:rsidRPr="00EF4C7E">
        <w:t>е</w:t>
      </w:r>
      <w:r w:rsidRPr="00EF4C7E">
        <w:t>ская специфика теории управления заключается в том, что</w:t>
      </w:r>
      <w:r w:rsidR="00B71606">
        <w:t>,</w:t>
      </w:r>
      <w:r w:rsidRPr="00EF4C7E">
        <w:t xml:space="preserve"> поскольку она рассматривает л</w:t>
      </w:r>
      <w:r w:rsidRPr="00EF4C7E">
        <w:t>ю</w:t>
      </w:r>
      <w:r w:rsidRPr="00EF4C7E">
        <w:t>бой процесс в Мироздании как процесс управления или самоуправления, то её понятийный и терминологический</w:t>
      </w:r>
      <w:r w:rsidR="00A87289" w:rsidRPr="00EF4C7E">
        <w:t xml:space="preserve"> аппарат</w:t>
      </w:r>
      <w:r w:rsidRPr="00EF4C7E">
        <w:t xml:space="preserve"> является обобщающим, что позволяет единообразно описывать общеприродные, биологические, технические, социальные и психологические проце</w:t>
      </w:r>
      <w:r w:rsidRPr="00EF4C7E">
        <w:t>с</w:t>
      </w:r>
      <w:r w:rsidRPr="00EF4C7E">
        <w:t>сы, связывая через категории достаточно общей теории управления все частные отрасли знания между с</w:t>
      </w:r>
      <w:r w:rsidRPr="00EF4C7E">
        <w:t>о</w:t>
      </w:r>
      <w:r w:rsidRPr="00EF4C7E">
        <w:t>бой.</w:t>
      </w:r>
    </w:p>
    <w:p w14:paraId="1DCC0CD8" w14:textId="77777777" w:rsidR="004827FE" w:rsidRPr="00EF4C7E" w:rsidRDefault="004827FE" w:rsidP="006432A1">
      <w:pPr>
        <w:ind w:firstLine="340"/>
      </w:pPr>
      <w:r w:rsidRPr="00EF4C7E">
        <w:t>В общем случае философия может быть цитатно-догматической, абсолютизиру</w:t>
      </w:r>
      <w:r w:rsidRPr="00EF4C7E">
        <w:t>ю</w:t>
      </w:r>
      <w:r w:rsidRPr="00EF4C7E">
        <w:t>щей тот или иной момент в составе целого и диалектической, основанной на принципах всеобщей связи, становления и разв</w:t>
      </w:r>
      <w:r w:rsidRPr="00EF4C7E">
        <w:t>и</w:t>
      </w:r>
      <w:r w:rsidRPr="00EF4C7E">
        <w:t>тия.</w:t>
      </w:r>
    </w:p>
    <w:p w14:paraId="38157E34" w14:textId="77777777" w:rsidR="004827FE" w:rsidRPr="00EF4C7E" w:rsidRDefault="004827FE" w:rsidP="006432A1">
      <w:pPr>
        <w:ind w:firstLine="340"/>
      </w:pPr>
      <w:r w:rsidRPr="00EF4C7E">
        <w:t xml:space="preserve">В России после революции </w:t>
      </w:r>
      <w:smartTag w:uri="urn:schemas-microsoft-com:office:smarttags" w:element="metricconverter">
        <w:smartTagPr>
          <w:attr w:name="ProductID" w:val="1917 г"/>
        </w:smartTagPr>
        <w:r w:rsidRPr="00EF4C7E">
          <w:t>1917 г</w:t>
        </w:r>
      </w:smartTag>
      <w:r w:rsidRPr="00EF4C7E">
        <w:t>. общество начало осваивать диалектический мат</w:t>
      </w:r>
      <w:r w:rsidRPr="00EF4C7E">
        <w:t>е</w:t>
      </w:r>
      <w:r w:rsidRPr="00EF4C7E">
        <w:t>риализм, который легко разделался с цитатно-догматической философией церквей. Это — исторически первая методологическая философия, открыто пропагандируемая в обществе. Раньше к методологической философии допускали только избранных в системах разного рода орденских посв</w:t>
      </w:r>
      <w:r w:rsidRPr="00EF4C7E">
        <w:t>я</w:t>
      </w:r>
      <w:r w:rsidRPr="00EF4C7E">
        <w:t>щений.</w:t>
      </w:r>
    </w:p>
    <w:p w14:paraId="2B977286" w14:textId="77777777" w:rsidR="004827FE" w:rsidRPr="00EF4C7E" w:rsidRDefault="004827FE" w:rsidP="006432A1">
      <w:pPr>
        <w:ind w:firstLine="340"/>
      </w:pPr>
      <w:r w:rsidRPr="00EF4C7E">
        <w:t>Несмотря на то, что диалектический материализм нёс в себе множество ошибочных утверждений и был обращен в догму, из трёх поколений советских людей ознак</w:t>
      </w:r>
      <w:r w:rsidRPr="00EF4C7E">
        <w:t>о</w:t>
      </w:r>
      <w:r w:rsidRPr="00EF4C7E">
        <w:t>мившихся с ним, некоторые приняли его как учение, открытое для с</w:t>
      </w:r>
      <w:r w:rsidRPr="00EF4C7E">
        <w:t>о</w:t>
      </w:r>
      <w:r w:rsidRPr="00EF4C7E">
        <w:t>вершенствования.</w:t>
      </w:r>
    </w:p>
    <w:p w14:paraId="6C114C27" w14:textId="77777777" w:rsidR="004827FE" w:rsidRPr="00EF4C7E" w:rsidRDefault="004827FE" w:rsidP="006432A1">
      <w:pPr>
        <w:ind w:firstLine="340"/>
      </w:pPr>
      <w:r w:rsidRPr="00EF4C7E">
        <w:t>Для сокрытия объективной возможности познания Мира, необходимо было изъять методологию из употребления, что было сделано во время перестройки путем персонифик</w:t>
      </w:r>
      <w:r w:rsidRPr="00EF4C7E">
        <w:t>а</w:t>
      </w:r>
      <w:r w:rsidRPr="00EF4C7E">
        <w:t>ции методологии, навешиванием на неё ярлыка “марксизм-ленинизм”, что позволило отр</w:t>
      </w:r>
      <w:r w:rsidRPr="00EF4C7E">
        <w:t>и</w:t>
      </w:r>
      <w:r w:rsidRPr="00EF4C7E">
        <w:t>цать ярлык бессмысленно-эмоционально по предубеждению, избегая при этом критики мар</w:t>
      </w:r>
      <w:r w:rsidR="00A87289" w:rsidRPr="00EF4C7E">
        <w:t xml:space="preserve">ксизма </w:t>
      </w:r>
      <w:r w:rsidRPr="00EF4C7E">
        <w:t>по сущес</w:t>
      </w:r>
      <w:r w:rsidRPr="00EF4C7E">
        <w:t>т</w:t>
      </w:r>
      <w:r w:rsidRPr="00EF4C7E">
        <w:t>ву.</w:t>
      </w:r>
    </w:p>
    <w:p w14:paraId="6EA36D53" w14:textId="77777777" w:rsidR="004827FE" w:rsidRPr="00EF4C7E" w:rsidRDefault="004827FE" w:rsidP="006432A1">
      <w:pPr>
        <w:ind w:firstLine="340"/>
      </w:pPr>
      <w:r w:rsidRPr="00EF4C7E">
        <w:t>Методология — это корень (“Зри в корень!” — К.Прутков) любой власти. Управл</w:t>
      </w:r>
      <w:r w:rsidRPr="00EF4C7E">
        <w:t>е</w:t>
      </w:r>
      <w:r w:rsidRPr="00EF4C7E">
        <w:t>ние будет устойчивым во всех смыслах, только при условии владения управленцами</w:t>
      </w:r>
      <w:r w:rsidR="00A87289" w:rsidRPr="00EF4C7E">
        <w:t xml:space="preserve"> всех уровней методологией</w:t>
      </w:r>
      <w:r w:rsidRPr="00EF4C7E">
        <w:t>, поскольку владение методологией обеспечивает предск</w:t>
      </w:r>
      <w:r w:rsidRPr="00EF4C7E">
        <w:t>а</w:t>
      </w:r>
      <w:r w:rsidRPr="00EF4C7E">
        <w:t xml:space="preserve">зуемость течения управляемого процесса под воздействием внешних возмущений, внутренних изменений и управляющего воздействия; без такого рода устойчивости объекта по предсказуемости управление им </w:t>
      </w:r>
      <w:r w:rsidRPr="00EF4C7E">
        <w:rPr>
          <w:i/>
        </w:rPr>
        <w:t>в принципе невозможно</w:t>
      </w:r>
      <w:r w:rsidRPr="00EF4C7E">
        <w:t xml:space="preserve">. Если это условие не выполняется, то власть будет постоянно сталкиваться с непредсказуемыми для них обстоятельствами. Многочисленные примеры, наблюдаемые в политической жизни России, подтверждают это </w:t>
      </w:r>
      <w:r w:rsidRPr="00EF4C7E">
        <w:rPr>
          <w:i/>
        </w:rPr>
        <w:t xml:space="preserve">принципиальное </w:t>
      </w:r>
      <w:r w:rsidRPr="00EF4C7E">
        <w:t>полож</w:t>
      </w:r>
      <w:r w:rsidRPr="00EF4C7E">
        <w:t>е</w:t>
      </w:r>
      <w:r w:rsidRPr="00EF4C7E">
        <w:t>ние.</w:t>
      </w:r>
    </w:p>
    <w:p w14:paraId="0EA5FE6B" w14:textId="77777777" w:rsidR="004827FE" w:rsidRPr="00EF4C7E" w:rsidRDefault="004827FE" w:rsidP="006432A1">
      <w:pPr>
        <w:ind w:firstLine="340"/>
      </w:pPr>
      <w:r w:rsidRPr="00EF4C7E">
        <w:t>Время пустословия пройдет</w:t>
      </w:r>
      <w:r w:rsidR="00B71606">
        <w:t>,</w:t>
      </w:r>
      <w:r w:rsidRPr="00EF4C7E">
        <w:t xml:space="preserve"> и к власти придут люди, понимающие наиболее общие законы бытия, различающие частные процессы как взаимовложенные в объемлющем их глобальном историческом проце</w:t>
      </w:r>
      <w:r w:rsidRPr="00EF4C7E">
        <w:t>с</w:t>
      </w:r>
      <w:r w:rsidRPr="00EF4C7E">
        <w:t>се.</w:t>
      </w:r>
    </w:p>
    <w:p w14:paraId="111E0CB1" w14:textId="77777777" w:rsidR="004827FE" w:rsidRPr="00EF4C7E" w:rsidRDefault="004827FE" w:rsidP="006432A1">
      <w:pPr>
        <w:ind w:firstLine="340"/>
      </w:pPr>
      <w:r w:rsidRPr="00EF4C7E">
        <w:t>Предпосылкой к этому является процесс смены логики социального поведения, т.е. процесс качественного изменения социальных пар</w:t>
      </w:r>
      <w:r w:rsidRPr="00EF4C7E">
        <w:t>а</w:t>
      </w:r>
      <w:r w:rsidRPr="00EF4C7E">
        <w:t>метров человеческого бытия.</w:t>
      </w:r>
    </w:p>
    <w:p w14:paraId="48D99028" w14:textId="77777777" w:rsidR="004827FE" w:rsidRPr="00EF4C7E" w:rsidRDefault="004827FE" w:rsidP="000241EA">
      <w:pPr>
        <w:pStyle w:val="Heading2"/>
        <w:spacing w:before="60"/>
        <w:rPr>
          <w:sz w:val="24"/>
          <w:szCs w:val="24"/>
        </w:rPr>
      </w:pPr>
      <w:bookmarkStart w:id="1" w:name="_Toc423435900"/>
      <w:r w:rsidRPr="00EF4C7E">
        <w:rPr>
          <w:sz w:val="24"/>
          <w:szCs w:val="24"/>
        </w:rPr>
        <w:t>Смена логики социального поведения.</w:t>
      </w:r>
      <w:bookmarkEnd w:id="1"/>
    </w:p>
    <w:p w14:paraId="5D7C2EAA" w14:textId="77777777" w:rsidR="004827FE" w:rsidRPr="00EF4C7E" w:rsidRDefault="004827FE" w:rsidP="006432A1">
      <w:pPr>
        <w:ind w:firstLine="340"/>
      </w:pPr>
      <w:r w:rsidRPr="00EF4C7E">
        <w:t>Жизнь человека протекает в природе и обществе. И то и другое оказывает давл</w:t>
      </w:r>
      <w:r w:rsidRPr="00EF4C7E">
        <w:t>е</w:t>
      </w:r>
      <w:r w:rsidRPr="00EF4C7E">
        <w:t>ние на человека и тем самым определяет логику его социального поведения. В ходе глобального исторического процесса соотношение давления среды и общества пост</w:t>
      </w:r>
      <w:r w:rsidRPr="00EF4C7E">
        <w:t>о</w:t>
      </w:r>
      <w:r w:rsidRPr="00EF4C7E">
        <w:t xml:space="preserve">янно изменялось. Если раньше давление среды </w:t>
      </w:r>
      <w:r w:rsidR="00B71606" w:rsidRPr="00EF4C7E">
        <w:t>доминировало,</w:t>
      </w:r>
      <w:r w:rsidRPr="00EF4C7E">
        <w:t xml:space="preserve"> и вся деятельность ч</w:t>
      </w:r>
      <w:r w:rsidRPr="00EF4C7E">
        <w:t>е</w:t>
      </w:r>
      <w:r w:rsidRPr="00EF4C7E">
        <w:t>ловека была направлена на выживание, то вторая половина 20-го века уже характер</w:t>
      </w:r>
      <w:r w:rsidRPr="00EF4C7E">
        <w:t>и</w:t>
      </w:r>
      <w:r w:rsidRPr="00EF4C7E">
        <w:t>зуется превосходством социального фактора, выражающегося в росте объема производимой и потребляемой информации. Ур</w:t>
      </w:r>
      <w:r w:rsidRPr="00EF4C7E">
        <w:t>о</w:t>
      </w:r>
      <w:r w:rsidRPr="00EF4C7E">
        <w:t>вень давления природной среды остается практически постоянным на протяжении всего глобального исторического процесса, а уровень давления социальной среды (объем потребляемой информации) резко возрос. Последние научные данные говорят о том, что объем и</w:t>
      </w:r>
      <w:r w:rsidRPr="00EF4C7E">
        <w:t>н</w:t>
      </w:r>
      <w:r w:rsidRPr="00EF4C7E">
        <w:t>формации удваивается за несколько лет.</w:t>
      </w:r>
    </w:p>
    <w:p w14:paraId="00170B53" w14:textId="77777777" w:rsidR="004827FE" w:rsidRPr="00EF4C7E" w:rsidRDefault="004827FE" w:rsidP="006432A1">
      <w:pPr>
        <w:ind w:firstLine="340"/>
      </w:pPr>
      <w:r w:rsidRPr="00EF4C7E">
        <w:t>Количественные изменения, осваиваемой обществом информации, превысили опр</w:t>
      </w:r>
      <w:r w:rsidRPr="00EF4C7E">
        <w:t>е</w:t>
      </w:r>
      <w:r w:rsidRPr="00EF4C7E">
        <w:t>деленный предел (меру), что привело к изменению мотивов, обуславливающих поведение и действие людей, т.е. к новому качеству общества. Мерой здесь является равенство уровней информационных процессов, обусловленных социальной и природной ср</w:t>
      </w:r>
      <w:r w:rsidRPr="00EF4C7E">
        <w:t>е</w:t>
      </w:r>
      <w:r w:rsidRPr="00EF4C7E">
        <w:t>дами.</w:t>
      </w:r>
    </w:p>
    <w:p w14:paraId="0F1A2148" w14:textId="77777777" w:rsidR="004827FE" w:rsidRPr="00EF4C7E" w:rsidRDefault="004827FE" w:rsidP="006432A1">
      <w:pPr>
        <w:ind w:firstLine="340"/>
      </w:pPr>
      <w:r w:rsidRPr="00EF4C7E">
        <w:lastRenderedPageBreak/>
        <w:t>Официальная наука называет этот процесс переходом от индустриальной фазы разв</w:t>
      </w:r>
      <w:r w:rsidRPr="00EF4C7E">
        <w:t>и</w:t>
      </w:r>
      <w:r w:rsidRPr="00EF4C7E">
        <w:t>тия цивилизации к информационной, но, к сожалению, ничего не предпринимает для разр</w:t>
      </w:r>
      <w:r w:rsidRPr="00EF4C7E">
        <w:t>а</w:t>
      </w:r>
      <w:r w:rsidRPr="00EF4C7E">
        <w:t>ботки новой методологии научного познания, соответствующей качественно новому состо</w:t>
      </w:r>
      <w:r w:rsidRPr="00EF4C7E">
        <w:t>я</w:t>
      </w:r>
      <w:r w:rsidRPr="00EF4C7E">
        <w:t>нию общества, хотя некоторые ученые и осознают эту необходимость [2].</w:t>
      </w:r>
    </w:p>
    <w:p w14:paraId="787B8E7C" w14:textId="77777777" w:rsidR="004827FE" w:rsidRPr="00EF4C7E" w:rsidRDefault="004827FE" w:rsidP="00237F25">
      <w:pPr>
        <w:ind w:firstLine="340"/>
      </w:pPr>
      <w:r w:rsidRPr="00EF4C7E">
        <w:t>Обратим внимание, что нахождение общества, как объекта, в устойчивом (толпо-“элитарном”) состоянии связано с Мерой его развития. Превышение Меры привело к изм</w:t>
      </w:r>
      <w:r w:rsidRPr="00EF4C7E">
        <w:t>е</w:t>
      </w:r>
      <w:r w:rsidRPr="00EF4C7E">
        <w:t>нению качества объекта, выражающегося в смене логики социального поведения.</w:t>
      </w:r>
    </w:p>
    <w:p w14:paraId="371635E9" w14:textId="77777777" w:rsidR="004827FE" w:rsidRPr="00EF4C7E" w:rsidRDefault="004827FE" w:rsidP="00237F25">
      <w:pPr>
        <w:pStyle w:val="Heading2"/>
        <w:spacing w:before="60"/>
        <w:rPr>
          <w:sz w:val="24"/>
          <w:szCs w:val="24"/>
        </w:rPr>
      </w:pPr>
      <w:bookmarkStart w:id="2" w:name="_Toc423435901"/>
      <w:r w:rsidRPr="00EF4C7E">
        <w:rPr>
          <w:sz w:val="24"/>
          <w:szCs w:val="24"/>
        </w:rPr>
        <w:t>Первичная категория</w:t>
      </w:r>
      <w:bookmarkEnd w:id="2"/>
    </w:p>
    <w:p w14:paraId="6A1EEDA7" w14:textId="77777777" w:rsidR="004827FE" w:rsidRPr="00EF4C7E" w:rsidRDefault="004827FE" w:rsidP="004345AD">
      <w:pPr>
        <w:pStyle w:val="a2"/>
        <w:ind w:left="0" w:firstLine="0"/>
        <w:jc w:val="right"/>
      </w:pPr>
      <w:r w:rsidRPr="00EF4C7E">
        <w:t>Нет такой нелепости, которую бы те или другие философы не защищ</w:t>
      </w:r>
      <w:r w:rsidRPr="00EF4C7E">
        <w:t>а</w:t>
      </w:r>
      <w:r w:rsidRPr="00EF4C7E">
        <w:t>ли, как истину.</w:t>
      </w:r>
    </w:p>
    <w:p w14:paraId="3F9020D8" w14:textId="77777777" w:rsidR="004827FE" w:rsidRPr="00EF4C7E" w:rsidRDefault="004827FE" w:rsidP="00237F25">
      <w:pPr>
        <w:pStyle w:val="a2"/>
        <w:ind w:left="0" w:firstLine="0"/>
        <w:jc w:val="right"/>
      </w:pPr>
      <w:r w:rsidRPr="00EF4C7E">
        <w:t>Джонатан Свифт</w:t>
      </w:r>
    </w:p>
    <w:p w14:paraId="1748DE01" w14:textId="77777777" w:rsidR="004827FE" w:rsidRPr="00EF4C7E" w:rsidRDefault="004827FE" w:rsidP="00237F25">
      <w:pPr>
        <w:spacing w:before="60"/>
        <w:ind w:firstLine="340"/>
      </w:pPr>
      <w:r w:rsidRPr="00EF4C7E">
        <w:t>В основе исторически развивающейся методологической философии должн</w:t>
      </w:r>
      <w:r w:rsidR="00A87289" w:rsidRPr="00EF4C7E">
        <w:t>ы</w:t>
      </w:r>
      <w:r w:rsidRPr="00EF4C7E">
        <w:t xml:space="preserve"> быть п</w:t>
      </w:r>
      <w:r w:rsidRPr="00EF4C7E">
        <w:t>о</w:t>
      </w:r>
      <w:r w:rsidRPr="00EF4C7E">
        <w:t>ложен</w:t>
      </w:r>
      <w:r w:rsidR="00A87289" w:rsidRPr="00EF4C7E">
        <w:t>ы</w:t>
      </w:r>
      <w:r w:rsidRPr="00EF4C7E">
        <w:t xml:space="preserve"> так</w:t>
      </w:r>
      <w:r w:rsidR="00A87289" w:rsidRPr="00EF4C7E">
        <w:t>ие</w:t>
      </w:r>
      <w:r w:rsidRPr="00EF4C7E">
        <w:t xml:space="preserve"> категор</w:t>
      </w:r>
      <w:r w:rsidR="00A87289" w:rsidRPr="00EF4C7E">
        <w:t>ии</w:t>
      </w:r>
      <w:r w:rsidRPr="00EF4C7E">
        <w:t>, котор</w:t>
      </w:r>
      <w:r w:rsidR="00A87289" w:rsidRPr="00EF4C7E">
        <w:t>ые не нуждаю</w:t>
      </w:r>
      <w:r w:rsidRPr="00EF4C7E">
        <w:t>тся ни в каких предпосылках</w:t>
      </w:r>
      <w:r w:rsidR="00A87289" w:rsidRPr="00EF4C7E">
        <w:t xml:space="preserve"> и</w:t>
      </w:r>
      <w:r w:rsidRPr="00EF4C7E">
        <w:t xml:space="preserve"> сам</w:t>
      </w:r>
      <w:r w:rsidR="00A87289" w:rsidRPr="00EF4C7E">
        <w:t>и составляю</w:t>
      </w:r>
      <w:r w:rsidRPr="00EF4C7E">
        <w:t>т исходную предпосылку к развертыванию всех остальных категорий. В зависимости от философской системы первичными категориями в воззрениях философов библейской цивилиз</w:t>
      </w:r>
      <w:r w:rsidRPr="00EF4C7E">
        <w:t>а</w:t>
      </w:r>
      <w:r w:rsidRPr="00EF4C7E">
        <w:t>ции были</w:t>
      </w:r>
      <w:r w:rsidR="00A87289" w:rsidRPr="00EF4C7E">
        <w:t xml:space="preserve"> либо</w:t>
      </w:r>
      <w:r w:rsidRPr="00EF4C7E">
        <w:t xml:space="preserve"> дух,</w:t>
      </w:r>
      <w:r w:rsidR="00A87289" w:rsidRPr="00EF4C7E">
        <w:t xml:space="preserve"> либо</w:t>
      </w:r>
      <w:r w:rsidRPr="00EF4C7E">
        <w:t xml:space="preserve"> материя.</w:t>
      </w:r>
    </w:p>
    <w:p w14:paraId="6179968A" w14:textId="77777777" w:rsidR="004827FE" w:rsidRPr="00EF4C7E" w:rsidRDefault="004827FE" w:rsidP="0037615F">
      <w:pPr>
        <w:ind w:firstLine="340"/>
      </w:pPr>
      <w:r w:rsidRPr="00EF4C7E">
        <w:t xml:space="preserve"> Гегель считал первичной категорией бытие: </w:t>
      </w:r>
      <w:r w:rsidRPr="00EF4C7E">
        <w:rPr>
          <w:rFonts w:ascii="Academy" w:hAnsi="Academy"/>
        </w:rPr>
        <w:t xml:space="preserve">“Чистое бытие образует начало, потому что оно в одно и то же время есть и чистая мысль и неопределенная непосредственность, а первое начало не может быть чем либо опосредованным и определенным” </w:t>
      </w:r>
      <w:r w:rsidRPr="00EF4C7E">
        <w:t xml:space="preserve">[3]. В философии Гегеля </w:t>
      </w:r>
      <w:r w:rsidRPr="00EF4C7E">
        <w:rPr>
          <w:rFonts w:ascii="Academy" w:hAnsi="Academy"/>
        </w:rPr>
        <w:t>“бытие содержит три ступ</w:t>
      </w:r>
      <w:r w:rsidRPr="00EF4C7E">
        <w:rPr>
          <w:rFonts w:ascii="Academy" w:hAnsi="Academy"/>
        </w:rPr>
        <w:t>е</w:t>
      </w:r>
      <w:r w:rsidRPr="00EF4C7E">
        <w:rPr>
          <w:rFonts w:ascii="Academy" w:hAnsi="Academy"/>
        </w:rPr>
        <w:t>ни: качество, количество и меру”,</w:t>
      </w:r>
      <w:r w:rsidRPr="00EF4C7E">
        <w:t xml:space="preserve"> которые уже определяются через бытие.</w:t>
      </w:r>
    </w:p>
    <w:p w14:paraId="10912598" w14:textId="77777777" w:rsidR="004827FE" w:rsidRPr="00EF4C7E" w:rsidRDefault="004827FE" w:rsidP="006432A1">
      <w:pPr>
        <w:ind w:firstLine="340"/>
      </w:pPr>
      <w:r w:rsidRPr="00EF4C7E">
        <w:t>В материалистической философии первичной категорией является материя. Созн</w:t>
      </w:r>
      <w:r w:rsidRPr="00EF4C7E">
        <w:t>а</w:t>
      </w:r>
      <w:r w:rsidRPr="00EF4C7E">
        <w:t>ние — лишь свойство материи, а движение, пространство и время — формы существования м</w:t>
      </w:r>
      <w:r w:rsidRPr="00EF4C7E">
        <w:t>а</w:t>
      </w:r>
      <w:r w:rsidRPr="00EF4C7E">
        <w:t>терии.</w:t>
      </w:r>
    </w:p>
    <w:p w14:paraId="2B5BFC8E" w14:textId="77777777" w:rsidR="004827FE" w:rsidRPr="00EF4C7E" w:rsidRDefault="004827FE" w:rsidP="006432A1">
      <w:pPr>
        <w:ind w:firstLine="340"/>
      </w:pPr>
      <w:r w:rsidRPr="00EF4C7E">
        <w:t>Хотя человек может и не осознавать это, но в зависимости от того, какие категории господствуют в обществе, и как они упорядочены в смысле первичности и общности, возможно различное восприятие Объективной действительности, её осмысл</w:t>
      </w:r>
      <w:r w:rsidRPr="00EF4C7E">
        <w:t>е</w:t>
      </w:r>
      <w:r w:rsidRPr="00EF4C7E">
        <w:t>ние, понимание смысла жизни, что определяет нравственные принципы и нормы как отдельного человека, так и общества в целом, выражающиеся в их поведении. Философские взгляды являются фундаментом всей системы мировоззрения о</w:t>
      </w:r>
      <w:r w:rsidRPr="00EF4C7E">
        <w:t>б</w:t>
      </w:r>
      <w:r w:rsidRPr="00EF4C7E">
        <w:t>щества.</w:t>
      </w:r>
    </w:p>
    <w:p w14:paraId="02F4A03E" w14:textId="77777777" w:rsidR="004827FE" w:rsidRPr="00EF4C7E" w:rsidRDefault="004827FE" w:rsidP="006432A1">
      <w:pPr>
        <w:ind w:firstLine="340"/>
      </w:pPr>
      <w:r w:rsidRPr="00EF4C7E">
        <w:t>В материалистическом понимании субстанциональной основой мира является материя. Прежде чем дать материалистическое понятие материи, рассмотрим кратко, что понимали под материей другие ф</w:t>
      </w:r>
      <w:r w:rsidRPr="00EF4C7E">
        <w:t>и</w:t>
      </w:r>
      <w:r w:rsidRPr="00EF4C7E">
        <w:t>лософы.</w:t>
      </w:r>
    </w:p>
    <w:p w14:paraId="7DB41707" w14:textId="77777777" w:rsidR="004827FE" w:rsidRPr="00EF4C7E" w:rsidRDefault="004827FE" w:rsidP="006432A1">
      <w:pPr>
        <w:ind w:firstLine="340"/>
        <w:rPr>
          <w:rFonts w:ascii="Academy" w:hAnsi="Academy"/>
        </w:rPr>
      </w:pPr>
      <w:r w:rsidRPr="00EF4C7E">
        <w:t xml:space="preserve">Кант: </w:t>
      </w:r>
      <w:r w:rsidRPr="00EF4C7E">
        <w:rPr>
          <w:rFonts w:ascii="Academy" w:hAnsi="Academy"/>
        </w:rPr>
        <w:t xml:space="preserve">“В явлении то, что соответствует ощущениям, я называю материей” </w:t>
      </w:r>
      <w:r w:rsidRPr="00EF4C7E">
        <w:t>[4].</w:t>
      </w:r>
    </w:p>
    <w:p w14:paraId="00E463B5" w14:textId="77777777" w:rsidR="004827FE" w:rsidRPr="00EF4C7E" w:rsidRDefault="004827FE" w:rsidP="006432A1">
      <w:pPr>
        <w:ind w:firstLine="340"/>
        <w:rPr>
          <w:rFonts w:ascii="Academy" w:hAnsi="Academy"/>
        </w:rPr>
      </w:pPr>
      <w:r w:rsidRPr="00EF4C7E">
        <w:t xml:space="preserve">Л.Фейербах: </w:t>
      </w:r>
      <w:r w:rsidRPr="00EF4C7E">
        <w:rPr>
          <w:rFonts w:ascii="Academy" w:hAnsi="Academy"/>
        </w:rPr>
        <w:t>“Материя не есть Бог, она, скорее, есть нечто конечное, внебожественное, отрица</w:t>
      </w:r>
      <w:r w:rsidRPr="00EF4C7E">
        <w:rPr>
          <w:rFonts w:ascii="Academy" w:hAnsi="Academy"/>
        </w:rPr>
        <w:t>ю</w:t>
      </w:r>
      <w:r w:rsidRPr="00EF4C7E">
        <w:rPr>
          <w:rFonts w:ascii="Academy" w:hAnsi="Academy"/>
        </w:rPr>
        <w:t>щее Бога”</w:t>
      </w:r>
      <w:r w:rsidRPr="00EF4C7E">
        <w:t>[5].</w:t>
      </w:r>
    </w:p>
    <w:p w14:paraId="54D1BA0B" w14:textId="77777777" w:rsidR="004827FE" w:rsidRPr="00EF4C7E" w:rsidRDefault="004827FE" w:rsidP="002E470C">
      <w:pPr>
        <w:ind w:firstLine="340"/>
        <w:rPr>
          <w:rFonts w:ascii="Academy" w:hAnsi="Academy"/>
        </w:rPr>
      </w:pPr>
      <w:r w:rsidRPr="00EF4C7E">
        <w:t>А.Н.Уайтхед (англо-американский философ, 1861</w:t>
      </w:r>
      <w:r w:rsidR="002E470C" w:rsidRPr="00EF4C7E">
        <w:t>–</w:t>
      </w:r>
      <w:r w:rsidRPr="00EF4C7E">
        <w:t xml:space="preserve">1947 г.): </w:t>
      </w:r>
      <w:r w:rsidRPr="00EF4C7E">
        <w:rPr>
          <w:rFonts w:ascii="Academy" w:hAnsi="Academy"/>
        </w:rPr>
        <w:t>“Под веществом, как материей, я подразумеваю всё то, что обладает сво</w:t>
      </w:r>
      <w:r w:rsidRPr="00EF4C7E">
        <w:rPr>
          <w:rFonts w:ascii="Academy" w:hAnsi="Academy"/>
        </w:rPr>
        <w:t>й</w:t>
      </w:r>
      <w:r w:rsidRPr="00EF4C7E">
        <w:rPr>
          <w:rFonts w:ascii="Academy" w:hAnsi="Academy"/>
        </w:rPr>
        <w:t xml:space="preserve">ством просто занимать некоторое место” </w:t>
      </w:r>
      <w:r w:rsidRPr="00EF4C7E">
        <w:t>[6].</w:t>
      </w:r>
    </w:p>
    <w:p w14:paraId="0CDB270B" w14:textId="77777777" w:rsidR="004827FE" w:rsidRPr="00EF4C7E" w:rsidRDefault="004827FE" w:rsidP="006432A1">
      <w:pPr>
        <w:ind w:firstLine="340"/>
        <w:rPr>
          <w:rFonts w:ascii="Academy" w:hAnsi="Academy"/>
        </w:rPr>
      </w:pPr>
      <w:r w:rsidRPr="00EF4C7E">
        <w:t xml:space="preserve">В.С.Соловьев: </w:t>
      </w:r>
      <w:r w:rsidRPr="00EF4C7E">
        <w:rPr>
          <w:rFonts w:ascii="Academy" w:hAnsi="Academy"/>
        </w:rPr>
        <w:t>“...материя есть чистое, бесконечное бытиё, безусловно простая и единая субста</w:t>
      </w:r>
      <w:r w:rsidRPr="00EF4C7E">
        <w:rPr>
          <w:rFonts w:ascii="Academy" w:hAnsi="Academy"/>
        </w:rPr>
        <w:t>н</w:t>
      </w:r>
      <w:r w:rsidRPr="00EF4C7E">
        <w:rPr>
          <w:rFonts w:ascii="Academy" w:hAnsi="Academy"/>
        </w:rPr>
        <w:t>ция. Она всецело заключена в самой себе, и это её пребывание в самой себе, составляющее её бесконечность (так как будучи безусловно в себе, она в силу этого не может быть ничем внешним ограничена, не может иметь предела или конца) обнаруживается для другого, для субъекта, как безусловная непроницаемость. &lt;....&gt; Сверх того, легко видеть, что материя, понимаемая как безусловно единое, сведенная к безусловно простому определению непроницаемости, или в себе бытия, перестает быть материей, поскольку мы под м</w:t>
      </w:r>
      <w:r w:rsidRPr="00EF4C7E">
        <w:rPr>
          <w:rFonts w:ascii="Academy" w:hAnsi="Academy"/>
        </w:rPr>
        <w:t>а</w:t>
      </w:r>
      <w:r w:rsidRPr="00EF4C7E">
        <w:rPr>
          <w:rFonts w:ascii="Academy" w:hAnsi="Academy"/>
        </w:rPr>
        <w:t xml:space="preserve">терией разумеем общую основу всех вещей, следовательно, основу множественности” </w:t>
      </w:r>
      <w:r w:rsidRPr="00EF4C7E">
        <w:t>[7].</w:t>
      </w:r>
    </w:p>
    <w:p w14:paraId="4E759747" w14:textId="77777777" w:rsidR="004827FE" w:rsidRPr="00EF4C7E" w:rsidRDefault="004827FE" w:rsidP="006432A1">
      <w:pPr>
        <w:ind w:firstLine="340"/>
      </w:pPr>
      <w:r w:rsidRPr="00EF4C7E">
        <w:t xml:space="preserve">Ленинское определение “материи”: </w:t>
      </w:r>
      <w:r w:rsidRPr="00EF4C7E">
        <w:rPr>
          <w:rFonts w:ascii="Academy" w:hAnsi="Academy"/>
        </w:rPr>
        <w:t xml:space="preserve">“Материя есть философская категория для обозначения объективной реальности, которая существует независимо от сознания и отражается в нём” </w:t>
      </w:r>
      <w:r w:rsidRPr="00EF4C7E">
        <w:t xml:space="preserve">[8], содержит понятие “объективная реальность” </w:t>
      </w:r>
      <w:r w:rsidRPr="00EF4C7E">
        <w:rPr>
          <w:i/>
        </w:rPr>
        <w:t>как предпосылку</w:t>
      </w:r>
      <w:r w:rsidRPr="00EF4C7E">
        <w:t>, которая, в свою очередь, бессознател</w:t>
      </w:r>
      <w:r w:rsidRPr="00EF4C7E">
        <w:t>ь</w:t>
      </w:r>
      <w:r w:rsidRPr="00EF4C7E">
        <w:t>но отождествляется с неопределённой им материей. А сознание, в понимании материал</w:t>
      </w:r>
      <w:r w:rsidRPr="00EF4C7E">
        <w:t>и</w:t>
      </w:r>
      <w:r w:rsidRPr="00EF4C7E">
        <w:t>стов, есть производная от материи: её свойство, которое она обретает, перевалив через дост</w:t>
      </w:r>
      <w:r w:rsidRPr="00EF4C7E">
        <w:t>а</w:t>
      </w:r>
      <w:r w:rsidRPr="00EF4C7E">
        <w:t>точно высокий уровень организации её структур.</w:t>
      </w:r>
    </w:p>
    <w:p w14:paraId="1039672C" w14:textId="77777777" w:rsidR="004827FE" w:rsidRPr="00EF4C7E" w:rsidRDefault="004827FE" w:rsidP="006432A1">
      <w:pPr>
        <w:ind w:firstLine="340"/>
      </w:pPr>
      <w:r w:rsidRPr="00EF4C7E">
        <w:t>Краткий обзор показывает, что философская категория “материя” реально допускает бесконечное количество определений, т.е. для всех философских систем материя непозна</w:t>
      </w:r>
      <w:r w:rsidRPr="00EF4C7E">
        <w:t>н</w:t>
      </w:r>
      <w:r w:rsidRPr="00EF4C7E">
        <w:t>ная категория. Но ведь то, что объективно существует, то — субъективно познаваемо.</w:t>
      </w:r>
    </w:p>
    <w:p w14:paraId="0537B770" w14:textId="77777777" w:rsidR="004827FE" w:rsidRPr="00EF4C7E" w:rsidRDefault="004827FE" w:rsidP="006432A1">
      <w:pPr>
        <w:ind w:firstLine="340"/>
        <w:rPr>
          <w:rFonts w:ascii="Academy" w:hAnsi="Academy"/>
        </w:rPr>
      </w:pPr>
      <w:r w:rsidRPr="00EF4C7E">
        <w:lastRenderedPageBreak/>
        <w:t>Философский энциклопедический словарь [1], раскрывая понятие “материя”, опис</w:t>
      </w:r>
      <w:r w:rsidRPr="00EF4C7E">
        <w:t>ы</w:t>
      </w:r>
      <w:r w:rsidRPr="00EF4C7E">
        <w:t xml:space="preserve">вает её следующим образом: </w:t>
      </w:r>
      <w:r w:rsidRPr="00EF4C7E">
        <w:rPr>
          <w:rFonts w:ascii="Academy" w:hAnsi="Academy"/>
        </w:rPr>
        <w:t>“Материя существует в виде бесконечного многообразия конкретных обр</w:t>
      </w:r>
      <w:r w:rsidRPr="00EF4C7E">
        <w:rPr>
          <w:rFonts w:ascii="Academy" w:hAnsi="Academy"/>
        </w:rPr>
        <w:t>а</w:t>
      </w:r>
      <w:r w:rsidRPr="00EF4C7E">
        <w:rPr>
          <w:rFonts w:ascii="Academy" w:hAnsi="Academy"/>
        </w:rPr>
        <w:t>зований и систем. Не существует какой-либо первичной, бесструктурной и неизвестной субстанции, которая лежала бы в основе всех свойств материи.</w:t>
      </w:r>
    </w:p>
    <w:p w14:paraId="4584FCDC" w14:textId="77777777" w:rsidR="004827FE" w:rsidRPr="00EF4C7E" w:rsidRDefault="004827FE" w:rsidP="00CB6109">
      <w:pPr>
        <w:ind w:firstLine="340"/>
      </w:pPr>
      <w:r w:rsidRPr="00EF4C7E">
        <w:rPr>
          <w:rFonts w:ascii="Academy" w:hAnsi="Academy"/>
        </w:rPr>
        <w:t>&lt;....&gt; Каждый материальный объект обладает неисчерпаемым многообразием структурных связей, сп</w:t>
      </w:r>
      <w:r w:rsidRPr="00EF4C7E">
        <w:rPr>
          <w:rFonts w:ascii="Academy" w:hAnsi="Academy"/>
        </w:rPr>
        <w:t>о</w:t>
      </w:r>
      <w:r w:rsidRPr="00EF4C7E">
        <w:rPr>
          <w:rFonts w:ascii="Academy" w:hAnsi="Academy"/>
        </w:rPr>
        <w:t>собен к внутренним изменениям, превращению в другие формы. &lt;....&gt; Материальные объекты обладают всегда внутренней упорядоченностью и системной организацией. Упорядоченность проявляется в закономе</w:t>
      </w:r>
      <w:r w:rsidRPr="00EF4C7E">
        <w:rPr>
          <w:rFonts w:ascii="Academy" w:hAnsi="Academy"/>
        </w:rPr>
        <w:t>р</w:t>
      </w:r>
      <w:r w:rsidRPr="00EF4C7E">
        <w:rPr>
          <w:rFonts w:ascii="Academy" w:hAnsi="Academy"/>
        </w:rPr>
        <w:t>ном движении и взаимодействии всех элементов, благодаря которым они объединены в системы. Типы мат</w:t>
      </w:r>
      <w:r w:rsidRPr="00EF4C7E">
        <w:rPr>
          <w:rFonts w:ascii="Academy" w:hAnsi="Academy"/>
        </w:rPr>
        <w:t>е</w:t>
      </w:r>
      <w:r w:rsidRPr="00EF4C7E">
        <w:rPr>
          <w:rFonts w:ascii="Academy" w:hAnsi="Academy"/>
        </w:rPr>
        <w:t xml:space="preserve">риальных систем: элементарные частицы и поля, атомы, молекулы, макроскопические тела, геологические системы, Земля, другие планеты, звезды и т.д.” “Внутренняя сущность материи раскрывается через её многообразные свойства...”, </w:t>
      </w:r>
      <w:r w:rsidRPr="00EF4C7E">
        <w:t>— отмечает фил</w:t>
      </w:r>
      <w:r w:rsidRPr="00EF4C7E">
        <w:t>о</w:t>
      </w:r>
      <w:r w:rsidRPr="00EF4C7E">
        <w:t>софский словарь под ред. М.М.Розенталя [9].</w:t>
      </w:r>
    </w:p>
    <w:p w14:paraId="19E54E1B" w14:textId="77777777" w:rsidR="004827FE" w:rsidRPr="00EF4C7E" w:rsidRDefault="004827FE" w:rsidP="00CB6109">
      <w:pPr>
        <w:pStyle w:val="Heading2"/>
        <w:spacing w:before="60"/>
        <w:rPr>
          <w:sz w:val="24"/>
          <w:szCs w:val="24"/>
        </w:rPr>
      </w:pPr>
      <w:bookmarkStart w:id="3" w:name="_Toc423435902"/>
      <w:r w:rsidRPr="00EF4C7E">
        <w:rPr>
          <w:sz w:val="24"/>
          <w:szCs w:val="24"/>
        </w:rPr>
        <w:t>Триединство</w:t>
      </w:r>
      <w:bookmarkEnd w:id="3"/>
    </w:p>
    <w:p w14:paraId="0CF20E8B" w14:textId="77777777" w:rsidR="004827FE" w:rsidRPr="00EF4C7E" w:rsidRDefault="004827FE" w:rsidP="00CB6109">
      <w:pPr>
        <w:pStyle w:val="a2"/>
        <w:ind w:left="0" w:firstLine="0"/>
        <w:jc w:val="right"/>
      </w:pPr>
      <w:r w:rsidRPr="00EF4C7E">
        <w:t>Дайте мне материю и движение, и я создам мир.</w:t>
      </w:r>
    </w:p>
    <w:p w14:paraId="3D24AED5" w14:textId="77777777" w:rsidR="004827FE" w:rsidRPr="00EF4C7E" w:rsidRDefault="004827FE" w:rsidP="00CB6109">
      <w:pPr>
        <w:pStyle w:val="a2"/>
        <w:ind w:left="0" w:firstLine="0"/>
        <w:jc w:val="right"/>
      </w:pPr>
      <w:r w:rsidRPr="00EF4C7E">
        <w:t>Рене Декарт</w:t>
      </w:r>
    </w:p>
    <w:p w14:paraId="4353EE08" w14:textId="77777777" w:rsidR="004827FE" w:rsidRPr="00EF4C7E" w:rsidRDefault="004827FE" w:rsidP="00CB6109">
      <w:pPr>
        <w:spacing w:before="60"/>
        <w:ind w:firstLine="340"/>
      </w:pPr>
      <w:r w:rsidRPr="00EF4C7E">
        <w:t>Итак, материи как таковой не существует, любой объект отличается от другого свойственной только ему структурной организованностью, проявляющейся во взаим</w:t>
      </w:r>
      <w:r w:rsidRPr="00EF4C7E">
        <w:t>о</w:t>
      </w:r>
      <w:r w:rsidRPr="00EF4C7E">
        <w:t>действии всех элементов, внутренней упорядоченностью. Любой объект по отношению к другим предметам, с которыми он взаимодействует, проявляет свои свойства, а свойства — это способ проявления опред</w:t>
      </w:r>
      <w:r w:rsidRPr="00EF4C7E">
        <w:t>е</w:t>
      </w:r>
      <w:r w:rsidRPr="00EF4C7E">
        <w:t>ленной стороны качества.</w:t>
      </w:r>
    </w:p>
    <w:p w14:paraId="05DF7BC8" w14:textId="77777777" w:rsidR="004827FE" w:rsidRPr="00EF4C7E" w:rsidRDefault="004827FE" w:rsidP="006432A1">
      <w:pPr>
        <w:ind w:firstLine="340"/>
      </w:pPr>
      <w:r w:rsidRPr="00EF4C7E">
        <w:t>Философское понятие качества отличается от представления о качестве в повседне</w:t>
      </w:r>
      <w:r w:rsidRPr="00EF4C7E">
        <w:t>в</w:t>
      </w:r>
      <w:r w:rsidRPr="00EF4C7E">
        <w:t>ной жизни, которое связано с оценкой явления, например, хорошее качество пищи. Фил</w:t>
      </w:r>
      <w:r w:rsidRPr="00EF4C7E">
        <w:t>о</w:t>
      </w:r>
      <w:r w:rsidRPr="00EF4C7E">
        <w:t>софское понятие качества не содержит в себе оценки явления.</w:t>
      </w:r>
    </w:p>
    <w:p w14:paraId="699C5715" w14:textId="77777777" w:rsidR="004827FE" w:rsidRPr="00EF4C7E" w:rsidRDefault="004827FE" w:rsidP="006432A1">
      <w:pPr>
        <w:ind w:firstLine="340"/>
      </w:pPr>
      <w:r w:rsidRPr="00EF4C7E">
        <w:t>Философская категория качество отражает устойчивое взаимоотношение составных элементов объекта, которое характеризует его специфику, дающую возможность отличать один объект от другого</w:t>
      </w:r>
      <w:r w:rsidRPr="00EF4C7E">
        <w:rPr>
          <w:rStyle w:val="FootnoteReference"/>
          <w:b/>
          <w:bCs/>
          <w:sz w:val="24"/>
          <w:szCs w:val="24"/>
        </w:rPr>
        <w:footnoteReference w:id="1"/>
      </w:r>
      <w:r w:rsidRPr="00EF4C7E">
        <w:t>.</w:t>
      </w:r>
    </w:p>
    <w:p w14:paraId="2DC5C002" w14:textId="77777777" w:rsidR="004827FE" w:rsidRPr="00EF4C7E" w:rsidRDefault="004827FE" w:rsidP="006432A1">
      <w:pPr>
        <w:ind w:firstLine="340"/>
      </w:pPr>
      <w:r w:rsidRPr="00EF4C7E">
        <w:t xml:space="preserve"> Гегель: </w:t>
      </w:r>
      <w:r w:rsidRPr="00EF4C7E">
        <w:rPr>
          <w:rFonts w:ascii="Academy" w:hAnsi="Academy"/>
        </w:rPr>
        <w:t>“Нечто есть благодаря своему качеству то, что оно есть, и, теряя свое качество, оно пер</w:t>
      </w:r>
      <w:r w:rsidRPr="00EF4C7E">
        <w:rPr>
          <w:rFonts w:ascii="Academy" w:hAnsi="Academy"/>
        </w:rPr>
        <w:t>е</w:t>
      </w:r>
      <w:r w:rsidRPr="00EF4C7E">
        <w:rPr>
          <w:rFonts w:ascii="Academy" w:hAnsi="Academy"/>
        </w:rPr>
        <w:t xml:space="preserve">стает быть тем, что оно есть”. </w:t>
      </w:r>
      <w:r w:rsidRPr="00EF4C7E">
        <w:t>[3] Материалистическая диалектика считает категорию “качество” объективной катег</w:t>
      </w:r>
      <w:r w:rsidRPr="00EF4C7E">
        <w:t>о</w:t>
      </w:r>
      <w:r w:rsidRPr="00EF4C7E">
        <w:t>рией.</w:t>
      </w:r>
    </w:p>
    <w:p w14:paraId="1663DE7A" w14:textId="77777777" w:rsidR="004827FE" w:rsidRPr="00EF4C7E" w:rsidRDefault="004827FE" w:rsidP="006432A1">
      <w:pPr>
        <w:ind w:firstLine="340"/>
      </w:pPr>
      <w:r w:rsidRPr="00EF4C7E">
        <w:t>Таким образом, мы видим, что просто материи нет, а есть материальные объекты отличающиеся один от другого своим качеством. Материя — есть только носитель определе</w:t>
      </w:r>
      <w:r w:rsidRPr="00EF4C7E">
        <w:t>н</w:t>
      </w:r>
      <w:r w:rsidRPr="00EF4C7E">
        <w:t>ного качества. Например, чугун, алюминий, азот — это простые вещества, в которых материя и качество неразделимы, существуют в единстве. То же самое можно сказать и о других агр</w:t>
      </w:r>
      <w:r w:rsidRPr="00EF4C7E">
        <w:t>е</w:t>
      </w:r>
      <w:r w:rsidRPr="00EF4C7E">
        <w:t>гатных состояниях материи: плазме, вакууме, элементарных частицах, различных видах п</w:t>
      </w:r>
      <w:r w:rsidRPr="00EF4C7E">
        <w:t>о</w:t>
      </w:r>
      <w:r w:rsidRPr="00EF4C7E">
        <w:t>лей.</w:t>
      </w:r>
    </w:p>
    <w:p w14:paraId="105AA851" w14:textId="77777777" w:rsidR="004827FE" w:rsidRPr="00EF4C7E" w:rsidRDefault="004827FE" w:rsidP="006432A1">
      <w:pPr>
        <w:ind w:firstLine="340"/>
      </w:pPr>
      <w:r w:rsidRPr="00EF4C7E">
        <w:rPr>
          <w:rFonts w:ascii="Academy" w:hAnsi="Academy"/>
        </w:rPr>
        <w:t xml:space="preserve">“Мир состоит не из готовых, законченных вещей, а представляет собой совокупность процессов, в которых вещи постоянно возникают, изменяются и уничтожаются” </w:t>
      </w:r>
      <w:r w:rsidRPr="00EF4C7E">
        <w:t>[9]. Это означает, что материя качественно постоянно изменяется. Теперь остается ответить на вопрос: Что заставляет изменяться материю?, В соответствии с чем изменяется её кач</w:t>
      </w:r>
      <w:r w:rsidRPr="00EF4C7E">
        <w:t>е</w:t>
      </w:r>
      <w:r w:rsidRPr="00EF4C7E">
        <w:t>ство?</w:t>
      </w:r>
    </w:p>
    <w:p w14:paraId="00F7F589" w14:textId="77777777" w:rsidR="004827FE" w:rsidRPr="00EF4C7E" w:rsidRDefault="004827FE" w:rsidP="006432A1">
      <w:pPr>
        <w:ind w:firstLine="340"/>
        <w:rPr>
          <w:rFonts w:ascii="Academy" w:hAnsi="Academy"/>
        </w:rPr>
      </w:pPr>
      <w:r w:rsidRPr="00EF4C7E">
        <w:t xml:space="preserve">Гегель: </w:t>
      </w:r>
      <w:r w:rsidRPr="00EF4C7E">
        <w:rPr>
          <w:rFonts w:ascii="Academy" w:hAnsi="Academy"/>
        </w:rPr>
        <w:t>“Все вещи имеют свою меру”; “Бог есть мера всех вещей”; “Бог положил границы всему: морю, суше, рекам и горам. Здесь заключена мысль, что все человеческое: богатство, честь, могущество, радость, печаль и т.д. — имеют свою определенную меру, превышение которой ведет к разрушению и гиб</w:t>
      </w:r>
      <w:r w:rsidRPr="00EF4C7E">
        <w:rPr>
          <w:rFonts w:ascii="Academy" w:hAnsi="Academy"/>
        </w:rPr>
        <w:t>е</w:t>
      </w:r>
      <w:r w:rsidRPr="00EF4C7E">
        <w:rPr>
          <w:rFonts w:ascii="Academy" w:hAnsi="Academy"/>
        </w:rPr>
        <w:t xml:space="preserve">ли” </w:t>
      </w:r>
      <w:r w:rsidRPr="00EF4C7E">
        <w:t>[3].</w:t>
      </w:r>
    </w:p>
    <w:p w14:paraId="43932E89" w14:textId="77777777" w:rsidR="004827FE" w:rsidRPr="00EF4C7E" w:rsidRDefault="004827FE" w:rsidP="006432A1">
      <w:pPr>
        <w:ind w:firstLine="340"/>
        <w:rPr>
          <w:rFonts w:ascii="Academy" w:hAnsi="Academy"/>
        </w:rPr>
      </w:pPr>
      <w:r w:rsidRPr="00EF4C7E">
        <w:t xml:space="preserve">Материалистическая диалектика: </w:t>
      </w:r>
      <w:r w:rsidRPr="00EF4C7E">
        <w:rPr>
          <w:rFonts w:ascii="Academy" w:hAnsi="Academy"/>
        </w:rPr>
        <w:t>“Мера — это своего рода зона, в пределах которой данное качество может модифицироваться, сохраняя при этом свои существенные характерист</w:t>
      </w:r>
      <w:r w:rsidRPr="00EF4C7E">
        <w:rPr>
          <w:rFonts w:ascii="Academy" w:hAnsi="Academy"/>
        </w:rPr>
        <w:t>и</w:t>
      </w:r>
      <w:r w:rsidRPr="00EF4C7E">
        <w:rPr>
          <w:rFonts w:ascii="Academy" w:hAnsi="Academy"/>
        </w:rPr>
        <w:t xml:space="preserve">ки” </w:t>
      </w:r>
      <w:r w:rsidRPr="00EF4C7E">
        <w:t>[1].</w:t>
      </w:r>
    </w:p>
    <w:p w14:paraId="006D063B" w14:textId="77777777" w:rsidR="004827FE" w:rsidRPr="00EF4C7E" w:rsidRDefault="004827FE" w:rsidP="006432A1">
      <w:pPr>
        <w:ind w:firstLine="340"/>
      </w:pPr>
      <w:r w:rsidRPr="00EF4C7E">
        <w:t>Понимая меру как границы, в которых объект сохраняет устойчивость, матери</w:t>
      </w:r>
      <w:r w:rsidRPr="00EF4C7E">
        <w:t>а</w:t>
      </w:r>
      <w:r w:rsidRPr="00EF4C7E">
        <w:t xml:space="preserve">листы обращают внимание лишь на статическую сторону проявления этой категории и, кроме того, </w:t>
      </w:r>
      <w:r w:rsidRPr="00EF4C7E">
        <w:lastRenderedPageBreak/>
        <w:t>не замечают её вероятностный характер</w:t>
      </w:r>
      <w:r w:rsidRPr="00EF4C7E">
        <w:rPr>
          <w:rStyle w:val="FootnoteReference"/>
          <w:b/>
          <w:bCs/>
          <w:sz w:val="24"/>
          <w:szCs w:val="24"/>
        </w:rPr>
        <w:footnoteReference w:id="2"/>
      </w:r>
      <w:r w:rsidRPr="00EF4C7E">
        <w:t>. Действительно, при внешних воздействиях материальные объекты способны сохранять свое качество в определе</w:t>
      </w:r>
      <w:r w:rsidRPr="00EF4C7E">
        <w:t>н</w:t>
      </w:r>
      <w:r w:rsidRPr="00EF4C7E">
        <w:t>ных границах, но это только проявление меры при взаимодействии с другими объектами, но не сама мера, также как свойства — лишь проявления качества, но не само качество.</w:t>
      </w:r>
    </w:p>
    <w:p w14:paraId="7194B6CF" w14:textId="77777777" w:rsidR="004827FE" w:rsidRPr="00EF4C7E" w:rsidRDefault="004827FE" w:rsidP="006432A1">
      <w:pPr>
        <w:ind w:firstLine="340"/>
      </w:pPr>
      <w:r w:rsidRPr="00EF4C7E">
        <w:t>Мера по отношению к материи выступает как вероятностная матрица возможных её состояний, а также и переходов из одного состояния в другие возможные. По отн</w:t>
      </w:r>
      <w:r w:rsidRPr="00EF4C7E">
        <w:t>о</w:t>
      </w:r>
      <w:r w:rsidRPr="00EF4C7E">
        <w:t>шению к качеству мера есть код, в соответствии с которым качество материальных объектов измен</w:t>
      </w:r>
      <w:r w:rsidRPr="00EF4C7E">
        <w:t>я</w:t>
      </w:r>
      <w:r w:rsidRPr="00EF4C7E">
        <w:t>ется и Вселенная существует как совокупность процессов, в которых материя изменяет свое качество в соответствии с мерой.</w:t>
      </w:r>
    </w:p>
    <w:p w14:paraId="713617F0" w14:textId="77777777" w:rsidR="004827FE" w:rsidRPr="00EF4C7E" w:rsidRDefault="004827FE" w:rsidP="006432A1">
      <w:pPr>
        <w:ind w:firstLine="340"/>
      </w:pPr>
      <w:r w:rsidRPr="00EF4C7E">
        <w:t>Материя, качество и мера всегда существуют в единстве. Все философские течения рассматривали эти категории отдельно друг от друга, считая их способными сущ</w:t>
      </w:r>
      <w:r w:rsidRPr="00EF4C7E">
        <w:t>е</w:t>
      </w:r>
      <w:r w:rsidRPr="00EF4C7E">
        <w:t>ствовать самостоятельно, независимо друг от друга и от целого, провозглашая такого рода разрозне</w:t>
      </w:r>
      <w:r w:rsidRPr="00EF4C7E">
        <w:t>н</w:t>
      </w:r>
      <w:r w:rsidRPr="00EF4C7E">
        <w:t>ность либо прямо, либо её подразумевая, как «само собой разумеющееся». При таком подходе, если бы качество и мера исчезли, то материя продо</w:t>
      </w:r>
      <w:r w:rsidRPr="00EF4C7E">
        <w:t>л</w:t>
      </w:r>
      <w:r w:rsidRPr="00EF4C7E">
        <w:t>жала бы существовать или, если бы исчезла материя и мера, то осталось бы одно качество, а это — а</w:t>
      </w:r>
      <w:r w:rsidRPr="00EF4C7E">
        <w:t>б</w:t>
      </w:r>
      <w:r w:rsidRPr="00EF4C7E">
        <w:t>сурд.</w:t>
      </w:r>
    </w:p>
    <w:p w14:paraId="4341376A" w14:textId="77777777" w:rsidR="004827FE" w:rsidRPr="00EF4C7E" w:rsidRDefault="004827FE" w:rsidP="006432A1">
      <w:pPr>
        <w:ind w:firstLine="340"/>
      </w:pPr>
      <w:r w:rsidRPr="00EF4C7E">
        <w:t>Триединство: материя, качество и мера, как целое, первоначальнее своих элементов, каждый из которых отдельно способен существовать лишь в воображении чел</w:t>
      </w:r>
      <w:r w:rsidRPr="00EF4C7E">
        <w:t>о</w:t>
      </w:r>
      <w:r w:rsidRPr="00EF4C7E">
        <w:t>века.</w:t>
      </w:r>
    </w:p>
    <w:p w14:paraId="37F7C6A2" w14:textId="77777777" w:rsidR="004827FE" w:rsidRPr="00EF4C7E" w:rsidRDefault="004827FE" w:rsidP="006432A1">
      <w:pPr>
        <w:ind w:firstLine="340"/>
      </w:pPr>
      <w:r w:rsidRPr="00EF4C7E">
        <w:t>Рене Декарт мог бы построить из материи и движения лишь воображаемый мир, но не реальный.</w:t>
      </w:r>
    </w:p>
    <w:p w14:paraId="378C089F" w14:textId="77777777" w:rsidR="004827FE" w:rsidRPr="00EF4C7E" w:rsidRDefault="004827FE" w:rsidP="00913001">
      <w:pPr>
        <w:ind w:firstLine="340"/>
        <w:rPr>
          <w:rFonts w:ascii="Academy" w:hAnsi="Academy"/>
        </w:rPr>
      </w:pPr>
      <w:r w:rsidRPr="00EF4C7E">
        <w:t>Вселенная существует как непрерывный процесс отображения (отражения). Отобр</w:t>
      </w:r>
      <w:r w:rsidRPr="00EF4C7E">
        <w:t>а</w:t>
      </w:r>
      <w:r w:rsidRPr="00EF4C7E">
        <w:t>жение — передача информации из одного объекта Вселенной в любой другой. Человек с п</w:t>
      </w:r>
      <w:r w:rsidRPr="00EF4C7E">
        <w:t>о</w:t>
      </w:r>
      <w:r w:rsidRPr="00EF4C7E">
        <w:t xml:space="preserve">мощью своих органов чувств воспринимает информацию из внешнего мира о признаках, свойствах и отношениях материальных объектов. </w:t>
      </w:r>
      <w:r w:rsidRPr="00EF4C7E">
        <w:rPr>
          <w:rFonts w:ascii="Academy" w:hAnsi="Academy"/>
        </w:rPr>
        <w:t>“В сознании человека находя</w:t>
      </w:r>
      <w:r w:rsidRPr="00EF4C7E">
        <w:rPr>
          <w:rFonts w:ascii="Academy" w:hAnsi="Academy"/>
        </w:rPr>
        <w:t>т</w:t>
      </w:r>
      <w:r w:rsidRPr="00EF4C7E">
        <w:rPr>
          <w:rFonts w:ascii="Academy" w:hAnsi="Academy"/>
        </w:rPr>
        <w:t>ся не свойства и отношения, а мысленные образы или отображения, более или менее точно передающие черты познаваемых объе</w:t>
      </w:r>
      <w:r w:rsidRPr="00EF4C7E">
        <w:rPr>
          <w:rFonts w:ascii="Academy" w:hAnsi="Academy"/>
        </w:rPr>
        <w:t>к</w:t>
      </w:r>
      <w:r w:rsidRPr="00EF4C7E">
        <w:rPr>
          <w:rFonts w:ascii="Academy" w:hAnsi="Academy"/>
        </w:rPr>
        <w:t xml:space="preserve">тов и в этом смысле сходные с ними” </w:t>
      </w:r>
      <w:r w:rsidRPr="00EF4C7E">
        <w:t>[10].</w:t>
      </w:r>
    </w:p>
    <w:p w14:paraId="12339873" w14:textId="77777777" w:rsidR="004827FE" w:rsidRPr="00EF4C7E" w:rsidRDefault="004827FE" w:rsidP="00913001">
      <w:pPr>
        <w:ind w:firstLine="340"/>
        <w:rPr>
          <w:rFonts w:ascii="Academy" w:hAnsi="Academy"/>
        </w:rPr>
      </w:pPr>
      <w:r w:rsidRPr="00EF4C7E">
        <w:t xml:space="preserve">В.И.Даль: </w:t>
      </w:r>
      <w:r w:rsidRPr="00EF4C7E">
        <w:rPr>
          <w:rFonts w:ascii="Academy" w:hAnsi="Academy"/>
        </w:rPr>
        <w:t>“Нет вещи без образа.”</w:t>
      </w:r>
    </w:p>
    <w:p w14:paraId="606C41B3" w14:textId="77777777" w:rsidR="004827FE" w:rsidRPr="00EF4C7E" w:rsidRDefault="004827FE" w:rsidP="00686D5D">
      <w:pPr>
        <w:ind w:firstLine="340"/>
      </w:pPr>
      <w:r w:rsidRPr="00EF4C7E">
        <w:t>В сознании человека отображаются совокупность свойств материального объекта, характеризующие его качество (хлеб мягкий, вкусный белый; человек добрый, отзы</w:t>
      </w:r>
      <w:r w:rsidRPr="00EF4C7E">
        <w:t>в</w:t>
      </w:r>
      <w:r w:rsidRPr="00EF4C7E">
        <w:t>чивый, умный, справедливый), количественные характеристики, внешняя форма, способ существ</w:t>
      </w:r>
      <w:r w:rsidRPr="00EF4C7E">
        <w:t>о</w:t>
      </w:r>
      <w:r w:rsidRPr="00EF4C7E">
        <w:t>вания, границы, в которых объект существует устойчиво не меняя своего качества при вне</w:t>
      </w:r>
      <w:r w:rsidRPr="00EF4C7E">
        <w:t>ш</w:t>
      </w:r>
      <w:r w:rsidRPr="00EF4C7E">
        <w:t>них и внутренних воздействиях и всё это вместе взятое позволяет судить о мере развития объекта.</w:t>
      </w:r>
    </w:p>
    <w:p w14:paraId="34216CA2" w14:textId="77777777" w:rsidR="004827FE" w:rsidRPr="00EF4C7E" w:rsidRDefault="004827FE" w:rsidP="006432A1">
      <w:pPr>
        <w:ind w:firstLine="340"/>
      </w:pPr>
      <w:r w:rsidRPr="00EF4C7E">
        <w:t>Образ, сформированный в сознании человека, и есть та информация, на основе кот</w:t>
      </w:r>
      <w:r w:rsidRPr="00EF4C7E">
        <w:t>о</w:t>
      </w:r>
      <w:r w:rsidRPr="00EF4C7E">
        <w:t>рой мышление создает определенные понятия о вещах, их свойствах, функциях и позволяет человеку ориентироваться в окружающем м</w:t>
      </w:r>
      <w:r w:rsidRPr="00EF4C7E">
        <w:t>и</w:t>
      </w:r>
      <w:r w:rsidRPr="00EF4C7E">
        <w:t>ре.</w:t>
      </w:r>
    </w:p>
    <w:p w14:paraId="01515F51" w14:textId="77777777" w:rsidR="004827FE" w:rsidRPr="00EF4C7E" w:rsidRDefault="004827FE" w:rsidP="006432A1">
      <w:pPr>
        <w:ind w:firstLine="340"/>
      </w:pPr>
      <w:r w:rsidRPr="00EF4C7E">
        <w:t xml:space="preserve">Вследствие этого можно говорить о том, что человек воспринимает Вселенную как процесс-триединство: </w:t>
      </w:r>
      <w:r w:rsidRPr="00EF4C7E">
        <w:rPr>
          <w:i/>
        </w:rPr>
        <w:t>Материя</w:t>
      </w:r>
      <w:r w:rsidRPr="00EF4C7E">
        <w:t xml:space="preserve"> и </w:t>
      </w:r>
      <w:r w:rsidRPr="00EF4C7E">
        <w:rPr>
          <w:i/>
        </w:rPr>
        <w:t>Информация</w:t>
      </w:r>
      <w:r w:rsidRPr="00EF4C7E">
        <w:t xml:space="preserve"> измен</w:t>
      </w:r>
      <w:r w:rsidRPr="00EF4C7E">
        <w:t>я</w:t>
      </w:r>
      <w:r w:rsidRPr="00EF4C7E">
        <w:t xml:space="preserve">ются по </w:t>
      </w:r>
      <w:r w:rsidRPr="00EF4C7E">
        <w:rPr>
          <w:i/>
        </w:rPr>
        <w:t>Мере</w:t>
      </w:r>
      <w:r w:rsidRPr="00EF4C7E">
        <w:t xml:space="preserve"> развития.</w:t>
      </w:r>
    </w:p>
    <w:p w14:paraId="29C25F73" w14:textId="77777777" w:rsidR="004827FE" w:rsidRPr="00EF4C7E" w:rsidRDefault="004827FE" w:rsidP="006432A1">
      <w:pPr>
        <w:ind w:firstLine="340"/>
      </w:pPr>
      <w:r w:rsidRPr="00EF4C7E">
        <w:t>Эта троица: материя+информация+мера — существуют в неразрывной связи друг с другом, образуя триединство. “Бог троицу любит”, но Бог — не троица.</w:t>
      </w:r>
    </w:p>
    <w:p w14:paraId="20D47B06" w14:textId="77777777" w:rsidR="004827FE" w:rsidRPr="00EF4C7E" w:rsidRDefault="004827FE" w:rsidP="006432A1">
      <w:pPr>
        <w:ind w:firstLine="340"/>
      </w:pPr>
      <w:r w:rsidRPr="00EF4C7E">
        <w:t>Таким образом, материя — это нечто, что воздействует на подобное ему нечто и и</w:t>
      </w:r>
      <w:r w:rsidRPr="00EF4C7E">
        <w:t>з</w:t>
      </w:r>
      <w:r w:rsidRPr="00EF4C7E">
        <w:t>меняет его состояние.</w:t>
      </w:r>
    </w:p>
    <w:p w14:paraId="128055A9" w14:textId="77777777" w:rsidR="004827FE" w:rsidRPr="00EF4C7E" w:rsidRDefault="004827FE" w:rsidP="006432A1">
      <w:pPr>
        <w:ind w:firstLine="340"/>
      </w:pPr>
      <w:r w:rsidRPr="00EF4C7E">
        <w:t>Информация есть нечто не материальное, что передается в процессе этого воздейс</w:t>
      </w:r>
      <w:r w:rsidRPr="00EF4C7E">
        <w:t>т</w:t>
      </w:r>
      <w:r w:rsidRPr="00EF4C7E">
        <w:t>вия, и проявляется в состоянии материи. Это нечто существует объективно и не утрачивает своей объективности при смене материального носителя. По-русски, информация — это образы, объе</w:t>
      </w:r>
      <w:r w:rsidRPr="00EF4C7E">
        <w:t>к</w:t>
      </w:r>
      <w:r w:rsidRPr="00EF4C7E">
        <w:t>тивный смысл.</w:t>
      </w:r>
    </w:p>
    <w:p w14:paraId="6062E043" w14:textId="77777777" w:rsidR="004827FE" w:rsidRPr="00EF4C7E" w:rsidRDefault="004827FE" w:rsidP="005C09F5">
      <w:pPr>
        <w:ind w:firstLine="340"/>
      </w:pPr>
      <w:r w:rsidRPr="00EF4C7E">
        <w:t>По отношению к информации все материальные объекты выступают как носитель общевселенского кода — общевселенской меры. По отношению к информации мера — код. По отношению к материи эта общевселенская мера выступает как вероятностная матрица возможных состояний, это своего рода многовариантный сценарий бытия мироздания, да</w:t>
      </w:r>
      <w:r w:rsidRPr="00EF4C7E">
        <w:t>н</w:t>
      </w:r>
      <w:r w:rsidRPr="00EF4C7E">
        <w:t xml:space="preserve">ный </w:t>
      </w:r>
      <w:r w:rsidRPr="00EF4C7E">
        <w:lastRenderedPageBreak/>
        <w:t>свыше. Он статистически предопределяет упорядоченность частных материальных структур и пути их изменения. Мера пребывает во всём и всё пребывает в мере. Благодаря этому свойству мир целостен. Выпадение из меры — г</w:t>
      </w:r>
      <w:r w:rsidRPr="00EF4C7E">
        <w:t>и</w:t>
      </w:r>
      <w:r w:rsidRPr="00EF4C7E">
        <w:t>бель. Исчерпание частной меры — переход в иную частную меру, обретение нового качества.</w:t>
      </w:r>
    </w:p>
    <w:p w14:paraId="4C4264CF" w14:textId="77777777" w:rsidR="004827FE" w:rsidRPr="00EF4C7E" w:rsidRDefault="004827FE" w:rsidP="006432A1">
      <w:pPr>
        <w:ind w:firstLine="340"/>
      </w:pPr>
      <w:r w:rsidRPr="00EF4C7E">
        <w:t>Знание статистики прошлого, плотностей распределения вероятностей и чувство общевселенской меры в отношении непознанного — в совокупности позволяют прогнозир</w:t>
      </w:r>
      <w:r w:rsidRPr="00EF4C7E">
        <w:t>о</w:t>
      </w:r>
      <w:r w:rsidRPr="00EF4C7E">
        <w:t>вать, пророчить будущее с разной степенью точности и устранить из него неугодное в пределах, допускаемых иерархически высшим управлением. На всех уро</w:t>
      </w:r>
      <w:r w:rsidRPr="00EF4C7E">
        <w:t>в</w:t>
      </w:r>
      <w:r w:rsidRPr="00EF4C7E">
        <w:t>нях Вселенной материя предстает только в устойчивых в течении некоторого статистически предопределённого и</w:t>
      </w:r>
      <w:r w:rsidRPr="00EF4C7E">
        <w:t>н</w:t>
      </w:r>
      <w:r w:rsidRPr="00EF4C7E">
        <w:t>тервала времени состояниях, обладающих определенными статистическими характеристиками. Вся материя упорядочена по мере, структ</w:t>
      </w:r>
      <w:r w:rsidRPr="00EF4C7E">
        <w:t>у</w:t>
      </w:r>
      <w:r w:rsidRPr="00EF4C7E">
        <w:t>рирована.</w:t>
      </w:r>
    </w:p>
    <w:p w14:paraId="2A22421A" w14:textId="77777777" w:rsidR="004827FE" w:rsidRPr="00EF4C7E" w:rsidRDefault="004827FE" w:rsidP="006432A1">
      <w:pPr>
        <w:ind w:firstLine="340"/>
      </w:pPr>
      <w:r w:rsidRPr="00EF4C7E">
        <w:t>Случайность — предопределенная в статистическом смысле одна из возможностей, заключенных в матрице возможных состояний — полной общевселенской мере бытия.</w:t>
      </w:r>
    </w:p>
    <w:p w14:paraId="7F4E9E4E" w14:textId="77777777" w:rsidR="004827FE" w:rsidRPr="00EF4C7E" w:rsidRDefault="004827FE" w:rsidP="006432A1">
      <w:pPr>
        <w:ind w:firstLine="340"/>
      </w:pPr>
      <w:r w:rsidRPr="00EF4C7E">
        <w:t>Эффективность каждой из общественных и личностных культур восприятия и осмысления Объективной реальности, построенная на том или ином наборе перви</w:t>
      </w:r>
      <w:r w:rsidRPr="00EF4C7E">
        <w:t>ч</w:t>
      </w:r>
      <w:r w:rsidRPr="00EF4C7E">
        <w:t>ных категорий, различна. Вследствие этого, что очевидно в одной из культур, может исчезнуть в другой или же предстать в виде до неузнаваемости далеком от первичн</w:t>
      </w:r>
      <w:r w:rsidRPr="00EF4C7E">
        <w:t>о</w:t>
      </w:r>
      <w:r w:rsidRPr="00EF4C7E">
        <w:t>го объективного образа.</w:t>
      </w:r>
    </w:p>
    <w:p w14:paraId="061C25C1" w14:textId="77777777" w:rsidR="004827FE" w:rsidRPr="00EF4C7E" w:rsidRDefault="004827FE" w:rsidP="00AA1529">
      <w:pPr>
        <w:pStyle w:val="a5"/>
        <w:ind w:firstLine="340"/>
      </w:pPr>
      <w:r w:rsidRPr="00EF4C7E">
        <w:rPr>
          <w:rFonts w:ascii="Times New Roman" w:hAnsi="Times New Roman"/>
        </w:rPr>
        <w:t xml:space="preserve">“Книга для начального чтения” В.Водовозов, СПб, </w:t>
      </w:r>
      <w:smartTag w:uri="urn:schemas-microsoft-com:office:smarttags" w:element="metricconverter">
        <w:smartTagPr>
          <w:attr w:name="ProductID" w:val="1887 г"/>
        </w:smartTagPr>
        <w:r w:rsidRPr="00EF4C7E">
          <w:rPr>
            <w:rFonts w:ascii="Times New Roman" w:hAnsi="Times New Roman"/>
          </w:rPr>
          <w:t>1887 г</w:t>
        </w:r>
      </w:smartTag>
      <w:r w:rsidRPr="00EF4C7E">
        <w:rPr>
          <w:rFonts w:ascii="Times New Roman" w:hAnsi="Times New Roman"/>
        </w:rPr>
        <w:t>.:</w:t>
      </w:r>
      <w:r w:rsidRPr="00EF4C7E">
        <w:t xml:space="preserve"> «Высшим божеством египтян был АМУН. В его лице соединялись 4 божества: вещество, из которого состоит все на свете, — богиня НЕТ, дух, оживляющий вещество, или сила, которая заставляет его слагаться, изменяться, действ</w:t>
      </w:r>
      <w:r w:rsidRPr="00EF4C7E">
        <w:t>о</w:t>
      </w:r>
      <w:r w:rsidRPr="00EF4C7E">
        <w:t>вать, — бог НЕФ, бесконечное пространство, занимаемое веществом, — богиня ПАШТ, беск</w:t>
      </w:r>
      <w:r w:rsidRPr="00EF4C7E">
        <w:t>о</w:t>
      </w:r>
      <w:r w:rsidRPr="00EF4C7E">
        <w:t>нечное время, какое нам представляется при изменении вещества, — бог СЕБЕК. Всё, что ни есть на свете, по учению египтян, происходит из вещества через действие невидимой силы, занимает пр</w:t>
      </w:r>
      <w:r w:rsidRPr="00EF4C7E">
        <w:t>о</w:t>
      </w:r>
      <w:r w:rsidRPr="00EF4C7E">
        <w:t>странство и изменяется во времени, и всё это таинственно соединяется в четыреедином существе АМУН.»</w:t>
      </w:r>
    </w:p>
    <w:p w14:paraId="00E103B5" w14:textId="77777777" w:rsidR="004827FE" w:rsidRPr="00EF4C7E" w:rsidRDefault="004827FE" w:rsidP="006432A1">
      <w:pPr>
        <w:ind w:firstLine="340"/>
      </w:pPr>
      <w:r w:rsidRPr="00EF4C7E">
        <w:t>Т.е. предельно обобщающими категориями, осознаваемые в качестве первичных понятий об объективности Мироздания, в нынешней цивилизации на протяжении т</w:t>
      </w:r>
      <w:r w:rsidRPr="00EF4C7E">
        <w:t>ы</w:t>
      </w:r>
      <w:r w:rsidRPr="00EF4C7E">
        <w:t xml:space="preserve">сячелетий неизменно остаются: </w:t>
      </w:r>
    </w:p>
    <w:p w14:paraId="5357D8C5" w14:textId="77777777" w:rsidR="004827FE" w:rsidRPr="00EF4C7E" w:rsidRDefault="004827FE" w:rsidP="00AA1529">
      <w:pPr>
        <w:pStyle w:val="a6"/>
        <w:numPr>
          <w:ilvl w:val="0"/>
          <w:numId w:val="2"/>
        </w:numPr>
        <w:ind w:left="170" w:hanging="170"/>
      </w:pPr>
      <w:r w:rsidRPr="00EF4C7E">
        <w:t xml:space="preserve">материя (вещество), </w:t>
      </w:r>
    </w:p>
    <w:p w14:paraId="6C23E93D" w14:textId="77777777" w:rsidR="004827FE" w:rsidRPr="00EF4C7E" w:rsidRDefault="004827FE" w:rsidP="00AA1529">
      <w:pPr>
        <w:pStyle w:val="a6"/>
        <w:numPr>
          <w:ilvl w:val="0"/>
          <w:numId w:val="2"/>
        </w:numPr>
        <w:ind w:left="170" w:hanging="170"/>
      </w:pPr>
      <w:r w:rsidRPr="00EF4C7E">
        <w:t>дух, понимаемый и как энергия, сила (т.е. «дух» отчасти соответствует «силовым полям» современной нам физики), а также</w:t>
      </w:r>
      <w:r w:rsidRPr="00EF4C7E">
        <w:rPr>
          <w:i/>
        </w:rPr>
        <w:t xml:space="preserve"> и как управляющее начало, т.е. инфо</w:t>
      </w:r>
      <w:r w:rsidRPr="00EF4C7E">
        <w:rPr>
          <w:i/>
        </w:rPr>
        <w:t>р</w:t>
      </w:r>
      <w:r w:rsidRPr="00EF4C7E">
        <w:rPr>
          <w:i/>
        </w:rPr>
        <w:t>мация,</w:t>
      </w:r>
      <w:r w:rsidRPr="00EF4C7E">
        <w:t xml:space="preserve"> </w:t>
      </w:r>
    </w:p>
    <w:p w14:paraId="38B7AF23" w14:textId="77777777" w:rsidR="004827FE" w:rsidRPr="00EF4C7E" w:rsidRDefault="004827FE" w:rsidP="00AA1529">
      <w:pPr>
        <w:pStyle w:val="a6"/>
        <w:numPr>
          <w:ilvl w:val="0"/>
          <w:numId w:val="2"/>
        </w:numPr>
        <w:ind w:left="170" w:hanging="170"/>
      </w:pPr>
      <w:r w:rsidRPr="00EF4C7E">
        <w:t xml:space="preserve">пространство, </w:t>
      </w:r>
    </w:p>
    <w:p w14:paraId="79C6B3CB" w14:textId="77777777" w:rsidR="004827FE" w:rsidRPr="00EF4C7E" w:rsidRDefault="004827FE" w:rsidP="00AA1529">
      <w:pPr>
        <w:pStyle w:val="a6"/>
        <w:numPr>
          <w:ilvl w:val="0"/>
          <w:numId w:val="2"/>
        </w:numPr>
        <w:ind w:left="170" w:hanging="170"/>
      </w:pPr>
      <w:r w:rsidRPr="00EF4C7E">
        <w:t xml:space="preserve">время. </w:t>
      </w:r>
    </w:p>
    <w:p w14:paraId="56EC6A08" w14:textId="77777777" w:rsidR="004827FE" w:rsidRPr="00EF4C7E" w:rsidRDefault="004827FE" w:rsidP="00C17C3B">
      <w:pPr>
        <w:ind w:firstLine="340"/>
      </w:pPr>
      <w:r w:rsidRPr="00EF4C7E">
        <w:t>При таком описании информация понятийно сокрыта и неотделима от духа=энергии=силы. Материя</w:t>
      </w:r>
      <w:r w:rsidR="00C17C3B" w:rsidRPr="00EF4C7E">
        <w:t xml:space="preserve"> </w:t>
      </w:r>
      <w:r w:rsidRPr="00EF4C7E">
        <w:t>=</w:t>
      </w:r>
      <w:r w:rsidR="00C17C3B" w:rsidRPr="00EF4C7E">
        <w:t xml:space="preserve"> </w:t>
      </w:r>
      <w:r w:rsidRPr="00EF4C7E">
        <w:t>веществу, а невидимые поля, несущую информацию смешались с информацией в нематериальном духе. Природный вакуум стал простра</w:t>
      </w:r>
      <w:r w:rsidRPr="00EF4C7E">
        <w:t>н</w:t>
      </w:r>
      <w:r w:rsidRPr="00EF4C7E">
        <w:t>ством-вместилищем. А время стало знаком для обозначения неосязаемой непоня</w:t>
      </w:r>
      <w:r w:rsidRPr="00EF4C7E">
        <w:t>т</w:t>
      </w:r>
      <w:r w:rsidRPr="00EF4C7E">
        <w:t xml:space="preserve">ности. Понятие меры в таком мировоззрении — ...дцатая производная от первичных понятий. </w:t>
      </w:r>
    </w:p>
    <w:p w14:paraId="46AC9557" w14:textId="77777777" w:rsidR="004827FE" w:rsidRPr="00EF4C7E" w:rsidRDefault="004827FE" w:rsidP="006432A1">
      <w:pPr>
        <w:ind w:firstLine="340"/>
      </w:pPr>
      <w:r w:rsidRPr="00EF4C7E">
        <w:t xml:space="preserve">Т.е. </w:t>
      </w:r>
      <w:r w:rsidRPr="00EF4C7E">
        <w:rPr>
          <w:i/>
        </w:rPr>
        <w:t>наиболее распространенному мировоззрению в нынешней цивилизации свойственно смещение понятийных границ во внутреннем мире чел</w:t>
      </w:r>
      <w:r w:rsidRPr="00EF4C7E">
        <w:rPr>
          <w:i/>
        </w:rPr>
        <w:t>о</w:t>
      </w:r>
      <w:r w:rsidRPr="00EF4C7E">
        <w:rPr>
          <w:i/>
        </w:rPr>
        <w:t>века.</w:t>
      </w:r>
    </w:p>
    <w:p w14:paraId="65E9FBAD" w14:textId="77777777" w:rsidR="004827FE" w:rsidRPr="00EF4C7E" w:rsidRDefault="004827FE" w:rsidP="006432A1">
      <w:pPr>
        <w:ind w:firstLine="340"/>
      </w:pPr>
      <w:r w:rsidRPr="00EF4C7E">
        <w:t>Рассмотрим категории “пространство” и “время” для того, чтобы показать их втори</w:t>
      </w:r>
      <w:r w:rsidRPr="00EF4C7E">
        <w:t>ч</w:t>
      </w:r>
      <w:r w:rsidRPr="00EF4C7E">
        <w:t>ность по отношению к ранее выявленному триединству, вследствие чего они не могут быть использованы в качестве основных категорий. Употребление их в к</w:t>
      </w:r>
      <w:r w:rsidRPr="00EF4C7E">
        <w:t>а</w:t>
      </w:r>
      <w:r w:rsidRPr="00EF4C7E">
        <w:t xml:space="preserve">честве первичных </w:t>
      </w:r>
      <w:r w:rsidR="00A87289" w:rsidRPr="00EF4C7E">
        <w:t xml:space="preserve">(равно предельно обобщающих) </w:t>
      </w:r>
      <w:r w:rsidR="00F6196F" w:rsidRPr="00EF4C7E">
        <w:t xml:space="preserve"> </w:t>
      </w:r>
      <w:r w:rsidR="00A87289" w:rsidRPr="00EF4C7E">
        <w:t xml:space="preserve">категорий </w:t>
      </w:r>
      <w:r w:rsidRPr="00EF4C7E">
        <w:t>порождает ошибки мышления и деятельности на основе такого, мягко говоря, ущербного мышления.</w:t>
      </w:r>
    </w:p>
    <w:p w14:paraId="5C690A37" w14:textId="77777777" w:rsidR="004827FE" w:rsidRPr="00EF4C7E" w:rsidRDefault="004827FE" w:rsidP="00F6196F">
      <w:pPr>
        <w:pStyle w:val="Heading2"/>
        <w:spacing w:before="60"/>
        <w:rPr>
          <w:sz w:val="24"/>
          <w:szCs w:val="24"/>
        </w:rPr>
      </w:pPr>
      <w:bookmarkStart w:id="4" w:name="_Toc423435903"/>
      <w:r w:rsidRPr="00EF4C7E">
        <w:rPr>
          <w:sz w:val="24"/>
          <w:szCs w:val="24"/>
        </w:rPr>
        <w:t>Пространство и время</w:t>
      </w:r>
      <w:bookmarkEnd w:id="4"/>
    </w:p>
    <w:p w14:paraId="44B9CF2D" w14:textId="77777777" w:rsidR="004827FE" w:rsidRPr="00EF4C7E" w:rsidRDefault="004827FE" w:rsidP="00F6196F">
      <w:pPr>
        <w:pStyle w:val="a2"/>
        <w:ind w:left="0" w:firstLine="0"/>
        <w:jc w:val="right"/>
      </w:pPr>
      <w:r w:rsidRPr="00EF4C7E">
        <w:t>Время есть величайшая иллюзия. Оно есть только внутренняя призма, через которую мы разлагаем бытие и жизнь.</w:t>
      </w:r>
    </w:p>
    <w:p w14:paraId="274DBA1B" w14:textId="77777777" w:rsidR="004827FE" w:rsidRPr="00EF4C7E" w:rsidRDefault="004827FE" w:rsidP="00F6196F">
      <w:pPr>
        <w:pStyle w:val="a2"/>
        <w:ind w:left="0" w:firstLine="0"/>
        <w:jc w:val="right"/>
      </w:pPr>
      <w:r w:rsidRPr="00EF4C7E">
        <w:t>Анри Фредерик Амиель</w:t>
      </w:r>
    </w:p>
    <w:p w14:paraId="6BE95F98" w14:textId="77777777" w:rsidR="004827FE" w:rsidRPr="00EF4C7E" w:rsidRDefault="004827FE" w:rsidP="00F6196F">
      <w:pPr>
        <w:spacing w:before="60"/>
        <w:ind w:firstLine="340"/>
      </w:pPr>
      <w:r w:rsidRPr="00EF4C7E">
        <w:t>Первичность категорий триединства: материя, информация и мера означает, что кат</w:t>
      </w:r>
      <w:r w:rsidRPr="00EF4C7E">
        <w:t>е</w:t>
      </w:r>
      <w:r w:rsidRPr="00EF4C7E">
        <w:t>гории пространство и время являются производными категориями. Пространство и время не объективны в предельном случае обобщения понятий, а порождаются объективными категориями тр</w:t>
      </w:r>
      <w:r w:rsidRPr="00EF4C7E">
        <w:t>и</w:t>
      </w:r>
      <w:r w:rsidRPr="00EF4C7E">
        <w:t>единства.</w:t>
      </w:r>
    </w:p>
    <w:p w14:paraId="7305367D" w14:textId="77777777" w:rsidR="004827FE" w:rsidRPr="00EF4C7E" w:rsidRDefault="004827FE" w:rsidP="006432A1">
      <w:pPr>
        <w:ind w:firstLine="340"/>
        <w:rPr>
          <w:rFonts w:ascii="Academy" w:hAnsi="Academy"/>
        </w:rPr>
      </w:pPr>
      <w:r w:rsidRPr="00EF4C7E">
        <w:lastRenderedPageBreak/>
        <w:t xml:space="preserve">Материалистическая диалектика считает, что </w:t>
      </w:r>
      <w:r w:rsidRPr="00EF4C7E">
        <w:rPr>
          <w:rFonts w:ascii="Academy" w:hAnsi="Academy"/>
        </w:rPr>
        <w:t>“в мире нет материи, не обладающей простра</w:t>
      </w:r>
      <w:r w:rsidRPr="00EF4C7E">
        <w:rPr>
          <w:rFonts w:ascii="Academy" w:hAnsi="Academy"/>
        </w:rPr>
        <w:t>н</w:t>
      </w:r>
      <w:r w:rsidRPr="00EF4C7E">
        <w:rPr>
          <w:rFonts w:ascii="Academy" w:hAnsi="Academy"/>
        </w:rPr>
        <w:t>ственно-временными свойствами, как не существует пространства и времени вне материи. &lt;...&gt; Пространс</w:t>
      </w:r>
      <w:r w:rsidRPr="00EF4C7E">
        <w:rPr>
          <w:rFonts w:ascii="Academy" w:hAnsi="Academy"/>
        </w:rPr>
        <w:t>т</w:t>
      </w:r>
      <w:r w:rsidRPr="00EF4C7E">
        <w:rPr>
          <w:rFonts w:ascii="Academy" w:hAnsi="Academy"/>
        </w:rPr>
        <w:t>во есть форма бытия материи, характеризующая её протяженность. &lt;...&gt; Время — форма бытия, выр</w:t>
      </w:r>
      <w:r w:rsidRPr="00EF4C7E">
        <w:rPr>
          <w:rFonts w:ascii="Academy" w:hAnsi="Academy"/>
        </w:rPr>
        <w:t>а</w:t>
      </w:r>
      <w:r w:rsidRPr="00EF4C7E">
        <w:rPr>
          <w:rFonts w:ascii="Academy" w:hAnsi="Academy"/>
        </w:rPr>
        <w:t>жающая длительность её существования, последовательность смены состояний. &lt;...&gt; Пространство и время — объе</w:t>
      </w:r>
      <w:r w:rsidRPr="00EF4C7E">
        <w:rPr>
          <w:rFonts w:ascii="Academy" w:hAnsi="Academy"/>
        </w:rPr>
        <w:t>к</w:t>
      </w:r>
      <w:r w:rsidRPr="00EF4C7E">
        <w:rPr>
          <w:rFonts w:ascii="Academy" w:hAnsi="Academy"/>
        </w:rPr>
        <w:t>тивны и независимы от сознания человека.</w:t>
      </w:r>
      <w:r w:rsidRPr="00EF4C7E">
        <w:t>[1]</w:t>
      </w:r>
    </w:p>
    <w:p w14:paraId="2A084562" w14:textId="77777777" w:rsidR="004827FE" w:rsidRPr="00EF4C7E" w:rsidRDefault="004827FE" w:rsidP="006432A1">
      <w:pPr>
        <w:ind w:firstLine="340"/>
        <w:rPr>
          <w:rFonts w:ascii="Academy" w:hAnsi="Academy"/>
        </w:rPr>
      </w:pPr>
      <w:r w:rsidRPr="00EF4C7E">
        <w:t xml:space="preserve">И далее там же: </w:t>
      </w:r>
      <w:r w:rsidRPr="00EF4C7E">
        <w:rPr>
          <w:rFonts w:ascii="Academy" w:hAnsi="Academy"/>
        </w:rPr>
        <w:t>“Любая материальная система существует и развивается по своему собственному времени, которое зависит от характера цикличных изменений в структуре и внешней среде. Собственное время системы находится в определенном соответствии с внешним (биоритмы, зависящие от смены дня и ночи, циклов активности). Общество имеет собственные временные отношения и темпы развития, которые убыстряются по мере развития производственных сил и на</w:t>
      </w:r>
      <w:r w:rsidRPr="00EF4C7E">
        <w:rPr>
          <w:rFonts w:ascii="Academy" w:hAnsi="Academy"/>
        </w:rPr>
        <w:t>у</w:t>
      </w:r>
      <w:r w:rsidRPr="00EF4C7E">
        <w:rPr>
          <w:rFonts w:ascii="Academy" w:hAnsi="Academy"/>
        </w:rPr>
        <w:t>ки”.</w:t>
      </w:r>
    </w:p>
    <w:p w14:paraId="1A5A90B4" w14:textId="77777777" w:rsidR="004827FE" w:rsidRPr="00EF4C7E" w:rsidRDefault="004827FE" w:rsidP="006432A1">
      <w:pPr>
        <w:ind w:firstLine="340"/>
      </w:pPr>
      <w:r w:rsidRPr="00EF4C7E">
        <w:t xml:space="preserve">Две </w:t>
      </w:r>
      <w:r w:rsidR="00EF4C7E" w:rsidRPr="00EF4C7E">
        <w:t>предшествующие</w:t>
      </w:r>
      <w:r w:rsidRPr="00EF4C7E">
        <w:t xml:space="preserve"> цитаты взаимно исключающе противоречивы, или «антиномичны» в терминологии ф</w:t>
      </w:r>
      <w:r w:rsidRPr="00EF4C7E">
        <w:t>и</w:t>
      </w:r>
      <w:r w:rsidRPr="00EF4C7E">
        <w:t xml:space="preserve">лософии: </w:t>
      </w:r>
    </w:p>
    <w:p w14:paraId="1F6E038A" w14:textId="77777777" w:rsidR="004827FE" w:rsidRPr="00EF4C7E" w:rsidRDefault="004827FE" w:rsidP="00F6196F">
      <w:pPr>
        <w:pStyle w:val="a6"/>
        <w:numPr>
          <w:ilvl w:val="0"/>
          <w:numId w:val="2"/>
        </w:numPr>
        <w:ind w:left="170" w:hanging="170"/>
      </w:pPr>
      <w:r w:rsidRPr="00EF4C7E">
        <w:t xml:space="preserve">либо время объективно по отношению ко всякой системе; </w:t>
      </w:r>
    </w:p>
    <w:p w14:paraId="5A8A76CF" w14:textId="77777777" w:rsidR="004827FE" w:rsidRPr="00EF4C7E" w:rsidRDefault="004827FE" w:rsidP="0086419E">
      <w:pPr>
        <w:pStyle w:val="a6"/>
        <w:numPr>
          <w:ilvl w:val="0"/>
          <w:numId w:val="2"/>
        </w:numPr>
        <w:ind w:left="170" w:hanging="170"/>
      </w:pPr>
      <w:r w:rsidRPr="00EF4C7E">
        <w:t>либо собственное время системы, обусловлено самой системой, вследствие чего время вообще объективно не существует, но существует множество времен, теч</w:t>
      </w:r>
      <w:r w:rsidRPr="00EF4C7E">
        <w:t>е</w:t>
      </w:r>
      <w:r w:rsidRPr="00EF4C7E">
        <w:t>ние каждого из которых обусл</w:t>
      </w:r>
      <w:r w:rsidR="00A87289" w:rsidRPr="00EF4C7E">
        <w:t>овлено</w:t>
      </w:r>
      <w:r w:rsidRPr="00EF4C7E">
        <w:t xml:space="preserve"> конкретной системой и характером её взаимодействия с остальными системами в Мирозд</w:t>
      </w:r>
      <w:r w:rsidRPr="00EF4C7E">
        <w:t>а</w:t>
      </w:r>
      <w:r w:rsidRPr="00EF4C7E">
        <w:t>нии.</w:t>
      </w:r>
    </w:p>
    <w:p w14:paraId="0CFCCD73" w14:textId="77777777" w:rsidR="004827FE" w:rsidRPr="00EF4C7E" w:rsidRDefault="004827FE" w:rsidP="006432A1">
      <w:pPr>
        <w:ind w:firstLine="340"/>
      </w:pPr>
      <w:r w:rsidRPr="00EF4C7E">
        <w:t>Обратим внимание на то, что приведенное в [1] указание о развитии любой системы по своему собственному времени, можно воспринимать и в качестве бессознательного указ</w:t>
      </w:r>
      <w:r w:rsidR="00A87289" w:rsidRPr="00EF4C7E">
        <w:t>а</w:t>
      </w:r>
      <w:r w:rsidRPr="00EF4C7E">
        <w:t>ния на вторую из возможностей, как на объективно имеющую место данность. Иными сл</w:t>
      </w:r>
      <w:r w:rsidRPr="00EF4C7E">
        <w:t>о</w:t>
      </w:r>
      <w:r w:rsidRPr="00EF4C7E">
        <w:t>вами “одновременно” существуют биологическое время, социальное время, астрономическое время и т.д. Биоритмы конечно зависят от смены дня и ночи, но они являются свойством организма, а о времени можно говорить, если соотнести частоту изменений биоритмов с частотой вращения Зе</w:t>
      </w:r>
      <w:r w:rsidRPr="00EF4C7E">
        <w:t>м</w:t>
      </w:r>
      <w:r w:rsidRPr="00EF4C7E">
        <w:t>ли.</w:t>
      </w:r>
    </w:p>
    <w:p w14:paraId="59627DFB" w14:textId="77777777" w:rsidR="004827FE" w:rsidRPr="00EF4C7E" w:rsidRDefault="004827FE" w:rsidP="004169E4">
      <w:pPr>
        <w:ind w:firstLine="340"/>
        <w:rPr>
          <w:rFonts w:ascii="Academy" w:hAnsi="Academy"/>
        </w:rPr>
      </w:pPr>
      <w:r w:rsidRPr="00EF4C7E">
        <w:t>В источнике [2] на стр. 107</w:t>
      </w:r>
      <w:r w:rsidR="004169E4" w:rsidRPr="00EF4C7E">
        <w:t>–</w:t>
      </w:r>
      <w:r w:rsidRPr="00EF4C7E">
        <w:t xml:space="preserve">108 читаем: </w:t>
      </w:r>
      <w:r w:rsidRPr="00EF4C7E">
        <w:rPr>
          <w:rFonts w:ascii="Academy" w:hAnsi="Academy"/>
        </w:rPr>
        <w:t>“Благодаря созданию теории относительности было выяснено, что в действительности пространство и время — это стороны одного и того же явления. Поэтому было введено понятие пространственно-временного континуума. &lt;...&gt; Поскольку континуум образует ед</w:t>
      </w:r>
      <w:r w:rsidRPr="00EF4C7E">
        <w:rPr>
          <w:rFonts w:ascii="Academy" w:hAnsi="Academy"/>
        </w:rPr>
        <w:t>и</w:t>
      </w:r>
      <w:r w:rsidRPr="00EF4C7E">
        <w:rPr>
          <w:rFonts w:ascii="Academy" w:hAnsi="Academy"/>
        </w:rPr>
        <w:t>ное целое, то нельзя говорить о времени и пространстве, а следует говорить о пространстве-времени. &lt;...&gt; Хотя пространство и время едины, но в макромире они относительно обособлены, и поэтому время и пр</w:t>
      </w:r>
      <w:r w:rsidRPr="00EF4C7E">
        <w:rPr>
          <w:rFonts w:ascii="Academy" w:hAnsi="Academy"/>
        </w:rPr>
        <w:t>о</w:t>
      </w:r>
      <w:r w:rsidRPr="00EF4C7E">
        <w:rPr>
          <w:rFonts w:ascii="Academy" w:hAnsi="Academy"/>
        </w:rPr>
        <w:t>странство в данном случае можно и даже нужно рассматривать раздельно. При этом оказывается, что время также имеет несколько измерений. Во-первых, есть внешнее время, когда данный процесс сравнивается с каким-то другим процессом, внутри которого он находится и от которого он зависит. Так продолжител</w:t>
      </w:r>
      <w:r w:rsidRPr="00EF4C7E">
        <w:rPr>
          <w:rFonts w:ascii="Academy" w:hAnsi="Academy"/>
        </w:rPr>
        <w:t>ь</w:t>
      </w:r>
      <w:r w:rsidRPr="00EF4C7E">
        <w:rPr>
          <w:rFonts w:ascii="Academy" w:hAnsi="Academy"/>
        </w:rPr>
        <w:t>ность жизни измеряется в годах, — это внешнее время, поскольку процесс жизни сравнивается с вращением Земли вокруг Солнца. Во-вторых, есть собственное время, которое определяется соотношением внутре</w:t>
      </w:r>
      <w:r w:rsidRPr="00EF4C7E">
        <w:rPr>
          <w:rFonts w:ascii="Academy" w:hAnsi="Academy"/>
        </w:rPr>
        <w:t>н</w:t>
      </w:r>
      <w:r w:rsidRPr="00EF4C7E">
        <w:rPr>
          <w:rFonts w:ascii="Academy" w:hAnsi="Academy"/>
        </w:rPr>
        <w:t>них процессов в данной системе. И, наконец, существует время, выражающее отношение закономерного бытия данного объекта к его реальному бытию. Так, продолжительность жизни закономерно определена для каждого вида живых организмов.”</w:t>
      </w:r>
    </w:p>
    <w:p w14:paraId="3287F1C8" w14:textId="77777777" w:rsidR="004827FE" w:rsidRPr="00EF4C7E" w:rsidRDefault="004827FE" w:rsidP="006432A1">
      <w:pPr>
        <w:ind w:firstLine="340"/>
      </w:pPr>
      <w:r w:rsidRPr="00EF4C7E">
        <w:t>Рассуждения о пространственно-временном континууме выглядят не очень убедительно и, по-видимому, сами авторы не особенно верят в эту гипотезу, так как перех</w:t>
      </w:r>
      <w:r w:rsidRPr="00EF4C7E">
        <w:t>о</w:t>
      </w:r>
      <w:r w:rsidRPr="00EF4C7E">
        <w:t>дя к макромиру, о котором трудно бездоказательно пустословить, они сразу же разделяют пространство и время, хотя сами же на стр. 110 говорят о единстве мира с точки зрения действующих в нём законов. И мы видим, что о каком бы времени они не ра</w:t>
      </w:r>
      <w:r w:rsidRPr="00EF4C7E">
        <w:t>с</w:t>
      </w:r>
      <w:r w:rsidRPr="00EF4C7E">
        <w:t>суждали, о внешнем, внутреннем, собственном, в любом случае оно определяется как отношение одного колебательного процесса к другому, который выбирается в к</w:t>
      </w:r>
      <w:r w:rsidRPr="00EF4C7E">
        <w:t>а</w:t>
      </w:r>
      <w:r w:rsidRPr="00EF4C7E">
        <w:t xml:space="preserve">честве эталонного. </w:t>
      </w:r>
    </w:p>
    <w:p w14:paraId="24535934" w14:textId="77777777" w:rsidR="004827FE" w:rsidRPr="00EF4C7E" w:rsidRDefault="004827FE" w:rsidP="006432A1">
      <w:pPr>
        <w:ind w:firstLine="340"/>
      </w:pPr>
      <w:r w:rsidRPr="00EF4C7E">
        <w:t xml:space="preserve">Автор статьи в журнале “Вестник СПбО РАЕН, </w:t>
      </w:r>
      <w:smartTag w:uri="urn:schemas-microsoft-com:office:smarttags" w:element="metricconverter">
        <w:smartTagPr>
          <w:attr w:name="ProductID" w:val="1997 г"/>
        </w:smartTagPr>
        <w:r w:rsidRPr="00EF4C7E">
          <w:t>1997 г</w:t>
        </w:r>
      </w:smartTag>
      <w:r w:rsidRPr="00EF4C7E">
        <w:t>.”, “Время: субстанция или р</w:t>
      </w:r>
      <w:r w:rsidRPr="00EF4C7E">
        <w:t>е</w:t>
      </w:r>
      <w:r w:rsidRPr="00EF4C7E">
        <w:t>ляция? — нет ответа” [11], хотя и не принимает философского толкования времени, но и сам, судя по содержанию и даже по названию статьи, не может дать ответа на поставленный вопрос.</w:t>
      </w:r>
    </w:p>
    <w:p w14:paraId="2C91E7AC" w14:textId="77777777" w:rsidR="004827FE" w:rsidRPr="00EF4C7E" w:rsidRDefault="004827FE" w:rsidP="006432A1">
      <w:pPr>
        <w:ind w:firstLine="340"/>
        <w:rPr>
          <w:rFonts w:ascii="Academy" w:hAnsi="Academy"/>
        </w:rPr>
      </w:pPr>
      <w:r w:rsidRPr="00EF4C7E">
        <w:t xml:space="preserve">Чтобы выяснить историю неопределенности воззрений на пространство и время, рассмотрим, как понимали пространство и время известные философы. Кант считал, что </w:t>
      </w:r>
      <w:r w:rsidRPr="00EF4C7E">
        <w:rPr>
          <w:rFonts w:ascii="Academy" w:hAnsi="Academy"/>
        </w:rPr>
        <w:lastRenderedPageBreak/>
        <w:t>“Пространство вовсе не представляет собой свойство каких-либо вещей в себе. &lt;...&gt; Посредством внешнего чувства (свойства души) мы представляем себе предметы, как находящиеся вне нас и притом всегда в простра</w:t>
      </w:r>
      <w:r w:rsidRPr="00EF4C7E">
        <w:rPr>
          <w:rFonts w:ascii="Academy" w:hAnsi="Academy"/>
        </w:rPr>
        <w:t>н</w:t>
      </w:r>
      <w:r w:rsidRPr="00EF4C7E">
        <w:rPr>
          <w:rFonts w:ascii="Academy" w:hAnsi="Academy"/>
        </w:rPr>
        <w:t>стве. В нём определены или определимы их форма, величина и отношение друг к другу. &lt;...&gt; Пространство не есть общее понятие об отношениях всех вещей вообще, а чисто наглядное представление. &lt;...&gt; Пр</w:t>
      </w:r>
      <w:r w:rsidRPr="00EF4C7E">
        <w:rPr>
          <w:rFonts w:ascii="Academy" w:hAnsi="Academy"/>
        </w:rPr>
        <w:t>о</w:t>
      </w:r>
      <w:r w:rsidRPr="00EF4C7E">
        <w:rPr>
          <w:rFonts w:ascii="Academy" w:hAnsi="Academy"/>
        </w:rPr>
        <w:t>странство есть не что иное, как только форма всех явлений внешних чувств, т.е. субъективное условие чувственности. Время не есть что-либо такое, что существовало бы само по себе или пр</w:t>
      </w:r>
      <w:r w:rsidRPr="00EF4C7E">
        <w:rPr>
          <w:rFonts w:ascii="Academy" w:hAnsi="Academy"/>
        </w:rPr>
        <w:t>и</w:t>
      </w:r>
      <w:r w:rsidRPr="00EF4C7E">
        <w:rPr>
          <w:rFonts w:ascii="Academy" w:hAnsi="Academy"/>
        </w:rPr>
        <w:t>надлежало бы вещам, как объективное определение. &lt;...&gt; Время есть не что иное, как форма внутреннего чувства, т.е. процесса, н</w:t>
      </w:r>
      <w:r w:rsidRPr="00EF4C7E">
        <w:rPr>
          <w:rFonts w:ascii="Academy" w:hAnsi="Academy"/>
        </w:rPr>
        <w:t>а</w:t>
      </w:r>
      <w:r w:rsidRPr="00EF4C7E">
        <w:rPr>
          <w:rFonts w:ascii="Academy" w:hAnsi="Academy"/>
        </w:rPr>
        <w:t>глядного представления нас самих и нашего внутреннего состояния. &lt;...&gt; Время есть субъективное условие нашего наглядного представления. &lt;...&gt; Изменяется не само время, а нечто находящееся вне времени. Следовательно, для этого понятия требуется восприятие какого-нибудь бытия и последовательность его опред</w:t>
      </w:r>
      <w:r w:rsidRPr="00EF4C7E">
        <w:rPr>
          <w:rFonts w:ascii="Academy" w:hAnsi="Academy"/>
        </w:rPr>
        <w:t>е</w:t>
      </w:r>
      <w:r w:rsidRPr="00EF4C7E">
        <w:rPr>
          <w:rFonts w:ascii="Academy" w:hAnsi="Academy"/>
        </w:rPr>
        <w:t xml:space="preserve">лений, т.е. опыт.” </w:t>
      </w:r>
      <w:r w:rsidRPr="00EF4C7E">
        <w:t>[4].</w:t>
      </w:r>
    </w:p>
    <w:p w14:paraId="74718BC5" w14:textId="77777777" w:rsidR="004827FE" w:rsidRPr="00EF4C7E" w:rsidRDefault="004827FE" w:rsidP="006432A1">
      <w:pPr>
        <w:ind w:firstLine="340"/>
        <w:rPr>
          <w:rFonts w:ascii="Academy" w:hAnsi="Academy"/>
        </w:rPr>
      </w:pPr>
      <w:r w:rsidRPr="00EF4C7E">
        <w:t xml:space="preserve">Гегель, рассматривая пространство и время, писал: </w:t>
      </w:r>
      <w:r w:rsidRPr="00EF4C7E">
        <w:rPr>
          <w:rFonts w:ascii="Academy" w:hAnsi="Academy"/>
        </w:rPr>
        <w:t>“Одним из основных вопросов метаф</w:t>
      </w:r>
      <w:r w:rsidRPr="00EF4C7E">
        <w:rPr>
          <w:rFonts w:ascii="Academy" w:hAnsi="Academy"/>
        </w:rPr>
        <w:t>и</w:t>
      </w:r>
      <w:r w:rsidRPr="00EF4C7E">
        <w:rPr>
          <w:rFonts w:ascii="Academy" w:hAnsi="Academy"/>
        </w:rPr>
        <w:t>зики является вопрос, реально ли пространство само по себе, или оно представляет собой лишь некое свойс</w:t>
      </w:r>
      <w:r w:rsidRPr="00EF4C7E">
        <w:rPr>
          <w:rFonts w:ascii="Academy" w:hAnsi="Academy"/>
        </w:rPr>
        <w:t>т</w:t>
      </w:r>
      <w:r w:rsidRPr="00EF4C7E">
        <w:rPr>
          <w:rFonts w:ascii="Academy" w:hAnsi="Academy"/>
        </w:rPr>
        <w:t>во вещей. Если, скажем, что оно есть нечто субстанциональное, существующее для себя, то оно должно быть похоже на ящик, который, даже когда в нём ничего нет, все же остается чем-то самостоятельным. &lt;...&gt; Мы не можем обнаружить ни какого пространства, которое было бы самостоятельным пространством, оно есть всегда наполненное пространство и нигде оно не отлично от своего наполнения. &lt;...&gt;...пространство есть некий порядок. Время подобно пространству есть чистая форма чувственности или созерцания... Время не есть как-бы ящик, в котором все помещено, как в потоке, увлекающим с собой в своем течении и погл</w:t>
      </w:r>
      <w:r w:rsidRPr="00EF4C7E">
        <w:rPr>
          <w:rFonts w:ascii="Academy" w:hAnsi="Academy"/>
        </w:rPr>
        <w:t>о</w:t>
      </w:r>
      <w:r w:rsidRPr="00EF4C7E">
        <w:rPr>
          <w:rFonts w:ascii="Academy" w:hAnsi="Academy"/>
        </w:rPr>
        <w:t>щающим все попадающее в него. Время есть лишь абстракция поглощения. &lt;...&gt; Все конечные вещи вр</w:t>
      </w:r>
      <w:r w:rsidRPr="00EF4C7E">
        <w:rPr>
          <w:rFonts w:ascii="Academy" w:hAnsi="Academy"/>
        </w:rPr>
        <w:t>е</w:t>
      </w:r>
      <w:r w:rsidRPr="00EF4C7E">
        <w:rPr>
          <w:rFonts w:ascii="Academy" w:hAnsi="Academy"/>
        </w:rPr>
        <w:t xml:space="preserve">менны, потому что они раньше или позже подвергаются изменению, их длительность, следовательно, относительна.” </w:t>
      </w:r>
      <w:r w:rsidRPr="00EF4C7E">
        <w:t xml:space="preserve">[3]. Лев Толстой: </w:t>
      </w:r>
      <w:r w:rsidRPr="00EF4C7E">
        <w:rPr>
          <w:rFonts w:ascii="Academy" w:hAnsi="Academy"/>
        </w:rPr>
        <w:t>“Время есть отношение движения своей жизни к дв</w:t>
      </w:r>
      <w:r w:rsidRPr="00EF4C7E">
        <w:rPr>
          <w:rFonts w:ascii="Academy" w:hAnsi="Academy"/>
        </w:rPr>
        <w:t>и</w:t>
      </w:r>
      <w:r w:rsidRPr="00EF4C7E">
        <w:rPr>
          <w:rFonts w:ascii="Academy" w:hAnsi="Academy"/>
        </w:rPr>
        <w:t xml:space="preserve">жению других существ. </w:t>
      </w:r>
      <w:r w:rsidR="00BA66CD" w:rsidRPr="00EF4C7E">
        <w:rPr>
          <w:rFonts w:ascii="Academy" w:hAnsi="Academy"/>
        </w:rPr>
        <w:t>&lt;...&gt; мера (времени) — во мне. (</w:t>
      </w:r>
      <w:r w:rsidRPr="00EF4C7E">
        <w:rPr>
          <w:rFonts w:ascii="Academy" w:hAnsi="Academy"/>
        </w:rPr>
        <w:t>Дневники, 1895г).</w:t>
      </w:r>
    </w:p>
    <w:p w14:paraId="430C000C" w14:textId="77777777" w:rsidR="004827FE" w:rsidRPr="00EF4C7E" w:rsidRDefault="004827FE" w:rsidP="006432A1">
      <w:pPr>
        <w:ind w:firstLine="340"/>
      </w:pPr>
      <w:r w:rsidRPr="00EF4C7E">
        <w:t>Таким образом, история познания пространства и времени показывает, что есть одно множество философов, считающих эти категории объективными, но так или иначе постоя</w:t>
      </w:r>
      <w:r w:rsidRPr="00EF4C7E">
        <w:t>н</w:t>
      </w:r>
      <w:r w:rsidRPr="00EF4C7E">
        <w:t>но стремившихся дать им определение, что является их подсознательным неприятием объе</w:t>
      </w:r>
      <w:r w:rsidRPr="00EF4C7E">
        <w:t>к</w:t>
      </w:r>
      <w:r w:rsidRPr="00EF4C7E">
        <w:t>тивности категорий пространства и времени; и есть другое множество философов, отстаивающих субъективность</w:t>
      </w:r>
      <w:r w:rsidRPr="00EF4C7E">
        <w:rPr>
          <w:rStyle w:val="FootnoteReference"/>
          <w:b/>
          <w:bCs/>
          <w:sz w:val="24"/>
          <w:szCs w:val="24"/>
        </w:rPr>
        <w:footnoteReference w:id="3"/>
      </w:r>
      <w:r w:rsidRPr="00EF4C7E">
        <w:t xml:space="preserve"> пространства и времени, но несп</w:t>
      </w:r>
      <w:r w:rsidRPr="00EF4C7E">
        <w:t>о</w:t>
      </w:r>
      <w:r w:rsidRPr="00EF4C7E">
        <w:t>собных дать им определение на основе неосознанных ими первичных категорий вселенной. И тех и других можно объед</w:t>
      </w:r>
      <w:r w:rsidRPr="00EF4C7E">
        <w:t>и</w:t>
      </w:r>
      <w:r w:rsidRPr="00EF4C7E">
        <w:t>нить по одному признаку: объективно они не могут выбраться из-под стереотипов древнего “Амуновского” мировоззрения, описанного В.Водовозовым в “Книге для начального чт</w:t>
      </w:r>
      <w:r w:rsidRPr="00EF4C7E">
        <w:t>е</w:t>
      </w:r>
      <w:r w:rsidRPr="00EF4C7E">
        <w:t>ния”.</w:t>
      </w:r>
    </w:p>
    <w:p w14:paraId="3E6AB363" w14:textId="77777777" w:rsidR="004827FE" w:rsidRPr="00EF4C7E" w:rsidRDefault="004827FE" w:rsidP="006432A1">
      <w:pPr>
        <w:ind w:firstLine="340"/>
        <w:rPr>
          <w:rFonts w:ascii="Academy" w:hAnsi="Academy"/>
        </w:rPr>
      </w:pPr>
      <w:r w:rsidRPr="00EF4C7E">
        <w:t>Материалистическая диалектика, критикуя сторонников субъективного понимания пространства и времени, считает, что их взгляд в разительном противоречии с наукой, оп</w:t>
      </w:r>
      <w:r w:rsidRPr="00EF4C7E">
        <w:t>ы</w:t>
      </w:r>
      <w:r w:rsidRPr="00EF4C7E">
        <w:t xml:space="preserve">том, практикой и опровергается ими. </w:t>
      </w:r>
      <w:r w:rsidRPr="00EF4C7E">
        <w:rPr>
          <w:rFonts w:ascii="Academy" w:hAnsi="Academy"/>
        </w:rPr>
        <w:t>“Например, человек, которому надо ехать от Парижа до Мос</w:t>
      </w:r>
      <w:r w:rsidRPr="00EF4C7E">
        <w:rPr>
          <w:rFonts w:ascii="Academy" w:hAnsi="Academy"/>
        </w:rPr>
        <w:t>к</w:t>
      </w:r>
      <w:r w:rsidRPr="00EF4C7E">
        <w:rPr>
          <w:rFonts w:ascii="Academy" w:hAnsi="Academy"/>
        </w:rPr>
        <w:t xml:space="preserve">вы, знает, что ему предстоит преодолеть </w:t>
      </w:r>
      <w:smartTag w:uri="urn:schemas-microsoft-com:office:smarttags" w:element="metricconverter">
        <w:smartTagPr>
          <w:attr w:name="ProductID" w:val="2500 км"/>
        </w:smartTagPr>
        <w:r w:rsidRPr="00EF4C7E">
          <w:rPr>
            <w:rFonts w:ascii="Academy" w:hAnsi="Academy"/>
          </w:rPr>
          <w:t>2500 км</w:t>
        </w:r>
      </w:smartTag>
      <w:r w:rsidRPr="00EF4C7E">
        <w:rPr>
          <w:rFonts w:ascii="Academy" w:hAnsi="Academy"/>
        </w:rPr>
        <w:t>. не воображаемого, а реального пространства. Для этого нужно время, продолжительность которого зависит не от воображаемого, а от объективно существу</w:t>
      </w:r>
      <w:r w:rsidRPr="00EF4C7E">
        <w:rPr>
          <w:rFonts w:ascii="Academy" w:hAnsi="Academy"/>
        </w:rPr>
        <w:t>ю</w:t>
      </w:r>
      <w:r w:rsidRPr="00EF4C7E">
        <w:rPr>
          <w:rFonts w:ascii="Academy" w:hAnsi="Academy"/>
        </w:rPr>
        <w:t>щего расстояния между этими городами, а также от техники передвижения. &lt;...&gt; Наука установила, что мир существовал и тогда, когда человек еще не существовал. Но если мир был и тогда, когда не было чел</w:t>
      </w:r>
      <w:r w:rsidRPr="00EF4C7E">
        <w:rPr>
          <w:rFonts w:ascii="Academy" w:hAnsi="Academy"/>
        </w:rPr>
        <w:t>о</w:t>
      </w:r>
      <w:r w:rsidRPr="00EF4C7E">
        <w:rPr>
          <w:rFonts w:ascii="Academy" w:hAnsi="Academy"/>
        </w:rPr>
        <w:t>века с его сознанием, то значит были пространство и время, независимые от сознания человека, потому, что материальный мир не может существовать иначе, как в пр</w:t>
      </w:r>
      <w:r w:rsidRPr="00EF4C7E">
        <w:rPr>
          <w:rFonts w:ascii="Academy" w:hAnsi="Academy"/>
        </w:rPr>
        <w:t>о</w:t>
      </w:r>
      <w:r w:rsidRPr="00EF4C7E">
        <w:rPr>
          <w:rFonts w:ascii="Academy" w:hAnsi="Academy"/>
        </w:rPr>
        <w:t xml:space="preserve">странстве и времени” </w:t>
      </w:r>
      <w:r w:rsidRPr="00EF4C7E">
        <w:t>[10].</w:t>
      </w:r>
    </w:p>
    <w:p w14:paraId="1E70AD71" w14:textId="77777777" w:rsidR="004827FE" w:rsidRPr="00EF4C7E" w:rsidRDefault="004827FE" w:rsidP="006432A1">
      <w:pPr>
        <w:ind w:firstLine="340"/>
      </w:pPr>
      <w:r w:rsidRPr="00EF4C7E">
        <w:t>Но даже этот пример показывает, что прежде чем определить пространство и время, нам необходимо произвести измерения, используя для этого соответствующие эталоны, выбранные субъективно. В качестве эталона пространства (длины) сейчас выбран метр, соде</w:t>
      </w:r>
      <w:r w:rsidRPr="00EF4C7E">
        <w:t>р</w:t>
      </w:r>
      <w:r w:rsidRPr="00EF4C7E">
        <w:t>жащий 1650763.73 длин волн в вакууме оранжевой линии атома криптона-86 ( </w:t>
      </w:r>
      <w:r w:rsidRPr="00EF4C7E">
        <w:rPr>
          <w:vertAlign w:val="superscript"/>
        </w:rPr>
        <w:t>86</w:t>
      </w:r>
      <w:r w:rsidRPr="00EF4C7E">
        <w:t xml:space="preserve">Kr ), а секунды — это </w:t>
      </w:r>
      <w:r w:rsidRPr="00EF4C7E">
        <w:lastRenderedPageBreak/>
        <w:t>промежуток времени, в течении которого совершае</w:t>
      </w:r>
      <w:r w:rsidRPr="00EF4C7E">
        <w:t>т</w:t>
      </w:r>
      <w:r w:rsidRPr="00EF4C7E">
        <w:t>ся 9192631770 колебаний электромагнитного излучения цезиевого эталона частоты. В принципе ничто не мешает использовать какой-либо один природный периодический процесс в качестве общего естес</w:t>
      </w:r>
      <w:r w:rsidRPr="00EF4C7E">
        <w:t>т</w:t>
      </w:r>
      <w:r w:rsidRPr="00EF4C7E">
        <w:t>венного основания для задания единиц измерения как длины, так и времени. Тогда эталоном длины можно взять длину волны излучения, а эталоном времени — период колебаний этого периодического процесса. Сам эталон, несущий объективный периодический процесс, представляет собой триединство материи, информации и меры и с его исчезновением исчезнут пространство и время, как объективные проце</w:t>
      </w:r>
      <w:r w:rsidRPr="00EF4C7E">
        <w:t>с</w:t>
      </w:r>
      <w:r w:rsidRPr="00EF4C7E">
        <w:t>сы.</w:t>
      </w:r>
    </w:p>
    <w:p w14:paraId="63BA7EAC" w14:textId="77777777" w:rsidR="004827FE" w:rsidRPr="00EF4C7E" w:rsidRDefault="004827FE" w:rsidP="006432A1">
      <w:pPr>
        <w:ind w:firstLine="340"/>
      </w:pPr>
      <w:r w:rsidRPr="00EF4C7E">
        <w:t>Утверждение Гегеля о том, что пространство не есть ящик, существующий сам по с</w:t>
      </w:r>
      <w:r w:rsidRPr="00EF4C7E">
        <w:t>е</w:t>
      </w:r>
      <w:r w:rsidRPr="00EF4C7E">
        <w:t>бе, совершенно правильно, потому что в Мире не существует пустоты, а вакуум, только одно из агрегатных состояний материи, качественно отличное от других её агрегатных состояний. Поэтому пространство по Гегелю есть некий порядок вещей.</w:t>
      </w:r>
    </w:p>
    <w:p w14:paraId="049A7649" w14:textId="77777777" w:rsidR="004827FE" w:rsidRPr="00EF4C7E" w:rsidRDefault="004827FE" w:rsidP="006432A1">
      <w:pPr>
        <w:ind w:firstLine="340"/>
      </w:pPr>
      <w:r w:rsidRPr="00EF4C7E">
        <w:t>Понятия “пространства” и “время” возникли в процессе прямого или опосредова</w:t>
      </w:r>
      <w:r w:rsidRPr="00EF4C7E">
        <w:t>н</w:t>
      </w:r>
      <w:r w:rsidRPr="00EF4C7E">
        <w:t>ного соотнесения наблюдаемого объекта с неким подобным ему в некотором смысле объектом-эталоном, хотя это соотнесение не всегда определенно осознается субъе</w:t>
      </w:r>
      <w:r w:rsidRPr="00EF4C7E">
        <w:t>к</w:t>
      </w:r>
      <w:r w:rsidRPr="00EF4C7E">
        <w:t>том.</w:t>
      </w:r>
    </w:p>
    <w:p w14:paraId="34B89447" w14:textId="77777777" w:rsidR="004827FE" w:rsidRPr="00EF4C7E" w:rsidRDefault="004827FE" w:rsidP="006432A1">
      <w:pPr>
        <w:ind w:firstLine="340"/>
      </w:pPr>
      <w:r w:rsidRPr="00EF4C7E">
        <w:t>Пространство и время не свойство объективного “пустого вместилища”, в которое помещено материальное Мироздание, а свойство самого триединого мироздания, восприн</w:t>
      </w:r>
      <w:r w:rsidRPr="00EF4C7E">
        <w:t>и</w:t>
      </w:r>
      <w:r w:rsidRPr="00EF4C7E">
        <w:t>маемые человеком в качестве соразмерности (соизмеримости) фрагментов Мироздания, с</w:t>
      </w:r>
      <w:r w:rsidRPr="00EF4C7E">
        <w:t>у</w:t>
      </w:r>
      <w:r w:rsidRPr="00EF4C7E">
        <w:t>ществующего как процесс вероятностно предопределенных Мерой преобразований Материи при отображении информации, переносимой вместе с энергией (материей) из одного фра</w:t>
      </w:r>
      <w:r w:rsidRPr="00EF4C7E">
        <w:t>г</w:t>
      </w:r>
      <w:r w:rsidRPr="00EF4C7E">
        <w:t>мента Мироздания в другой.</w:t>
      </w:r>
    </w:p>
    <w:p w14:paraId="281D45C1" w14:textId="77777777" w:rsidR="004827FE" w:rsidRPr="00EF4C7E" w:rsidRDefault="004827FE" w:rsidP="006432A1">
      <w:pPr>
        <w:ind w:firstLine="340"/>
      </w:pPr>
      <w:r w:rsidRPr="00EF4C7E">
        <w:t>Но соотнесение невозможно, если отсутствуют объекты, несущие в себе триеди</w:t>
      </w:r>
      <w:r w:rsidRPr="00EF4C7E">
        <w:t>н</w:t>
      </w:r>
      <w:r w:rsidRPr="00EF4C7E">
        <w:t>ство, способные ко взаимодействию, один из которых выбирается в качестве эталона, и с которым сравнивается (соизмеряется) другой.</w:t>
      </w:r>
    </w:p>
    <w:p w14:paraId="0609CE6A" w14:textId="77777777" w:rsidR="004827FE" w:rsidRPr="00EF4C7E" w:rsidRDefault="004827FE" w:rsidP="006432A1">
      <w:pPr>
        <w:ind w:firstLine="340"/>
        <w:rPr>
          <w:rFonts w:ascii="Academy" w:hAnsi="Academy"/>
        </w:rPr>
      </w:pPr>
      <w:r w:rsidRPr="00EF4C7E">
        <w:t>Понимание пространства и времени, как объективных категорий связано, по-видимому, с развитием механики, в которой изучалось движение тел в пространстве и вр</w:t>
      </w:r>
      <w:r w:rsidRPr="00EF4C7E">
        <w:t>е</w:t>
      </w:r>
      <w:r w:rsidRPr="00EF4C7E">
        <w:t>мени. Законы механики явно или неявно содержат пространственно-временные соотношения — расстояния и промежутки времени. Пространство и время в механике рассматриваются как физические объекты [12], обладающие определенными свойствами. В ньютоновской концепции пространство и время — абсолютны, т.е. их свойства не зависят от системы о</w:t>
      </w:r>
      <w:r w:rsidRPr="00EF4C7E">
        <w:t>т</w:t>
      </w:r>
      <w:r w:rsidRPr="00EF4C7E">
        <w:t xml:space="preserve">счета. В теории относительности Эйнштейна, наоборот, они зависят от системы отсчета и являются относительными. Утверждается следующее: </w:t>
      </w:r>
      <w:r w:rsidRPr="00EF4C7E">
        <w:rPr>
          <w:rFonts w:ascii="Academy" w:hAnsi="Academy"/>
        </w:rPr>
        <w:t>“Положение тела в пространстве может быть определено только по отношению к каким-либо другим телам. &lt;...&gt; Определить время безотносительно к какому-либо периодическому процессу, т.е. вне связи с движением, невозмо</w:t>
      </w:r>
      <w:r w:rsidRPr="00EF4C7E">
        <w:rPr>
          <w:rFonts w:ascii="Academy" w:hAnsi="Academy"/>
        </w:rPr>
        <w:t>ж</w:t>
      </w:r>
      <w:r w:rsidRPr="00EF4C7E">
        <w:rPr>
          <w:rFonts w:ascii="Academy" w:hAnsi="Academy"/>
        </w:rPr>
        <w:t>но.”</w:t>
      </w:r>
    </w:p>
    <w:p w14:paraId="41406F0E" w14:textId="77777777" w:rsidR="004827FE" w:rsidRPr="00EF4C7E" w:rsidRDefault="004827FE" w:rsidP="006432A1">
      <w:pPr>
        <w:ind w:firstLine="340"/>
      </w:pPr>
      <w:r w:rsidRPr="00EF4C7E">
        <w:t>Понятие времени возникает у субъекта в процессе отображения одного колебательн</w:t>
      </w:r>
      <w:r w:rsidRPr="00EF4C7E">
        <w:t>о</w:t>
      </w:r>
      <w:r w:rsidRPr="00EF4C7E">
        <w:t>го процесса на другой колебательный процесс, частота которого выбрана в качестве этало</w:t>
      </w:r>
      <w:r w:rsidRPr="00EF4C7E">
        <w:t>н</w:t>
      </w:r>
      <w:r w:rsidRPr="00EF4C7E">
        <w:t>ной. Время воспринимается тем в большей степени в качестве объективного, чем более ра</w:t>
      </w:r>
      <w:r w:rsidRPr="00EF4C7E">
        <w:t>с</w:t>
      </w:r>
      <w:r w:rsidRPr="00EF4C7E">
        <w:t>пространен в природе класс процессов, из которых выбирается эталонный процесс времени. В принципе любой процесс, в котором может быть выявлена периодичность изменения н</w:t>
      </w:r>
      <w:r w:rsidRPr="00EF4C7E">
        <w:t>е</w:t>
      </w:r>
      <w:r w:rsidRPr="00EF4C7E">
        <w:t>кого присущего ему качества, может быть избран в качестве эталонного процесса врем</w:t>
      </w:r>
      <w:r w:rsidRPr="00EF4C7E">
        <w:t>е</w:t>
      </w:r>
      <w:r w:rsidRPr="00EF4C7E">
        <w:t>ни.</w:t>
      </w:r>
    </w:p>
    <w:p w14:paraId="5FF14EEA" w14:textId="77777777" w:rsidR="004827FE" w:rsidRPr="00EF4C7E" w:rsidRDefault="004827FE" w:rsidP="006432A1">
      <w:pPr>
        <w:ind w:firstLine="340"/>
      </w:pPr>
      <w:r w:rsidRPr="00EF4C7E">
        <w:t>Соответственно из множества процессов во Вселенной можно избрать не один, а несколько эталонов — свой для ка</w:t>
      </w:r>
      <w:r w:rsidRPr="00EF4C7E">
        <w:t>ж</w:t>
      </w:r>
      <w:r w:rsidRPr="00EF4C7E">
        <w:t>дой системы.</w:t>
      </w:r>
    </w:p>
    <w:p w14:paraId="476D5740" w14:textId="77777777" w:rsidR="004827FE" w:rsidRPr="00EF4C7E" w:rsidRDefault="004827FE" w:rsidP="006432A1">
      <w:pPr>
        <w:ind w:firstLine="340"/>
      </w:pPr>
      <w:r w:rsidRPr="00EF4C7E">
        <w:t>Именно по этой причине, будучи вторичной по отношению к мере категорией, вр</w:t>
      </w:r>
      <w:r w:rsidRPr="00EF4C7E">
        <w:t>е</w:t>
      </w:r>
      <w:r w:rsidRPr="00EF4C7E">
        <w:t>мя не объективно и не абсолютно. Измерение времени основано на выборе эталона и подсчете числа полных колебаний. Выбор же эталона всегда субъективен, хотя может и не осознаваться как выбор. Субъективизм восприятия времени проявляется в выб</w:t>
      </w:r>
      <w:r w:rsidRPr="00EF4C7E">
        <w:t>о</w:t>
      </w:r>
      <w:r w:rsidRPr="00EF4C7E">
        <w:t>ре эталонного процесса по уровню в иерархии Вселенной, поэтому время может быть астрономическим, биологич</w:t>
      </w:r>
      <w:r w:rsidRPr="00EF4C7E">
        <w:t>е</w:t>
      </w:r>
      <w:r w:rsidRPr="00EF4C7E">
        <w:t>ским, социальным и т.д.</w:t>
      </w:r>
    </w:p>
    <w:p w14:paraId="48B90FD6" w14:textId="77777777" w:rsidR="004827FE" w:rsidRPr="00EF4C7E" w:rsidRDefault="004827FE" w:rsidP="006432A1">
      <w:pPr>
        <w:ind w:firstLine="340"/>
      </w:pPr>
      <w:r w:rsidRPr="00EF4C7E">
        <w:t>Смещение понятийных границ в основных предельно обобщающих категориях: игнорирование триединства, — привело к кр</w:t>
      </w:r>
      <w:r w:rsidRPr="00EF4C7E">
        <w:t>и</w:t>
      </w:r>
      <w:r w:rsidRPr="00EF4C7E">
        <w:t>зису науки.</w:t>
      </w:r>
    </w:p>
    <w:p w14:paraId="7EA1598F" w14:textId="77777777" w:rsidR="004827FE" w:rsidRPr="00EF4C7E" w:rsidRDefault="004827FE" w:rsidP="006432A1">
      <w:pPr>
        <w:ind w:firstLine="340"/>
      </w:pPr>
      <w:r w:rsidRPr="00EF4C7E">
        <w:t xml:space="preserve">Знание факторов, </w:t>
      </w:r>
      <w:r w:rsidR="00EF4C7E">
        <w:t xml:space="preserve">обуславливающих частный процесс </w:t>
      </w:r>
      <w:r w:rsidRPr="00EF4C7E">
        <w:t>в</w:t>
      </w:r>
      <w:r w:rsidR="00EF4C7E">
        <w:t xml:space="preserve"> </w:t>
      </w:r>
      <w:r w:rsidRPr="00EF4C7E">
        <w:t>триединстве Вселенной, позволяет во многих случаях привести процесс, протекающий объективно, к субъективно выбранному режиму течения из множества объективно возможных вариантов развития проце</w:t>
      </w:r>
      <w:r w:rsidRPr="00EF4C7E">
        <w:t>с</w:t>
      </w:r>
      <w:r w:rsidRPr="00EF4C7E">
        <w:t>са.</w:t>
      </w:r>
    </w:p>
    <w:p w14:paraId="0EF5B478" w14:textId="77777777" w:rsidR="004827FE" w:rsidRPr="00EF4C7E" w:rsidRDefault="004827FE" w:rsidP="006432A1">
      <w:pPr>
        <w:ind w:firstLine="340"/>
      </w:pPr>
      <w:r w:rsidRPr="00EF4C7E">
        <w:lastRenderedPageBreak/>
        <w:t>Триединство материя, информация и мера — это минимум начальных философских категорий, необходимых для описания мира и формирования упорядоченной системы осо</w:t>
      </w:r>
      <w:r w:rsidRPr="00EF4C7E">
        <w:t>з</w:t>
      </w:r>
      <w:r w:rsidRPr="00EF4C7E">
        <w:t>нанных и неосознанных стереотипов человека: различения явлений, отношения к ним, внутреннего и внешн</w:t>
      </w:r>
      <w:r w:rsidRPr="00EF4C7E">
        <w:t>е</w:t>
      </w:r>
      <w:r w:rsidRPr="00EF4C7E">
        <w:t>го поведения и других.</w:t>
      </w:r>
    </w:p>
    <w:p w14:paraId="03191A44" w14:textId="77777777" w:rsidR="004827FE" w:rsidRPr="00EF4C7E" w:rsidRDefault="004827FE" w:rsidP="006432A1">
      <w:pPr>
        <w:ind w:firstLine="340"/>
      </w:pPr>
      <w:r w:rsidRPr="00EF4C7E">
        <w:t>Мир познаваем человеком в силу общности для человека и природы материи, инфо</w:t>
      </w:r>
      <w:r w:rsidRPr="00EF4C7E">
        <w:t>р</w:t>
      </w:r>
      <w:r w:rsidRPr="00EF4C7E">
        <w:t>мации, меры и общности свойства отображения информации и общности для них Всевышн</w:t>
      </w:r>
      <w:r w:rsidRPr="00EF4C7E">
        <w:t>е</w:t>
      </w:r>
      <w:r w:rsidRPr="00EF4C7E">
        <w:t>го.</w:t>
      </w:r>
    </w:p>
    <w:p w14:paraId="75115ECB" w14:textId="77777777" w:rsidR="004827FE" w:rsidRPr="00EF4C7E" w:rsidRDefault="004827FE" w:rsidP="006432A1">
      <w:pPr>
        <w:ind w:firstLine="340"/>
      </w:pPr>
      <w:r w:rsidRPr="00EF4C7E">
        <w:t>Познание — это расширение своей личной ограниченной частной меры при осво</w:t>
      </w:r>
      <w:r w:rsidRPr="00EF4C7E">
        <w:t>е</w:t>
      </w:r>
      <w:r w:rsidRPr="00EF4C7E">
        <w:t>нии общевселенской меры в процессе получения из неё информации. Мера — матрица возмо</w:t>
      </w:r>
      <w:r w:rsidRPr="00EF4C7E">
        <w:t>ж</w:t>
      </w:r>
      <w:r w:rsidRPr="00EF4C7E">
        <w:t>ных состояний — объективна. Но ограниченному временем, ресурсами человеку, она до</w:t>
      </w:r>
      <w:r w:rsidRPr="00EF4C7E">
        <w:t>с</w:t>
      </w:r>
      <w:r w:rsidRPr="00EF4C7E">
        <w:t>тупна только в какой-то её части: отсюда субъективизм, т.е. неполнота, ограниченность (мозаичность и калейдоск</w:t>
      </w:r>
      <w:r w:rsidRPr="00EF4C7E">
        <w:t>о</w:t>
      </w:r>
      <w:r w:rsidRPr="00EF4C7E">
        <w:t>пичность восприятия мира).</w:t>
      </w:r>
    </w:p>
    <w:p w14:paraId="366E8583" w14:textId="77777777" w:rsidR="004827FE" w:rsidRPr="00EF4C7E" w:rsidRDefault="004827FE" w:rsidP="006432A1">
      <w:pPr>
        <w:ind w:firstLine="340"/>
      </w:pPr>
      <w:r w:rsidRPr="00EF4C7E">
        <w:t>Отсутствие в ленинском определении материи видения на уровне осознания пр</w:t>
      </w:r>
      <w:r w:rsidRPr="00EF4C7E">
        <w:t>о</w:t>
      </w:r>
      <w:r w:rsidRPr="00EF4C7E">
        <w:t xml:space="preserve">цесса триединства: </w:t>
      </w:r>
      <w:r w:rsidRPr="00EF4C7E">
        <w:rPr>
          <w:i/>
        </w:rPr>
        <w:t>материя-информация-мера</w:t>
      </w:r>
      <w:r w:rsidRPr="00EF4C7E">
        <w:t xml:space="preserve"> —</w:t>
      </w:r>
      <w:r w:rsidR="00EA0757" w:rsidRPr="00EF4C7E">
        <w:t xml:space="preserve"> </w:t>
      </w:r>
      <w:r w:rsidRPr="00EF4C7E">
        <w:t>мировоззренческий корень всех нес</w:t>
      </w:r>
      <w:r w:rsidRPr="00EF4C7E">
        <w:t>у</w:t>
      </w:r>
      <w:r w:rsidRPr="00EF4C7E">
        <w:t>разностей советского периода. Восприятие жизни в качестве безысходного кошмара, в котором нево</w:t>
      </w:r>
      <w:r w:rsidRPr="00EF4C7E">
        <w:t>з</w:t>
      </w:r>
      <w:r w:rsidRPr="00EF4C7E">
        <w:t>можно сделать выбор линии поведения, освобождающей от кошмара, — результат невладения различением общих законов бытия в их конкретных проявл</w:t>
      </w:r>
      <w:r w:rsidRPr="00EF4C7E">
        <w:t>е</w:t>
      </w:r>
      <w:r w:rsidRPr="00EF4C7E">
        <w:t>ниях.</w:t>
      </w:r>
    </w:p>
    <w:p w14:paraId="4904D56C" w14:textId="77777777" w:rsidR="004827FE" w:rsidRPr="00EF4C7E" w:rsidRDefault="004827FE" w:rsidP="006432A1">
      <w:pPr>
        <w:ind w:firstLine="340"/>
      </w:pPr>
      <w:r w:rsidRPr="00EF4C7E">
        <w:t>Рассматривая глобальный эволюционный процесс биосферы с точки зрения перви</w:t>
      </w:r>
      <w:r w:rsidRPr="00EF4C7E">
        <w:t>ч</w:t>
      </w:r>
      <w:r w:rsidRPr="00EF4C7E">
        <w:t>ности категорий триединства, мы приходим к другому пониманию смысла жизни. В этом процессе, протекающем по мере возможных состояний, развиваются материал</w:t>
      </w:r>
      <w:r w:rsidRPr="00EF4C7E">
        <w:t>ь</w:t>
      </w:r>
      <w:r w:rsidRPr="00EF4C7E">
        <w:t>ные формы и их души — информационное обеспечение. При этом эволюционный процесс материи не м</w:t>
      </w:r>
      <w:r w:rsidRPr="00EF4C7E">
        <w:t>о</w:t>
      </w:r>
      <w:r w:rsidRPr="00EF4C7E">
        <w:t>жет обогнать эволюционный процесс духа или отстать от него. В пределах одной материал</w:t>
      </w:r>
      <w:r w:rsidRPr="00EF4C7E">
        <w:t>ь</w:t>
      </w:r>
      <w:r w:rsidRPr="00EF4C7E">
        <w:t>ной формы человек должен реализовать свой генетически обусловленный потенциал разв</w:t>
      </w:r>
      <w:r w:rsidRPr="00EF4C7E">
        <w:t>и</w:t>
      </w:r>
      <w:r w:rsidRPr="00EF4C7E">
        <w:t>тия.</w:t>
      </w:r>
    </w:p>
    <w:p w14:paraId="597C5A1D" w14:textId="77777777" w:rsidR="004827FE" w:rsidRPr="00EF4C7E" w:rsidRDefault="004827FE" w:rsidP="006432A1">
      <w:pPr>
        <w:ind w:firstLine="340"/>
      </w:pPr>
      <w:r w:rsidRPr="00EF4C7E">
        <w:t>Есть биосфера планеты и матрица её возможных состояний, по которой идет развитие. Эта матрица — фрагмент общевселенской матрицы, общевселенской м</w:t>
      </w:r>
      <w:r w:rsidRPr="00EF4C7E">
        <w:t>е</w:t>
      </w:r>
      <w:r w:rsidRPr="00EF4C7E">
        <w:t>ры.</w:t>
      </w:r>
    </w:p>
    <w:p w14:paraId="1299E820" w14:textId="77777777" w:rsidR="004827FE" w:rsidRPr="00EF4C7E" w:rsidRDefault="004827FE" w:rsidP="006432A1">
      <w:pPr>
        <w:ind w:firstLine="340"/>
      </w:pPr>
      <w:r w:rsidRPr="00EF4C7E">
        <w:t>Существование человека и человечества в целом не бессмысленно, а имеет некое предназначение, обусловленное матрицей возможных состояний биосферы Земли и общ</w:t>
      </w:r>
      <w:r w:rsidRPr="00EF4C7E">
        <w:t>е</w:t>
      </w:r>
      <w:r w:rsidRPr="00EF4C7E">
        <w:t>вселенской мерой. Когда человек вошел в существовавший животный мир, то мировоззрение и практические навыки у него были животные, т.е. инстинкты, безусловные и условные рефлексы. Из всего животного мира он выделялся генетически о</w:t>
      </w:r>
      <w:r w:rsidRPr="00EF4C7E">
        <w:t>б</w:t>
      </w:r>
      <w:r w:rsidRPr="00EF4C7E">
        <w:t>условленным потенциалом развития культуры, который ему предстояло еще освоить. В течени</w:t>
      </w:r>
      <w:r w:rsidR="00EF4C7E" w:rsidRPr="00EF4C7E">
        <w:t>е</w:t>
      </w:r>
      <w:r w:rsidRPr="00EF4C7E">
        <w:t xml:space="preserve"> многих тысяч лет человек осваивал этот потенциал, поднимаясь в поним</w:t>
      </w:r>
      <w:r w:rsidRPr="00EF4C7E">
        <w:t>а</w:t>
      </w:r>
      <w:r w:rsidRPr="00EF4C7E">
        <w:t>нии общих законов бытия. В современном мире, когда идет процесс смены логики с</w:t>
      </w:r>
      <w:r w:rsidRPr="00EF4C7E">
        <w:t>о</w:t>
      </w:r>
      <w:r w:rsidRPr="00EF4C7E">
        <w:t>циального поведения, философия, как учение об общих принципах и закономерностях бытия, должна подняться на новую ступень поним</w:t>
      </w:r>
      <w:r w:rsidRPr="00EF4C7E">
        <w:t>а</w:t>
      </w:r>
      <w:r w:rsidRPr="00EF4C7E">
        <w:t>ния, иначе в новых условиях жизни она станет никчемной. А такой подъем возможен лишь при понимании вселенной как процесса-триединства: МАТЕРИЯ и ИНФОРМАЦИЯ изм</w:t>
      </w:r>
      <w:r w:rsidRPr="00EF4C7E">
        <w:t>е</w:t>
      </w:r>
      <w:r w:rsidRPr="00EF4C7E">
        <w:t>няются по МЕРЕ развития. Общество, овладевшее новой методологической философией, невозможно будет обмануть пустой болтовней об абстрактных правах человека, свободе сл</w:t>
      </w:r>
      <w:r w:rsidRPr="00EF4C7E">
        <w:t>о</w:t>
      </w:r>
      <w:r w:rsidRPr="00EF4C7E">
        <w:t>ва, возрождении народа и защите его культурных ценностей, как невозможно будет навязать чуждую ему культуру и вести раз</w:t>
      </w:r>
      <w:r w:rsidR="00EF4C7E" w:rsidRPr="00EF4C7E">
        <w:t>гр</w:t>
      </w:r>
      <w:r w:rsidRPr="00EF4C7E">
        <w:t>абление национальных б</w:t>
      </w:r>
      <w:r w:rsidRPr="00EF4C7E">
        <w:t>о</w:t>
      </w:r>
      <w:r w:rsidRPr="00EF4C7E">
        <w:t>гатств.</w:t>
      </w:r>
    </w:p>
    <w:p w14:paraId="356AC215" w14:textId="77777777" w:rsidR="004827FE" w:rsidRPr="00EF4C7E" w:rsidRDefault="004827FE" w:rsidP="00137FC2">
      <w:pPr>
        <w:spacing w:before="60"/>
        <w:ind w:firstLine="0"/>
        <w:jc w:val="right"/>
      </w:pPr>
      <w:r w:rsidRPr="00EF4C7E">
        <w:t xml:space="preserve">Завершено в июне </w:t>
      </w:r>
      <w:smartTag w:uri="urn:schemas-microsoft-com:office:smarttags" w:element="metricconverter">
        <w:smartTagPr>
          <w:attr w:name="ProductID" w:val="1998 г"/>
        </w:smartTagPr>
        <w:r w:rsidRPr="00EF4C7E">
          <w:t>1998 г</w:t>
        </w:r>
      </w:smartTag>
      <w:r w:rsidRPr="00EF4C7E">
        <w:t>.</w:t>
      </w:r>
    </w:p>
    <w:p w14:paraId="5BA46AC8" w14:textId="77777777" w:rsidR="004827FE" w:rsidRPr="00EF4C7E" w:rsidRDefault="004827FE" w:rsidP="006432A1">
      <w:pPr>
        <w:pStyle w:val="a7"/>
      </w:pPr>
      <w:r w:rsidRPr="00EF4C7E">
        <w:t>Л И Т Е Р А Т У Р А</w:t>
      </w:r>
    </w:p>
    <w:p w14:paraId="4DA15B9D" w14:textId="77777777" w:rsidR="004827FE" w:rsidRPr="00EF4C7E" w:rsidRDefault="004827FE" w:rsidP="003334B0">
      <w:pPr>
        <w:pStyle w:val="a6"/>
        <w:suppressAutoHyphens/>
        <w:spacing w:before="60"/>
        <w:ind w:left="340" w:hanging="340"/>
      </w:pPr>
      <w:r w:rsidRPr="00EF4C7E">
        <w:t xml:space="preserve">1. Философский энциклопедический словарь. М., изд. Советская энциклопедия, </w:t>
      </w:r>
      <w:smartTag w:uri="urn:schemas-microsoft-com:office:smarttags" w:element="metricconverter">
        <w:smartTagPr>
          <w:attr w:name="ProductID" w:val="1983 г"/>
        </w:smartTagPr>
        <w:r w:rsidRPr="00EF4C7E">
          <w:t>1983 г</w:t>
        </w:r>
      </w:smartTag>
      <w:r w:rsidRPr="00EF4C7E">
        <w:t>.</w:t>
      </w:r>
    </w:p>
    <w:p w14:paraId="42447186" w14:textId="77777777" w:rsidR="004827FE" w:rsidRPr="00EF4C7E" w:rsidRDefault="004827FE" w:rsidP="003334B0">
      <w:pPr>
        <w:pStyle w:val="a6"/>
        <w:suppressAutoHyphens/>
        <w:spacing w:before="60"/>
        <w:ind w:left="340" w:hanging="340"/>
      </w:pPr>
      <w:r w:rsidRPr="00EF4C7E">
        <w:t xml:space="preserve">2. Основы современной философии. СПб., изд. Лань, </w:t>
      </w:r>
      <w:smartTag w:uri="urn:schemas-microsoft-com:office:smarttags" w:element="metricconverter">
        <w:smartTagPr>
          <w:attr w:name="ProductID" w:val="1997 г"/>
        </w:smartTagPr>
        <w:r w:rsidRPr="00EF4C7E">
          <w:t>1997 г</w:t>
        </w:r>
      </w:smartTag>
      <w:r w:rsidRPr="00EF4C7E">
        <w:t>.</w:t>
      </w:r>
    </w:p>
    <w:p w14:paraId="56C3F333" w14:textId="77777777" w:rsidR="004827FE" w:rsidRPr="00EF4C7E" w:rsidRDefault="004827FE" w:rsidP="003334B0">
      <w:pPr>
        <w:pStyle w:val="a6"/>
        <w:suppressAutoHyphens/>
        <w:spacing w:before="60"/>
        <w:ind w:left="340" w:hanging="340"/>
      </w:pPr>
      <w:r w:rsidRPr="00EF4C7E">
        <w:t xml:space="preserve">3. Гегель Георг Вильгельм Фридрих. Энциклопедия философских наук. Т.1, Наука логика. М., изд. Мысль. </w:t>
      </w:r>
      <w:smartTag w:uri="urn:schemas-microsoft-com:office:smarttags" w:element="metricconverter">
        <w:smartTagPr>
          <w:attr w:name="ProductID" w:val="1975 г"/>
        </w:smartTagPr>
        <w:r w:rsidRPr="00EF4C7E">
          <w:t>1975 г</w:t>
        </w:r>
      </w:smartTag>
      <w:r w:rsidRPr="00EF4C7E">
        <w:t>.</w:t>
      </w:r>
    </w:p>
    <w:p w14:paraId="3655DD58" w14:textId="77777777" w:rsidR="004827FE" w:rsidRPr="00EF4C7E" w:rsidRDefault="004827FE" w:rsidP="003334B0">
      <w:pPr>
        <w:pStyle w:val="a6"/>
        <w:suppressAutoHyphens/>
        <w:spacing w:before="60"/>
        <w:ind w:left="340" w:hanging="340"/>
      </w:pPr>
      <w:r w:rsidRPr="00EF4C7E">
        <w:t xml:space="preserve">4. Кант Иммануил. Критика чистого разума. СПб. изд. Тайм-аут. </w:t>
      </w:r>
      <w:smartTag w:uri="urn:schemas-microsoft-com:office:smarttags" w:element="metricconverter">
        <w:smartTagPr>
          <w:attr w:name="ProductID" w:val="1993 г"/>
        </w:smartTagPr>
        <w:r w:rsidRPr="00EF4C7E">
          <w:t>1993 г</w:t>
        </w:r>
      </w:smartTag>
      <w:r w:rsidRPr="00EF4C7E">
        <w:t>.</w:t>
      </w:r>
    </w:p>
    <w:p w14:paraId="17194F70" w14:textId="77777777" w:rsidR="004827FE" w:rsidRPr="00EF4C7E" w:rsidRDefault="004827FE" w:rsidP="003334B0">
      <w:pPr>
        <w:pStyle w:val="a6"/>
        <w:suppressAutoHyphens/>
        <w:spacing w:before="60"/>
        <w:ind w:left="340" w:hanging="340"/>
      </w:pPr>
      <w:r w:rsidRPr="00EF4C7E">
        <w:t xml:space="preserve">5. Фейербах Людвиг.. Сочинения. В 2 Т., Т.1, изд. Наука. </w:t>
      </w:r>
      <w:smartTag w:uri="urn:schemas-microsoft-com:office:smarttags" w:element="metricconverter">
        <w:smartTagPr>
          <w:attr w:name="ProductID" w:val="1995 г"/>
        </w:smartTagPr>
        <w:r w:rsidRPr="00EF4C7E">
          <w:t>1995 г</w:t>
        </w:r>
      </w:smartTag>
      <w:r w:rsidRPr="00EF4C7E">
        <w:t>.</w:t>
      </w:r>
    </w:p>
    <w:p w14:paraId="410946B1" w14:textId="77777777" w:rsidR="004827FE" w:rsidRPr="00EF4C7E" w:rsidRDefault="004827FE" w:rsidP="003334B0">
      <w:pPr>
        <w:pStyle w:val="a6"/>
        <w:suppressAutoHyphens/>
        <w:spacing w:before="60"/>
        <w:ind w:left="340" w:hanging="340"/>
      </w:pPr>
      <w:r w:rsidRPr="00EF4C7E">
        <w:t xml:space="preserve">6. Уайтхед А.Н. Избранные работы по философии. М., </w:t>
      </w:r>
      <w:smartTag w:uri="urn:schemas-microsoft-com:office:smarttags" w:element="metricconverter">
        <w:smartTagPr>
          <w:attr w:name="ProductID" w:val="1990 г"/>
        </w:smartTagPr>
        <w:r w:rsidRPr="00EF4C7E">
          <w:t>1990 г</w:t>
        </w:r>
      </w:smartTag>
      <w:r w:rsidRPr="00EF4C7E">
        <w:t>.</w:t>
      </w:r>
    </w:p>
    <w:p w14:paraId="1BE9C753" w14:textId="77777777" w:rsidR="004827FE" w:rsidRPr="00EF4C7E" w:rsidRDefault="004827FE" w:rsidP="003334B0">
      <w:pPr>
        <w:pStyle w:val="a6"/>
        <w:suppressAutoHyphens/>
        <w:spacing w:before="60"/>
        <w:ind w:left="340" w:hanging="340"/>
      </w:pPr>
      <w:r w:rsidRPr="00EF4C7E">
        <w:t xml:space="preserve">7. Соловьев В.С. Сочинения. В 2 томах, Т1, М., </w:t>
      </w:r>
      <w:smartTag w:uri="urn:schemas-microsoft-com:office:smarttags" w:element="metricconverter">
        <w:smartTagPr>
          <w:attr w:name="ProductID" w:val="1988 г"/>
        </w:smartTagPr>
        <w:r w:rsidRPr="00EF4C7E">
          <w:t>1988 г</w:t>
        </w:r>
      </w:smartTag>
      <w:r w:rsidRPr="00EF4C7E">
        <w:t>.</w:t>
      </w:r>
    </w:p>
    <w:p w14:paraId="72907884" w14:textId="77777777" w:rsidR="004827FE" w:rsidRPr="00EF4C7E" w:rsidRDefault="004827FE" w:rsidP="003334B0">
      <w:pPr>
        <w:pStyle w:val="a6"/>
        <w:suppressAutoHyphens/>
        <w:spacing w:before="60"/>
        <w:ind w:left="340" w:hanging="340"/>
      </w:pPr>
      <w:r w:rsidRPr="00EF4C7E">
        <w:t>8. Ленин В.И. Т.18, с. 131.</w:t>
      </w:r>
    </w:p>
    <w:p w14:paraId="2B6C5717" w14:textId="77777777" w:rsidR="004827FE" w:rsidRPr="00EF4C7E" w:rsidRDefault="004827FE" w:rsidP="003334B0">
      <w:pPr>
        <w:pStyle w:val="a6"/>
        <w:suppressAutoHyphens/>
        <w:spacing w:before="60"/>
        <w:ind w:left="340" w:hanging="340"/>
      </w:pPr>
      <w:r w:rsidRPr="00EF4C7E">
        <w:t>9. Философский словарь. Под ред. М.М. Розенталя. изд. 3-е. М., П</w:t>
      </w:r>
      <w:r w:rsidRPr="00EF4C7E">
        <w:t>о</w:t>
      </w:r>
      <w:r w:rsidRPr="00EF4C7E">
        <w:t xml:space="preserve">литиздат, </w:t>
      </w:r>
      <w:smartTag w:uri="urn:schemas-microsoft-com:office:smarttags" w:element="metricconverter">
        <w:smartTagPr>
          <w:attr w:name="ProductID" w:val="1972 г"/>
        </w:smartTagPr>
        <w:r w:rsidRPr="00EF4C7E">
          <w:t>1972 г</w:t>
        </w:r>
      </w:smartTag>
      <w:r w:rsidRPr="00EF4C7E">
        <w:t>.</w:t>
      </w:r>
    </w:p>
    <w:p w14:paraId="7655E000" w14:textId="77777777" w:rsidR="004827FE" w:rsidRPr="00EF4C7E" w:rsidRDefault="004827FE" w:rsidP="003334B0">
      <w:pPr>
        <w:pStyle w:val="a6"/>
        <w:suppressAutoHyphens/>
        <w:spacing w:before="60"/>
        <w:ind w:left="340" w:hanging="340"/>
      </w:pPr>
      <w:r w:rsidRPr="00EF4C7E">
        <w:t xml:space="preserve">10. Основы марксизма-ленинизма. М., изд. Политическая литература. </w:t>
      </w:r>
      <w:smartTag w:uri="urn:schemas-microsoft-com:office:smarttags" w:element="metricconverter">
        <w:smartTagPr>
          <w:attr w:name="ProductID" w:val="1959 г"/>
        </w:smartTagPr>
        <w:r w:rsidRPr="00EF4C7E">
          <w:t>1959 г</w:t>
        </w:r>
      </w:smartTag>
      <w:r w:rsidRPr="00EF4C7E">
        <w:t>.</w:t>
      </w:r>
    </w:p>
    <w:p w14:paraId="577F4740" w14:textId="77777777" w:rsidR="004827FE" w:rsidRPr="00EF4C7E" w:rsidRDefault="004827FE" w:rsidP="003334B0">
      <w:pPr>
        <w:pStyle w:val="a6"/>
        <w:suppressAutoHyphens/>
        <w:spacing w:before="60"/>
        <w:ind w:left="340" w:hanging="340"/>
      </w:pPr>
      <w:r w:rsidRPr="00EF4C7E">
        <w:lastRenderedPageBreak/>
        <w:t>11. Шихобаев Л.С. Время: субстанция или реляция?... Нет ответа. Вестник СПб. отд. РАЕН. Проблемы</w:t>
      </w:r>
      <w:r w:rsidR="006C2D97" w:rsidRPr="00EF4C7E">
        <w:t xml:space="preserve"> </w:t>
      </w:r>
      <w:r w:rsidRPr="00EF4C7E">
        <w:t xml:space="preserve">устойчивости биосферы. </w:t>
      </w:r>
      <w:smartTag w:uri="urn:schemas-microsoft-com:office:smarttags" w:element="metricconverter">
        <w:smartTagPr>
          <w:attr w:name="ProductID" w:val="1997 г"/>
        </w:smartTagPr>
        <w:r w:rsidRPr="00EF4C7E">
          <w:t>1997 г</w:t>
        </w:r>
      </w:smartTag>
      <w:r w:rsidRPr="00EF4C7E">
        <w:t>. № 4.</w:t>
      </w:r>
    </w:p>
    <w:p w14:paraId="48DD47C7" w14:textId="77777777" w:rsidR="004827FE" w:rsidRPr="00EF4C7E" w:rsidRDefault="004827FE" w:rsidP="003334B0">
      <w:pPr>
        <w:pStyle w:val="a6"/>
        <w:suppressAutoHyphens/>
        <w:spacing w:before="60"/>
        <w:ind w:left="340" w:hanging="340"/>
        <w:rPr>
          <w:ins w:id="5" w:author="Внутренний Предиктор СССР" w:date="1998-06-25T11:13:00Z"/>
        </w:rPr>
      </w:pPr>
      <w:r w:rsidRPr="00EF4C7E">
        <w:t xml:space="preserve">12. Иродов И.Е. Основные законы механики. М., изд. Высшая школа. </w:t>
      </w:r>
      <w:smartTag w:uri="urn:schemas-microsoft-com:office:smarttags" w:element="metricconverter">
        <w:smartTagPr>
          <w:attr w:name="ProductID" w:val="1985 г"/>
        </w:smartTagPr>
        <w:r w:rsidRPr="00EF4C7E">
          <w:t>1985 г</w:t>
        </w:r>
      </w:smartTag>
      <w:r w:rsidRPr="00EF4C7E">
        <w:t>.</w:t>
      </w:r>
    </w:p>
    <w:sectPr w:rsidR="004827FE" w:rsidRPr="00EF4C7E" w:rsidSect="009130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type w:val="continuous"/>
      <w:pgSz w:w="11907" w:h="16840" w:code="9"/>
      <w:pgMar w:top="680" w:right="680" w:bottom="851" w:left="1361" w:header="340" w:footer="5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6EB47" w14:textId="77777777" w:rsidR="00186CFD" w:rsidRDefault="00186CFD">
      <w:r>
        <w:separator/>
      </w:r>
    </w:p>
  </w:endnote>
  <w:endnote w:type="continuationSeparator" w:id="0">
    <w:p w14:paraId="56D2161C" w14:textId="77777777" w:rsidR="00186CFD" w:rsidRDefault="00186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cor">
    <w:altName w:val="Calibri"/>
    <w:charset w:val="00"/>
    <w:family w:val="auto"/>
    <w:pitch w:val="variable"/>
    <w:sig w:usb0="00000287" w:usb1="00000000" w:usb2="00000000" w:usb3="00000000" w:csb0="0000001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cademy">
    <w:altName w:val="Calibri"/>
    <w:charset w:val="00"/>
    <w:family w:val="auto"/>
    <w:pitch w:val="variable"/>
    <w:sig w:usb0="00000287" w:usb1="000000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869A" w14:textId="77777777" w:rsidR="00CD76B2" w:rsidRDefault="00CD76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4AE3A" w14:textId="77777777" w:rsidR="004827FE" w:rsidRPr="002E470C" w:rsidRDefault="004827FE" w:rsidP="002E470C">
    <w:pPr>
      <w:pStyle w:val="Footer"/>
      <w:framePr w:wrap="around" w:vAnchor="text" w:hAnchor="margin" w:xAlign="outside" w:y="1"/>
      <w:spacing w:before="0"/>
      <w:rPr>
        <w:rStyle w:val="PageNumber"/>
        <w:rFonts w:ascii="Times New Roman" w:hAnsi="Times New Roman"/>
        <w:sz w:val="18"/>
        <w:szCs w:val="18"/>
      </w:rPr>
    </w:pPr>
    <w:r w:rsidRPr="002E470C">
      <w:rPr>
        <w:rStyle w:val="PageNumber"/>
        <w:rFonts w:ascii="Times New Roman" w:hAnsi="Times New Roman"/>
        <w:sz w:val="18"/>
        <w:szCs w:val="18"/>
      </w:rPr>
      <w:fldChar w:fldCharType="begin"/>
    </w:r>
    <w:r w:rsidRPr="002E470C">
      <w:rPr>
        <w:rStyle w:val="PageNumber"/>
        <w:rFonts w:ascii="Times New Roman" w:hAnsi="Times New Roman"/>
        <w:sz w:val="18"/>
        <w:szCs w:val="18"/>
      </w:rPr>
      <w:instrText xml:space="preserve">PAGE  </w:instrText>
    </w:r>
    <w:r w:rsidRPr="002E470C">
      <w:rPr>
        <w:rStyle w:val="PageNumber"/>
        <w:rFonts w:ascii="Times New Roman" w:hAnsi="Times New Roman"/>
        <w:sz w:val="18"/>
        <w:szCs w:val="18"/>
      </w:rPr>
      <w:fldChar w:fldCharType="separate"/>
    </w:r>
    <w:r w:rsidR="00B71606">
      <w:rPr>
        <w:rStyle w:val="PageNumber"/>
        <w:rFonts w:ascii="Times New Roman" w:hAnsi="Times New Roman"/>
        <w:noProof/>
        <w:sz w:val="18"/>
        <w:szCs w:val="18"/>
      </w:rPr>
      <w:t>11</w:t>
    </w:r>
    <w:r w:rsidRPr="002E470C">
      <w:rPr>
        <w:rStyle w:val="PageNumber"/>
        <w:rFonts w:ascii="Times New Roman" w:hAnsi="Times New Roman"/>
        <w:sz w:val="18"/>
        <w:szCs w:val="18"/>
      </w:rPr>
      <w:fldChar w:fldCharType="end"/>
    </w:r>
  </w:p>
  <w:p w14:paraId="0C6CAF28" w14:textId="77777777" w:rsidR="004827FE" w:rsidRPr="002E470C" w:rsidRDefault="004827FE" w:rsidP="002E470C">
    <w:pPr>
      <w:pStyle w:val="Footer"/>
      <w:spacing w:before="0"/>
      <w:rPr>
        <w:i w:val="0"/>
        <w:iCs w:val="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AE2C9" w14:textId="77777777" w:rsidR="00CD76B2" w:rsidRDefault="00CD76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21F33" w14:textId="77777777" w:rsidR="00186CFD" w:rsidRDefault="00186CFD">
      <w:r>
        <w:separator/>
      </w:r>
    </w:p>
  </w:footnote>
  <w:footnote w:type="continuationSeparator" w:id="0">
    <w:p w14:paraId="13DF1276" w14:textId="77777777" w:rsidR="00186CFD" w:rsidRDefault="00186CFD">
      <w:r>
        <w:continuationSeparator/>
      </w:r>
    </w:p>
  </w:footnote>
  <w:footnote w:id="1">
    <w:p w14:paraId="6967C818" w14:textId="77777777" w:rsidR="004827FE" w:rsidRPr="00E62C4F" w:rsidRDefault="004827FE" w:rsidP="00E62C4F">
      <w:pPr>
        <w:pStyle w:val="FootnoteText"/>
        <w:ind w:firstLine="170"/>
        <w:rPr>
          <w:rFonts w:ascii="Academy" w:hAnsi="Academy"/>
        </w:rPr>
      </w:pPr>
      <w:r w:rsidRPr="00E62C4F">
        <w:rPr>
          <w:rStyle w:val="FootnoteReference"/>
          <w:sz w:val="18"/>
          <w:szCs w:val="18"/>
        </w:rPr>
        <w:footnoteRef/>
      </w:r>
      <w:r w:rsidRPr="00E62C4F">
        <w:t xml:space="preserve"> То есть «качество» в языке современной философии ближе к обыденному </w:t>
      </w:r>
      <w:r w:rsidRPr="00E62C4F">
        <w:rPr>
          <w:rFonts w:ascii="Academy" w:hAnsi="Academy"/>
        </w:rPr>
        <w:t>«свойство, как характерная черта явления, объекта, субъекта».</w:t>
      </w:r>
    </w:p>
  </w:footnote>
  <w:footnote w:id="2">
    <w:p w14:paraId="4D742978" w14:textId="77777777" w:rsidR="004827FE" w:rsidRPr="00E62C4F" w:rsidRDefault="004827FE" w:rsidP="00E62C4F">
      <w:pPr>
        <w:pStyle w:val="FootnoteText"/>
        <w:ind w:firstLine="170"/>
      </w:pPr>
      <w:r w:rsidRPr="00E62C4F">
        <w:rPr>
          <w:rStyle w:val="FootnoteReference"/>
          <w:sz w:val="18"/>
          <w:szCs w:val="18"/>
        </w:rPr>
        <w:footnoteRef/>
      </w:r>
      <w:r w:rsidRPr="00E62C4F">
        <w:t xml:space="preserve"> </w:t>
      </w:r>
      <w:r w:rsidRPr="00E62C4F">
        <w:t>Причин</w:t>
      </w:r>
      <w:r w:rsidRPr="00913001">
        <w:rPr>
          <w:highlight w:val="yellow"/>
        </w:rPr>
        <w:t>е</w:t>
      </w:r>
      <w:r w:rsidR="00913001" w:rsidRPr="00913001">
        <w:rPr>
          <w:sz w:val="12"/>
          <w:szCs w:val="12"/>
        </w:rPr>
        <w:t>(</w:t>
      </w:r>
      <w:r w:rsidR="00913001" w:rsidRPr="00913001">
        <w:rPr>
          <w:sz w:val="12"/>
          <w:szCs w:val="12"/>
          <w:highlight w:val="yellow"/>
        </w:rPr>
        <w:t>ы</w:t>
      </w:r>
      <w:r w:rsidR="00913001" w:rsidRPr="00913001">
        <w:rPr>
          <w:sz w:val="12"/>
          <w:szCs w:val="12"/>
        </w:rPr>
        <w:t>?</w:t>
      </w:r>
      <w:r w:rsidR="00913001">
        <w:rPr>
          <w:sz w:val="12"/>
          <w:szCs w:val="12"/>
        </w:rPr>
        <w:t xml:space="preserve"> –</w:t>
      </w:r>
      <w:r w:rsidR="00913001" w:rsidRPr="00913001">
        <w:rPr>
          <w:sz w:val="12"/>
          <w:szCs w:val="12"/>
          <w:highlight w:val="yellow"/>
        </w:rPr>
        <w:t>а</w:t>
      </w:r>
      <w:r w:rsidR="00913001">
        <w:rPr>
          <w:sz w:val="12"/>
          <w:szCs w:val="12"/>
        </w:rPr>
        <w:t>?</w:t>
      </w:r>
      <w:r w:rsidR="00913001" w:rsidRPr="00913001">
        <w:rPr>
          <w:sz w:val="12"/>
          <w:szCs w:val="12"/>
        </w:rPr>
        <w:t>)</w:t>
      </w:r>
      <w:r w:rsidRPr="00913001">
        <w:rPr>
          <w:sz w:val="12"/>
          <w:szCs w:val="12"/>
        </w:rPr>
        <w:t xml:space="preserve"> </w:t>
      </w:r>
      <w:r w:rsidRPr="00E62C4F">
        <w:t xml:space="preserve">этого скорее всего в том, что основоположники современной диалектико-материалистической философии ушли из жизни </w:t>
      </w:r>
      <w:r w:rsidRPr="00913001">
        <w:rPr>
          <w:sz w:val="16"/>
          <w:szCs w:val="16"/>
        </w:rPr>
        <w:t xml:space="preserve">(либо из философии в политику) </w:t>
      </w:r>
      <w:r w:rsidRPr="00E62C4F">
        <w:t>до того, как в физике сложилась квантовая механика, оперирующая вероя</w:t>
      </w:r>
      <w:r w:rsidRPr="00E62C4F">
        <w:t>т</w:t>
      </w:r>
      <w:r w:rsidRPr="00E62C4F">
        <w:t xml:space="preserve">ностно-статистическими моделями. К тому времени, как квантовая механика сложилась, работы основоположников стали догмой, а труды последующих философов, прямо </w:t>
      </w:r>
      <w:r w:rsidRPr="00913001">
        <w:rPr>
          <w:sz w:val="16"/>
          <w:szCs w:val="16"/>
        </w:rPr>
        <w:t>или</w:t>
      </w:r>
      <w:r w:rsidRPr="00E62C4F">
        <w:t xml:space="preserve"> косвенно отрицавшие мнения основоположников, не обретали статуса основополагающих произведений, возведенных в тот же ранг значимости, что </w:t>
      </w:r>
      <w:r w:rsidRPr="00913001">
        <w:rPr>
          <w:sz w:val="16"/>
          <w:szCs w:val="16"/>
        </w:rPr>
        <w:t>и</w:t>
      </w:r>
      <w:r w:rsidRPr="00E62C4F">
        <w:t xml:space="preserve"> “Диалектика природы”</w:t>
      </w:r>
      <w:r w:rsidRPr="00913001">
        <w:rPr>
          <w:sz w:val="16"/>
          <w:szCs w:val="16"/>
        </w:rPr>
        <w:t xml:space="preserve"> и </w:t>
      </w:r>
      <w:r w:rsidRPr="00E62C4F">
        <w:t>“Материализм и эмпириокрит</w:t>
      </w:r>
      <w:r w:rsidRPr="00E62C4F">
        <w:t>и</w:t>
      </w:r>
      <w:r w:rsidRPr="00E62C4F">
        <w:t>цизм”.</w:t>
      </w:r>
    </w:p>
  </w:footnote>
  <w:footnote w:id="3">
    <w:p w14:paraId="7C67B7E2" w14:textId="77777777" w:rsidR="004827FE" w:rsidRPr="00E62C4F" w:rsidRDefault="004827FE" w:rsidP="00E62C4F">
      <w:pPr>
        <w:pStyle w:val="FootnoteText"/>
        <w:ind w:firstLine="170"/>
      </w:pPr>
      <w:r w:rsidRPr="00E62C4F">
        <w:rPr>
          <w:rStyle w:val="FootnoteReference"/>
          <w:sz w:val="18"/>
          <w:szCs w:val="18"/>
        </w:rPr>
        <w:footnoteRef/>
      </w:r>
      <w:r w:rsidRPr="00E62C4F">
        <w:t xml:space="preserve"> </w:t>
      </w:r>
      <w:r w:rsidRPr="00E62C4F">
        <w:t xml:space="preserve">«Субъективность» как отсутствие </w:t>
      </w:r>
      <w:r w:rsidRPr="00E62C4F">
        <w:rPr>
          <w:i/>
        </w:rPr>
        <w:t xml:space="preserve">объективности по отношению к рассматриваемому процессу, предмету, вещи, </w:t>
      </w:r>
      <w:r w:rsidRPr="00E62C4F">
        <w:t xml:space="preserve">что эквивалентно </w:t>
      </w:r>
      <w:r w:rsidRPr="00190B6F">
        <w:rPr>
          <w:sz w:val="16"/>
          <w:szCs w:val="16"/>
        </w:rPr>
        <w:t xml:space="preserve">большей или меньшей </w:t>
      </w:r>
      <w:r w:rsidRPr="00E62C4F">
        <w:t>степени обусловленности названных категорий самими процессами, предметами, в</w:t>
      </w:r>
      <w:r w:rsidRPr="00E62C4F">
        <w:t>е</w:t>
      </w:r>
      <w:r w:rsidRPr="00E62C4F">
        <w:t>щами.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2EF2" w14:textId="77777777" w:rsidR="00CD76B2" w:rsidRDefault="00CD76B2" w:rsidP="00CD76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5C234" w14:textId="77777777" w:rsidR="00CD76B2" w:rsidRDefault="00CD76B2" w:rsidP="00CD76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9CFA" w14:textId="77777777" w:rsidR="00CD76B2" w:rsidRDefault="00CD76B2" w:rsidP="00CD76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7C8B708"/>
    <w:lvl w:ilvl="0">
      <w:numFmt w:val="bullet"/>
      <w:lvlText w:val="*"/>
      <w:lvlJc w:val="left"/>
    </w:lvl>
  </w:abstractNum>
  <w:abstractNum w:abstractNumId="1" w15:restartNumberingAfterBreak="0">
    <w:nsid w:val="22915E94"/>
    <w:multiLevelType w:val="hybridMultilevel"/>
    <w:tmpl w:val="CCA6A592"/>
    <w:lvl w:ilvl="0" w:tplc="6BD2C4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624" w:hanging="284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linkStyles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50"/>
    <w:rsid w:val="000241EA"/>
    <w:rsid w:val="000367EB"/>
    <w:rsid w:val="000A07A6"/>
    <w:rsid w:val="000B14A8"/>
    <w:rsid w:val="000D3E0C"/>
    <w:rsid w:val="00137FC2"/>
    <w:rsid w:val="00186CFD"/>
    <w:rsid w:val="00190B6F"/>
    <w:rsid w:val="00237F25"/>
    <w:rsid w:val="00276E69"/>
    <w:rsid w:val="002E470C"/>
    <w:rsid w:val="00316777"/>
    <w:rsid w:val="003334B0"/>
    <w:rsid w:val="0037615F"/>
    <w:rsid w:val="003949D9"/>
    <w:rsid w:val="003F4ADA"/>
    <w:rsid w:val="004169E4"/>
    <w:rsid w:val="00427297"/>
    <w:rsid w:val="004345AD"/>
    <w:rsid w:val="004560B8"/>
    <w:rsid w:val="004827FE"/>
    <w:rsid w:val="00596859"/>
    <w:rsid w:val="005972F4"/>
    <w:rsid w:val="005C09F5"/>
    <w:rsid w:val="005D25F0"/>
    <w:rsid w:val="006432A1"/>
    <w:rsid w:val="00686D5D"/>
    <w:rsid w:val="006B249D"/>
    <w:rsid w:val="006C2D97"/>
    <w:rsid w:val="00730A53"/>
    <w:rsid w:val="007E23EE"/>
    <w:rsid w:val="007E2A50"/>
    <w:rsid w:val="0086419E"/>
    <w:rsid w:val="00913001"/>
    <w:rsid w:val="00932178"/>
    <w:rsid w:val="009349D7"/>
    <w:rsid w:val="00A87289"/>
    <w:rsid w:val="00A90A23"/>
    <w:rsid w:val="00AA0153"/>
    <w:rsid w:val="00AA1529"/>
    <w:rsid w:val="00B01D26"/>
    <w:rsid w:val="00B66275"/>
    <w:rsid w:val="00B71606"/>
    <w:rsid w:val="00B74917"/>
    <w:rsid w:val="00B97CD1"/>
    <w:rsid w:val="00BA66CD"/>
    <w:rsid w:val="00BD03FD"/>
    <w:rsid w:val="00BF1D6A"/>
    <w:rsid w:val="00C00A29"/>
    <w:rsid w:val="00C17C3B"/>
    <w:rsid w:val="00C31290"/>
    <w:rsid w:val="00CB6109"/>
    <w:rsid w:val="00CD76B2"/>
    <w:rsid w:val="00D63700"/>
    <w:rsid w:val="00E62C4F"/>
    <w:rsid w:val="00EA0757"/>
    <w:rsid w:val="00EF4C7E"/>
    <w:rsid w:val="00F6196F"/>
    <w:rsid w:val="00FC19D2"/>
    <w:rsid w:val="00FC2969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3B34F0E0"/>
  <w15:chartTrackingRefBased/>
  <w15:docId w15:val="{FF3F92C4-367C-418E-BEC5-F775C6BA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  <w:szCs w:val="24"/>
    </w:rPr>
  </w:style>
  <w:style w:type="paragraph" w:styleId="Heading1">
    <w:name w:val="heading 1"/>
    <w:aliases w:val="глава"/>
    <w:basedOn w:val="Normal"/>
    <w:next w:val="Normal"/>
    <w:qFormat/>
    <w:pPr>
      <w:keepNext/>
      <w:suppressAutoHyphens/>
      <w:spacing w:before="120" w:after="60"/>
      <w:ind w:firstLine="0"/>
      <w:jc w:val="center"/>
      <w:outlineLvl w:val="0"/>
    </w:pPr>
    <w:rPr>
      <w:b/>
      <w:bCs/>
      <w:i/>
      <w:iCs/>
      <w:kern w:val="28"/>
      <w:sz w:val="32"/>
      <w:szCs w:val="32"/>
    </w:rPr>
  </w:style>
  <w:style w:type="paragraph" w:styleId="Heading2">
    <w:name w:val="heading 2"/>
    <w:aliases w:val="загол. вставки,параграф"/>
    <w:basedOn w:val="Normal"/>
    <w:next w:val="Normal"/>
    <w:qFormat/>
    <w:pPr>
      <w:keepNext/>
      <w:suppressAutoHyphens/>
      <w:spacing w:before="240" w:after="60"/>
      <w:ind w:firstLine="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aliases w:val="Заголовок вставки,заголовок вставки"/>
    <w:basedOn w:val="Normal"/>
    <w:next w:val="Normal"/>
    <w:qFormat/>
    <w:pPr>
      <w:keepNext/>
      <w:suppressAutoHyphens/>
      <w:spacing w:before="120" w:after="60"/>
      <w:ind w:firstLine="0"/>
      <w:jc w:val="center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яснение названия"/>
    <w:basedOn w:val="Normal"/>
    <w:next w:val="Normal"/>
    <w:pPr>
      <w:spacing w:after="240"/>
      <w:ind w:left="737" w:right="737" w:firstLine="0"/>
    </w:pPr>
    <w:rPr>
      <w:i/>
      <w:iCs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  <w:suppressAutoHyphens/>
      <w:ind w:firstLine="0"/>
      <w:jc w:val="center"/>
    </w:pPr>
    <w:rPr>
      <w:rFonts w:ascii="Decor" w:hAnsi="Decor"/>
      <w:spacing w:val="20"/>
      <w:sz w:val="28"/>
      <w:szCs w:val="28"/>
    </w:rPr>
  </w:style>
  <w:style w:type="character" w:styleId="PageNumber">
    <w:name w:val="page number"/>
    <w:basedOn w:val="DefaultParagraphFont"/>
    <w:semiHidden/>
    <w:rPr>
      <w:rFonts w:ascii="TimesDL" w:hAnsi="TimesDL"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ind w:firstLine="284"/>
    </w:pPr>
    <w:rPr>
      <w:sz w:val="18"/>
      <w:szCs w:val="18"/>
    </w:rPr>
  </w:style>
  <w:style w:type="paragraph" w:customStyle="1" w:styleId="a0">
    <w:name w:val="Заглавие"/>
    <w:basedOn w:val="Normal"/>
    <w:next w:val="a1"/>
    <w:pPr>
      <w:spacing w:after="120"/>
      <w:ind w:firstLine="0"/>
      <w:jc w:val="center"/>
    </w:pPr>
    <w:rPr>
      <w:rFonts w:ascii="Peterburg" w:hAnsi="Peterburg"/>
      <w:b/>
      <w:bCs/>
      <w:sz w:val="40"/>
      <w:szCs w:val="40"/>
    </w:rPr>
  </w:style>
  <w:style w:type="paragraph" w:customStyle="1" w:styleId="a1">
    <w:name w:val="Тип документа"/>
    <w:basedOn w:val="a0"/>
    <w:next w:val="Heading1"/>
    <w:pPr>
      <w:suppressAutoHyphens/>
    </w:pPr>
    <w:rPr>
      <w:rFonts w:ascii="Times New Roman" w:hAnsi="Times New Roman"/>
      <w:b w:val="0"/>
      <w:bCs w:val="0"/>
      <w:i/>
      <w:iCs/>
      <w:caps/>
      <w:spacing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  <w:spacing w:before="240"/>
      <w:ind w:firstLine="0"/>
    </w:pPr>
    <w:rPr>
      <w:i/>
      <w:iCs/>
      <w:sz w:val="16"/>
      <w:szCs w:val="16"/>
    </w:rPr>
  </w:style>
  <w:style w:type="paragraph" w:customStyle="1" w:styleId="a2">
    <w:name w:val="Эпиграф"/>
    <w:basedOn w:val="Normal"/>
    <w:pPr>
      <w:ind w:left="3969"/>
    </w:pPr>
    <w:rPr>
      <w:rFonts w:ascii="Decor" w:hAnsi="Decor"/>
      <w:b/>
      <w:bCs/>
    </w:rPr>
  </w:style>
  <w:style w:type="paragraph" w:customStyle="1" w:styleId="a3">
    <w:name w:val="Стихи"/>
    <w:basedOn w:val="Heading1"/>
    <w:pPr>
      <w:keepNext w:val="0"/>
      <w:spacing w:before="0" w:after="0"/>
      <w:ind w:left="1701" w:right="851"/>
      <w:jc w:val="left"/>
      <w:outlineLvl w:val="9"/>
    </w:pPr>
    <w:rPr>
      <w:b w:val="0"/>
      <w:bCs w:val="0"/>
      <w:sz w:val="24"/>
      <w:szCs w:val="24"/>
    </w:rPr>
  </w:style>
  <w:style w:type="paragraph" w:customStyle="1" w:styleId="a4">
    <w:name w:val="Курсивный"/>
    <w:basedOn w:val="Normal"/>
    <w:rPr>
      <w:i/>
      <w:iCs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paragraph" w:customStyle="1" w:styleId="a5">
    <w:name w:val="Текст вставки"/>
    <w:basedOn w:val="Normal"/>
    <w:rPr>
      <w:rFonts w:ascii="Academy" w:hAnsi="Academy"/>
    </w:rPr>
  </w:style>
  <w:style w:type="paragraph" w:customStyle="1" w:styleId="a6">
    <w:name w:val="СписокТекст"/>
    <w:basedOn w:val="Normal"/>
    <w:pPr>
      <w:ind w:left="624" w:hanging="284"/>
    </w:pPr>
  </w:style>
  <w:style w:type="paragraph" w:customStyle="1" w:styleId="a7">
    <w:name w:val="НормРазрыв"/>
    <w:basedOn w:val="Normal"/>
    <w:next w:val="Normal"/>
    <w:pPr>
      <w:ind w:firstLine="0"/>
      <w:jc w:val="center"/>
    </w:pPr>
  </w:style>
  <w:style w:type="paragraph" w:customStyle="1" w:styleId="a8">
    <w:name w:val="НормВыделен"/>
    <w:basedOn w:val="Normal"/>
    <w:next w:val="Normal"/>
    <w:pPr>
      <w:spacing w:before="160" w:after="160"/>
      <w:ind w:left="454" w:right="454" w:firstLine="0"/>
    </w:pPr>
  </w:style>
  <w:style w:type="paragraph" w:customStyle="1" w:styleId="a9">
    <w:name w:val="ВыделенСмысл"/>
    <w:basedOn w:val="Normal"/>
    <w:next w:val="Normal"/>
    <w:pPr>
      <w:spacing w:before="240" w:after="240"/>
      <w:ind w:left="737" w:right="737"/>
    </w:pPr>
    <w:rPr>
      <w:b/>
      <w:bCs/>
    </w:rPr>
  </w:style>
  <w:style w:type="paragraph" w:customStyle="1" w:styleId="Copyright">
    <w:name w:val="Copyright"/>
    <w:basedOn w:val="Normal"/>
    <w:next w:val="Normal"/>
    <w:pPr>
      <w:spacing w:before="1440"/>
      <w:ind w:left="1276" w:right="567" w:hanging="709"/>
    </w:pPr>
  </w:style>
  <w:style w:type="paragraph" w:customStyle="1" w:styleId="aa">
    <w:name w:val="Название подраздела"/>
    <w:basedOn w:val="Normal"/>
    <w:next w:val="Normal"/>
    <w:pPr>
      <w:suppressAutoHyphens/>
      <w:spacing w:before="120" w:after="120"/>
      <w:ind w:firstLine="0"/>
      <w:jc w:val="center"/>
    </w:pPr>
    <w:rPr>
      <w:i/>
      <w:iCs/>
    </w:rPr>
  </w:style>
  <w:style w:type="paragraph" w:customStyle="1" w:styleId="ab">
    <w:name w:val="Название раздела"/>
    <w:basedOn w:val="Normal"/>
    <w:next w:val="aa"/>
    <w:pPr>
      <w:suppressAutoHyphens/>
      <w:ind w:firstLine="0"/>
      <w:jc w:val="center"/>
    </w:pPr>
    <w:rPr>
      <w:b/>
      <w:bCs/>
      <w:i/>
      <w:iCs/>
    </w:rPr>
  </w:style>
  <w:style w:type="paragraph" w:styleId="TOC1">
    <w:name w:val="toc 1"/>
    <w:basedOn w:val="Normal"/>
    <w:next w:val="Normal"/>
    <w:semiHidden/>
    <w:pPr>
      <w:tabs>
        <w:tab w:val="right" w:leader="hyphen" w:pos="6322"/>
      </w:tabs>
      <w:suppressAutoHyphens/>
      <w:spacing w:before="240" w:after="120"/>
      <w:ind w:left="340" w:right="851" w:hanging="340"/>
      <w:jc w:val="left"/>
    </w:pPr>
    <w:rPr>
      <w:b/>
      <w:bCs/>
    </w:rPr>
  </w:style>
  <w:style w:type="paragraph" w:styleId="TOC2">
    <w:name w:val="toc 2"/>
    <w:basedOn w:val="Normal"/>
    <w:next w:val="Normal"/>
    <w:semiHidden/>
    <w:pPr>
      <w:tabs>
        <w:tab w:val="right" w:leader="hyphen" w:pos="6322"/>
      </w:tabs>
      <w:suppressAutoHyphens/>
      <w:spacing w:before="120"/>
      <w:ind w:left="538" w:right="851" w:hanging="340"/>
      <w:jc w:val="left"/>
    </w:pPr>
    <w:rPr>
      <w:i/>
      <w:iCs/>
    </w:rPr>
  </w:style>
  <w:style w:type="paragraph" w:styleId="TOC3">
    <w:name w:val="toc 3"/>
    <w:basedOn w:val="Normal"/>
    <w:next w:val="Normal"/>
    <w:semiHidden/>
    <w:pPr>
      <w:tabs>
        <w:tab w:val="right" w:leader="hyphen" w:pos="6322"/>
      </w:tabs>
      <w:suppressAutoHyphens/>
      <w:ind w:left="743" w:right="851" w:hanging="340"/>
      <w:jc w:val="left"/>
    </w:pPr>
  </w:style>
  <w:style w:type="paragraph" w:styleId="TOC4">
    <w:name w:val="toc 4"/>
    <w:basedOn w:val="Normal"/>
    <w:next w:val="Normal"/>
    <w:semiHidden/>
    <w:pPr>
      <w:tabs>
        <w:tab w:val="right" w:leader="hyphen" w:pos="6401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hyphen" w:pos="6401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hyphen" w:pos="6401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hyphen" w:pos="6401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hyphen" w:pos="6401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hyphen" w:pos="6401"/>
      </w:tabs>
      <w:ind w:left="1920"/>
    </w:pPr>
  </w:style>
  <w:style w:type="paragraph" w:styleId="NormalIndent">
    <w:name w:val="Normal Indent"/>
    <w:basedOn w:val="Normal"/>
    <w:semiHidden/>
    <w:pPr>
      <w:ind w:left="708"/>
    </w:pPr>
  </w:style>
  <w:style w:type="paragraph" w:customStyle="1" w:styleId="ac">
    <w:name w:val="Издатель"/>
    <w:basedOn w:val="Normal"/>
    <w:next w:val="ad"/>
    <w:pPr>
      <w:pageBreakBefore/>
      <w:suppressAutoHyphens/>
      <w:spacing w:after="2280"/>
      <w:ind w:firstLine="0"/>
      <w:jc w:val="center"/>
    </w:pPr>
    <w:rPr>
      <w:caps/>
      <w:spacing w:val="20"/>
      <w:sz w:val="28"/>
      <w:szCs w:val="28"/>
    </w:rPr>
  </w:style>
  <w:style w:type="paragraph" w:customStyle="1" w:styleId="ad">
    <w:name w:val="Название сборника"/>
    <w:basedOn w:val="Normal"/>
    <w:next w:val="Normal"/>
    <w:pPr>
      <w:suppressAutoHyphens/>
      <w:spacing w:after="240"/>
      <w:ind w:left="1134" w:right="1134" w:firstLine="0"/>
      <w:jc w:val="center"/>
    </w:pPr>
    <w:rPr>
      <w:rFonts w:ascii="Decor" w:hAnsi="Decor"/>
      <w:b/>
      <w:bCs/>
      <w:caps/>
      <w:spacing w:val="20"/>
      <w:sz w:val="32"/>
      <w:szCs w:val="32"/>
    </w:rPr>
  </w:style>
  <w:style w:type="paragraph" w:customStyle="1" w:styleId="-">
    <w:name w:val="Город-год"/>
    <w:basedOn w:val="Normal"/>
    <w:next w:val="Normal"/>
    <w:pPr>
      <w:keepLines/>
      <w:suppressAutoHyphens/>
      <w:ind w:firstLine="0"/>
      <w:jc w:val="center"/>
    </w:pPr>
  </w:style>
  <w:style w:type="paragraph" w:customStyle="1" w:styleId="ae">
    <w:name w:val="Название номера сборника"/>
    <w:basedOn w:val="Normal"/>
    <w:next w:val="Normal"/>
    <w:pPr>
      <w:suppressAutoHyphens/>
      <w:spacing w:before="240"/>
      <w:ind w:firstLine="0"/>
      <w:jc w:val="center"/>
    </w:pPr>
    <w:rPr>
      <w:rFonts w:ascii="Decor" w:hAnsi="Decor"/>
      <w:sz w:val="32"/>
      <w:szCs w:val="32"/>
    </w:rPr>
  </w:style>
  <w:style w:type="paragraph" w:customStyle="1" w:styleId="af">
    <w:name w:val="ЦентрРазрыв"/>
    <w:basedOn w:val="Normal"/>
    <w:next w:val="Normal"/>
    <w:pPr>
      <w:ind w:firstLine="0"/>
      <w:jc w:val="center"/>
    </w:pPr>
  </w:style>
  <w:style w:type="paragraph" w:customStyle="1" w:styleId="af0">
    <w:name w:val="НормПрод"/>
    <w:basedOn w:val="Normal"/>
    <w:next w:val="Normal"/>
    <w:pPr>
      <w:spacing w:before="240"/>
      <w:ind w:firstLine="0"/>
    </w:pPr>
  </w:style>
  <w:style w:type="paragraph" w:customStyle="1" w:styleId="af1">
    <w:name w:val="НазвРисунка"/>
    <w:basedOn w:val="Normal"/>
    <w:pPr>
      <w:ind w:left="680" w:hanging="680"/>
      <w:jc w:val="left"/>
    </w:pPr>
    <w:rPr>
      <w:i/>
      <w:iCs/>
      <w:smallCaps/>
      <w:sz w:val="18"/>
      <w:szCs w:val="18"/>
    </w:rPr>
  </w:style>
  <w:style w:type="paragraph" w:customStyle="1" w:styleId="af2">
    <w:name w:val="МестоРис"/>
    <w:basedOn w:val="Normal"/>
    <w:next w:val="af1"/>
    <w:pPr>
      <w:spacing w:before="120"/>
      <w:ind w:firstLine="0"/>
    </w:pPr>
  </w:style>
  <w:style w:type="paragraph" w:customStyle="1" w:styleId="af3">
    <w:name w:val="МатФормулы"/>
    <w:basedOn w:val="Normal"/>
    <w:next w:val="af0"/>
    <w:pPr>
      <w:keepLines/>
      <w:widowControl w:val="0"/>
      <w:spacing w:before="240"/>
      <w:ind w:left="340" w:firstLine="0"/>
      <w:jc w:val="left"/>
    </w:pPr>
    <w:rPr>
      <w:i/>
      <w:iCs/>
    </w:r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3">
    <w:name w:val="Body Text 3"/>
    <w:basedOn w:val="BodyTextIndent"/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7E2A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6\TEMPLATE\1prnt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7B7B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1prnt12.dot</Template>
  <TotalTime>1</TotalTime>
  <Pages>11</Pages>
  <Words>5797</Words>
  <Characters>33047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Любовь к мудрости: от прошлого к будущему</vt:lpstr>
    </vt:vector>
  </TitlesOfParts>
  <Company>Grizli777</Company>
  <LinksUpToDate>false</LinksUpToDate>
  <CharactersWithSpaces>38767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Любовь к мудрости: от прошлого к будущему</dc:title>
  <dc:subject/>
  <dc:creator>Внутренний Предиктор СССР</dc:creator>
  <cp:keywords/>
  <cp:lastModifiedBy>User</cp:lastModifiedBy>
  <cp:revision>2</cp:revision>
  <cp:lastPrinted>1601-01-01T00:00:00Z</cp:lastPrinted>
  <dcterms:created xsi:type="dcterms:W3CDTF">2023-05-08T11:54:00Z</dcterms:created>
  <dcterms:modified xsi:type="dcterms:W3CDTF">2023-05-08T11:54:00Z</dcterms:modified>
</cp:coreProperties>
</file>