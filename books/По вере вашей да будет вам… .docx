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4B421" w14:textId="77777777" w:rsidR="00E13963" w:rsidRDefault="00E13963" w:rsidP="00E13963">
      <w:pPr>
        <w:pStyle w:val="ac"/>
      </w:pPr>
      <w:r>
        <w:t>ВНУТРЕННИЙ ПРЕДИКТОР СССР</w:t>
      </w:r>
    </w:p>
    <w:p w14:paraId="0A5F1EBF" w14:textId="77777777" w:rsidR="00E13963" w:rsidRDefault="00E13963" w:rsidP="00E13963">
      <w:pPr>
        <w:pStyle w:val="a2"/>
      </w:pPr>
      <w:r w:rsidRPr="00786CA2">
        <w:t>Где вы — певцы любви, своб</w:t>
      </w:r>
      <w:r w:rsidRPr="00786CA2">
        <w:t>о</w:t>
      </w:r>
      <w:r w:rsidRPr="00786CA2">
        <w:t>ды, мира</w:t>
      </w:r>
      <w:r>
        <w:br/>
      </w:r>
      <w:r w:rsidRPr="00786CA2">
        <w:t>И доблести?.. Век «крови и меча»!</w:t>
      </w:r>
      <w:r>
        <w:br/>
      </w:r>
      <w:r w:rsidRPr="00786CA2">
        <w:t>На трон земли ты посадил банк</w:t>
      </w:r>
      <w:r w:rsidRPr="00786CA2">
        <w:t>и</w:t>
      </w:r>
      <w:r w:rsidRPr="00786CA2">
        <w:t>ра,</w:t>
      </w:r>
      <w:r>
        <w:br/>
      </w:r>
      <w:r w:rsidRPr="00786CA2">
        <w:t>Провозгласил героем палача...</w:t>
      </w:r>
      <w:r>
        <w:br/>
      </w:r>
      <w:r w:rsidRPr="00786CA2">
        <w:t xml:space="preserve"> </w:t>
      </w:r>
      <w:r>
        <w:tab/>
      </w:r>
      <w:r>
        <w:tab/>
      </w:r>
      <w:r>
        <w:tab/>
      </w:r>
      <w:r w:rsidRPr="00786CA2">
        <w:t>А.</w:t>
      </w:r>
      <w:r>
        <w:t>Н.</w:t>
      </w:r>
      <w:r w:rsidRPr="00786CA2">
        <w:t xml:space="preserve"> Некрасов</w:t>
      </w:r>
    </w:p>
    <w:p w14:paraId="7E2B472C" w14:textId="0A0C60B4" w:rsidR="00E13963" w:rsidRDefault="00E13963" w:rsidP="00E13963"/>
    <w:p w14:paraId="5D564F41" w14:textId="77777777" w:rsidR="00E13963" w:rsidRDefault="00E13963" w:rsidP="00E13963"/>
    <w:p w14:paraId="532B5C96" w14:textId="77777777" w:rsidR="00E13963" w:rsidRDefault="00E13963" w:rsidP="00E13963"/>
    <w:p w14:paraId="418BB684" w14:textId="77777777" w:rsidR="00E13963" w:rsidRDefault="00E13963" w:rsidP="00E13963">
      <w:pPr>
        <w:pStyle w:val="ac"/>
        <w:rPr>
          <w:sz w:val="36"/>
        </w:rPr>
      </w:pPr>
    </w:p>
    <w:p w14:paraId="27E5BF7F" w14:textId="77777777" w:rsidR="00E13963" w:rsidRDefault="00E13963" w:rsidP="00E13963">
      <w:pPr>
        <w:pStyle w:val="ac"/>
        <w:rPr>
          <w:sz w:val="36"/>
        </w:rPr>
      </w:pPr>
    </w:p>
    <w:p w14:paraId="33F020F0" w14:textId="77777777" w:rsidR="00E13963" w:rsidRDefault="00E13963" w:rsidP="00E13963">
      <w:pPr>
        <w:pStyle w:val="ac"/>
        <w:rPr>
          <w:sz w:val="36"/>
        </w:rPr>
      </w:pPr>
    </w:p>
    <w:p w14:paraId="1E2C5AB3" w14:textId="77777777" w:rsidR="00E13963" w:rsidRDefault="00E13963" w:rsidP="00E13963">
      <w:pPr>
        <w:pStyle w:val="ac"/>
        <w:rPr>
          <w:sz w:val="36"/>
        </w:rPr>
      </w:pPr>
    </w:p>
    <w:p w14:paraId="26A051C1" w14:textId="77777777" w:rsidR="00E13963" w:rsidRDefault="00E13963" w:rsidP="00E13963">
      <w:pPr>
        <w:pStyle w:val="ac"/>
        <w:rPr>
          <w:sz w:val="36"/>
        </w:rPr>
      </w:pPr>
    </w:p>
    <w:p w14:paraId="6F6D32F3" w14:textId="77777777" w:rsidR="00E13963" w:rsidRDefault="00E13963" w:rsidP="00E13963">
      <w:pPr>
        <w:pStyle w:val="ac"/>
        <w:spacing w:after="0"/>
        <w:rPr>
          <w:sz w:val="36"/>
        </w:rPr>
      </w:pPr>
      <w:r w:rsidRPr="00AA1A44">
        <w:rPr>
          <w:sz w:val="36"/>
        </w:rPr>
        <w:t xml:space="preserve">По вере вашей да будет вам… </w:t>
      </w:r>
    </w:p>
    <w:p w14:paraId="4B488C50" w14:textId="77777777" w:rsidR="00E13963" w:rsidRDefault="00E13963" w:rsidP="00E13963">
      <w:pPr>
        <w:pStyle w:val="ab"/>
        <w:spacing w:before="0"/>
      </w:pPr>
      <w:r>
        <w:t>_______________</w:t>
      </w:r>
    </w:p>
    <w:p w14:paraId="393BB29A" w14:textId="77777777" w:rsidR="00E13963" w:rsidRDefault="00E13963" w:rsidP="00E13963">
      <w:pPr>
        <w:pStyle w:val="ab"/>
      </w:pPr>
      <w:r w:rsidRPr="00A00B25">
        <w:rPr>
          <w:sz w:val="32"/>
          <w:szCs w:val="32"/>
        </w:rPr>
        <w:t>Священная книга и глобальный кризис</w:t>
      </w:r>
      <w:r>
        <w:t xml:space="preserve"> </w:t>
      </w:r>
    </w:p>
    <w:p w14:paraId="423F9A1B" w14:textId="77777777" w:rsidR="00E13963" w:rsidRDefault="00E13963" w:rsidP="00E13963">
      <w:pPr>
        <w:pStyle w:val="ab"/>
      </w:pPr>
    </w:p>
    <w:p w14:paraId="1D07E7AF" w14:textId="77777777" w:rsidR="00E13963" w:rsidRDefault="00E13963" w:rsidP="00E13963"/>
    <w:p w14:paraId="534FF14D" w14:textId="77777777" w:rsidR="00E13963" w:rsidRDefault="00E13963" w:rsidP="00E13963"/>
    <w:p w14:paraId="3CE8F0D0" w14:textId="77777777" w:rsidR="00E13963" w:rsidRDefault="00E13963" w:rsidP="00E13963"/>
    <w:p w14:paraId="4F6B2D3C" w14:textId="77777777" w:rsidR="00E13963" w:rsidRDefault="00E13963" w:rsidP="00E13963">
      <w:pPr>
        <w:pStyle w:val="ab"/>
      </w:pPr>
    </w:p>
    <w:p w14:paraId="5DB3302F" w14:textId="77777777" w:rsidR="00E13963" w:rsidRDefault="00E13963" w:rsidP="00E13963">
      <w:pPr>
        <w:pStyle w:val="ab"/>
      </w:pPr>
      <w:r>
        <w:lastRenderedPageBreak/>
        <w:t>Санкт-Пете</w:t>
      </w:r>
      <w:r>
        <w:t>р</w:t>
      </w:r>
      <w:r>
        <w:t>бург</w:t>
      </w:r>
      <w:r>
        <w:br/>
        <w:t>2010 г.</w:t>
      </w:r>
    </w:p>
    <w:p w14:paraId="3E4C6FAA" w14:textId="77777777" w:rsidR="00E13963" w:rsidRDefault="00E13963" w:rsidP="00E13963">
      <w:pPr>
        <w:pStyle w:val="PlainText"/>
      </w:pPr>
      <w:r>
        <w:br w:type="page"/>
      </w:r>
      <w:r>
        <w:lastRenderedPageBreak/>
        <w:t>Страница, зарезервированная для выходных типографских данных</w:t>
      </w:r>
    </w:p>
    <w:p w14:paraId="15649883" w14:textId="77777777" w:rsidR="00E13963" w:rsidRDefault="00E13963" w:rsidP="00E13963">
      <w:pPr>
        <w:pStyle w:val="PlainText"/>
      </w:pPr>
      <w:r>
        <w:t>На обложке фотография неизвестного автора, найденная в и</w:t>
      </w:r>
      <w:r>
        <w:t>н</w:t>
      </w:r>
      <w:r>
        <w:t xml:space="preserve">тернете: </w:t>
      </w:r>
      <w:r w:rsidRPr="001F297B">
        <w:t>http://allday.ru/uploads/posts/2009-05/1243685214_lightbeams-copy.jpg</w:t>
      </w:r>
    </w:p>
    <w:p w14:paraId="4F3BA591" w14:textId="407B0EAC" w:rsidR="00DE60CF" w:rsidRDefault="00E13963" w:rsidP="00E13963">
      <w:pPr>
        <w:pStyle w:val="Copyright"/>
      </w:pPr>
      <w:r>
        <w:t>© Публикуемые материалы являются достоянием Русской культуры, по какой причине никто не обладает в отношении них персональными авторскими прав</w:t>
      </w:r>
      <w:r>
        <w:t>а</w:t>
      </w:r>
      <w:r>
        <w:t xml:space="preserve">ми. В случае </w:t>
      </w:r>
      <w:r>
        <w:rPr>
          <w:i/>
        </w:rPr>
        <w:t>присвоения себе в установленном з</w:t>
      </w:r>
      <w:r>
        <w:rPr>
          <w:i/>
        </w:rPr>
        <w:t>а</w:t>
      </w:r>
      <w:r>
        <w:rPr>
          <w:i/>
        </w:rPr>
        <w:t>коном порядке</w:t>
      </w:r>
      <w:r>
        <w:t xml:space="preserve"> авторских прав юридическим или физическим лицом, совершивший это столкнется с воздаянием за воровство, выражающемся в непр</w:t>
      </w:r>
      <w:r>
        <w:t>и</w:t>
      </w:r>
      <w:r>
        <w:t>ятной “мистике”, выходящей за пределы юриспр</w:t>
      </w:r>
      <w:r>
        <w:t>у</w:t>
      </w:r>
      <w:r>
        <w:t>денции. Тем не менее, каждый желающий имеет полное право, исходя из свойственного ему пон</w:t>
      </w:r>
      <w:r>
        <w:t>и</w:t>
      </w:r>
      <w:r>
        <w:t xml:space="preserve">мания </w:t>
      </w:r>
      <w:r>
        <w:rPr>
          <w:i/>
        </w:rPr>
        <w:t>общественной пользы</w:t>
      </w:r>
      <w:r>
        <w:t>, копировать и тир</w:t>
      </w:r>
      <w:r>
        <w:t>а</w:t>
      </w:r>
      <w:r>
        <w:t>жировать,</w:t>
      </w:r>
      <w:r>
        <w:rPr>
          <w:i/>
        </w:rPr>
        <w:t xml:space="preserve"> в том числе с коммерческими целями</w:t>
      </w:r>
      <w:r>
        <w:t>, насто</w:t>
      </w:r>
      <w:r>
        <w:softHyphen/>
        <w:t>ящие материалы в полном объёме или фра</w:t>
      </w:r>
      <w:r>
        <w:t>г</w:t>
      </w:r>
      <w:r>
        <w:t>ментарно всеми доступными ему средствами. И</w:t>
      </w:r>
      <w:r>
        <w:t>с</w:t>
      </w:r>
      <w:r>
        <w:t>пользующий настоящие материалы в своей де</w:t>
      </w:r>
      <w:r>
        <w:t>я</w:t>
      </w:r>
      <w:r>
        <w:t>тельности, при фрагментарном их цитировании, либо же при ссылках на них, принимает на себя персональную ответственность, и в случае поро</w:t>
      </w:r>
      <w:r>
        <w:t>ж</w:t>
      </w:r>
      <w:r>
        <w:t>дения им смыслового контекста, извращающего смысл</w:t>
      </w:r>
      <w:r>
        <w:rPr>
          <w:i/>
        </w:rPr>
        <w:t xml:space="preserve"> настоящих материалов, как целостности</w:t>
      </w:r>
      <w:r>
        <w:t>, он имеет шансы столкнуться с “мистическим”, вне</w:t>
      </w:r>
      <w:r>
        <w:softHyphen/>
        <w:t>юридическим воздаян</w:t>
      </w:r>
      <w:r>
        <w:t>и</w:t>
      </w:r>
      <w:r>
        <w:t xml:space="preserve">ем. </w:t>
      </w:r>
      <w:r w:rsidR="00DE60CF" w:rsidRPr="00DE60CF">
        <w:rPr>
          <w:vertAlign w:val="superscript"/>
        </w:rPr>
        <w:t>[I]</w:t>
      </w:r>
    </w:p>
    <w:p w14:paraId="3E4B8C8F" w14:textId="77777777" w:rsidR="00DE60CF" w:rsidRDefault="00DE60CF" w:rsidP="00E13963"/>
    <w:p w14:paraId="735C1E77" w14:textId="77777777" w:rsidR="00DE60CF" w:rsidRDefault="00DE60CF" w:rsidP="00E13963"/>
    <w:p w14:paraId="3009B73D" w14:textId="77777777" w:rsidR="00DE60CF" w:rsidRDefault="00DE60CF" w:rsidP="00E13963">
      <w:pPr>
        <w:sectPr w:rsidR="00DE60CF" w:rsidSect="006A774E">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8392" w:h="11907" w:code="11"/>
          <w:pgMar w:top="851" w:right="851" w:bottom="851" w:left="1247" w:header="567" w:footer="567" w:gutter="0"/>
          <w:cols w:space="720"/>
          <w:titlePg/>
        </w:sectPr>
      </w:pPr>
    </w:p>
    <w:p w14:paraId="7FC76A4F" w14:textId="77777777" w:rsidR="00DE60CF" w:rsidRDefault="00DE60CF" w:rsidP="00E13963"/>
    <w:p w14:paraId="20466006" w14:textId="77777777" w:rsidR="00DE60CF" w:rsidRDefault="00DE60CF" w:rsidP="00E13963">
      <w:pPr>
        <w:pStyle w:val="ab"/>
        <w:rPr>
          <w:sz w:val="28"/>
        </w:rPr>
      </w:pPr>
      <w:r>
        <w:rPr>
          <w:sz w:val="28"/>
        </w:rPr>
        <w:t>ОГЛАВЛЕНИЕ</w:t>
      </w:r>
    </w:p>
    <w:p w14:paraId="46DE7B74" w14:textId="77777777" w:rsidR="00DE60CF" w:rsidRDefault="00DE60CF" w:rsidP="00E13963">
      <w:pPr>
        <w:rPr>
          <w:sz w:val="18"/>
        </w:rPr>
      </w:pPr>
      <w:r>
        <w:rPr>
          <w:sz w:val="18"/>
        </w:rPr>
        <w:t>В связи с тем, что разные системы один и тот же файл по-разному расклад</w:t>
      </w:r>
      <w:r>
        <w:rPr>
          <w:sz w:val="18"/>
        </w:rPr>
        <w:t>ы</w:t>
      </w:r>
      <w:r>
        <w:rPr>
          <w:sz w:val="18"/>
        </w:rPr>
        <w:t>вают по страницам, необходимо обновить оглавление. Для обновления оглавл</w:t>
      </w:r>
      <w:r>
        <w:rPr>
          <w:sz w:val="18"/>
        </w:rPr>
        <w:t>е</w:t>
      </w:r>
      <w:r>
        <w:rPr>
          <w:sz w:val="18"/>
        </w:rPr>
        <w:t>ния перейти в режим просмотра страницы и ввести в оглавление курсор, п</w:t>
      </w:r>
      <w:r>
        <w:rPr>
          <w:sz w:val="18"/>
        </w:rPr>
        <w:t>о</w:t>
      </w:r>
      <w:r>
        <w:rPr>
          <w:sz w:val="18"/>
        </w:rPr>
        <w:t>сле чего нажать “F9”. Избрать «Обновить номера страниц». В случае, если Ваша система работает некорректно, и автоматически будут заданы ошибочные номера стр</w:t>
      </w:r>
      <w:r>
        <w:rPr>
          <w:sz w:val="18"/>
        </w:rPr>
        <w:t>а</w:t>
      </w:r>
      <w:r>
        <w:rPr>
          <w:sz w:val="18"/>
        </w:rPr>
        <w:t>ниц, то в режиме просмотра страницы следует ввести правильные номера стр</w:t>
      </w:r>
      <w:r>
        <w:rPr>
          <w:sz w:val="18"/>
        </w:rPr>
        <w:t>а</w:t>
      </w:r>
      <w:r>
        <w:rPr>
          <w:sz w:val="18"/>
        </w:rPr>
        <w:t xml:space="preserve">ниц в оглавление вручную. Настоящий </w:t>
      </w:r>
      <w:r>
        <w:rPr>
          <w:sz w:val="18"/>
          <w:u w:val="single"/>
        </w:rPr>
        <w:t>абзац</w:t>
      </w:r>
      <w:r>
        <w:rPr>
          <w:sz w:val="18"/>
        </w:rPr>
        <w:t xml:space="preserve"> удалить до начала обновления перед распечаткой ориг</w:t>
      </w:r>
      <w:r>
        <w:rPr>
          <w:sz w:val="18"/>
        </w:rPr>
        <w:t>и</w:t>
      </w:r>
      <w:r>
        <w:rPr>
          <w:sz w:val="18"/>
        </w:rPr>
        <w:t>нал-макета.</w:t>
      </w:r>
    </w:p>
    <w:p w14:paraId="6032F099" w14:textId="77777777" w:rsidR="00DE60CF" w:rsidRDefault="00DE60CF" w:rsidP="00E13963">
      <w:pPr>
        <w:pStyle w:val="PlainText"/>
      </w:pPr>
    </w:p>
    <w:p w14:paraId="1D450729" w14:textId="77777777" w:rsidR="00DE60CF" w:rsidRDefault="00DE60CF">
      <w:pPr>
        <w:pStyle w:val="TOC1"/>
        <w:rPr>
          <w:rFonts w:ascii="Calibri" w:hAnsi="Calibri"/>
          <w:b w:val="0"/>
          <w:i w:val="0"/>
          <w:noProof/>
          <w:spacing w:val="0"/>
          <w:kern w:val="0"/>
        </w:rPr>
      </w:pPr>
      <w:r>
        <w:fldChar w:fldCharType="begin"/>
      </w:r>
      <w:r>
        <w:instrText xml:space="preserve"> TOC \o "1-3" \h \z \u </w:instrText>
      </w:r>
      <w:r>
        <w:fldChar w:fldCharType="separate"/>
      </w:r>
      <w:hyperlink w:anchor="_Toc257614531" w:history="1">
        <w:r w:rsidRPr="008B362C">
          <w:rPr>
            <w:rStyle w:val="Hyperlink"/>
            <w:noProof/>
          </w:rPr>
          <w:t>Введение</w:t>
        </w:r>
        <w:r>
          <w:rPr>
            <w:noProof/>
            <w:webHidden/>
          </w:rPr>
          <w:tab/>
        </w:r>
        <w:r>
          <w:rPr>
            <w:noProof/>
            <w:webHidden/>
          </w:rPr>
          <w:fldChar w:fldCharType="begin"/>
        </w:r>
        <w:r>
          <w:rPr>
            <w:noProof/>
            <w:webHidden/>
          </w:rPr>
          <w:instrText xml:space="preserve"> PAGEREF _Toc257614531 \h </w:instrText>
        </w:r>
        <w:r>
          <w:rPr>
            <w:noProof/>
            <w:webHidden/>
          </w:rPr>
        </w:r>
        <w:r>
          <w:rPr>
            <w:noProof/>
            <w:webHidden/>
          </w:rPr>
          <w:fldChar w:fldCharType="separate"/>
        </w:r>
        <w:r>
          <w:rPr>
            <w:noProof/>
            <w:webHidden/>
          </w:rPr>
          <w:t>5</w:t>
        </w:r>
        <w:r>
          <w:rPr>
            <w:noProof/>
            <w:webHidden/>
          </w:rPr>
          <w:fldChar w:fldCharType="end"/>
        </w:r>
      </w:hyperlink>
    </w:p>
    <w:p w14:paraId="7C3060BF" w14:textId="77777777" w:rsidR="00DE60CF" w:rsidRDefault="00DE60CF">
      <w:pPr>
        <w:pStyle w:val="TOC1"/>
        <w:rPr>
          <w:rFonts w:ascii="Calibri" w:hAnsi="Calibri"/>
          <w:b w:val="0"/>
          <w:i w:val="0"/>
          <w:noProof/>
          <w:spacing w:val="0"/>
          <w:kern w:val="0"/>
        </w:rPr>
      </w:pPr>
      <w:hyperlink w:anchor="_Toc257614532" w:history="1">
        <w:r w:rsidRPr="008B362C">
          <w:rPr>
            <w:rStyle w:val="Hyperlink"/>
            <w:noProof/>
          </w:rPr>
          <w:t>1. Версия РПЦ</w:t>
        </w:r>
        <w:r>
          <w:rPr>
            <w:noProof/>
            <w:webHidden/>
          </w:rPr>
          <w:tab/>
        </w:r>
        <w:r>
          <w:rPr>
            <w:noProof/>
            <w:webHidden/>
          </w:rPr>
          <w:fldChar w:fldCharType="begin"/>
        </w:r>
        <w:r>
          <w:rPr>
            <w:noProof/>
            <w:webHidden/>
          </w:rPr>
          <w:instrText xml:space="preserve"> PAGEREF _Toc257614532 \h </w:instrText>
        </w:r>
        <w:r>
          <w:rPr>
            <w:noProof/>
            <w:webHidden/>
          </w:rPr>
        </w:r>
        <w:r>
          <w:rPr>
            <w:noProof/>
            <w:webHidden/>
          </w:rPr>
          <w:fldChar w:fldCharType="separate"/>
        </w:r>
        <w:r>
          <w:rPr>
            <w:noProof/>
            <w:webHidden/>
          </w:rPr>
          <w:t>11</w:t>
        </w:r>
        <w:r>
          <w:rPr>
            <w:noProof/>
            <w:webHidden/>
          </w:rPr>
          <w:fldChar w:fldCharType="end"/>
        </w:r>
      </w:hyperlink>
    </w:p>
    <w:p w14:paraId="66FC69B5" w14:textId="77777777" w:rsidR="00DE60CF" w:rsidRDefault="00DE60CF">
      <w:pPr>
        <w:pStyle w:val="TOC1"/>
        <w:rPr>
          <w:rFonts w:ascii="Calibri" w:hAnsi="Calibri"/>
          <w:b w:val="0"/>
          <w:i w:val="0"/>
          <w:noProof/>
          <w:spacing w:val="0"/>
          <w:kern w:val="0"/>
        </w:rPr>
      </w:pPr>
      <w:hyperlink w:anchor="_Toc257614533" w:history="1">
        <w:r w:rsidRPr="008B362C">
          <w:rPr>
            <w:rStyle w:val="Hyperlink"/>
            <w:noProof/>
          </w:rPr>
          <w:t>2. Как это было на Руси</w:t>
        </w:r>
        <w:r>
          <w:rPr>
            <w:noProof/>
            <w:webHidden/>
          </w:rPr>
          <w:tab/>
        </w:r>
        <w:r>
          <w:rPr>
            <w:noProof/>
            <w:webHidden/>
          </w:rPr>
          <w:fldChar w:fldCharType="begin"/>
        </w:r>
        <w:r>
          <w:rPr>
            <w:noProof/>
            <w:webHidden/>
          </w:rPr>
          <w:instrText xml:space="preserve"> PAGEREF _Toc257614533 \h </w:instrText>
        </w:r>
        <w:r>
          <w:rPr>
            <w:noProof/>
            <w:webHidden/>
          </w:rPr>
        </w:r>
        <w:r>
          <w:rPr>
            <w:noProof/>
            <w:webHidden/>
          </w:rPr>
          <w:fldChar w:fldCharType="separate"/>
        </w:r>
        <w:r>
          <w:rPr>
            <w:noProof/>
            <w:webHidden/>
          </w:rPr>
          <w:t>13</w:t>
        </w:r>
        <w:r>
          <w:rPr>
            <w:noProof/>
            <w:webHidden/>
          </w:rPr>
          <w:fldChar w:fldCharType="end"/>
        </w:r>
      </w:hyperlink>
    </w:p>
    <w:p w14:paraId="7C703B5D" w14:textId="77777777" w:rsidR="00DE60CF" w:rsidRDefault="00DE60CF">
      <w:pPr>
        <w:pStyle w:val="TOC1"/>
        <w:rPr>
          <w:rFonts w:ascii="Calibri" w:hAnsi="Calibri"/>
          <w:b w:val="0"/>
          <w:i w:val="0"/>
          <w:noProof/>
          <w:spacing w:val="0"/>
          <w:kern w:val="0"/>
        </w:rPr>
      </w:pPr>
      <w:hyperlink w:anchor="_Toc257614534" w:history="1">
        <w:r w:rsidRPr="008B362C">
          <w:rPr>
            <w:rStyle w:val="Hyperlink"/>
            <w:noProof/>
          </w:rPr>
          <w:t>3. Появление Геннадиевской Библии  и ересь жидовствующих в подробностях</w:t>
        </w:r>
        <w:r>
          <w:rPr>
            <w:noProof/>
            <w:webHidden/>
          </w:rPr>
          <w:tab/>
        </w:r>
        <w:r>
          <w:rPr>
            <w:noProof/>
            <w:webHidden/>
          </w:rPr>
          <w:fldChar w:fldCharType="begin"/>
        </w:r>
        <w:r>
          <w:rPr>
            <w:noProof/>
            <w:webHidden/>
          </w:rPr>
          <w:instrText xml:space="preserve"> PAGEREF _Toc257614534 \h </w:instrText>
        </w:r>
        <w:r>
          <w:rPr>
            <w:noProof/>
            <w:webHidden/>
          </w:rPr>
        </w:r>
        <w:r>
          <w:rPr>
            <w:noProof/>
            <w:webHidden/>
          </w:rPr>
          <w:fldChar w:fldCharType="separate"/>
        </w:r>
        <w:r>
          <w:rPr>
            <w:noProof/>
            <w:webHidden/>
          </w:rPr>
          <w:t>16</w:t>
        </w:r>
        <w:r>
          <w:rPr>
            <w:noProof/>
            <w:webHidden/>
          </w:rPr>
          <w:fldChar w:fldCharType="end"/>
        </w:r>
      </w:hyperlink>
    </w:p>
    <w:p w14:paraId="78A24D3A" w14:textId="77777777" w:rsidR="00DE60CF" w:rsidRDefault="00DE60CF">
      <w:pPr>
        <w:pStyle w:val="TOC1"/>
        <w:rPr>
          <w:rFonts w:ascii="Calibri" w:hAnsi="Calibri"/>
          <w:b w:val="0"/>
          <w:i w:val="0"/>
          <w:noProof/>
          <w:spacing w:val="0"/>
          <w:kern w:val="0"/>
        </w:rPr>
      </w:pPr>
      <w:hyperlink w:anchor="_Toc257614535" w:history="1">
        <w:r w:rsidRPr="008B362C">
          <w:rPr>
            <w:rStyle w:val="Hyperlink"/>
            <w:noProof/>
          </w:rPr>
          <w:t>4. Кто такой Иван Фёдоров и есть ли основания считать,  что именно он напечатал первую в России полную Библию?</w:t>
        </w:r>
        <w:r>
          <w:rPr>
            <w:noProof/>
            <w:webHidden/>
          </w:rPr>
          <w:tab/>
        </w:r>
        <w:r>
          <w:rPr>
            <w:noProof/>
            <w:webHidden/>
          </w:rPr>
          <w:fldChar w:fldCharType="begin"/>
        </w:r>
        <w:r>
          <w:rPr>
            <w:noProof/>
            <w:webHidden/>
          </w:rPr>
          <w:instrText xml:space="preserve"> PAGEREF _Toc257614535 \h </w:instrText>
        </w:r>
        <w:r>
          <w:rPr>
            <w:noProof/>
            <w:webHidden/>
          </w:rPr>
        </w:r>
        <w:r>
          <w:rPr>
            <w:noProof/>
            <w:webHidden/>
          </w:rPr>
          <w:fldChar w:fldCharType="separate"/>
        </w:r>
        <w:r>
          <w:rPr>
            <w:noProof/>
            <w:webHidden/>
          </w:rPr>
          <w:t>29</w:t>
        </w:r>
        <w:r>
          <w:rPr>
            <w:noProof/>
            <w:webHidden/>
          </w:rPr>
          <w:fldChar w:fldCharType="end"/>
        </w:r>
      </w:hyperlink>
    </w:p>
    <w:p w14:paraId="0579A063" w14:textId="77777777" w:rsidR="00DE60CF" w:rsidRDefault="00DE60CF">
      <w:pPr>
        <w:pStyle w:val="TOC1"/>
        <w:rPr>
          <w:rFonts w:ascii="Calibri" w:hAnsi="Calibri"/>
          <w:b w:val="0"/>
          <w:i w:val="0"/>
          <w:noProof/>
          <w:spacing w:val="0"/>
          <w:kern w:val="0"/>
        </w:rPr>
      </w:pPr>
      <w:hyperlink w:anchor="_Toc257614536" w:history="1">
        <w:r w:rsidRPr="008B362C">
          <w:rPr>
            <w:rStyle w:val="Hyperlink"/>
            <w:noProof/>
          </w:rPr>
          <w:t>5. Из каких источников стало известно об Иване Фёдорове?</w:t>
        </w:r>
        <w:r>
          <w:rPr>
            <w:noProof/>
            <w:webHidden/>
          </w:rPr>
          <w:tab/>
        </w:r>
        <w:r>
          <w:rPr>
            <w:noProof/>
            <w:webHidden/>
          </w:rPr>
          <w:fldChar w:fldCharType="begin"/>
        </w:r>
        <w:r>
          <w:rPr>
            <w:noProof/>
            <w:webHidden/>
          </w:rPr>
          <w:instrText xml:space="preserve"> PAGEREF _Toc257614536 \h </w:instrText>
        </w:r>
        <w:r>
          <w:rPr>
            <w:noProof/>
            <w:webHidden/>
          </w:rPr>
        </w:r>
        <w:r>
          <w:rPr>
            <w:noProof/>
            <w:webHidden/>
          </w:rPr>
          <w:fldChar w:fldCharType="separate"/>
        </w:r>
        <w:r>
          <w:rPr>
            <w:noProof/>
            <w:webHidden/>
          </w:rPr>
          <w:t>34</w:t>
        </w:r>
        <w:r>
          <w:rPr>
            <w:noProof/>
            <w:webHidden/>
          </w:rPr>
          <w:fldChar w:fldCharType="end"/>
        </w:r>
      </w:hyperlink>
    </w:p>
    <w:p w14:paraId="260AA240" w14:textId="77777777" w:rsidR="00DE60CF" w:rsidRDefault="00DE60CF">
      <w:pPr>
        <w:pStyle w:val="TOC1"/>
        <w:rPr>
          <w:rFonts w:ascii="Calibri" w:hAnsi="Calibri"/>
          <w:b w:val="0"/>
          <w:i w:val="0"/>
          <w:noProof/>
          <w:spacing w:val="0"/>
          <w:kern w:val="0"/>
        </w:rPr>
      </w:pPr>
      <w:hyperlink w:anchor="_Toc257614537" w:history="1">
        <w:r w:rsidRPr="008B362C">
          <w:rPr>
            <w:rStyle w:val="Hyperlink"/>
            <w:noProof/>
          </w:rPr>
          <w:t xml:space="preserve">6. Церковные реформы конца </w:t>
        </w:r>
        <w:r w:rsidRPr="008B362C">
          <w:rPr>
            <w:rStyle w:val="Hyperlink"/>
            <w:noProof/>
            <w:lang w:val="en-US"/>
          </w:rPr>
          <w:t>XVI</w:t>
        </w:r>
        <w:r w:rsidRPr="008B362C">
          <w:rPr>
            <w:rStyle w:val="Hyperlink"/>
            <w:noProof/>
          </w:rPr>
          <w:t xml:space="preserve"> столетия и их подлинные цели</w:t>
        </w:r>
        <w:r>
          <w:rPr>
            <w:noProof/>
            <w:webHidden/>
          </w:rPr>
          <w:tab/>
        </w:r>
        <w:r>
          <w:rPr>
            <w:noProof/>
            <w:webHidden/>
          </w:rPr>
          <w:fldChar w:fldCharType="begin"/>
        </w:r>
        <w:r>
          <w:rPr>
            <w:noProof/>
            <w:webHidden/>
          </w:rPr>
          <w:instrText xml:space="preserve"> PAGEREF _Toc257614537 \h </w:instrText>
        </w:r>
        <w:r>
          <w:rPr>
            <w:noProof/>
            <w:webHidden/>
          </w:rPr>
        </w:r>
        <w:r>
          <w:rPr>
            <w:noProof/>
            <w:webHidden/>
          </w:rPr>
          <w:fldChar w:fldCharType="separate"/>
        </w:r>
        <w:r>
          <w:rPr>
            <w:noProof/>
            <w:webHidden/>
          </w:rPr>
          <w:t>38</w:t>
        </w:r>
        <w:r>
          <w:rPr>
            <w:noProof/>
            <w:webHidden/>
          </w:rPr>
          <w:fldChar w:fldCharType="end"/>
        </w:r>
      </w:hyperlink>
    </w:p>
    <w:p w14:paraId="00FF3224" w14:textId="77777777" w:rsidR="00DE60CF" w:rsidRDefault="00DE60CF">
      <w:pPr>
        <w:pStyle w:val="TOC1"/>
        <w:rPr>
          <w:rFonts w:ascii="Calibri" w:hAnsi="Calibri"/>
          <w:b w:val="0"/>
          <w:i w:val="0"/>
          <w:noProof/>
          <w:spacing w:val="0"/>
          <w:kern w:val="0"/>
        </w:rPr>
      </w:pPr>
      <w:hyperlink w:anchor="_Toc257614538" w:history="1">
        <w:r w:rsidRPr="008B362C">
          <w:rPr>
            <w:rStyle w:val="Hyperlink"/>
            <w:noProof/>
          </w:rPr>
          <w:t>7. Дела при Петре I</w:t>
        </w:r>
        <w:r>
          <w:rPr>
            <w:noProof/>
            <w:webHidden/>
          </w:rPr>
          <w:tab/>
        </w:r>
        <w:r>
          <w:rPr>
            <w:noProof/>
            <w:webHidden/>
          </w:rPr>
          <w:fldChar w:fldCharType="begin"/>
        </w:r>
        <w:r>
          <w:rPr>
            <w:noProof/>
            <w:webHidden/>
          </w:rPr>
          <w:instrText xml:space="preserve"> PAGEREF _Toc257614538 \h </w:instrText>
        </w:r>
        <w:r>
          <w:rPr>
            <w:noProof/>
            <w:webHidden/>
          </w:rPr>
        </w:r>
        <w:r>
          <w:rPr>
            <w:noProof/>
            <w:webHidden/>
          </w:rPr>
          <w:fldChar w:fldCharType="separate"/>
        </w:r>
        <w:r>
          <w:rPr>
            <w:noProof/>
            <w:webHidden/>
          </w:rPr>
          <w:t>53</w:t>
        </w:r>
        <w:r>
          <w:rPr>
            <w:noProof/>
            <w:webHidden/>
          </w:rPr>
          <w:fldChar w:fldCharType="end"/>
        </w:r>
      </w:hyperlink>
    </w:p>
    <w:p w14:paraId="59334E17" w14:textId="77777777" w:rsidR="00DE60CF" w:rsidRDefault="00DE60CF">
      <w:pPr>
        <w:pStyle w:val="TOC1"/>
        <w:rPr>
          <w:rFonts w:ascii="Calibri" w:hAnsi="Calibri"/>
          <w:b w:val="0"/>
          <w:i w:val="0"/>
          <w:noProof/>
          <w:spacing w:val="0"/>
          <w:kern w:val="0"/>
        </w:rPr>
      </w:pPr>
      <w:hyperlink w:anchor="_Toc257614539" w:history="1">
        <w:r w:rsidRPr="008B362C">
          <w:rPr>
            <w:rStyle w:val="Hyperlink"/>
            <w:noProof/>
          </w:rPr>
          <w:t xml:space="preserve">8. От Петра до Александра </w:t>
        </w:r>
        <w:r w:rsidRPr="008B362C">
          <w:rPr>
            <w:rStyle w:val="Hyperlink"/>
            <w:noProof/>
            <w:lang w:val="en-US"/>
          </w:rPr>
          <w:t>I</w:t>
        </w:r>
        <w:r>
          <w:rPr>
            <w:noProof/>
            <w:webHidden/>
          </w:rPr>
          <w:tab/>
        </w:r>
        <w:r>
          <w:rPr>
            <w:noProof/>
            <w:webHidden/>
          </w:rPr>
          <w:fldChar w:fldCharType="begin"/>
        </w:r>
        <w:r>
          <w:rPr>
            <w:noProof/>
            <w:webHidden/>
          </w:rPr>
          <w:instrText xml:space="preserve"> PAGEREF _Toc257614539 \h </w:instrText>
        </w:r>
        <w:r>
          <w:rPr>
            <w:noProof/>
            <w:webHidden/>
          </w:rPr>
        </w:r>
        <w:r>
          <w:rPr>
            <w:noProof/>
            <w:webHidden/>
          </w:rPr>
          <w:fldChar w:fldCharType="separate"/>
        </w:r>
        <w:r>
          <w:rPr>
            <w:noProof/>
            <w:webHidden/>
          </w:rPr>
          <w:t>55</w:t>
        </w:r>
        <w:r>
          <w:rPr>
            <w:noProof/>
            <w:webHidden/>
          </w:rPr>
          <w:fldChar w:fldCharType="end"/>
        </w:r>
      </w:hyperlink>
    </w:p>
    <w:p w14:paraId="2047BF58" w14:textId="77777777" w:rsidR="00DE60CF" w:rsidRDefault="00DE60CF">
      <w:pPr>
        <w:pStyle w:val="TOC1"/>
        <w:rPr>
          <w:rFonts w:ascii="Calibri" w:hAnsi="Calibri"/>
          <w:b w:val="0"/>
          <w:i w:val="0"/>
          <w:noProof/>
          <w:spacing w:val="0"/>
          <w:kern w:val="0"/>
        </w:rPr>
      </w:pPr>
      <w:hyperlink w:anchor="_Toc257614540" w:history="1">
        <w:r w:rsidRPr="008B362C">
          <w:rPr>
            <w:rStyle w:val="Hyperlink"/>
            <w:noProof/>
          </w:rPr>
          <w:t>9. Библейское общество</w:t>
        </w:r>
        <w:r>
          <w:rPr>
            <w:noProof/>
            <w:webHidden/>
          </w:rPr>
          <w:tab/>
        </w:r>
        <w:r>
          <w:rPr>
            <w:noProof/>
            <w:webHidden/>
          </w:rPr>
          <w:fldChar w:fldCharType="begin"/>
        </w:r>
        <w:r>
          <w:rPr>
            <w:noProof/>
            <w:webHidden/>
          </w:rPr>
          <w:instrText xml:space="preserve"> PAGEREF _Toc257614540 \h </w:instrText>
        </w:r>
        <w:r>
          <w:rPr>
            <w:noProof/>
            <w:webHidden/>
          </w:rPr>
        </w:r>
        <w:r>
          <w:rPr>
            <w:noProof/>
            <w:webHidden/>
          </w:rPr>
          <w:fldChar w:fldCharType="separate"/>
        </w:r>
        <w:r>
          <w:rPr>
            <w:noProof/>
            <w:webHidden/>
          </w:rPr>
          <w:t>60</w:t>
        </w:r>
        <w:r>
          <w:rPr>
            <w:noProof/>
            <w:webHidden/>
          </w:rPr>
          <w:fldChar w:fldCharType="end"/>
        </w:r>
      </w:hyperlink>
    </w:p>
    <w:p w14:paraId="7B8462FD" w14:textId="77777777" w:rsidR="00DE60CF" w:rsidRDefault="00DE60CF">
      <w:pPr>
        <w:pStyle w:val="TOC1"/>
        <w:rPr>
          <w:rFonts w:ascii="Calibri" w:hAnsi="Calibri"/>
          <w:b w:val="0"/>
          <w:i w:val="0"/>
          <w:noProof/>
          <w:spacing w:val="0"/>
          <w:kern w:val="0"/>
        </w:rPr>
      </w:pPr>
      <w:hyperlink w:anchor="_Toc257614541" w:history="1">
        <w:r w:rsidRPr="008B362C">
          <w:rPr>
            <w:rStyle w:val="Hyperlink"/>
            <w:noProof/>
          </w:rPr>
          <w:t>10. Роль Павского и Глухарёва</w:t>
        </w:r>
        <w:r>
          <w:rPr>
            <w:noProof/>
            <w:webHidden/>
          </w:rPr>
          <w:tab/>
        </w:r>
        <w:r>
          <w:rPr>
            <w:noProof/>
            <w:webHidden/>
          </w:rPr>
          <w:fldChar w:fldCharType="begin"/>
        </w:r>
        <w:r>
          <w:rPr>
            <w:noProof/>
            <w:webHidden/>
          </w:rPr>
          <w:instrText xml:space="preserve"> PAGEREF _Toc257614541 \h </w:instrText>
        </w:r>
        <w:r>
          <w:rPr>
            <w:noProof/>
            <w:webHidden/>
          </w:rPr>
        </w:r>
        <w:r>
          <w:rPr>
            <w:noProof/>
            <w:webHidden/>
          </w:rPr>
          <w:fldChar w:fldCharType="separate"/>
        </w:r>
        <w:r>
          <w:rPr>
            <w:noProof/>
            <w:webHidden/>
          </w:rPr>
          <w:t>71</w:t>
        </w:r>
        <w:r>
          <w:rPr>
            <w:noProof/>
            <w:webHidden/>
          </w:rPr>
          <w:fldChar w:fldCharType="end"/>
        </w:r>
      </w:hyperlink>
    </w:p>
    <w:p w14:paraId="20D683D1" w14:textId="77777777" w:rsidR="00DE60CF" w:rsidRDefault="00DE60CF">
      <w:pPr>
        <w:pStyle w:val="TOC1"/>
        <w:rPr>
          <w:rFonts w:ascii="Calibri" w:hAnsi="Calibri"/>
          <w:b w:val="0"/>
          <w:i w:val="0"/>
          <w:noProof/>
          <w:spacing w:val="0"/>
          <w:kern w:val="0"/>
        </w:rPr>
      </w:pPr>
      <w:hyperlink w:anchor="_Toc257614542" w:history="1">
        <w:r w:rsidRPr="008B362C">
          <w:rPr>
            <w:rStyle w:val="Hyperlink"/>
            <w:noProof/>
          </w:rPr>
          <w:t>11. Завершение перевода</w:t>
        </w:r>
        <w:r>
          <w:rPr>
            <w:noProof/>
            <w:webHidden/>
          </w:rPr>
          <w:tab/>
        </w:r>
        <w:r>
          <w:rPr>
            <w:noProof/>
            <w:webHidden/>
          </w:rPr>
          <w:fldChar w:fldCharType="begin"/>
        </w:r>
        <w:r>
          <w:rPr>
            <w:noProof/>
            <w:webHidden/>
          </w:rPr>
          <w:instrText xml:space="preserve"> PAGEREF _Toc257614542 \h </w:instrText>
        </w:r>
        <w:r>
          <w:rPr>
            <w:noProof/>
            <w:webHidden/>
          </w:rPr>
        </w:r>
        <w:r>
          <w:rPr>
            <w:noProof/>
            <w:webHidden/>
          </w:rPr>
          <w:fldChar w:fldCharType="separate"/>
        </w:r>
        <w:r>
          <w:rPr>
            <w:noProof/>
            <w:webHidden/>
          </w:rPr>
          <w:t>78</w:t>
        </w:r>
        <w:r>
          <w:rPr>
            <w:noProof/>
            <w:webHidden/>
          </w:rPr>
          <w:fldChar w:fldCharType="end"/>
        </w:r>
      </w:hyperlink>
    </w:p>
    <w:p w14:paraId="608B9ECC" w14:textId="77777777" w:rsidR="00DE60CF" w:rsidRDefault="00DE60CF">
      <w:pPr>
        <w:pStyle w:val="TOC1"/>
        <w:rPr>
          <w:rFonts w:ascii="Calibri" w:hAnsi="Calibri"/>
          <w:b w:val="0"/>
          <w:i w:val="0"/>
          <w:noProof/>
          <w:spacing w:val="0"/>
          <w:kern w:val="0"/>
        </w:rPr>
      </w:pPr>
      <w:hyperlink w:anchor="_Toc257614543" w:history="1">
        <w:r w:rsidRPr="008B362C">
          <w:rPr>
            <w:rStyle w:val="Hyperlink"/>
            <w:noProof/>
          </w:rPr>
          <w:t>12. Без опоры на авторитеты</w:t>
        </w:r>
        <w:r>
          <w:rPr>
            <w:noProof/>
            <w:webHidden/>
          </w:rPr>
          <w:tab/>
        </w:r>
        <w:r>
          <w:rPr>
            <w:noProof/>
            <w:webHidden/>
          </w:rPr>
          <w:fldChar w:fldCharType="begin"/>
        </w:r>
        <w:r>
          <w:rPr>
            <w:noProof/>
            <w:webHidden/>
          </w:rPr>
          <w:instrText xml:space="preserve"> PAGEREF _Toc257614543 \h </w:instrText>
        </w:r>
        <w:r>
          <w:rPr>
            <w:noProof/>
            <w:webHidden/>
          </w:rPr>
        </w:r>
        <w:r>
          <w:rPr>
            <w:noProof/>
            <w:webHidden/>
          </w:rPr>
          <w:fldChar w:fldCharType="separate"/>
        </w:r>
        <w:r>
          <w:rPr>
            <w:noProof/>
            <w:webHidden/>
          </w:rPr>
          <w:t>84</w:t>
        </w:r>
        <w:r>
          <w:rPr>
            <w:noProof/>
            <w:webHidden/>
          </w:rPr>
          <w:fldChar w:fldCharType="end"/>
        </w:r>
      </w:hyperlink>
    </w:p>
    <w:p w14:paraId="6757E8F3" w14:textId="77777777" w:rsidR="00DE60CF" w:rsidRDefault="00DE60CF">
      <w:pPr>
        <w:pStyle w:val="TOC1"/>
        <w:rPr>
          <w:rFonts w:ascii="Calibri" w:hAnsi="Calibri"/>
          <w:b w:val="0"/>
          <w:i w:val="0"/>
          <w:noProof/>
          <w:spacing w:val="0"/>
          <w:kern w:val="0"/>
        </w:rPr>
      </w:pPr>
      <w:hyperlink w:anchor="_Toc257614544" w:history="1">
        <w:r w:rsidRPr="008B362C">
          <w:rPr>
            <w:rStyle w:val="Hyperlink"/>
            <w:noProof/>
          </w:rPr>
          <w:t>13. Второзаконие — история создания</w:t>
        </w:r>
        <w:r>
          <w:rPr>
            <w:noProof/>
            <w:webHidden/>
          </w:rPr>
          <w:tab/>
        </w:r>
        <w:r>
          <w:rPr>
            <w:noProof/>
            <w:webHidden/>
          </w:rPr>
          <w:fldChar w:fldCharType="begin"/>
        </w:r>
        <w:r>
          <w:rPr>
            <w:noProof/>
            <w:webHidden/>
          </w:rPr>
          <w:instrText xml:space="preserve"> PAGEREF _Toc257614544 \h </w:instrText>
        </w:r>
        <w:r>
          <w:rPr>
            <w:noProof/>
            <w:webHidden/>
          </w:rPr>
        </w:r>
        <w:r>
          <w:rPr>
            <w:noProof/>
            <w:webHidden/>
          </w:rPr>
          <w:fldChar w:fldCharType="separate"/>
        </w:r>
        <w:r>
          <w:rPr>
            <w:noProof/>
            <w:webHidden/>
          </w:rPr>
          <w:t>94</w:t>
        </w:r>
        <w:r>
          <w:rPr>
            <w:noProof/>
            <w:webHidden/>
          </w:rPr>
          <w:fldChar w:fldCharType="end"/>
        </w:r>
      </w:hyperlink>
    </w:p>
    <w:p w14:paraId="3290A13F" w14:textId="77777777" w:rsidR="00DE60CF" w:rsidRDefault="00DE60CF">
      <w:pPr>
        <w:pStyle w:val="TOC1"/>
        <w:rPr>
          <w:rFonts w:ascii="Calibri" w:hAnsi="Calibri"/>
          <w:b w:val="0"/>
          <w:i w:val="0"/>
          <w:noProof/>
          <w:spacing w:val="0"/>
          <w:kern w:val="0"/>
        </w:rPr>
      </w:pPr>
      <w:hyperlink w:anchor="_Toc257614545" w:history="1">
        <w:r w:rsidRPr="008B362C">
          <w:rPr>
            <w:rStyle w:val="Hyperlink"/>
            <w:noProof/>
          </w:rPr>
          <w:t>14. Где и как была узаконена ростовщическая доктрина скупки мира</w:t>
        </w:r>
        <w:r>
          <w:rPr>
            <w:noProof/>
            <w:webHidden/>
          </w:rPr>
          <w:tab/>
        </w:r>
        <w:r>
          <w:rPr>
            <w:noProof/>
            <w:webHidden/>
          </w:rPr>
          <w:fldChar w:fldCharType="begin"/>
        </w:r>
        <w:r>
          <w:rPr>
            <w:noProof/>
            <w:webHidden/>
          </w:rPr>
          <w:instrText xml:space="preserve"> PAGEREF _Toc257614545 \h </w:instrText>
        </w:r>
        <w:r>
          <w:rPr>
            <w:noProof/>
            <w:webHidden/>
          </w:rPr>
        </w:r>
        <w:r>
          <w:rPr>
            <w:noProof/>
            <w:webHidden/>
          </w:rPr>
          <w:fldChar w:fldCharType="separate"/>
        </w:r>
        <w:r>
          <w:rPr>
            <w:noProof/>
            <w:webHidden/>
          </w:rPr>
          <w:t>102</w:t>
        </w:r>
        <w:r>
          <w:rPr>
            <w:noProof/>
            <w:webHidden/>
          </w:rPr>
          <w:fldChar w:fldCharType="end"/>
        </w:r>
      </w:hyperlink>
    </w:p>
    <w:p w14:paraId="7186C819" w14:textId="77777777" w:rsidR="00DE60CF" w:rsidRDefault="00DE60CF">
      <w:pPr>
        <w:pStyle w:val="TOC1"/>
        <w:rPr>
          <w:rFonts w:ascii="Calibri" w:hAnsi="Calibri"/>
          <w:b w:val="0"/>
          <w:i w:val="0"/>
          <w:noProof/>
          <w:spacing w:val="0"/>
          <w:kern w:val="0"/>
        </w:rPr>
      </w:pPr>
      <w:hyperlink w:anchor="_Toc257614546" w:history="1">
        <w:r w:rsidRPr="008B362C">
          <w:rPr>
            <w:rStyle w:val="Hyperlink"/>
            <w:noProof/>
          </w:rPr>
          <w:t>15. Как Иисус Христос стал «Богом»</w:t>
        </w:r>
        <w:r>
          <w:rPr>
            <w:noProof/>
            <w:webHidden/>
          </w:rPr>
          <w:tab/>
        </w:r>
        <w:r>
          <w:rPr>
            <w:noProof/>
            <w:webHidden/>
          </w:rPr>
          <w:fldChar w:fldCharType="begin"/>
        </w:r>
        <w:r>
          <w:rPr>
            <w:noProof/>
            <w:webHidden/>
          </w:rPr>
          <w:instrText xml:space="preserve"> PAGEREF _Toc257614546 \h </w:instrText>
        </w:r>
        <w:r>
          <w:rPr>
            <w:noProof/>
            <w:webHidden/>
          </w:rPr>
        </w:r>
        <w:r>
          <w:rPr>
            <w:noProof/>
            <w:webHidden/>
          </w:rPr>
          <w:fldChar w:fldCharType="separate"/>
        </w:r>
        <w:r>
          <w:rPr>
            <w:noProof/>
            <w:webHidden/>
          </w:rPr>
          <w:t>126</w:t>
        </w:r>
        <w:r>
          <w:rPr>
            <w:noProof/>
            <w:webHidden/>
          </w:rPr>
          <w:fldChar w:fldCharType="end"/>
        </w:r>
      </w:hyperlink>
    </w:p>
    <w:p w14:paraId="5AB75B98" w14:textId="77777777" w:rsidR="00DE60CF" w:rsidRDefault="00DE60CF">
      <w:pPr>
        <w:pStyle w:val="TOC1"/>
        <w:rPr>
          <w:rFonts w:ascii="Calibri" w:hAnsi="Calibri"/>
          <w:b w:val="0"/>
          <w:i w:val="0"/>
          <w:noProof/>
          <w:spacing w:val="0"/>
          <w:kern w:val="0"/>
        </w:rPr>
      </w:pPr>
      <w:hyperlink w:anchor="_Toc257614547" w:history="1">
        <w:r w:rsidRPr="008B362C">
          <w:rPr>
            <w:rStyle w:val="Hyperlink"/>
            <w:noProof/>
          </w:rPr>
          <w:t>16. Иудеи в Польше и России</w:t>
        </w:r>
        <w:r>
          <w:rPr>
            <w:noProof/>
            <w:webHidden/>
          </w:rPr>
          <w:tab/>
        </w:r>
        <w:r>
          <w:rPr>
            <w:noProof/>
            <w:webHidden/>
          </w:rPr>
          <w:fldChar w:fldCharType="begin"/>
        </w:r>
        <w:r>
          <w:rPr>
            <w:noProof/>
            <w:webHidden/>
          </w:rPr>
          <w:instrText xml:space="preserve"> PAGEREF _Toc257614547 \h </w:instrText>
        </w:r>
        <w:r>
          <w:rPr>
            <w:noProof/>
            <w:webHidden/>
          </w:rPr>
        </w:r>
        <w:r>
          <w:rPr>
            <w:noProof/>
            <w:webHidden/>
          </w:rPr>
          <w:fldChar w:fldCharType="separate"/>
        </w:r>
        <w:r>
          <w:rPr>
            <w:noProof/>
            <w:webHidden/>
          </w:rPr>
          <w:t>128</w:t>
        </w:r>
        <w:r>
          <w:rPr>
            <w:noProof/>
            <w:webHidden/>
          </w:rPr>
          <w:fldChar w:fldCharType="end"/>
        </w:r>
      </w:hyperlink>
    </w:p>
    <w:p w14:paraId="4741C171" w14:textId="77777777" w:rsidR="00DE60CF" w:rsidRDefault="00DE60CF">
      <w:pPr>
        <w:pStyle w:val="TOC1"/>
        <w:rPr>
          <w:rFonts w:ascii="Calibri" w:hAnsi="Calibri"/>
          <w:b w:val="0"/>
          <w:i w:val="0"/>
          <w:noProof/>
          <w:spacing w:val="0"/>
          <w:kern w:val="0"/>
        </w:rPr>
      </w:pPr>
      <w:hyperlink w:anchor="_Toc257614548" w:history="1">
        <w:r w:rsidRPr="008B362C">
          <w:rPr>
            <w:rStyle w:val="Hyperlink"/>
            <w:noProof/>
          </w:rPr>
          <w:t>17. Библейские интересы «Великобратании» в России</w:t>
        </w:r>
        <w:r>
          <w:rPr>
            <w:noProof/>
            <w:webHidden/>
          </w:rPr>
          <w:tab/>
        </w:r>
        <w:r>
          <w:rPr>
            <w:noProof/>
            <w:webHidden/>
          </w:rPr>
          <w:fldChar w:fldCharType="begin"/>
        </w:r>
        <w:r>
          <w:rPr>
            <w:noProof/>
            <w:webHidden/>
          </w:rPr>
          <w:instrText xml:space="preserve"> PAGEREF _Toc257614548 \h </w:instrText>
        </w:r>
        <w:r>
          <w:rPr>
            <w:noProof/>
            <w:webHidden/>
          </w:rPr>
        </w:r>
        <w:r>
          <w:rPr>
            <w:noProof/>
            <w:webHidden/>
          </w:rPr>
          <w:fldChar w:fldCharType="separate"/>
        </w:r>
        <w:r>
          <w:rPr>
            <w:noProof/>
            <w:webHidden/>
          </w:rPr>
          <w:t>133</w:t>
        </w:r>
        <w:r>
          <w:rPr>
            <w:noProof/>
            <w:webHidden/>
          </w:rPr>
          <w:fldChar w:fldCharType="end"/>
        </w:r>
      </w:hyperlink>
    </w:p>
    <w:p w14:paraId="40A6E31E" w14:textId="77777777" w:rsidR="00DE60CF" w:rsidRDefault="00DE60CF">
      <w:pPr>
        <w:pStyle w:val="TOC1"/>
        <w:rPr>
          <w:rFonts w:ascii="Calibri" w:hAnsi="Calibri"/>
          <w:b w:val="0"/>
          <w:i w:val="0"/>
          <w:noProof/>
          <w:spacing w:val="0"/>
          <w:kern w:val="0"/>
        </w:rPr>
      </w:pPr>
      <w:hyperlink w:anchor="_Toc257614549" w:history="1">
        <w:r w:rsidRPr="008B362C">
          <w:rPr>
            <w:rStyle w:val="Hyperlink"/>
            <w:noProof/>
          </w:rPr>
          <w:t>18. Николай I и его борьба  с агрессией ветхозаветного ростовщичества</w:t>
        </w:r>
        <w:r>
          <w:rPr>
            <w:noProof/>
            <w:webHidden/>
          </w:rPr>
          <w:tab/>
        </w:r>
        <w:r>
          <w:rPr>
            <w:noProof/>
            <w:webHidden/>
          </w:rPr>
          <w:fldChar w:fldCharType="begin"/>
        </w:r>
        <w:r>
          <w:rPr>
            <w:noProof/>
            <w:webHidden/>
          </w:rPr>
          <w:instrText xml:space="preserve"> PAGEREF _Toc257614549 \h </w:instrText>
        </w:r>
        <w:r>
          <w:rPr>
            <w:noProof/>
            <w:webHidden/>
          </w:rPr>
        </w:r>
        <w:r>
          <w:rPr>
            <w:noProof/>
            <w:webHidden/>
          </w:rPr>
          <w:fldChar w:fldCharType="separate"/>
        </w:r>
        <w:r>
          <w:rPr>
            <w:noProof/>
            <w:webHidden/>
          </w:rPr>
          <w:t>138</w:t>
        </w:r>
        <w:r>
          <w:rPr>
            <w:noProof/>
            <w:webHidden/>
          </w:rPr>
          <w:fldChar w:fldCharType="end"/>
        </w:r>
      </w:hyperlink>
    </w:p>
    <w:p w14:paraId="5D63D249" w14:textId="77777777" w:rsidR="00DE60CF" w:rsidRDefault="00DE60CF">
      <w:pPr>
        <w:pStyle w:val="TOC1"/>
        <w:rPr>
          <w:rFonts w:ascii="Calibri" w:hAnsi="Calibri"/>
          <w:b w:val="0"/>
          <w:i w:val="0"/>
          <w:noProof/>
          <w:spacing w:val="0"/>
          <w:kern w:val="0"/>
        </w:rPr>
      </w:pPr>
      <w:hyperlink w:anchor="_Toc257614550" w:history="1">
        <w:r w:rsidRPr="008B362C">
          <w:rPr>
            <w:rStyle w:val="Hyperlink"/>
            <w:noProof/>
          </w:rPr>
          <w:t>19. Весёлые истории с Фирковичем и Тишендорфом</w:t>
        </w:r>
        <w:r>
          <w:rPr>
            <w:noProof/>
            <w:webHidden/>
          </w:rPr>
          <w:tab/>
        </w:r>
        <w:r>
          <w:rPr>
            <w:noProof/>
            <w:webHidden/>
          </w:rPr>
          <w:fldChar w:fldCharType="begin"/>
        </w:r>
        <w:r>
          <w:rPr>
            <w:noProof/>
            <w:webHidden/>
          </w:rPr>
          <w:instrText xml:space="preserve"> PAGEREF _Toc257614550 \h </w:instrText>
        </w:r>
        <w:r>
          <w:rPr>
            <w:noProof/>
            <w:webHidden/>
          </w:rPr>
        </w:r>
        <w:r>
          <w:rPr>
            <w:noProof/>
            <w:webHidden/>
          </w:rPr>
          <w:fldChar w:fldCharType="separate"/>
        </w:r>
        <w:r>
          <w:rPr>
            <w:noProof/>
            <w:webHidden/>
          </w:rPr>
          <w:t>156</w:t>
        </w:r>
        <w:r>
          <w:rPr>
            <w:noProof/>
            <w:webHidden/>
          </w:rPr>
          <w:fldChar w:fldCharType="end"/>
        </w:r>
      </w:hyperlink>
    </w:p>
    <w:p w14:paraId="598712EF" w14:textId="77777777" w:rsidR="00DE60CF" w:rsidRDefault="00DE60CF">
      <w:pPr>
        <w:pStyle w:val="TOC1"/>
        <w:rPr>
          <w:rFonts w:ascii="Calibri" w:hAnsi="Calibri"/>
          <w:b w:val="0"/>
          <w:i w:val="0"/>
          <w:noProof/>
          <w:spacing w:val="0"/>
          <w:kern w:val="0"/>
        </w:rPr>
      </w:pPr>
      <w:hyperlink w:anchor="_Toc257614551" w:history="1">
        <w:r w:rsidRPr="008B362C">
          <w:rPr>
            <w:rStyle w:val="Hyperlink"/>
            <w:noProof/>
          </w:rPr>
          <w:t>20. Немного об истории перевода Библии на Западе</w:t>
        </w:r>
        <w:r>
          <w:rPr>
            <w:noProof/>
            <w:webHidden/>
          </w:rPr>
          <w:tab/>
        </w:r>
        <w:r>
          <w:rPr>
            <w:noProof/>
            <w:webHidden/>
          </w:rPr>
          <w:fldChar w:fldCharType="begin"/>
        </w:r>
        <w:r>
          <w:rPr>
            <w:noProof/>
            <w:webHidden/>
          </w:rPr>
          <w:instrText xml:space="preserve"> PAGEREF _Toc257614551 \h </w:instrText>
        </w:r>
        <w:r>
          <w:rPr>
            <w:noProof/>
            <w:webHidden/>
          </w:rPr>
        </w:r>
        <w:r>
          <w:rPr>
            <w:noProof/>
            <w:webHidden/>
          </w:rPr>
          <w:fldChar w:fldCharType="separate"/>
        </w:r>
        <w:r>
          <w:rPr>
            <w:noProof/>
            <w:webHidden/>
          </w:rPr>
          <w:t>165</w:t>
        </w:r>
        <w:r>
          <w:rPr>
            <w:noProof/>
            <w:webHidden/>
          </w:rPr>
          <w:fldChar w:fldCharType="end"/>
        </w:r>
      </w:hyperlink>
    </w:p>
    <w:p w14:paraId="2DEE418D" w14:textId="77777777" w:rsidR="00DE60CF" w:rsidRDefault="00DE60CF">
      <w:pPr>
        <w:pStyle w:val="TOC1"/>
        <w:rPr>
          <w:rFonts w:ascii="Calibri" w:hAnsi="Calibri"/>
          <w:b w:val="0"/>
          <w:i w:val="0"/>
          <w:noProof/>
          <w:spacing w:val="0"/>
          <w:kern w:val="0"/>
        </w:rPr>
      </w:pPr>
      <w:hyperlink w:anchor="_Toc257614552" w:history="1">
        <w:r w:rsidRPr="008B362C">
          <w:rPr>
            <w:rStyle w:val="Hyperlink"/>
            <w:noProof/>
          </w:rPr>
          <w:t>21. Роль Лютера</w:t>
        </w:r>
        <w:r>
          <w:rPr>
            <w:noProof/>
            <w:webHidden/>
          </w:rPr>
          <w:tab/>
        </w:r>
        <w:r>
          <w:rPr>
            <w:noProof/>
            <w:webHidden/>
          </w:rPr>
          <w:fldChar w:fldCharType="begin"/>
        </w:r>
        <w:r>
          <w:rPr>
            <w:noProof/>
            <w:webHidden/>
          </w:rPr>
          <w:instrText xml:space="preserve"> PAGEREF _Toc257614552 \h </w:instrText>
        </w:r>
        <w:r>
          <w:rPr>
            <w:noProof/>
            <w:webHidden/>
          </w:rPr>
        </w:r>
        <w:r>
          <w:rPr>
            <w:noProof/>
            <w:webHidden/>
          </w:rPr>
          <w:fldChar w:fldCharType="separate"/>
        </w:r>
        <w:r>
          <w:rPr>
            <w:noProof/>
            <w:webHidden/>
          </w:rPr>
          <w:t>167</w:t>
        </w:r>
        <w:r>
          <w:rPr>
            <w:noProof/>
            <w:webHidden/>
          </w:rPr>
          <w:fldChar w:fldCharType="end"/>
        </w:r>
      </w:hyperlink>
    </w:p>
    <w:p w14:paraId="28559930" w14:textId="77777777" w:rsidR="00DE60CF" w:rsidRDefault="00DE60CF">
      <w:pPr>
        <w:pStyle w:val="TOC1"/>
        <w:rPr>
          <w:rFonts w:ascii="Calibri" w:hAnsi="Calibri"/>
          <w:b w:val="0"/>
          <w:i w:val="0"/>
          <w:noProof/>
          <w:spacing w:val="0"/>
          <w:kern w:val="0"/>
        </w:rPr>
      </w:pPr>
      <w:hyperlink w:anchor="_Toc257614553" w:history="1">
        <w:r w:rsidRPr="008B362C">
          <w:rPr>
            <w:rStyle w:val="Hyperlink"/>
            <w:noProof/>
          </w:rPr>
          <w:t>22. Может ли хозяйство общества  нормально функционировать без ростовщичества?</w:t>
        </w:r>
        <w:r>
          <w:rPr>
            <w:noProof/>
            <w:webHidden/>
          </w:rPr>
          <w:tab/>
        </w:r>
        <w:r>
          <w:rPr>
            <w:noProof/>
            <w:webHidden/>
          </w:rPr>
          <w:fldChar w:fldCharType="begin"/>
        </w:r>
        <w:r>
          <w:rPr>
            <w:noProof/>
            <w:webHidden/>
          </w:rPr>
          <w:instrText xml:space="preserve"> PAGEREF _Toc257614553 \h </w:instrText>
        </w:r>
        <w:r>
          <w:rPr>
            <w:noProof/>
            <w:webHidden/>
          </w:rPr>
        </w:r>
        <w:r>
          <w:rPr>
            <w:noProof/>
            <w:webHidden/>
          </w:rPr>
          <w:fldChar w:fldCharType="separate"/>
        </w:r>
        <w:r>
          <w:rPr>
            <w:noProof/>
            <w:webHidden/>
          </w:rPr>
          <w:t>179</w:t>
        </w:r>
        <w:r>
          <w:rPr>
            <w:noProof/>
            <w:webHidden/>
          </w:rPr>
          <w:fldChar w:fldCharType="end"/>
        </w:r>
      </w:hyperlink>
    </w:p>
    <w:p w14:paraId="76E28D8B" w14:textId="77777777" w:rsidR="00DE60CF" w:rsidRDefault="00DE60CF">
      <w:pPr>
        <w:pStyle w:val="TOC1"/>
        <w:rPr>
          <w:rFonts w:ascii="Calibri" w:hAnsi="Calibri"/>
          <w:b w:val="0"/>
          <w:i w:val="0"/>
          <w:noProof/>
          <w:spacing w:val="0"/>
          <w:kern w:val="0"/>
        </w:rPr>
      </w:pPr>
      <w:hyperlink w:anchor="_Toc257614554" w:history="1">
        <w:r w:rsidRPr="008B362C">
          <w:rPr>
            <w:rStyle w:val="Hyperlink"/>
            <w:noProof/>
          </w:rPr>
          <w:t>23. Финансовая деятельность тамплиеров</w:t>
        </w:r>
        <w:r>
          <w:rPr>
            <w:noProof/>
            <w:webHidden/>
          </w:rPr>
          <w:tab/>
        </w:r>
        <w:r>
          <w:rPr>
            <w:noProof/>
            <w:webHidden/>
          </w:rPr>
          <w:fldChar w:fldCharType="begin"/>
        </w:r>
        <w:r>
          <w:rPr>
            <w:noProof/>
            <w:webHidden/>
          </w:rPr>
          <w:instrText xml:space="preserve"> PAGEREF _Toc257614554 \h </w:instrText>
        </w:r>
        <w:r>
          <w:rPr>
            <w:noProof/>
            <w:webHidden/>
          </w:rPr>
        </w:r>
        <w:r>
          <w:rPr>
            <w:noProof/>
            <w:webHidden/>
          </w:rPr>
          <w:fldChar w:fldCharType="separate"/>
        </w:r>
        <w:r>
          <w:rPr>
            <w:noProof/>
            <w:webHidden/>
          </w:rPr>
          <w:t>201</w:t>
        </w:r>
        <w:r>
          <w:rPr>
            <w:noProof/>
            <w:webHidden/>
          </w:rPr>
          <w:fldChar w:fldCharType="end"/>
        </w:r>
      </w:hyperlink>
    </w:p>
    <w:p w14:paraId="6C5CF5CB" w14:textId="77777777" w:rsidR="00DE60CF" w:rsidRDefault="00DE60CF">
      <w:pPr>
        <w:pStyle w:val="TOC1"/>
        <w:rPr>
          <w:rFonts w:ascii="Calibri" w:hAnsi="Calibri"/>
          <w:b w:val="0"/>
          <w:i w:val="0"/>
          <w:noProof/>
          <w:spacing w:val="0"/>
          <w:kern w:val="0"/>
        </w:rPr>
      </w:pPr>
      <w:hyperlink w:anchor="_Toc257614555" w:history="1">
        <w:r w:rsidRPr="008B362C">
          <w:rPr>
            <w:rStyle w:val="Hyperlink"/>
            <w:noProof/>
          </w:rPr>
          <w:t>24. Что делать</w:t>
        </w:r>
        <w:r>
          <w:rPr>
            <w:noProof/>
            <w:webHidden/>
          </w:rPr>
          <w:tab/>
        </w:r>
        <w:r>
          <w:rPr>
            <w:noProof/>
            <w:webHidden/>
          </w:rPr>
          <w:fldChar w:fldCharType="begin"/>
        </w:r>
        <w:r>
          <w:rPr>
            <w:noProof/>
            <w:webHidden/>
          </w:rPr>
          <w:instrText xml:space="preserve"> PAGEREF _Toc257614555 \h </w:instrText>
        </w:r>
        <w:r>
          <w:rPr>
            <w:noProof/>
            <w:webHidden/>
          </w:rPr>
        </w:r>
        <w:r>
          <w:rPr>
            <w:noProof/>
            <w:webHidden/>
          </w:rPr>
          <w:fldChar w:fldCharType="separate"/>
        </w:r>
        <w:r>
          <w:rPr>
            <w:noProof/>
            <w:webHidden/>
          </w:rPr>
          <w:t>206</w:t>
        </w:r>
        <w:r>
          <w:rPr>
            <w:noProof/>
            <w:webHidden/>
          </w:rPr>
          <w:fldChar w:fldCharType="end"/>
        </w:r>
      </w:hyperlink>
    </w:p>
    <w:p w14:paraId="454E66F4" w14:textId="77777777" w:rsidR="00DE60CF" w:rsidRDefault="00DE60CF" w:rsidP="00E13963">
      <w:pPr>
        <w:pStyle w:val="PlainText"/>
        <w:sectPr w:rsidR="00DE60CF" w:rsidSect="006A774E">
          <w:headerReference w:type="even" r:id="rId14"/>
          <w:headerReference w:type="default" r:id="rId15"/>
          <w:headerReference w:type="first" r:id="rId16"/>
          <w:footerReference w:type="first" r:id="rId17"/>
          <w:footnotePr>
            <w:numRestart w:val="eachPage"/>
          </w:footnotePr>
          <w:pgSz w:w="8392" w:h="11907" w:code="11"/>
          <w:pgMar w:top="851" w:right="851" w:bottom="851" w:left="1247" w:header="567" w:footer="567" w:gutter="0"/>
          <w:cols w:space="720"/>
          <w:titlePg/>
        </w:sectPr>
      </w:pPr>
      <w:r>
        <w:fldChar w:fldCharType="end"/>
      </w:r>
    </w:p>
    <w:p w14:paraId="6BD0825E" w14:textId="77777777" w:rsidR="00DE60CF" w:rsidRPr="00786CA2" w:rsidRDefault="00DE60CF" w:rsidP="00E13963">
      <w:pPr>
        <w:pStyle w:val="a2"/>
      </w:pPr>
      <w:r w:rsidRPr="00786CA2">
        <w:lastRenderedPageBreak/>
        <w:t>Где вы — певцы любви, своб</w:t>
      </w:r>
      <w:r w:rsidRPr="00786CA2">
        <w:t>о</w:t>
      </w:r>
      <w:r w:rsidRPr="00786CA2">
        <w:t>ды, мира</w:t>
      </w:r>
      <w:r>
        <w:br/>
      </w:r>
      <w:r w:rsidRPr="00786CA2">
        <w:t>И доблести?.. Век «кр</w:t>
      </w:r>
      <w:r w:rsidRPr="00786CA2">
        <w:t>о</w:t>
      </w:r>
      <w:r w:rsidRPr="00786CA2">
        <w:t>ви и меча»!</w:t>
      </w:r>
      <w:r>
        <w:br/>
      </w:r>
      <w:r w:rsidRPr="00786CA2">
        <w:t>На трон земли ты посадил банк</w:t>
      </w:r>
      <w:r w:rsidRPr="00786CA2">
        <w:t>и</w:t>
      </w:r>
      <w:r w:rsidRPr="00786CA2">
        <w:t>ра,</w:t>
      </w:r>
      <w:r>
        <w:br/>
      </w:r>
      <w:r w:rsidRPr="00786CA2">
        <w:t>Провозгласил героем пал</w:t>
      </w:r>
      <w:r w:rsidRPr="00786CA2">
        <w:t>а</w:t>
      </w:r>
      <w:r w:rsidRPr="00786CA2">
        <w:t>ча...</w:t>
      </w:r>
      <w:r>
        <w:br/>
      </w:r>
      <w:r w:rsidRPr="00786CA2">
        <w:t xml:space="preserve"> </w:t>
      </w:r>
      <w:r>
        <w:tab/>
      </w:r>
      <w:r>
        <w:tab/>
      </w:r>
      <w:r>
        <w:tab/>
      </w:r>
      <w:r w:rsidRPr="00786CA2">
        <w:t>А.</w:t>
      </w:r>
      <w:r>
        <w:t>Н.</w:t>
      </w:r>
      <w:r w:rsidRPr="00786CA2">
        <w:t xml:space="preserve"> Н</w:t>
      </w:r>
      <w:r w:rsidRPr="00786CA2">
        <w:t>е</w:t>
      </w:r>
      <w:r w:rsidRPr="00786CA2">
        <w:t>красов</w:t>
      </w:r>
    </w:p>
    <w:p w14:paraId="39264749" w14:textId="77777777" w:rsidR="00DE60CF" w:rsidRPr="005B5604" w:rsidRDefault="00DE60CF" w:rsidP="00EA7CC4">
      <w:pPr>
        <w:pStyle w:val="Heading1"/>
      </w:pPr>
      <w:bookmarkStart w:id="1" w:name="_Toc254970602"/>
      <w:bookmarkStart w:id="2" w:name="_Toc255758957"/>
      <w:bookmarkStart w:id="3" w:name="_Toc257614531"/>
      <w:r w:rsidRPr="005B5604">
        <w:t>Введение</w:t>
      </w:r>
      <w:bookmarkEnd w:id="1"/>
      <w:bookmarkEnd w:id="2"/>
      <w:bookmarkEnd w:id="3"/>
    </w:p>
    <w:p w14:paraId="0C898E2B" w14:textId="77777777" w:rsidR="00DE60CF" w:rsidRDefault="00DE60CF" w:rsidP="00EA7CC4">
      <w:pPr>
        <w:pStyle w:val="PlainText"/>
        <w:rPr>
          <w:snapToGrid w:val="0"/>
        </w:rPr>
      </w:pPr>
      <w:r>
        <w:t>Жизнь протекает как множество взаимосвязанных процессов. Есть объективные процессы, н</w:t>
      </w:r>
      <w:r>
        <w:t>е</w:t>
      </w:r>
      <w:r>
        <w:t>зависимые от человека, а есть и субъективно обусловленные процессы, которыми люди могут управлять. Например, эволюция биосферы Земли — это объективный процесс. В рамках эволюц</w:t>
      </w:r>
      <w:r>
        <w:t>и</w:t>
      </w:r>
      <w:r>
        <w:t xml:space="preserve">онного процесса протекает </w:t>
      </w:r>
      <w:r>
        <w:rPr>
          <w:i/>
        </w:rPr>
        <w:t xml:space="preserve">глобальный </w:t>
      </w:r>
      <w:r>
        <w:t xml:space="preserve">исторический процесс, т. е. процесс </w:t>
      </w:r>
      <w:r>
        <w:rPr>
          <w:snapToGrid w:val="0"/>
        </w:rPr>
        <w:t>изменения чел</w:t>
      </w:r>
      <w:r>
        <w:rPr>
          <w:snapToGrid w:val="0"/>
        </w:rPr>
        <w:t>о</w:t>
      </w:r>
      <w:r>
        <w:rPr>
          <w:snapToGrid w:val="0"/>
        </w:rPr>
        <w:t>веческого общества, результатов его взаимодействия с окружа</w:t>
      </w:r>
      <w:r>
        <w:rPr>
          <w:snapToGrid w:val="0"/>
        </w:rPr>
        <w:t>ю</w:t>
      </w:r>
      <w:r>
        <w:rPr>
          <w:snapToGrid w:val="0"/>
        </w:rPr>
        <w:t xml:space="preserve">щей средой, предметов материальной культуры, памятников письменности, обычаев, обрядов и др. </w:t>
      </w:r>
    </w:p>
    <w:p w14:paraId="141FC883" w14:textId="77777777" w:rsidR="00DE60CF" w:rsidRDefault="00DE60CF" w:rsidP="00EA7CC4">
      <w:pPr>
        <w:pStyle w:val="PlainText"/>
        <w:rPr>
          <w:snapToGrid w:val="0"/>
        </w:rPr>
      </w:pPr>
      <w:r>
        <w:rPr>
          <w:snapToGrid w:val="0"/>
        </w:rPr>
        <w:t>Люди, выявив некий объективный процесс, могут использ</w:t>
      </w:r>
      <w:r>
        <w:rPr>
          <w:snapToGrid w:val="0"/>
        </w:rPr>
        <w:t>о</w:t>
      </w:r>
      <w:r>
        <w:rPr>
          <w:snapToGrid w:val="0"/>
        </w:rPr>
        <w:t>вать его в собственных целях,</w:t>
      </w:r>
      <w:r w:rsidRPr="004F209C">
        <w:rPr>
          <w:i/>
          <w:snapToGrid w:val="0"/>
        </w:rPr>
        <w:t xml:space="preserve"> если ими правильно определены объективно открытые возможности течения процесса и пути во</w:t>
      </w:r>
      <w:r w:rsidRPr="004F209C">
        <w:rPr>
          <w:i/>
          <w:snapToGrid w:val="0"/>
        </w:rPr>
        <w:t>з</w:t>
      </w:r>
      <w:r w:rsidRPr="004F209C">
        <w:rPr>
          <w:i/>
          <w:snapToGrid w:val="0"/>
        </w:rPr>
        <w:t>действия на него.</w:t>
      </w:r>
      <w:r>
        <w:rPr>
          <w:snapToGrid w:val="0"/>
        </w:rPr>
        <w:t xml:space="preserve"> В этом случае объективно существующий процесс может стать субъективно управляемым. Качество упра</w:t>
      </w:r>
      <w:r>
        <w:rPr>
          <w:snapToGrid w:val="0"/>
        </w:rPr>
        <w:t>в</w:t>
      </w:r>
      <w:r>
        <w:rPr>
          <w:snapToGrid w:val="0"/>
        </w:rPr>
        <w:t>ления объективным процессом будет определяться нравами и м</w:t>
      </w:r>
      <w:r>
        <w:rPr>
          <w:snapToGrid w:val="0"/>
        </w:rPr>
        <w:t>и</w:t>
      </w:r>
      <w:r>
        <w:rPr>
          <w:snapToGrid w:val="0"/>
        </w:rPr>
        <w:t>ровоззрением субъекта управления, который избирает соответствующие цели, методы и средс</w:t>
      </w:r>
      <w:r>
        <w:rPr>
          <w:snapToGrid w:val="0"/>
        </w:rPr>
        <w:t>т</w:t>
      </w:r>
      <w:r>
        <w:rPr>
          <w:snapToGrid w:val="0"/>
        </w:rPr>
        <w:t>ва их достижения.</w:t>
      </w:r>
    </w:p>
    <w:p w14:paraId="225C089B" w14:textId="77777777" w:rsidR="00DE60CF" w:rsidRDefault="00DE60CF" w:rsidP="00EA7CC4">
      <w:pPr>
        <w:pStyle w:val="PlainText"/>
        <w:rPr>
          <w:snapToGrid w:val="0"/>
        </w:rPr>
      </w:pPr>
      <w:r>
        <w:rPr>
          <w:snapToGrid w:val="0"/>
        </w:rPr>
        <w:t>Известным термином «глобализация» именуется один из множества объективных процессов, который в конечном итоге св</w:t>
      </w:r>
      <w:r>
        <w:rPr>
          <w:snapToGrid w:val="0"/>
        </w:rPr>
        <w:t>о</w:t>
      </w:r>
      <w:r>
        <w:rPr>
          <w:snapToGrid w:val="0"/>
        </w:rPr>
        <w:t>дится к формированию некой новой культуры, охватывающей и объед</w:t>
      </w:r>
      <w:r>
        <w:rPr>
          <w:snapToGrid w:val="0"/>
        </w:rPr>
        <w:t>и</w:t>
      </w:r>
      <w:r>
        <w:rPr>
          <w:snapToGrid w:val="0"/>
        </w:rPr>
        <w:t>няющей все существующие региональные цивилизации планеты. В процессе глобализации происходит изменение экон</w:t>
      </w:r>
      <w:r>
        <w:rPr>
          <w:snapToGrid w:val="0"/>
        </w:rPr>
        <w:t>о</w:t>
      </w:r>
      <w:r>
        <w:rPr>
          <w:snapToGrid w:val="0"/>
        </w:rPr>
        <w:t>мических взаимоотношений в обществе в направлении интегр</w:t>
      </w:r>
      <w:r>
        <w:rPr>
          <w:snapToGrid w:val="0"/>
        </w:rPr>
        <w:t>а</w:t>
      </w:r>
      <w:r>
        <w:rPr>
          <w:snapToGrid w:val="0"/>
        </w:rPr>
        <w:t xml:space="preserve">ции производительных сил в единую хозяйственную систему человечества </w:t>
      </w:r>
      <w:r w:rsidRPr="00D00F33">
        <w:rPr>
          <w:snapToGrid w:val="0"/>
        </w:rPr>
        <w:t>—</w:t>
      </w:r>
      <w:r>
        <w:rPr>
          <w:snapToGrid w:val="0"/>
        </w:rPr>
        <w:t xml:space="preserve"> это тоже объективный пр</w:t>
      </w:r>
      <w:r>
        <w:rPr>
          <w:snapToGrid w:val="0"/>
        </w:rPr>
        <w:t>о</w:t>
      </w:r>
      <w:r>
        <w:rPr>
          <w:snapToGrid w:val="0"/>
        </w:rPr>
        <w:t>цесс, а вот концепция интеграции — это субъективно обусловленное социальное явл</w:t>
      </w:r>
      <w:r>
        <w:rPr>
          <w:snapToGrid w:val="0"/>
        </w:rPr>
        <w:t>е</w:t>
      </w:r>
      <w:r>
        <w:rPr>
          <w:snapToGrid w:val="0"/>
        </w:rPr>
        <w:t>ние, к тому же не предопределённое однозначно и безальтерн</w:t>
      </w:r>
      <w:r>
        <w:rPr>
          <w:snapToGrid w:val="0"/>
        </w:rPr>
        <w:t>а</w:t>
      </w:r>
      <w:r>
        <w:rPr>
          <w:snapToGrid w:val="0"/>
        </w:rPr>
        <w:t xml:space="preserve">тивно. </w:t>
      </w:r>
    </w:p>
    <w:p w14:paraId="3FC2F2EF" w14:textId="77777777" w:rsidR="00DE60CF" w:rsidRDefault="00DE60CF" w:rsidP="00EA7CC4">
      <w:pPr>
        <w:pStyle w:val="PlainText"/>
        <w:rPr>
          <w:snapToGrid w:val="0"/>
        </w:rPr>
      </w:pPr>
      <w:r>
        <w:rPr>
          <w:snapToGrid w:val="0"/>
        </w:rPr>
        <w:lastRenderedPageBreak/>
        <w:t>В какой-то исторический момент времени нашлась группа людей, которые увидели эту самую глобализацию как объекти</w:t>
      </w:r>
      <w:r>
        <w:rPr>
          <w:snapToGrid w:val="0"/>
        </w:rPr>
        <w:t>в</w:t>
      </w:r>
      <w:r>
        <w:rPr>
          <w:snapToGrid w:val="0"/>
        </w:rPr>
        <w:t>ную данность и сформировали собственную концепцию достиж</w:t>
      </w:r>
      <w:r>
        <w:rPr>
          <w:snapToGrid w:val="0"/>
        </w:rPr>
        <w:t>е</w:t>
      </w:r>
      <w:r>
        <w:rPr>
          <w:snapToGrid w:val="0"/>
        </w:rPr>
        <w:t>ния некоторых целей в отношении этого объективного процесса. Исторически реально был разработан проект порабощения мира от имени Бога на основе международной монополии на кредитно-финансовую де</w:t>
      </w:r>
      <w:r>
        <w:rPr>
          <w:snapToGrid w:val="0"/>
        </w:rPr>
        <w:t>я</w:t>
      </w:r>
      <w:r>
        <w:rPr>
          <w:snapToGrid w:val="0"/>
        </w:rPr>
        <w:t xml:space="preserve">тельность. </w:t>
      </w:r>
    </w:p>
    <w:p w14:paraId="34EE7F62" w14:textId="77777777" w:rsidR="00DE60CF" w:rsidRDefault="00DE60CF" w:rsidP="00EA7CC4">
      <w:pPr>
        <w:pStyle w:val="PlainText"/>
        <w:rPr>
          <w:snapToGrid w:val="0"/>
        </w:rPr>
      </w:pPr>
      <w:r>
        <w:rPr>
          <w:snapToGrid w:val="0"/>
        </w:rPr>
        <w:t>Но вроде бы здесь ничего нового нет, ведь из истории извес</w:t>
      </w:r>
      <w:r>
        <w:rPr>
          <w:snapToGrid w:val="0"/>
        </w:rPr>
        <w:t>т</w:t>
      </w:r>
      <w:r>
        <w:rPr>
          <w:snapToGrid w:val="0"/>
        </w:rPr>
        <w:t>ны многочисленные случаи использования определёнными ко</w:t>
      </w:r>
      <w:r>
        <w:rPr>
          <w:snapToGrid w:val="0"/>
        </w:rPr>
        <w:t>р</w:t>
      </w:r>
      <w:r>
        <w:rPr>
          <w:snapToGrid w:val="0"/>
        </w:rPr>
        <w:t>порациями ростовщичества</w:t>
      </w:r>
      <w:r w:rsidRPr="00342105">
        <w:rPr>
          <w:snapToGrid w:val="0"/>
        </w:rPr>
        <w:t xml:space="preserve">, ныне интеллигентно именуемого </w:t>
      </w:r>
      <w:r>
        <w:rPr>
          <w:i/>
          <w:snapToGrid w:val="0"/>
        </w:rPr>
        <w:t>«</w:t>
      </w:r>
      <w:r w:rsidRPr="00E64C4D">
        <w:rPr>
          <w:i/>
          <w:snapToGrid w:val="0"/>
        </w:rPr>
        <w:t>кредитованием под процент</w:t>
      </w:r>
      <w:r>
        <w:rPr>
          <w:i/>
          <w:snapToGrid w:val="0"/>
        </w:rPr>
        <w:t>»</w:t>
      </w:r>
      <w:r w:rsidRPr="00E64C4D">
        <w:rPr>
          <w:i/>
          <w:snapToGrid w:val="0"/>
        </w:rPr>
        <w:t>,</w:t>
      </w:r>
      <w:r>
        <w:rPr>
          <w:snapToGrid w:val="0"/>
        </w:rPr>
        <w:t xml:space="preserve"> для перехвата управления гос</w:t>
      </w:r>
      <w:r>
        <w:rPr>
          <w:snapToGrid w:val="0"/>
        </w:rPr>
        <w:t>у</w:t>
      </w:r>
      <w:r>
        <w:rPr>
          <w:snapToGrid w:val="0"/>
        </w:rPr>
        <w:t>дарством или даже целыми региональными цивилизациями с ц</w:t>
      </w:r>
      <w:r>
        <w:rPr>
          <w:snapToGrid w:val="0"/>
        </w:rPr>
        <w:t>е</w:t>
      </w:r>
      <w:r>
        <w:rPr>
          <w:snapToGrid w:val="0"/>
        </w:rPr>
        <w:t>лью достижения господства над ними и собственного обогащения за их счёт. Этим грешили некоторые оракулы, церковные ордена, например орден тамплиеров, и даже монастыри, но конец вс</w:t>
      </w:r>
      <w:r>
        <w:rPr>
          <w:snapToGrid w:val="0"/>
        </w:rPr>
        <w:t>е</w:t>
      </w:r>
      <w:r>
        <w:rPr>
          <w:snapToGrid w:val="0"/>
        </w:rPr>
        <w:t>гда был один: запрет на ростовщическую деятельность, исходящий либо от церкви, либо от правителя государства, таким образом выразивших волю народа. Запретил ростовщическую деятел</w:t>
      </w:r>
      <w:r>
        <w:rPr>
          <w:snapToGrid w:val="0"/>
        </w:rPr>
        <w:t>ь</w:t>
      </w:r>
      <w:r>
        <w:rPr>
          <w:snapToGrid w:val="0"/>
        </w:rPr>
        <w:t>ность Коран, многократные запрещающие постановления издав</w:t>
      </w:r>
      <w:r>
        <w:rPr>
          <w:snapToGrid w:val="0"/>
        </w:rPr>
        <w:t>а</w:t>
      </w:r>
      <w:r>
        <w:rPr>
          <w:snapToGrid w:val="0"/>
        </w:rPr>
        <w:t>лись христиа</w:t>
      </w:r>
      <w:r>
        <w:rPr>
          <w:snapToGrid w:val="0"/>
        </w:rPr>
        <w:t>н</w:t>
      </w:r>
      <w:r>
        <w:rPr>
          <w:snapToGrid w:val="0"/>
        </w:rPr>
        <w:t>скими церквями, существенные ограничения на эту деятельность накладывались царями и имп</w:t>
      </w:r>
      <w:r>
        <w:rPr>
          <w:snapToGrid w:val="0"/>
        </w:rPr>
        <w:t>е</w:t>
      </w:r>
      <w:r>
        <w:rPr>
          <w:snapToGrid w:val="0"/>
        </w:rPr>
        <w:t>раторами. А Евро-Американская цивилизация в ХХ веке, чтобы не привлекать вн</w:t>
      </w:r>
      <w:r>
        <w:rPr>
          <w:snapToGrid w:val="0"/>
        </w:rPr>
        <w:t>и</w:t>
      </w:r>
      <w:r>
        <w:rPr>
          <w:snapToGrid w:val="0"/>
        </w:rPr>
        <w:t>мание к проблеме, вывела из употребления термин «ростовщич</w:t>
      </w:r>
      <w:r>
        <w:rPr>
          <w:snapToGrid w:val="0"/>
        </w:rPr>
        <w:t>е</w:t>
      </w:r>
      <w:r>
        <w:rPr>
          <w:snapToGrid w:val="0"/>
        </w:rPr>
        <w:t>ство», заменив его термином «кредитование», оставившим в умолчаниях ссудный процент по кредиту и все порождаемые им бедствия в жизни национальных обществ и человеч</w:t>
      </w:r>
      <w:r>
        <w:rPr>
          <w:snapToGrid w:val="0"/>
        </w:rPr>
        <w:t>е</w:t>
      </w:r>
      <w:r>
        <w:rPr>
          <w:snapToGrid w:val="0"/>
        </w:rPr>
        <w:t xml:space="preserve">ства в целом. </w:t>
      </w:r>
    </w:p>
    <w:p w14:paraId="3C99B429" w14:textId="77777777" w:rsidR="00DE60CF" w:rsidRDefault="00DE60CF" w:rsidP="00EA7CC4">
      <w:pPr>
        <w:pStyle w:val="PlainText"/>
        <w:rPr>
          <w:snapToGrid w:val="0"/>
        </w:rPr>
      </w:pPr>
      <w:r>
        <w:rPr>
          <w:snapToGrid w:val="0"/>
        </w:rPr>
        <w:t xml:space="preserve">Сама кредитно-финансовая система это, прежде всего, </w:t>
      </w:r>
      <w:r w:rsidRPr="005C1DE7">
        <w:rPr>
          <w:snapToGrid w:val="0"/>
        </w:rPr>
        <w:t>—</w:t>
      </w:r>
      <w:r>
        <w:rPr>
          <w:snapToGrid w:val="0"/>
        </w:rPr>
        <w:t xml:space="preserve"> и</w:t>
      </w:r>
      <w:r>
        <w:rPr>
          <w:snapToGrid w:val="0"/>
        </w:rPr>
        <w:t>н</w:t>
      </w:r>
      <w:r>
        <w:rPr>
          <w:snapToGrid w:val="0"/>
        </w:rPr>
        <w:t>струмент сборки макроэкономических систем, и вовсе не обяз</w:t>
      </w:r>
      <w:r>
        <w:rPr>
          <w:snapToGrid w:val="0"/>
        </w:rPr>
        <w:t>а</w:t>
      </w:r>
      <w:r>
        <w:rPr>
          <w:snapToGrid w:val="0"/>
        </w:rPr>
        <w:t>тельно средство обогащения меньшинства за счёт большинства, которым желают воспользоваться многие, вступая в конкуре</w:t>
      </w:r>
      <w:r>
        <w:rPr>
          <w:snapToGrid w:val="0"/>
        </w:rPr>
        <w:t>н</w:t>
      </w:r>
      <w:r>
        <w:rPr>
          <w:snapToGrid w:val="0"/>
        </w:rPr>
        <w:t>цию. Но, чтобы гарантированно пр</w:t>
      </w:r>
      <w:r>
        <w:rPr>
          <w:snapToGrid w:val="0"/>
        </w:rPr>
        <w:t>е</w:t>
      </w:r>
      <w:r>
        <w:rPr>
          <w:snapToGrid w:val="0"/>
        </w:rPr>
        <w:t>взойти конкурентов, нужен метод, обеспечивающий преимущество над другими. Таким мет</w:t>
      </w:r>
      <w:r>
        <w:rPr>
          <w:snapToGrid w:val="0"/>
        </w:rPr>
        <w:t>о</w:t>
      </w:r>
      <w:r>
        <w:rPr>
          <w:snapToGrid w:val="0"/>
        </w:rPr>
        <w:t>дом стала монополия на международную ростовщическую де</w:t>
      </w:r>
      <w:r>
        <w:rPr>
          <w:snapToGrid w:val="0"/>
        </w:rPr>
        <w:t>я</w:t>
      </w:r>
      <w:r>
        <w:rPr>
          <w:snapToGrid w:val="0"/>
        </w:rPr>
        <w:t>тельность. Со</w:t>
      </w:r>
      <w:r>
        <w:rPr>
          <w:snapToGrid w:val="0"/>
        </w:rPr>
        <w:t>з</w:t>
      </w:r>
      <w:r>
        <w:rPr>
          <w:snapToGrid w:val="0"/>
        </w:rPr>
        <w:t>дание такого метода под силу лишь тем, кто имеет глубокие знания о мире, об объективных процессах в обществе и пон</w:t>
      </w:r>
      <w:r>
        <w:rPr>
          <w:snapToGrid w:val="0"/>
        </w:rPr>
        <w:t>и</w:t>
      </w:r>
      <w:r>
        <w:rPr>
          <w:snapToGrid w:val="0"/>
        </w:rPr>
        <w:t>мает, как их использовать в своих целях. Этих людей обычно называют жрецами, но с нашей то</w:t>
      </w:r>
      <w:r>
        <w:rPr>
          <w:snapToGrid w:val="0"/>
        </w:rPr>
        <w:t>ч</w:t>
      </w:r>
      <w:r>
        <w:rPr>
          <w:snapToGrid w:val="0"/>
        </w:rPr>
        <w:t xml:space="preserve">ки зрения жрец — это человек, </w:t>
      </w:r>
      <w:r w:rsidRPr="00A81107">
        <w:t xml:space="preserve">занимающийся жизнеречением во благо людей, то есть </w:t>
      </w:r>
      <w:r>
        <w:rPr>
          <w:snapToGrid w:val="0"/>
        </w:rPr>
        <w:t>спосо</w:t>
      </w:r>
      <w:r>
        <w:rPr>
          <w:snapToGrid w:val="0"/>
        </w:rPr>
        <w:t>б</w:t>
      </w:r>
      <w:r>
        <w:rPr>
          <w:snapToGrid w:val="0"/>
        </w:rPr>
        <w:t>ный нести людям Правду-Истину и</w:t>
      </w:r>
      <w:r>
        <w:rPr>
          <w:snapToGrid w:val="0"/>
          <w:sz w:val="28"/>
        </w:rPr>
        <w:t xml:space="preserve"> </w:t>
      </w:r>
      <w:r w:rsidRPr="00A81107">
        <w:t xml:space="preserve">адекватные знания </w:t>
      </w:r>
      <w:r w:rsidRPr="00A81107">
        <w:lastRenderedPageBreak/>
        <w:t xml:space="preserve">о жизни, </w:t>
      </w:r>
      <w:r>
        <w:rPr>
          <w:snapToGrid w:val="0"/>
        </w:rPr>
        <w:t>а если он использует свои знания для собственных целей, игнор</w:t>
      </w:r>
      <w:r>
        <w:rPr>
          <w:snapToGrid w:val="0"/>
        </w:rPr>
        <w:t>и</w:t>
      </w:r>
      <w:r>
        <w:rPr>
          <w:snapToGrid w:val="0"/>
        </w:rPr>
        <w:t>руя и подавляя общественные интересы, будет справедливее н</w:t>
      </w:r>
      <w:r>
        <w:rPr>
          <w:snapToGrid w:val="0"/>
        </w:rPr>
        <w:t>а</w:t>
      </w:r>
      <w:r>
        <w:rPr>
          <w:snapToGrid w:val="0"/>
        </w:rPr>
        <w:t>зывать его знахарем, а объединение знахарей — знахарской ко</w:t>
      </w:r>
      <w:r>
        <w:rPr>
          <w:snapToGrid w:val="0"/>
        </w:rPr>
        <w:t>р</w:t>
      </w:r>
      <w:r>
        <w:rPr>
          <w:snapToGrid w:val="0"/>
        </w:rPr>
        <w:t>порацией.</w:t>
      </w:r>
    </w:p>
    <w:p w14:paraId="6FA14F66" w14:textId="77777777" w:rsidR="00DE60CF" w:rsidRDefault="00DE60CF" w:rsidP="00EA7CC4">
      <w:pPr>
        <w:pStyle w:val="PlainText"/>
        <w:rPr>
          <w:snapToGrid w:val="0"/>
        </w:rPr>
      </w:pPr>
      <w:r>
        <w:rPr>
          <w:snapToGrid w:val="0"/>
        </w:rPr>
        <w:t>Так вот, знахари нашли весьма оригинальный метод: они р</w:t>
      </w:r>
      <w:r>
        <w:rPr>
          <w:snapToGrid w:val="0"/>
        </w:rPr>
        <w:t>е</w:t>
      </w:r>
      <w:r>
        <w:rPr>
          <w:snapToGrid w:val="0"/>
        </w:rPr>
        <w:t>шили использовать для достижения своих целей священное пис</w:t>
      </w:r>
      <w:r>
        <w:rPr>
          <w:snapToGrid w:val="0"/>
        </w:rPr>
        <w:t>а</w:t>
      </w:r>
      <w:r>
        <w:rPr>
          <w:snapToGrid w:val="0"/>
        </w:rPr>
        <w:t>ние, которому верующие бесконечно доверяли, пот</w:t>
      </w:r>
      <w:r>
        <w:rPr>
          <w:snapToGrid w:val="0"/>
        </w:rPr>
        <w:t>о</w:t>
      </w:r>
      <w:r>
        <w:rPr>
          <w:snapToGrid w:val="0"/>
        </w:rPr>
        <w:t>му что оно по их мнению написано, если не Самим Богом, то под Его вдохнов</w:t>
      </w:r>
      <w:r>
        <w:rPr>
          <w:snapToGrid w:val="0"/>
        </w:rPr>
        <w:t>е</w:t>
      </w:r>
      <w:r>
        <w:rPr>
          <w:snapToGrid w:val="0"/>
        </w:rPr>
        <w:t>нием апостолами или отцами церкви. Правда, для реализации эт</w:t>
      </w:r>
      <w:r>
        <w:rPr>
          <w:snapToGrid w:val="0"/>
        </w:rPr>
        <w:t>о</w:t>
      </w:r>
      <w:r>
        <w:rPr>
          <w:snapToGrid w:val="0"/>
        </w:rPr>
        <w:t>го метода пришлось здорово потрудиться: в священное писание нео</w:t>
      </w:r>
      <w:r>
        <w:rPr>
          <w:snapToGrid w:val="0"/>
        </w:rPr>
        <w:t>б</w:t>
      </w:r>
      <w:r>
        <w:rPr>
          <w:snapToGrid w:val="0"/>
        </w:rPr>
        <w:t>ходимо было не только внести изменения, освящающие от имени Бога ростовщическую деятел</w:t>
      </w:r>
      <w:r>
        <w:rPr>
          <w:snapToGrid w:val="0"/>
        </w:rPr>
        <w:t>ь</w:t>
      </w:r>
      <w:r>
        <w:rPr>
          <w:snapToGrid w:val="0"/>
        </w:rPr>
        <w:t>ность, но и распространить в обществе уже модифицированные под эту задачу книги, уничт</w:t>
      </w:r>
      <w:r>
        <w:rPr>
          <w:snapToGrid w:val="0"/>
        </w:rPr>
        <w:t>о</w:t>
      </w:r>
      <w:r>
        <w:rPr>
          <w:snapToGrid w:val="0"/>
        </w:rPr>
        <w:t>жив всё, что не соответствовало сформированной доктр</w:t>
      </w:r>
      <w:r>
        <w:rPr>
          <w:snapToGrid w:val="0"/>
        </w:rPr>
        <w:t>и</w:t>
      </w:r>
      <w:r>
        <w:rPr>
          <w:snapToGrid w:val="0"/>
        </w:rPr>
        <w:t xml:space="preserve">не. </w:t>
      </w:r>
    </w:p>
    <w:p w14:paraId="1A6FF956" w14:textId="77777777" w:rsidR="00DE60CF" w:rsidRDefault="00DE60CF" w:rsidP="00EA7CC4">
      <w:pPr>
        <w:pStyle w:val="PlainText"/>
        <w:rPr>
          <w:snapToGrid w:val="0"/>
        </w:rPr>
      </w:pPr>
      <w:r>
        <w:rPr>
          <w:snapToGrid w:val="0"/>
        </w:rPr>
        <w:t>Из двух возможных концепций,</w:t>
      </w:r>
      <w:r w:rsidRPr="002C4876">
        <w:rPr>
          <w:i/>
          <w:snapToGrid w:val="0"/>
        </w:rPr>
        <w:t xml:space="preserve"> одна из которых предполаг</w:t>
      </w:r>
      <w:r w:rsidRPr="002C4876">
        <w:rPr>
          <w:i/>
          <w:snapToGrid w:val="0"/>
        </w:rPr>
        <w:t>а</w:t>
      </w:r>
      <w:r w:rsidRPr="002C4876">
        <w:rPr>
          <w:i/>
          <w:snapToGrid w:val="0"/>
        </w:rPr>
        <w:t>ла взаимодействие и сотруднич</w:t>
      </w:r>
      <w:r w:rsidRPr="002C4876">
        <w:rPr>
          <w:i/>
          <w:snapToGrid w:val="0"/>
        </w:rPr>
        <w:t>е</w:t>
      </w:r>
      <w:r w:rsidRPr="002C4876">
        <w:rPr>
          <w:i/>
          <w:snapToGrid w:val="0"/>
        </w:rPr>
        <w:t>ство людей, а другая — обман и эксплуатацию меньшинством всего мира,</w:t>
      </w:r>
      <w:r>
        <w:rPr>
          <w:snapToGrid w:val="0"/>
        </w:rPr>
        <w:t xml:space="preserve"> они выбрали после</w:t>
      </w:r>
      <w:r>
        <w:rPr>
          <w:snapToGrid w:val="0"/>
        </w:rPr>
        <w:t>д</w:t>
      </w:r>
      <w:r>
        <w:rPr>
          <w:snapToGrid w:val="0"/>
        </w:rPr>
        <w:t>нюю.</w:t>
      </w:r>
    </w:p>
    <w:p w14:paraId="54BD26B1" w14:textId="77777777" w:rsidR="00DE60CF" w:rsidRDefault="00DE60CF" w:rsidP="00EA7CC4">
      <w:pPr>
        <w:pStyle w:val="PlainText"/>
        <w:rPr>
          <w:snapToGrid w:val="0"/>
        </w:rPr>
      </w:pPr>
      <w:r>
        <w:rPr>
          <w:snapToGrid w:val="0"/>
        </w:rPr>
        <w:t>Ветхий завет — это священное писание, составная часть Би</w:t>
      </w:r>
      <w:r>
        <w:rPr>
          <w:snapToGrid w:val="0"/>
        </w:rPr>
        <w:t>б</w:t>
      </w:r>
      <w:r>
        <w:rPr>
          <w:snapToGrid w:val="0"/>
        </w:rPr>
        <w:t>лии, содержащее ростовщическую доктрину скупки мира, с п</w:t>
      </w:r>
      <w:r>
        <w:rPr>
          <w:snapToGrid w:val="0"/>
        </w:rPr>
        <w:t>о</w:t>
      </w:r>
      <w:r>
        <w:rPr>
          <w:snapToGrid w:val="0"/>
        </w:rPr>
        <w:t>мощью которой и был «осёдлан» объективный процесс глобал</w:t>
      </w:r>
      <w:r>
        <w:rPr>
          <w:snapToGrid w:val="0"/>
        </w:rPr>
        <w:t>и</w:t>
      </w:r>
      <w:r>
        <w:rPr>
          <w:snapToGrid w:val="0"/>
        </w:rPr>
        <w:t>зации.</w:t>
      </w:r>
      <w:r w:rsidRPr="00F33F90">
        <w:rPr>
          <w:snapToGrid w:val="0"/>
        </w:rPr>
        <w:t xml:space="preserve"> </w:t>
      </w:r>
    </w:p>
    <w:p w14:paraId="778234F5" w14:textId="77777777" w:rsidR="00DE60CF" w:rsidRDefault="00DE60CF" w:rsidP="00EA7CC4">
      <w:pPr>
        <w:pStyle w:val="PlainText"/>
        <w:rPr>
          <w:snapToGrid w:val="0"/>
        </w:rPr>
      </w:pPr>
      <w:r>
        <w:rPr>
          <w:snapToGrid w:val="0"/>
        </w:rPr>
        <w:t>Это конечно кощунственный вывод для православного ру</w:t>
      </w:r>
      <w:r>
        <w:rPr>
          <w:snapToGrid w:val="0"/>
        </w:rPr>
        <w:t>с</w:t>
      </w:r>
      <w:r>
        <w:rPr>
          <w:snapToGrid w:val="0"/>
        </w:rPr>
        <w:t>ского человека, да и любого христианина, воспринимающего Библию, как боговдохновенную святую книгу, которой он полн</w:t>
      </w:r>
      <w:r>
        <w:rPr>
          <w:snapToGrid w:val="0"/>
        </w:rPr>
        <w:t>о</w:t>
      </w:r>
      <w:r>
        <w:rPr>
          <w:snapToGrid w:val="0"/>
        </w:rPr>
        <w:t xml:space="preserve">стью доверяет, но тут приходится выбирать, что лучше: сладкая ложь или горькая правда? </w:t>
      </w:r>
      <w:r w:rsidRPr="002C4876">
        <w:rPr>
          <w:snapToGrid w:val="0"/>
        </w:rPr>
        <w:t>—</w:t>
      </w:r>
      <w:r>
        <w:rPr>
          <w:snapToGrid w:val="0"/>
        </w:rPr>
        <w:t xml:space="preserve"> Д</w:t>
      </w:r>
      <w:r>
        <w:rPr>
          <w:snapToGrid w:val="0"/>
        </w:rPr>
        <w:t>у</w:t>
      </w:r>
      <w:r>
        <w:rPr>
          <w:snapToGrid w:val="0"/>
        </w:rPr>
        <w:t>мается, что правда всегда лучше.</w:t>
      </w:r>
    </w:p>
    <w:p w14:paraId="593680FB" w14:textId="5E045F6E" w:rsidR="00DE60CF" w:rsidRPr="005B5604" w:rsidRDefault="00DE60CF" w:rsidP="00EA7CC4">
      <w:pPr>
        <w:pStyle w:val="PlainText"/>
      </w:pPr>
      <w:r>
        <w:t>Христиане</w:t>
      </w:r>
      <w:r w:rsidRPr="007D7E9F">
        <w:t xml:space="preserve"> </w:t>
      </w:r>
      <w:r w:rsidRPr="005B5604">
        <w:t>счита</w:t>
      </w:r>
      <w:r>
        <w:t>ют,</w:t>
      </w:r>
      <w:r w:rsidRPr="005B5604">
        <w:t xml:space="preserve"> что Библи</w:t>
      </w:r>
      <w:r>
        <w:t>я</w:t>
      </w:r>
      <w:r w:rsidRPr="005B5604">
        <w:t xml:space="preserve"> всегда состояла из Нового и </w:t>
      </w:r>
      <w:r>
        <w:t>В</w:t>
      </w:r>
      <w:r w:rsidRPr="005B5604">
        <w:t xml:space="preserve">етхого заветов. В этом </w:t>
      </w:r>
      <w:r>
        <w:t xml:space="preserve">им </w:t>
      </w:r>
      <w:r w:rsidRPr="005B5604">
        <w:t>пом</w:t>
      </w:r>
      <w:r w:rsidRPr="005B5604">
        <w:t>о</w:t>
      </w:r>
      <w:r w:rsidRPr="005B5604">
        <w:t xml:space="preserve">гают богословы, которые </w:t>
      </w:r>
      <w:r>
        <w:t>в своих трудах доказывают</w:t>
      </w:r>
      <w:r w:rsidRPr="005B5604">
        <w:t xml:space="preserve">, что Ветхий Завет </w:t>
      </w:r>
      <w:r>
        <w:t>—</w:t>
      </w:r>
      <w:r w:rsidRPr="005B5604">
        <w:t xml:space="preserve"> неотъемлемая часть Священного Писания, а обе книги гармонично дополняют друг друга чуть ли не со времён Апостолов</w:t>
      </w:r>
      <w:r w:rsidRPr="00DE60CF">
        <w:rPr>
          <w:sz w:val="24"/>
          <w:vertAlign w:val="superscript"/>
        </w:rPr>
        <w:t>[II]</w:t>
      </w:r>
      <w:r w:rsidRPr="005B5604">
        <w:t>. Но это не совсем так, ве</w:t>
      </w:r>
      <w:r w:rsidRPr="005B5604">
        <w:t>р</w:t>
      </w:r>
      <w:r w:rsidRPr="005B5604">
        <w:t>нее</w:t>
      </w:r>
      <w:r>
        <w:t xml:space="preserve"> даже</w:t>
      </w:r>
      <w:r w:rsidRPr="005B5604">
        <w:t>, совсем не так.</w:t>
      </w:r>
    </w:p>
    <w:p w14:paraId="1AFEFF44" w14:textId="682E0186" w:rsidR="00DE60CF" w:rsidRPr="005B5604" w:rsidRDefault="00DE60CF" w:rsidP="00EA7CC4">
      <w:pPr>
        <w:pStyle w:val="PlainText"/>
      </w:pPr>
      <w:r w:rsidRPr="005B5604">
        <w:t>Известно, что в 1825 году десятитысячный тираж</w:t>
      </w:r>
      <w:r w:rsidRPr="005B5604">
        <w:rPr>
          <w:i/>
        </w:rPr>
        <w:t xml:space="preserve"> </w:t>
      </w:r>
      <w:r w:rsidRPr="005B5604">
        <w:t xml:space="preserve">Ветхого </w:t>
      </w:r>
      <w:r>
        <w:t>з</w:t>
      </w:r>
      <w:r>
        <w:t>а</w:t>
      </w:r>
      <w:r>
        <w:t>вета, переведё</w:t>
      </w:r>
      <w:r w:rsidRPr="005B5604">
        <w:t>нный и напечата</w:t>
      </w:r>
      <w:r w:rsidRPr="005B5604">
        <w:t>н</w:t>
      </w:r>
      <w:r w:rsidRPr="005B5604">
        <w:t xml:space="preserve">ный к тому времени под эгидой Библейского общества, был </w:t>
      </w:r>
      <w:r>
        <w:t>сожжё</w:t>
      </w:r>
      <w:r w:rsidRPr="005B5604">
        <w:t>н на кирпичных заводах Не</w:t>
      </w:r>
      <w:r w:rsidRPr="005B5604">
        <w:t>в</w:t>
      </w:r>
      <w:r w:rsidRPr="005B5604">
        <w:t>ской лавры</w:t>
      </w:r>
      <w:r w:rsidRPr="00DE60CF">
        <w:rPr>
          <w:sz w:val="24"/>
          <w:vertAlign w:val="superscript"/>
        </w:rPr>
        <w:t>[III]</w:t>
      </w:r>
      <w:r>
        <w:t>, если не по прямому указанию Императора Ник</w:t>
      </w:r>
      <w:r>
        <w:t>о</w:t>
      </w:r>
      <w:r>
        <w:t>лая </w:t>
      </w:r>
      <w:r>
        <w:rPr>
          <w:lang w:val="en-US"/>
        </w:rPr>
        <w:t>I</w:t>
      </w:r>
      <w:r>
        <w:t>, то при его молчаливом согласии</w:t>
      </w:r>
      <w:r w:rsidRPr="005B5604">
        <w:t xml:space="preserve">. </w:t>
      </w:r>
      <w:r>
        <w:t>А до этого</w:t>
      </w:r>
      <w:r w:rsidRPr="005B5604">
        <w:t xml:space="preserve">, как пишет </w:t>
      </w:r>
      <w:r w:rsidRPr="005B5604">
        <w:lastRenderedPageBreak/>
        <w:t xml:space="preserve">Флоровский, </w:t>
      </w:r>
      <w:r w:rsidRPr="00131D42">
        <w:rPr>
          <w:rStyle w:val="1"/>
        </w:rPr>
        <w:t>«Синод не принял на себя руководства библейским переводом (</w:t>
      </w:r>
      <w:r w:rsidRPr="009F466E">
        <w:rPr>
          <w:rStyle w:val="1"/>
        </w:rPr>
        <w:t>Ветхого завета — авт.)</w:t>
      </w:r>
      <w:r w:rsidRPr="00131D42">
        <w:rPr>
          <w:rStyle w:val="1"/>
        </w:rPr>
        <w:t xml:space="preserve"> и не взял за него ответс</w:t>
      </w:r>
      <w:r w:rsidRPr="00131D42">
        <w:rPr>
          <w:rStyle w:val="1"/>
        </w:rPr>
        <w:t>т</w:t>
      </w:r>
      <w:r w:rsidRPr="00131D42">
        <w:rPr>
          <w:rStyle w:val="1"/>
        </w:rPr>
        <w:t>венности на себя».</w:t>
      </w:r>
      <w:r w:rsidRPr="005B5604">
        <w:rPr>
          <w:i/>
        </w:rPr>
        <w:t xml:space="preserve"> </w:t>
      </w:r>
      <w:r w:rsidRPr="005B5604">
        <w:t>Но Новый завет был напечатан большим т</w:t>
      </w:r>
      <w:r w:rsidRPr="005B5604">
        <w:t>и</w:t>
      </w:r>
      <w:r w:rsidRPr="005B5604">
        <w:t>ражом и свободно распр</w:t>
      </w:r>
      <w:r w:rsidRPr="005B5604">
        <w:t>о</w:t>
      </w:r>
      <w:r w:rsidRPr="005B5604">
        <w:t>странялся в России уже в 1820 году</w:t>
      </w:r>
      <w:r>
        <w:t>,</w:t>
      </w:r>
      <w:r w:rsidRPr="005B5604">
        <w:t xml:space="preserve"> и никто не чинил этому препятс</w:t>
      </w:r>
      <w:r w:rsidRPr="005B5604">
        <w:t>т</w:t>
      </w:r>
      <w:r w:rsidRPr="005B5604">
        <w:t>вий.</w:t>
      </w:r>
    </w:p>
    <w:p w14:paraId="4393A4A0" w14:textId="77777777" w:rsidR="00DE60CF" w:rsidRDefault="00DE60CF" w:rsidP="00EA7CC4">
      <w:pPr>
        <w:pStyle w:val="PlainText"/>
      </w:pPr>
      <w:r w:rsidRPr="005B5604">
        <w:t xml:space="preserve">Сейчас с уверенностью можно сказать, что ещё в </w:t>
      </w:r>
      <w:r>
        <w:t>первой п</w:t>
      </w:r>
      <w:r>
        <w:t>о</w:t>
      </w:r>
      <w:r>
        <w:t xml:space="preserve">ловине </w:t>
      </w:r>
      <w:r>
        <w:rPr>
          <w:lang w:val="en-US"/>
        </w:rPr>
        <w:t>XIX</w:t>
      </w:r>
      <w:r>
        <w:t xml:space="preserve"> века</w:t>
      </w:r>
      <w:r w:rsidRPr="005B5604">
        <w:t xml:space="preserve"> Ветхий завет не считался </w:t>
      </w:r>
      <w:r>
        <w:t xml:space="preserve">в России </w:t>
      </w:r>
      <w:r w:rsidRPr="005B5604">
        <w:t>книгой св</w:t>
      </w:r>
      <w:r w:rsidRPr="005B5604">
        <w:t>я</w:t>
      </w:r>
      <w:r w:rsidRPr="005B5604">
        <w:t xml:space="preserve">щенной, иначе император </w:t>
      </w:r>
      <w:r>
        <w:t xml:space="preserve">Николай </w:t>
      </w:r>
      <w:r>
        <w:rPr>
          <w:lang w:val="en-US"/>
        </w:rPr>
        <w:t>I</w:t>
      </w:r>
      <w:r w:rsidRPr="005B5604">
        <w:t xml:space="preserve"> </w:t>
      </w:r>
      <w:r>
        <w:t>если бы даже не был отлучён от церкви (Синод всё же был органом государственности во главе с императором), то</w:t>
      </w:r>
      <w:r w:rsidRPr="005B5604">
        <w:t xml:space="preserve"> потерял бы авторитет в своей стране</w:t>
      </w:r>
      <w:r>
        <w:t xml:space="preserve"> под во</w:t>
      </w:r>
      <w:r>
        <w:t>з</w:t>
      </w:r>
      <w:r>
        <w:t xml:space="preserve">действием слухов о его поступке. Император не </w:t>
      </w:r>
      <w:r w:rsidRPr="005B5604">
        <w:t>мог пойти на т</w:t>
      </w:r>
      <w:r w:rsidRPr="005B5604">
        <w:t>а</w:t>
      </w:r>
      <w:r w:rsidRPr="005B5604">
        <w:t>кое кощунство, как уничтожение священных книг</w:t>
      </w:r>
      <w:r>
        <w:t xml:space="preserve">, но раз пошёл </w:t>
      </w:r>
      <w:r w:rsidRPr="00223AAE">
        <w:t>—</w:t>
      </w:r>
      <w:r>
        <w:t xml:space="preserve"> значит на тот момент Ветхий завет ещё не относился к св</w:t>
      </w:r>
      <w:r>
        <w:t>я</w:t>
      </w:r>
      <w:r>
        <w:t>щенным писаниям</w:t>
      </w:r>
      <w:r w:rsidRPr="005B5604">
        <w:t xml:space="preserve">. </w:t>
      </w:r>
    </w:p>
    <w:p w14:paraId="121F6E90" w14:textId="09D6A5BF" w:rsidR="00DE60CF" w:rsidRDefault="00DE60CF" w:rsidP="00EA7CC4">
      <w:pPr>
        <w:pStyle w:val="PlainText"/>
      </w:pPr>
      <w:r w:rsidRPr="00817B97">
        <w:t xml:space="preserve">Бакалавр Московской </w:t>
      </w:r>
      <w:r>
        <w:t xml:space="preserve">духовной </w:t>
      </w:r>
      <w:r w:rsidRPr="00817B97">
        <w:t>академии иеромонах Агафа</w:t>
      </w:r>
      <w:r w:rsidRPr="00817B97">
        <w:t>н</w:t>
      </w:r>
      <w:r w:rsidRPr="00817B97">
        <w:t>гел</w:t>
      </w:r>
      <w:r>
        <w:t xml:space="preserve"> писал в середине XIX века</w:t>
      </w:r>
      <w:r w:rsidRPr="00DE60CF">
        <w:rPr>
          <w:sz w:val="24"/>
          <w:vertAlign w:val="superscript"/>
        </w:rPr>
        <w:t>[IV]</w:t>
      </w:r>
      <w:r>
        <w:t>:</w:t>
      </w:r>
      <w:r w:rsidRPr="00817B97">
        <w:t xml:space="preserve"> </w:t>
      </w:r>
    </w:p>
    <w:p w14:paraId="5AE13505" w14:textId="77777777" w:rsidR="00DE60CF" w:rsidRDefault="00DE60CF" w:rsidP="00EA7CC4">
      <w:pPr>
        <w:pStyle w:val="a5"/>
      </w:pPr>
      <w:r w:rsidRPr="00817B97">
        <w:t>«Библию народ не читает, в народе она почти неизвестна; та незначительная степень распростран</w:t>
      </w:r>
      <w:r w:rsidRPr="00817B97">
        <w:t>е</w:t>
      </w:r>
      <w:r w:rsidRPr="00817B97">
        <w:t xml:space="preserve">ния Библии в народе, какую можно установить, то есть преимущественно распространение </w:t>
      </w:r>
      <w:r w:rsidRPr="00817B97">
        <w:rPr>
          <w:b/>
        </w:rPr>
        <w:t>Евангелия и Псалтири</w:t>
      </w:r>
      <w:r>
        <w:rPr>
          <w:b/>
        </w:rPr>
        <w:t xml:space="preserve"> </w:t>
      </w:r>
      <w:r w:rsidRPr="00E34379">
        <w:rPr>
          <w:rFonts w:ascii="Times New Roman" w:hAnsi="Times New Roman"/>
        </w:rPr>
        <w:t xml:space="preserve">(здесь и далее выделение фрагментов текста жирным </w:t>
      </w:r>
      <w:r w:rsidRPr="00223AAE">
        <w:t>—</w:t>
      </w:r>
      <w:r w:rsidRPr="00E34379">
        <w:rPr>
          <w:rFonts w:ascii="Times New Roman" w:hAnsi="Times New Roman"/>
        </w:rPr>
        <w:t xml:space="preserve"> наше: авт.)</w:t>
      </w:r>
      <w:r w:rsidRPr="00817B97">
        <w:t>, зависит не от специально к т</w:t>
      </w:r>
      <w:r w:rsidRPr="00817B97">
        <w:t>о</w:t>
      </w:r>
      <w:r w:rsidRPr="00817B97">
        <w:t>му направленного доброго нам</w:t>
      </w:r>
      <w:r w:rsidRPr="00817B97">
        <w:t>е</w:t>
      </w:r>
      <w:r w:rsidRPr="00817B97">
        <w:t>рения или распоряжения Церкви, а независимо от такого намерения, под влиянием церковного у</w:t>
      </w:r>
      <w:r w:rsidRPr="00817B97">
        <w:t>с</w:t>
      </w:r>
      <w:r w:rsidRPr="00817B97">
        <w:t>тава и по почину посторонних для Церкви учреждений и отдел</w:t>
      </w:r>
      <w:r w:rsidRPr="00817B97">
        <w:t>ь</w:t>
      </w:r>
      <w:r w:rsidRPr="00817B97">
        <w:t>ных лиц</w:t>
      </w:r>
      <w:r>
        <w:t xml:space="preserve">». </w:t>
      </w:r>
    </w:p>
    <w:p w14:paraId="0CBBEF30" w14:textId="77777777" w:rsidR="00DE60CF" w:rsidRDefault="00DE60CF" w:rsidP="00EA7CC4">
      <w:pPr>
        <w:pStyle w:val="PlainText"/>
      </w:pPr>
      <w:r>
        <w:t>Из толкового словаря Владимира Ивановича Даля, вышедшего в свет в 1863 - 1866 годах, т. е.  ещё до появления полной Библии в России, можно узнать, что христианином считался человек, в</w:t>
      </w:r>
      <w:r>
        <w:t>е</w:t>
      </w:r>
      <w:r>
        <w:t xml:space="preserve">рующий во Христа и проповедующий Евангелие. </w:t>
      </w:r>
    </w:p>
    <w:p w14:paraId="20D3CD45" w14:textId="77777777" w:rsidR="00DE60CF" w:rsidRDefault="00DE60CF" w:rsidP="00EA7CC4">
      <w:pPr>
        <w:pStyle w:val="PlainText"/>
      </w:pPr>
      <w:r>
        <w:t xml:space="preserve">Всё это также подтверждает, что православный народ Ветхий завет не относил к священным книгам. </w:t>
      </w:r>
    </w:p>
    <w:p w14:paraId="787698D2" w14:textId="77777777" w:rsidR="00DE60CF" w:rsidRPr="005B5604" w:rsidRDefault="00DE60CF" w:rsidP="00EA7CC4">
      <w:pPr>
        <w:pStyle w:val="PlainText"/>
      </w:pPr>
      <w:r w:rsidRPr="005B5604">
        <w:t xml:space="preserve">В течение тридцатилетнего правления императора Николая </w:t>
      </w:r>
      <w:r>
        <w:rPr>
          <w:lang w:val="en-US"/>
        </w:rPr>
        <w:t>I</w:t>
      </w:r>
      <w:r w:rsidRPr="005B5604">
        <w:t>, практически не было попыток перевода и тем более издания Ве</w:t>
      </w:r>
      <w:r w:rsidRPr="005B5604">
        <w:t>т</w:t>
      </w:r>
      <w:r w:rsidRPr="005B5604">
        <w:t>хого завета</w:t>
      </w:r>
      <w:r>
        <w:t>,</w:t>
      </w:r>
      <w:r w:rsidRPr="005B5604">
        <w:t xml:space="preserve"> кроме случая проявления личной инициативы пр</w:t>
      </w:r>
      <w:r w:rsidRPr="005B5604">
        <w:t>о</w:t>
      </w:r>
      <w:r w:rsidRPr="005B5604">
        <w:t>фессор</w:t>
      </w:r>
      <w:r>
        <w:t>ом</w:t>
      </w:r>
      <w:r w:rsidRPr="005B5604">
        <w:t xml:space="preserve"> еврейского языка и литературы Петербургской </w:t>
      </w:r>
      <w:r>
        <w:t>духо</w:t>
      </w:r>
      <w:r>
        <w:t>в</w:t>
      </w:r>
      <w:r>
        <w:t xml:space="preserve">ной </w:t>
      </w:r>
      <w:r w:rsidRPr="005B5604">
        <w:t xml:space="preserve">академии </w:t>
      </w:r>
      <w:r>
        <w:t>Г. П. </w:t>
      </w:r>
      <w:r w:rsidRPr="005B5604">
        <w:t>Павск</w:t>
      </w:r>
      <w:r>
        <w:t>им</w:t>
      </w:r>
      <w:r w:rsidRPr="005B5604">
        <w:t xml:space="preserve">. Он переводил </w:t>
      </w:r>
      <w:r>
        <w:t>Ветхий завет</w:t>
      </w:r>
      <w:r w:rsidRPr="005B5604">
        <w:t xml:space="preserve"> с евре</w:t>
      </w:r>
      <w:r w:rsidRPr="005B5604">
        <w:t>й</w:t>
      </w:r>
      <w:r w:rsidRPr="005B5604">
        <w:t xml:space="preserve">ского </w:t>
      </w:r>
      <w:r>
        <w:t xml:space="preserve">языка </w:t>
      </w:r>
      <w:r w:rsidRPr="005B5604">
        <w:t xml:space="preserve">на русский </w:t>
      </w:r>
      <w:r>
        <w:t xml:space="preserve">язык </w:t>
      </w:r>
      <w:r w:rsidRPr="005B5604">
        <w:t>и через студентов распространял е</w:t>
      </w:r>
      <w:r>
        <w:t>го</w:t>
      </w:r>
      <w:r w:rsidRPr="005B5604">
        <w:t xml:space="preserve"> в Москве и Киеве. Но это дело было быстро остановлено. </w:t>
      </w:r>
    </w:p>
    <w:p w14:paraId="78D19870" w14:textId="77777777" w:rsidR="00DE60CF" w:rsidRPr="005B5604" w:rsidRDefault="00DE60CF" w:rsidP="00EA7CC4">
      <w:pPr>
        <w:pStyle w:val="PlainText"/>
      </w:pPr>
      <w:r>
        <w:t xml:space="preserve"> </w:t>
      </w:r>
      <w:r w:rsidRPr="005B5604">
        <w:t xml:space="preserve">Перевод книг Ветхого завета на русский язык </w:t>
      </w:r>
      <w:r>
        <w:t xml:space="preserve">был </w:t>
      </w:r>
      <w:r w:rsidRPr="005B5604">
        <w:t>возобно</w:t>
      </w:r>
      <w:r w:rsidRPr="005B5604">
        <w:t>в</w:t>
      </w:r>
      <w:r w:rsidRPr="005B5604">
        <w:t>л</w:t>
      </w:r>
      <w:r>
        <w:t>ён</w:t>
      </w:r>
      <w:r w:rsidRPr="005B5604">
        <w:t xml:space="preserve"> в 1856 г</w:t>
      </w:r>
      <w:r>
        <w:t>оду</w:t>
      </w:r>
      <w:r w:rsidRPr="005B5604">
        <w:t xml:space="preserve"> во время правления </w:t>
      </w:r>
      <w:r>
        <w:t>г</w:t>
      </w:r>
      <w:r w:rsidRPr="005B5604">
        <w:t xml:space="preserve">осударя </w:t>
      </w:r>
      <w:r>
        <w:t xml:space="preserve">императора </w:t>
      </w:r>
      <w:smartTag w:uri="urn:schemas-microsoft-com:office:smarttags" w:element="PersonName">
        <w:r w:rsidRPr="005B5604">
          <w:t>Але</w:t>
        </w:r>
        <w:r w:rsidRPr="005B5604">
          <w:t>к</w:t>
        </w:r>
        <w:r w:rsidRPr="005B5604">
          <w:t>сандр</w:t>
        </w:r>
      </w:smartTag>
      <w:r w:rsidRPr="005B5604">
        <w:t xml:space="preserve">а </w:t>
      </w:r>
      <w:r w:rsidRPr="005B5604">
        <w:lastRenderedPageBreak/>
        <w:t xml:space="preserve">Николаевича. </w:t>
      </w:r>
      <w:r>
        <w:t>При нём</w:t>
      </w:r>
      <w:r w:rsidRPr="005B5604">
        <w:t xml:space="preserve"> Синод принял решение о необх</w:t>
      </w:r>
      <w:r w:rsidRPr="005B5604">
        <w:t>о</w:t>
      </w:r>
      <w:r w:rsidRPr="005B5604">
        <w:t xml:space="preserve">димости перевода Ветхого завета на русский язык. </w:t>
      </w:r>
      <w:r>
        <w:t>Но потребов</w:t>
      </w:r>
      <w:r>
        <w:t>а</w:t>
      </w:r>
      <w:r>
        <w:t>лось ещё 20 лет борьбы, в некот</w:t>
      </w:r>
      <w:r>
        <w:t>о</w:t>
      </w:r>
      <w:r>
        <w:t xml:space="preserve">ром смысле этого слова, чтобы </w:t>
      </w:r>
      <w:r w:rsidRPr="005B5604">
        <w:t>в 1876 г</w:t>
      </w:r>
      <w:r>
        <w:t>оду</w:t>
      </w:r>
      <w:r w:rsidRPr="005B5604">
        <w:t xml:space="preserve"> вышло издание полной Библии на русском языке в о</w:t>
      </w:r>
      <w:r w:rsidRPr="005B5604">
        <w:t>д</w:t>
      </w:r>
      <w:r w:rsidRPr="005B5604">
        <w:t xml:space="preserve">ном томе, на титульном листе которого стояло: </w:t>
      </w:r>
      <w:r w:rsidRPr="00086C70">
        <w:rPr>
          <w:i/>
        </w:rPr>
        <w:t>«По благослов</w:t>
      </w:r>
      <w:r w:rsidRPr="00086C70">
        <w:rPr>
          <w:i/>
        </w:rPr>
        <w:t>е</w:t>
      </w:r>
      <w:r w:rsidRPr="00086C70">
        <w:rPr>
          <w:i/>
        </w:rPr>
        <w:t>нию Святейшего</w:t>
      </w:r>
      <w:r>
        <w:rPr>
          <w:i/>
        </w:rPr>
        <w:t xml:space="preserve"> Синод</w:t>
      </w:r>
      <w:r w:rsidRPr="00086C70">
        <w:rPr>
          <w:i/>
        </w:rPr>
        <w:t>а».</w:t>
      </w:r>
      <w:r w:rsidRPr="005B5604">
        <w:t xml:space="preserve"> </w:t>
      </w:r>
      <w:r>
        <w:t>Этот текст получил название «Син</w:t>
      </w:r>
      <w:r>
        <w:t>о</w:t>
      </w:r>
      <w:r>
        <w:t>дальный перевод», «Синодальная Библия» и переиздаётся поныне по бл</w:t>
      </w:r>
      <w:r>
        <w:t>а</w:t>
      </w:r>
      <w:r>
        <w:t>гословению патриарха Московского и всея Руси.</w:t>
      </w:r>
    </w:p>
    <w:p w14:paraId="1BD1ED1C" w14:textId="77777777" w:rsidR="00DE60CF" w:rsidRPr="005F47AF" w:rsidRDefault="00DE60CF" w:rsidP="00EA7CC4">
      <w:pPr>
        <w:pStyle w:val="PlainText"/>
      </w:pPr>
      <w:r>
        <w:t>Одну из г</w:t>
      </w:r>
      <w:r w:rsidRPr="005B5604">
        <w:t>лавн</w:t>
      </w:r>
      <w:r>
        <w:t xml:space="preserve">ых </w:t>
      </w:r>
      <w:r w:rsidRPr="005B5604">
        <w:t>рол</w:t>
      </w:r>
      <w:r>
        <w:t>ей</w:t>
      </w:r>
      <w:r w:rsidRPr="005B5604">
        <w:t xml:space="preserve"> в переводе Ветхого завета сыграли Даниил Абрамович Хвольсон</w:t>
      </w:r>
      <w:r>
        <w:t>,</w:t>
      </w:r>
      <w:r w:rsidRPr="005B5604">
        <w:t xml:space="preserve"> кот</w:t>
      </w:r>
      <w:r w:rsidRPr="005B5604">
        <w:t>о</w:t>
      </w:r>
      <w:r w:rsidRPr="005B5604">
        <w:t>рый, как написано в еврейской электронной энциклопедии, был учеником раввина Гин</w:t>
      </w:r>
      <w:r w:rsidRPr="005B5604">
        <w:t>з</w:t>
      </w:r>
      <w:r w:rsidRPr="005B5604">
        <w:t xml:space="preserve">бурга и после крещения </w:t>
      </w:r>
      <w:r w:rsidRPr="008B7929">
        <w:t>возглавил кафедру еврейской, сирийской и ха</w:t>
      </w:r>
      <w:r w:rsidRPr="008B7929">
        <w:t>л</w:t>
      </w:r>
      <w:r w:rsidRPr="008B7929">
        <w:t>дейской словесности на восточном факультете Санкт-Петербургского университета</w:t>
      </w:r>
      <w:r>
        <w:t>,</w:t>
      </w:r>
      <w:r w:rsidRPr="008B7929">
        <w:t xml:space="preserve"> и</w:t>
      </w:r>
      <w:r w:rsidRPr="005F47AF">
        <w:t xml:space="preserve"> </w:t>
      </w:r>
      <w:r w:rsidRPr="005B5604">
        <w:t>Васили</w:t>
      </w:r>
      <w:r>
        <w:t>й</w:t>
      </w:r>
      <w:r w:rsidRPr="005B5604">
        <w:t xml:space="preserve"> Андреевича Левисон, раввин</w:t>
      </w:r>
      <w:r>
        <w:t xml:space="preserve"> из Ге</w:t>
      </w:r>
      <w:r>
        <w:t>р</w:t>
      </w:r>
      <w:r>
        <w:t>мании</w:t>
      </w:r>
      <w:r w:rsidRPr="005B5604">
        <w:t>, принявший православие в 1839 г</w:t>
      </w:r>
      <w:r>
        <w:t xml:space="preserve">оду. </w:t>
      </w:r>
      <w:r w:rsidRPr="008B7929">
        <w:t>В 1882 г</w:t>
      </w:r>
      <w:r>
        <w:t>оду</w:t>
      </w:r>
      <w:r w:rsidRPr="008B7929">
        <w:t xml:space="preserve"> был опубликован перевод на русский язык еврейской Би</w:t>
      </w:r>
      <w:r w:rsidRPr="008B7929">
        <w:t>б</w:t>
      </w:r>
      <w:r w:rsidRPr="008B7929">
        <w:t>лии, сделанный по поручению Брит</w:t>
      </w:r>
      <w:r>
        <w:t>анского библейского общес</w:t>
      </w:r>
      <w:r>
        <w:t>т</w:t>
      </w:r>
      <w:r>
        <w:t>ва В. Леви</w:t>
      </w:r>
      <w:r>
        <w:softHyphen/>
        <w:t>со</w:t>
      </w:r>
      <w:r>
        <w:softHyphen/>
        <w:t>ном и Д. </w:t>
      </w:r>
      <w:r w:rsidRPr="008B7929">
        <w:t>Хвольсоном.</w:t>
      </w:r>
    </w:p>
    <w:p w14:paraId="5F821EB7" w14:textId="77777777" w:rsidR="00DE60CF" w:rsidRDefault="00DE60CF" w:rsidP="00EA7CC4">
      <w:pPr>
        <w:pStyle w:val="PlainText"/>
      </w:pPr>
      <w:r w:rsidRPr="005B5604">
        <w:t xml:space="preserve">В связи с этим вполне правомерны вопрос: </w:t>
      </w:r>
      <w:r w:rsidRPr="00AA44CA">
        <w:rPr>
          <w:i/>
        </w:rPr>
        <w:t>А какие силы были заинтересованы в придании Ветхому завету статуса «Свяще</w:t>
      </w:r>
      <w:r w:rsidRPr="00AA44CA">
        <w:rPr>
          <w:i/>
        </w:rPr>
        <w:t>н</w:t>
      </w:r>
      <w:r w:rsidRPr="00AA44CA">
        <w:rPr>
          <w:i/>
        </w:rPr>
        <w:t>ной книги» и для чего им это было надо?</w:t>
      </w:r>
      <w:r w:rsidRPr="005B5604">
        <w:t xml:space="preserve"> </w:t>
      </w:r>
    </w:p>
    <w:p w14:paraId="1DE140A1" w14:textId="611244EA" w:rsidR="00DE60CF" w:rsidRPr="005B5604" w:rsidRDefault="00DE60CF" w:rsidP="00EA7CC4">
      <w:pPr>
        <w:pStyle w:val="PlainText"/>
      </w:pPr>
      <w:r w:rsidRPr="005B5604">
        <w:t>Можно представить во</w:t>
      </w:r>
      <w:r w:rsidRPr="005B5604">
        <w:t>з</w:t>
      </w:r>
      <w:r w:rsidRPr="005B5604">
        <w:t>можности этих сил</w:t>
      </w:r>
      <w:r>
        <w:t>:</w:t>
      </w:r>
      <w:r w:rsidRPr="005B5604">
        <w:t xml:space="preserve"> </w:t>
      </w:r>
      <w:r w:rsidRPr="003772CC">
        <w:rPr>
          <w:b/>
        </w:rPr>
        <w:t>ведь им удалось провести обработку членов Святейшего</w:t>
      </w:r>
      <w:r>
        <w:rPr>
          <w:b/>
        </w:rPr>
        <w:t xml:space="preserve"> Синод</w:t>
      </w:r>
      <w:r w:rsidRPr="003772CC">
        <w:rPr>
          <w:b/>
        </w:rPr>
        <w:t>а и убедить большинство из них в необходимости присоединения «</w:t>
      </w:r>
      <w:r w:rsidRPr="003772CC">
        <w:rPr>
          <w:b/>
          <w:i/>
        </w:rPr>
        <w:t>евре</w:t>
      </w:r>
      <w:r w:rsidRPr="003772CC">
        <w:rPr>
          <w:b/>
          <w:i/>
        </w:rPr>
        <w:t>й</w:t>
      </w:r>
      <w:r w:rsidRPr="003772CC">
        <w:rPr>
          <w:b/>
          <w:i/>
        </w:rPr>
        <w:t>ской Библии, обозначаемой в христианской традиции как Ветхий завет</w:t>
      </w:r>
      <w:r w:rsidRPr="003772CC">
        <w:rPr>
          <w:b/>
        </w:rPr>
        <w:t>»</w:t>
      </w:r>
      <w:r>
        <w:rPr>
          <w:b/>
        </w:rPr>
        <w:t>,</w:t>
      </w:r>
      <w:r w:rsidRPr="00DE60CF">
        <w:rPr>
          <w:color w:val="000000"/>
          <w:sz w:val="24"/>
          <w:vertAlign w:val="superscript"/>
        </w:rPr>
        <w:t>[V]</w:t>
      </w:r>
      <w:r w:rsidRPr="003772CC">
        <w:rPr>
          <w:b/>
        </w:rPr>
        <w:t xml:space="preserve"> к Новому завету.</w:t>
      </w:r>
      <w:r w:rsidRPr="005B5604">
        <w:t xml:space="preserve"> По-видимому, кто-то так сильно стремился к этой цели, что даже пришлось пожертвовать двумя раввинами, которые перешли из иудаизма в православие, но лишь формально, а реально они продолжали свою иудаис</w:t>
      </w:r>
      <w:r w:rsidRPr="005B5604">
        <w:t>т</w:t>
      </w:r>
      <w:r w:rsidRPr="005B5604">
        <w:t>скую де</w:t>
      </w:r>
      <w:r w:rsidRPr="005B5604">
        <w:t>я</w:t>
      </w:r>
      <w:r w:rsidRPr="005B5604">
        <w:t>тельность. Кстати еврейская электронная энциклопедия отзывается о них положительно, а не как о</w:t>
      </w:r>
      <w:r>
        <w:t>б изменниках</w:t>
      </w:r>
      <w:r w:rsidRPr="00DE60CF">
        <w:rPr>
          <w:color w:val="000000"/>
          <w:sz w:val="24"/>
          <w:vertAlign w:val="superscript"/>
        </w:rPr>
        <w:t>[VI]</w:t>
      </w:r>
      <w:r w:rsidRPr="005B5604">
        <w:t>.</w:t>
      </w:r>
    </w:p>
    <w:p w14:paraId="65791469" w14:textId="1A1F5E47" w:rsidR="00DE60CF" w:rsidRDefault="00DE60CF" w:rsidP="00EA7CC4">
      <w:pPr>
        <w:pStyle w:val="PlainText"/>
      </w:pPr>
      <w:r w:rsidRPr="005B5604">
        <w:t xml:space="preserve">На </w:t>
      </w:r>
      <w:r>
        <w:t>З</w:t>
      </w:r>
      <w:r w:rsidRPr="005B5604">
        <w:t>ападе к этому времени Священная Библия</w:t>
      </w:r>
      <w:r w:rsidRPr="00DE60CF">
        <w:rPr>
          <w:vertAlign w:val="superscript"/>
        </w:rPr>
        <w:t>[VII]</w:t>
      </w:r>
      <w:r w:rsidRPr="005B5604">
        <w:t xml:space="preserve"> уже предста</w:t>
      </w:r>
      <w:r w:rsidRPr="005B5604">
        <w:t>в</w:t>
      </w:r>
      <w:r w:rsidRPr="005B5604">
        <w:t>ляла собой совокупность евре</w:t>
      </w:r>
      <w:r w:rsidRPr="005B5604">
        <w:t>й</w:t>
      </w:r>
      <w:r w:rsidRPr="005B5604">
        <w:t xml:space="preserve">ской </w:t>
      </w:r>
      <w:r>
        <w:t>Библи</w:t>
      </w:r>
      <w:r w:rsidRPr="005B5604">
        <w:t>и и Нового Завета</w:t>
      </w:r>
      <w:r>
        <w:t>,</w:t>
      </w:r>
      <w:r w:rsidRPr="005B5604">
        <w:t xml:space="preserve"> и одновременно,</w:t>
      </w:r>
      <w:r>
        <w:t xml:space="preserve"> к</w:t>
      </w:r>
      <w:r w:rsidRPr="005B5604">
        <w:t xml:space="preserve"> </w:t>
      </w:r>
      <w:r>
        <w:t>середине</w:t>
      </w:r>
      <w:r w:rsidRPr="005B5604">
        <w:t xml:space="preserve"> </w:t>
      </w:r>
      <w:r>
        <w:t>XIX века</w:t>
      </w:r>
      <w:r w:rsidRPr="005B5604">
        <w:t xml:space="preserve"> в Европе уже </w:t>
      </w:r>
      <w:r>
        <w:t>абсол</w:t>
      </w:r>
      <w:r>
        <w:t>ю</w:t>
      </w:r>
      <w:r>
        <w:t>тистски-</w:t>
      </w:r>
      <w:r w:rsidRPr="005B5604">
        <w:t xml:space="preserve">монархическое правление было ликвидировано. Только </w:t>
      </w:r>
      <w:r>
        <w:t>в России сохранялся монархический абсолютизм, и страна</w:t>
      </w:r>
      <w:r w:rsidRPr="005B5604">
        <w:t xml:space="preserve"> управлялась императором</w:t>
      </w:r>
      <w:r>
        <w:t xml:space="preserve">-самодержцем, в силу чего </w:t>
      </w:r>
      <w:r w:rsidRPr="005B5604">
        <w:t xml:space="preserve">была </w:t>
      </w:r>
      <w:r>
        <w:t>до некоторой степ</w:t>
      </w:r>
      <w:r>
        <w:t>е</w:t>
      </w:r>
      <w:r>
        <w:t xml:space="preserve">ни </w:t>
      </w:r>
      <w:r w:rsidRPr="005B5604">
        <w:t>концептуально самостоятельным государством</w:t>
      </w:r>
      <w:r>
        <w:t xml:space="preserve"> (насколько это позволяло миропонимание и в</w:t>
      </w:r>
      <w:r>
        <w:t>о</w:t>
      </w:r>
      <w:r>
        <w:t>ля правящего монарха)</w:t>
      </w:r>
      <w:r w:rsidRPr="005B5604">
        <w:t xml:space="preserve">. Вот она и стала мишенью «мировой закулисы», которая </w:t>
      </w:r>
      <w:r w:rsidRPr="005B5604">
        <w:lastRenderedPageBreak/>
        <w:t>стремилась расш</w:t>
      </w:r>
      <w:r w:rsidRPr="005B5604">
        <w:t>и</w:t>
      </w:r>
      <w:r w:rsidRPr="005B5604">
        <w:t xml:space="preserve">рить границы </w:t>
      </w:r>
      <w:r>
        <w:t xml:space="preserve">своей власти </w:t>
      </w:r>
      <w:r w:rsidRPr="005B5604">
        <w:t xml:space="preserve">и включить </w:t>
      </w:r>
      <w:r>
        <w:t xml:space="preserve">Россию </w:t>
      </w:r>
      <w:r w:rsidRPr="005B5604">
        <w:t xml:space="preserve">в свои владенья. </w:t>
      </w:r>
    </w:p>
    <w:p w14:paraId="7110FBA0" w14:textId="77777777" w:rsidR="00DE60CF" w:rsidRPr="005B5604" w:rsidRDefault="00DE60CF" w:rsidP="00EA7CC4">
      <w:pPr>
        <w:pStyle w:val="PlainText"/>
      </w:pPr>
      <w:r w:rsidRPr="005B5604">
        <w:t>Одним из средств, способствующих реализации этой цели, была двуединая Библия. После перевода Ветхого завета и прид</w:t>
      </w:r>
      <w:r w:rsidRPr="005B5604">
        <w:t>а</w:t>
      </w:r>
      <w:r w:rsidRPr="005B5604">
        <w:t>ния ему статуса священной книги судьба России была предреш</w:t>
      </w:r>
      <w:r w:rsidRPr="005B5604">
        <w:t>е</w:t>
      </w:r>
      <w:r w:rsidRPr="005B5604">
        <w:t xml:space="preserve">на: революция, которой так опасался </w:t>
      </w:r>
      <w:r>
        <w:t xml:space="preserve">и стремился избежать </w:t>
      </w:r>
      <w:r w:rsidRPr="005B5604">
        <w:t>Ник</w:t>
      </w:r>
      <w:r w:rsidRPr="005B5604">
        <w:t>о</w:t>
      </w:r>
      <w:r w:rsidRPr="005B5604">
        <w:t>лай</w:t>
      </w:r>
      <w:r>
        <w:t> </w:t>
      </w:r>
      <w:r>
        <w:rPr>
          <w:lang w:val="en-US"/>
        </w:rPr>
        <w:t>I</w:t>
      </w:r>
      <w:r w:rsidRPr="005B5604">
        <w:t>, свершилась очень скоро и смела царскую</w:t>
      </w:r>
      <w:r>
        <w:t xml:space="preserve"> семью</w:t>
      </w:r>
      <w:r w:rsidRPr="005B5604">
        <w:t>, не суме</w:t>
      </w:r>
      <w:r w:rsidRPr="005B5604">
        <w:t>в</w:t>
      </w:r>
      <w:r w:rsidRPr="005B5604">
        <w:t xml:space="preserve">шую разобраться в перипетиях глобальной политики. Конечно, в русском обществе были люди, которые видели опасность </w:t>
      </w:r>
      <w:r>
        <w:t>«св</w:t>
      </w:r>
      <w:r>
        <w:t>я</w:t>
      </w:r>
      <w:r>
        <w:t>щенности» Ветхого</w:t>
      </w:r>
      <w:r w:rsidRPr="005B5604">
        <w:t xml:space="preserve"> завет</w:t>
      </w:r>
      <w:r>
        <w:t>а</w:t>
      </w:r>
      <w:r w:rsidRPr="005B5604">
        <w:t xml:space="preserve">, например, генерал </w:t>
      </w:r>
      <w:r>
        <w:t>А. Д. </w:t>
      </w:r>
      <w:r w:rsidRPr="005B5604">
        <w:t>Нечволодов, но они не</w:t>
      </w:r>
      <w:r>
        <w:t xml:space="preserve"> смогли убедить в этом Николая </w:t>
      </w:r>
      <w:r>
        <w:rPr>
          <w:lang w:val="en-US"/>
        </w:rPr>
        <w:t>II</w:t>
      </w:r>
      <w:r w:rsidRPr="005B5604">
        <w:t xml:space="preserve"> и его </w:t>
      </w:r>
      <w:r>
        <w:t>«администр</w:t>
      </w:r>
      <w:r>
        <w:t>а</w:t>
      </w:r>
      <w:r>
        <w:t>цию»</w:t>
      </w:r>
      <w:r w:rsidRPr="005B5604">
        <w:t xml:space="preserve">. </w:t>
      </w:r>
    </w:p>
    <w:p w14:paraId="33921027" w14:textId="125F3D01" w:rsidR="00DE60CF" w:rsidRDefault="00DE60CF" w:rsidP="00EA7CC4">
      <w:pPr>
        <w:pStyle w:val="PlainText"/>
      </w:pPr>
      <w:r w:rsidRPr="00383C0E">
        <w:t>Были понимающие и на Западе.</w:t>
      </w:r>
      <w:r w:rsidRPr="005B5604">
        <w:rPr>
          <w:color w:val="000000"/>
        </w:rPr>
        <w:t xml:space="preserve"> </w:t>
      </w:r>
      <w:r w:rsidRPr="005B5604">
        <w:t>Евгений Дюринг</w:t>
      </w:r>
      <w:r>
        <w:t xml:space="preserve"> (о котором старшие поколения знают главным образом по названию работы Ф. Энгельса «Анти-Дюринг»)</w:t>
      </w:r>
      <w:r w:rsidRPr="005B5604">
        <w:t xml:space="preserve"> в работе «Еврейский вопрос»</w:t>
      </w:r>
      <w:r w:rsidRPr="00DE60CF">
        <w:rPr>
          <w:sz w:val="24"/>
          <w:vertAlign w:val="superscript"/>
        </w:rPr>
        <w:t>[VIII]</w:t>
      </w:r>
      <w:r w:rsidRPr="005B5604">
        <w:t xml:space="preserve"> п</w:t>
      </w:r>
      <w:r w:rsidRPr="005B5604">
        <w:t>и</w:t>
      </w:r>
      <w:r w:rsidRPr="005B5604">
        <w:t xml:space="preserve">сал: </w:t>
      </w:r>
    </w:p>
    <w:p w14:paraId="058278B8" w14:textId="77777777" w:rsidR="00DE60CF" w:rsidRDefault="00DE60CF" w:rsidP="00EA7CC4">
      <w:pPr>
        <w:pStyle w:val="a5"/>
      </w:pPr>
      <w:r w:rsidRPr="005B5604">
        <w:t xml:space="preserve">«Ветхий Завет, </w:t>
      </w:r>
      <w:r w:rsidRPr="00223AAE">
        <w:t>—</w:t>
      </w:r>
      <w:r w:rsidRPr="005B5604">
        <w:t xml:space="preserve"> книга, нам совершенно чужда</w:t>
      </w:r>
      <w:r>
        <w:t>я, и должна делаться для нас всё</w:t>
      </w:r>
      <w:r w:rsidRPr="005B5604">
        <w:t xml:space="preserve"> более и более чуждою, если мы нашу сам</w:t>
      </w:r>
      <w:r w:rsidRPr="005B5604">
        <w:t>о</w:t>
      </w:r>
      <w:r w:rsidRPr="005B5604">
        <w:t>бытность не хотим изменить</w:t>
      </w:r>
      <w:r>
        <w:t xml:space="preserve"> </w:t>
      </w:r>
      <w:r w:rsidRPr="005B5604">
        <w:t xml:space="preserve">навсегда». </w:t>
      </w:r>
    </w:p>
    <w:p w14:paraId="795DE86E" w14:textId="77777777" w:rsidR="00DE60CF" w:rsidRPr="005B5604" w:rsidRDefault="00DE60CF" w:rsidP="00EA7CC4">
      <w:pPr>
        <w:pStyle w:val="PlainText"/>
      </w:pPr>
      <w:r w:rsidRPr="005B5604">
        <w:t xml:space="preserve">Но его тоже никто не услышал, а может </w:t>
      </w:r>
      <w:r>
        <w:t xml:space="preserve">быть, </w:t>
      </w:r>
      <w:r w:rsidRPr="005B5604">
        <w:t xml:space="preserve">и услышал, но в то время развернуть события вспять уже было невозможно. </w:t>
      </w:r>
    </w:p>
    <w:p w14:paraId="22AAD001" w14:textId="77777777" w:rsidR="00DE60CF" w:rsidRPr="005B5604" w:rsidRDefault="00DE60CF" w:rsidP="00EA7CC4">
      <w:pPr>
        <w:pStyle w:val="PlainText"/>
      </w:pPr>
      <w:r w:rsidRPr="005B5604">
        <w:t>В принципе, сказанного выше достаточно</w:t>
      </w:r>
      <w:r>
        <w:t>,</w:t>
      </w:r>
      <w:r w:rsidRPr="005B5604">
        <w:t xml:space="preserve"> что</w:t>
      </w:r>
      <w:r>
        <w:t>бы сделать д</w:t>
      </w:r>
      <w:r>
        <w:t>а</w:t>
      </w:r>
      <w:r>
        <w:t>леко идущие выводы,</w:t>
      </w:r>
      <w:r w:rsidRPr="005B5604">
        <w:t xml:space="preserve"> </w:t>
      </w:r>
      <w:r>
        <w:t>н</w:t>
      </w:r>
      <w:r w:rsidRPr="005B5604">
        <w:t xml:space="preserve">о большинству читателей </w:t>
      </w:r>
      <w:r>
        <w:t xml:space="preserve">всё же </w:t>
      </w:r>
      <w:r w:rsidRPr="005B5604">
        <w:t>жел</w:t>
      </w:r>
      <w:r w:rsidRPr="005B5604">
        <w:t>а</w:t>
      </w:r>
      <w:r w:rsidRPr="005B5604">
        <w:t xml:space="preserve">тельно представить фактологический материал и </w:t>
      </w:r>
      <w:r>
        <w:t>доказать на фа</w:t>
      </w:r>
      <w:r>
        <w:t>к</w:t>
      </w:r>
      <w:r>
        <w:t xml:space="preserve">тах </w:t>
      </w:r>
      <w:r w:rsidRPr="005B5604">
        <w:t xml:space="preserve">выдвинутую выше гипотезу. Поэтому дальше мы рассмотрим историю </w:t>
      </w:r>
      <w:r>
        <w:t>возведения библейской ростовщической концепции, в</w:t>
      </w:r>
      <w:r>
        <w:t>ы</w:t>
      </w:r>
      <w:r>
        <w:t>раженной в Ветхом завете, в ранг «священного писания» на Руси</w:t>
      </w:r>
      <w:r w:rsidRPr="005B5604">
        <w:t xml:space="preserve"> и</w:t>
      </w:r>
      <w:r>
        <w:t xml:space="preserve"> не тол</w:t>
      </w:r>
      <w:r>
        <w:t>ь</w:t>
      </w:r>
      <w:r>
        <w:t>ко, а также</w:t>
      </w:r>
      <w:r w:rsidRPr="005B5604">
        <w:t xml:space="preserve"> возможные альтернативные варианты</w:t>
      </w:r>
      <w:r>
        <w:t xml:space="preserve"> этой концепции</w:t>
      </w:r>
      <w:r w:rsidRPr="005B5604">
        <w:t xml:space="preserve">. </w:t>
      </w:r>
    </w:p>
    <w:p w14:paraId="0DFA7C93" w14:textId="77777777" w:rsidR="00DE60CF" w:rsidRPr="005B5604" w:rsidRDefault="00DE60CF" w:rsidP="00EA7CC4">
      <w:pPr>
        <w:pStyle w:val="Heading1"/>
      </w:pPr>
      <w:bookmarkStart w:id="4" w:name="_Toc254970603"/>
      <w:bookmarkStart w:id="5" w:name="_Toc255758958"/>
      <w:bookmarkStart w:id="6" w:name="_Toc257614532"/>
      <w:r>
        <w:t xml:space="preserve">1. </w:t>
      </w:r>
      <w:r w:rsidRPr="005B5604">
        <w:t>Версия РПЦ</w:t>
      </w:r>
      <w:bookmarkEnd w:id="4"/>
      <w:bookmarkEnd w:id="5"/>
      <w:bookmarkEnd w:id="6"/>
    </w:p>
    <w:p w14:paraId="5D89CE72" w14:textId="77777777" w:rsidR="00DE60CF" w:rsidRPr="005B5604" w:rsidRDefault="00DE60CF" w:rsidP="00EA7CC4">
      <w:pPr>
        <w:pStyle w:val="PlainText"/>
      </w:pPr>
      <w:r w:rsidRPr="005B5604">
        <w:t xml:space="preserve">Русская православная церковь </w:t>
      </w:r>
      <w:r>
        <w:t xml:space="preserve">(РПЦ) </w:t>
      </w:r>
      <w:r w:rsidRPr="005B5604">
        <w:t>в настоящее время пр</w:t>
      </w:r>
      <w:r w:rsidRPr="005B5604">
        <w:t>и</w:t>
      </w:r>
      <w:r w:rsidRPr="005B5604">
        <w:t xml:space="preserve">держивается следующей схемы истории переводов </w:t>
      </w:r>
      <w:r>
        <w:t>полной Би</w:t>
      </w:r>
      <w:r>
        <w:t>б</w:t>
      </w:r>
      <w:r>
        <w:t>ли</w:t>
      </w:r>
      <w:r w:rsidRPr="005B5604">
        <w:t>и на Руси:</w:t>
      </w:r>
    </w:p>
    <w:p w14:paraId="0AC1CA5A" w14:textId="77777777" w:rsidR="00DE60CF" w:rsidRDefault="00DE60CF" w:rsidP="00EA7CC4">
      <w:pPr>
        <w:pStyle w:val="a3"/>
        <w:numPr>
          <w:ilvl w:val="0"/>
          <w:numId w:val="18"/>
        </w:numPr>
        <w:ind w:left="397" w:hanging="227"/>
      </w:pPr>
      <w:r>
        <w:t xml:space="preserve">перевод </w:t>
      </w:r>
      <w:r w:rsidRPr="005B5604">
        <w:t>Кирилл</w:t>
      </w:r>
      <w:r>
        <w:t>а</w:t>
      </w:r>
      <w:r w:rsidRPr="005B5604">
        <w:t xml:space="preserve"> и Мефоди</w:t>
      </w:r>
      <w:r>
        <w:t>я</w:t>
      </w:r>
      <w:r w:rsidRPr="005B5604">
        <w:t xml:space="preserve"> </w:t>
      </w:r>
      <w:r>
        <w:t xml:space="preserve">— </w:t>
      </w:r>
      <w:r w:rsidRPr="005B5604">
        <w:t>982</w:t>
      </w:r>
      <w:r>
        <w:t xml:space="preserve"> год;</w:t>
      </w:r>
    </w:p>
    <w:p w14:paraId="477C977E" w14:textId="77777777" w:rsidR="00DE60CF" w:rsidRDefault="00DE60CF" w:rsidP="00EA7CC4">
      <w:pPr>
        <w:pStyle w:val="a3"/>
        <w:numPr>
          <w:ilvl w:val="0"/>
          <w:numId w:val="18"/>
        </w:numPr>
        <w:ind w:left="397" w:hanging="227"/>
      </w:pPr>
      <w:r>
        <w:t>Геннадиевск</w:t>
      </w:r>
      <w:r w:rsidRPr="005B5604">
        <w:t>ая Библия</w:t>
      </w:r>
      <w:r>
        <w:t xml:space="preserve"> — </w:t>
      </w:r>
      <w:r w:rsidRPr="005B5604">
        <w:t>1499 г</w:t>
      </w:r>
      <w:r>
        <w:t>од,</w:t>
      </w:r>
      <w:r w:rsidRPr="005B5604">
        <w:t xml:space="preserve"> первая двуединая </w:t>
      </w:r>
      <w:r>
        <w:t>Библи</w:t>
      </w:r>
      <w:r w:rsidRPr="005B5604">
        <w:t>я, содержащая Ветхий и Новый з</w:t>
      </w:r>
      <w:r w:rsidRPr="005B5604">
        <w:t>а</w:t>
      </w:r>
      <w:r w:rsidRPr="005B5604">
        <w:t>веты</w:t>
      </w:r>
      <w:r>
        <w:t>, текст которой дошёл до наших дней;</w:t>
      </w:r>
    </w:p>
    <w:p w14:paraId="11CC8A7A" w14:textId="77777777" w:rsidR="00DE60CF" w:rsidRPr="00844621" w:rsidRDefault="00DE60CF" w:rsidP="00EA7CC4">
      <w:pPr>
        <w:pStyle w:val="a3"/>
        <w:numPr>
          <w:ilvl w:val="0"/>
          <w:numId w:val="18"/>
        </w:numPr>
        <w:ind w:left="397" w:hanging="227"/>
      </w:pPr>
      <w:r>
        <w:lastRenderedPageBreak/>
        <w:t>Библи</w:t>
      </w:r>
      <w:r w:rsidRPr="005B5604">
        <w:t xml:space="preserve">я первопечатника Ивана Фёдорова </w:t>
      </w:r>
      <w:r>
        <w:t>(О</w:t>
      </w:r>
      <w:r w:rsidRPr="005B5604">
        <w:t xml:space="preserve">строжская </w:t>
      </w:r>
      <w:r>
        <w:t>Би</w:t>
      </w:r>
      <w:r>
        <w:t>б</w:t>
      </w:r>
      <w:r>
        <w:t>ли</w:t>
      </w:r>
      <w:r w:rsidRPr="005B5604">
        <w:t>я</w:t>
      </w:r>
      <w:r>
        <w:t xml:space="preserve">) — </w:t>
      </w:r>
      <w:r w:rsidRPr="005B5604">
        <w:t>15</w:t>
      </w:r>
      <w:r>
        <w:t>81 год;</w:t>
      </w:r>
    </w:p>
    <w:p w14:paraId="6EE92BA8" w14:textId="77777777" w:rsidR="00DE60CF" w:rsidRPr="00844621" w:rsidRDefault="00DE60CF" w:rsidP="00EA7CC4">
      <w:pPr>
        <w:pStyle w:val="a3"/>
        <w:numPr>
          <w:ilvl w:val="0"/>
          <w:numId w:val="18"/>
        </w:numPr>
        <w:ind w:left="397" w:hanging="227"/>
      </w:pPr>
      <w:r w:rsidRPr="00FD77CA">
        <w:t xml:space="preserve">московское издание русской Библии — 1663, представлявшее собой несколько </w:t>
      </w:r>
      <w:r>
        <w:t>пере</w:t>
      </w:r>
      <w:r w:rsidRPr="00FD77CA">
        <w:t>работа</w:t>
      </w:r>
      <w:r w:rsidRPr="00FD77CA">
        <w:t>н</w:t>
      </w:r>
      <w:r w:rsidRPr="00FD77CA">
        <w:t>ный текст Острожской Библи</w:t>
      </w:r>
      <w:r>
        <w:t>и;</w:t>
      </w:r>
    </w:p>
    <w:p w14:paraId="023CB4DC" w14:textId="77777777" w:rsidR="00DE60CF" w:rsidRDefault="00DE60CF" w:rsidP="00EA7CC4">
      <w:pPr>
        <w:pStyle w:val="a3"/>
        <w:numPr>
          <w:ilvl w:val="0"/>
          <w:numId w:val="18"/>
        </w:numPr>
        <w:ind w:left="397" w:hanging="227"/>
      </w:pPr>
      <w:r w:rsidRPr="005B5604">
        <w:t xml:space="preserve">Елизаветинская </w:t>
      </w:r>
      <w:r>
        <w:t>Библи</w:t>
      </w:r>
      <w:r w:rsidRPr="005B5604">
        <w:t xml:space="preserve">я </w:t>
      </w:r>
      <w:r>
        <w:t xml:space="preserve">— </w:t>
      </w:r>
      <w:r w:rsidRPr="005B5604">
        <w:t>1751</w:t>
      </w:r>
      <w:r>
        <w:t xml:space="preserve"> год;</w:t>
      </w:r>
    </w:p>
    <w:p w14:paraId="6DF313E4" w14:textId="77777777" w:rsidR="00DE60CF" w:rsidRPr="005B5604" w:rsidRDefault="00DE60CF" w:rsidP="00EA7CC4">
      <w:pPr>
        <w:pStyle w:val="a3"/>
        <w:numPr>
          <w:ilvl w:val="0"/>
          <w:numId w:val="18"/>
        </w:numPr>
        <w:ind w:left="397" w:hanging="227"/>
      </w:pPr>
      <w:r>
        <w:t>С</w:t>
      </w:r>
      <w:r w:rsidRPr="005B5604">
        <w:t>инодальный перевод</w:t>
      </w:r>
      <w:r>
        <w:t xml:space="preserve"> — </w:t>
      </w:r>
      <w:r w:rsidRPr="005B5604">
        <w:t>1876 г</w:t>
      </w:r>
      <w:r>
        <w:t>од</w:t>
      </w:r>
      <w:r w:rsidRPr="005B5604">
        <w:t>.</w:t>
      </w:r>
    </w:p>
    <w:p w14:paraId="214F05F9" w14:textId="77777777" w:rsidR="00DE60CF" w:rsidRPr="005B5604" w:rsidRDefault="00DE60CF" w:rsidP="00EA7CC4">
      <w:pPr>
        <w:pStyle w:val="PlainText"/>
      </w:pPr>
      <w:r w:rsidRPr="005B5604">
        <w:t xml:space="preserve">Эта схема предназначена для того, чтобы показать некоторую логическую последовательность появления </w:t>
      </w:r>
      <w:r>
        <w:t>Библи</w:t>
      </w:r>
      <w:r w:rsidRPr="005B5604">
        <w:t xml:space="preserve">и </w:t>
      </w:r>
      <w:r>
        <w:t>на совреме</w:t>
      </w:r>
      <w:r>
        <w:t>н</w:t>
      </w:r>
      <w:r>
        <w:t>ном русском языке</w:t>
      </w:r>
      <w:r w:rsidRPr="005B5604">
        <w:t xml:space="preserve">. Из неё следует, что </w:t>
      </w:r>
      <w:r>
        <w:t>это был</w:t>
      </w:r>
      <w:r w:rsidRPr="005B5604">
        <w:t xml:space="preserve"> преемственн</w:t>
      </w:r>
      <w:r>
        <w:t>ый процесс,</w:t>
      </w:r>
      <w:r w:rsidRPr="005B5604">
        <w:t xml:space="preserve"> протека</w:t>
      </w:r>
      <w:r>
        <w:t>ющий</w:t>
      </w:r>
      <w:r w:rsidRPr="005B5604">
        <w:t xml:space="preserve"> естествен</w:t>
      </w:r>
      <w:r>
        <w:t xml:space="preserve">ным </w:t>
      </w:r>
      <w:r w:rsidRPr="005B5604">
        <w:t>образом. Вроде как получ</w:t>
      </w:r>
      <w:r w:rsidRPr="005B5604">
        <w:t>а</w:t>
      </w:r>
      <w:r w:rsidRPr="005B5604">
        <w:t>ется, что у православного русск</w:t>
      </w:r>
      <w:r w:rsidRPr="005B5604">
        <w:t>о</w:t>
      </w:r>
      <w:r w:rsidRPr="005B5604">
        <w:t xml:space="preserve">го народа возникала естественная необходимость в полной Библии и появлялись внутренние </w:t>
      </w:r>
      <w:r>
        <w:t>дв</w:t>
      </w:r>
      <w:r>
        <w:t>и</w:t>
      </w:r>
      <w:r>
        <w:t xml:space="preserve">жущие </w:t>
      </w:r>
      <w:r w:rsidRPr="005B5604">
        <w:t>силы</w:t>
      </w:r>
      <w:r>
        <w:t>,</w:t>
      </w:r>
      <w:r w:rsidRPr="005B5604">
        <w:t xml:space="preserve"> </w:t>
      </w:r>
      <w:r>
        <w:t xml:space="preserve">воплощавшие в жизнь </w:t>
      </w:r>
      <w:r w:rsidRPr="005B5604">
        <w:t>эту не</w:t>
      </w:r>
      <w:r>
        <w:t>обходимость. При этом создаё</w:t>
      </w:r>
      <w:r w:rsidRPr="005B5604">
        <w:t>тся впечатление, что всякое внешнее воздействие отсутс</w:t>
      </w:r>
      <w:r w:rsidRPr="005B5604">
        <w:t>т</w:t>
      </w:r>
      <w:r w:rsidRPr="005B5604">
        <w:t>вует, т. е. не существовало внешних сил, стремящихся к внедр</w:t>
      </w:r>
      <w:r w:rsidRPr="005B5604">
        <w:t>е</w:t>
      </w:r>
      <w:r w:rsidRPr="005B5604">
        <w:t>нию</w:t>
      </w:r>
      <w:r>
        <w:t xml:space="preserve"> ветхозаветных книг в русское православное</w:t>
      </w:r>
      <w:r w:rsidRPr="005B5604">
        <w:t xml:space="preserve"> общес</w:t>
      </w:r>
      <w:r>
        <w:t>тво в кач</w:t>
      </w:r>
      <w:r>
        <w:t>е</w:t>
      </w:r>
      <w:r>
        <w:t>стве свяще</w:t>
      </w:r>
      <w:r>
        <w:t>н</w:t>
      </w:r>
      <w:r>
        <w:t>ных</w:t>
      </w:r>
      <w:r w:rsidRPr="005B5604">
        <w:t xml:space="preserve">. </w:t>
      </w:r>
    </w:p>
    <w:p w14:paraId="6FA4DA7A" w14:textId="77777777" w:rsidR="00DE60CF" w:rsidRPr="005B5604" w:rsidRDefault="00DE60CF" w:rsidP="00EA7CC4">
      <w:pPr>
        <w:pStyle w:val="PlainText"/>
      </w:pPr>
      <w:r>
        <w:t>В связи с тем, что перевод Кирилла и Мефодия не сохранился, а следы его почему-то не прослеживаются в древнерусской лит</w:t>
      </w:r>
      <w:r>
        <w:t>е</w:t>
      </w:r>
      <w:r>
        <w:t>ратуре,</w:t>
      </w:r>
      <w:r w:rsidRPr="005B5604">
        <w:t xml:space="preserve"> главная роль </w:t>
      </w:r>
      <w:r>
        <w:t>в деле подготовки полной Библии историк</w:t>
      </w:r>
      <w:r>
        <w:t>а</w:t>
      </w:r>
      <w:r>
        <w:t xml:space="preserve">ми Церкви </w:t>
      </w:r>
      <w:r w:rsidRPr="005B5604">
        <w:t xml:space="preserve">отводится новгородскому архиепископу Геннадию, прославившемуся в конце </w:t>
      </w:r>
      <w:r>
        <w:rPr>
          <w:lang w:val="en-US"/>
        </w:rPr>
        <w:t>XV</w:t>
      </w:r>
      <w:r w:rsidRPr="005B5604">
        <w:t xml:space="preserve"> века своей борьбой с ересью ж</w:t>
      </w:r>
      <w:r w:rsidRPr="005B5604">
        <w:t>и</w:t>
      </w:r>
      <w:r w:rsidRPr="005B5604">
        <w:t xml:space="preserve">довствующих. Это, якобы, под его руководством впервые на Руси были объединены под одной обложкой еврейская </w:t>
      </w:r>
      <w:r>
        <w:t>Библи</w:t>
      </w:r>
      <w:r w:rsidRPr="005B5604">
        <w:t xml:space="preserve">я </w:t>
      </w:r>
      <w:r>
        <w:t xml:space="preserve">(ныне известная как Ветхий завет) </w:t>
      </w:r>
      <w:r w:rsidRPr="005B5604">
        <w:t>и Новый завет. Тонкий ход: автор</w:t>
      </w:r>
      <w:r w:rsidRPr="005B5604">
        <w:t>и</w:t>
      </w:r>
      <w:r w:rsidRPr="005B5604">
        <w:t xml:space="preserve">тетному архиепископу приписывается идея объединения двух книг, которые </w:t>
      </w:r>
      <w:r>
        <w:t xml:space="preserve">якобы </w:t>
      </w:r>
      <w:r w:rsidRPr="005B5604">
        <w:t>необходимы ему для борьбы с ересью ж</w:t>
      </w:r>
      <w:r w:rsidRPr="005B5604">
        <w:t>и</w:t>
      </w:r>
      <w:r w:rsidRPr="005B5604">
        <w:t>довствующих. Фактически сам борец, если внимательно присмо</w:t>
      </w:r>
      <w:r w:rsidRPr="005B5604">
        <w:t>т</w:t>
      </w:r>
      <w:r w:rsidRPr="005B5604">
        <w:t>реться к его действиям, продвигает на Русь идеологическую осн</w:t>
      </w:r>
      <w:r w:rsidRPr="005B5604">
        <w:t>о</w:t>
      </w:r>
      <w:r w:rsidRPr="005B5604">
        <w:t>ву ереси</w:t>
      </w:r>
      <w:r>
        <w:t>, с которой борется. Парадокс?</w:t>
      </w:r>
      <w:r w:rsidRPr="005B5604">
        <w:t xml:space="preserve"> </w:t>
      </w:r>
      <w:r w:rsidRPr="00223AAE">
        <w:t>—</w:t>
      </w:r>
      <w:r>
        <w:t xml:space="preserve"> </w:t>
      </w:r>
      <w:r w:rsidRPr="005B5604">
        <w:t xml:space="preserve">но </w:t>
      </w:r>
      <w:r>
        <w:t xml:space="preserve">он </w:t>
      </w:r>
      <w:r w:rsidRPr="005B5604">
        <w:t>принят РПЦ</w:t>
      </w:r>
      <w:r>
        <w:t xml:space="preserve"> в качестве достоверного историч</w:t>
      </w:r>
      <w:r>
        <w:t>е</w:t>
      </w:r>
      <w:r>
        <w:t>ского факта</w:t>
      </w:r>
      <w:r w:rsidRPr="005B5604">
        <w:t>.</w:t>
      </w:r>
    </w:p>
    <w:p w14:paraId="225E5CEE" w14:textId="77777777" w:rsidR="00DE60CF" w:rsidRDefault="00DE60CF" w:rsidP="00EA7CC4">
      <w:pPr>
        <w:pStyle w:val="PlainText"/>
      </w:pPr>
      <w:r>
        <w:t xml:space="preserve">После признания этого «факта» </w:t>
      </w:r>
      <w:r w:rsidRPr="005B5604">
        <w:t>дальше всё уже движется по накатанной дорожке</w:t>
      </w:r>
      <w:r>
        <w:t>,</w:t>
      </w:r>
      <w:r w:rsidRPr="005B5604">
        <w:t xml:space="preserve"> и последов</w:t>
      </w:r>
      <w:r w:rsidRPr="005B5604">
        <w:t>а</w:t>
      </w:r>
      <w:r w:rsidRPr="005B5604">
        <w:t>тельно</w:t>
      </w:r>
      <w:r>
        <w:t>:</w:t>
      </w:r>
      <w:r w:rsidRPr="005B5604">
        <w:t xml:space="preserve"> Иван Фёдоров</w:t>
      </w:r>
      <w:r>
        <w:t xml:space="preserve"> </w:t>
      </w:r>
      <w:r w:rsidRPr="00223AAE">
        <w:t>—</w:t>
      </w:r>
      <w:r>
        <w:t xml:space="preserve"> для</w:t>
      </w:r>
      <w:r w:rsidRPr="005B5604">
        <w:t xml:space="preserve"> княз</w:t>
      </w:r>
      <w:r>
        <w:t>я</w:t>
      </w:r>
      <w:r w:rsidRPr="005B5604">
        <w:t xml:space="preserve"> Острожск</w:t>
      </w:r>
      <w:r>
        <w:t xml:space="preserve">ого, затем </w:t>
      </w:r>
      <w:r w:rsidRPr="00223AAE">
        <w:t>—</w:t>
      </w:r>
      <w:r>
        <w:t xml:space="preserve"> царь Алексей Михайлович, потом</w:t>
      </w:r>
      <w:r w:rsidRPr="005B5604">
        <w:t xml:space="preserve"> </w:t>
      </w:r>
      <w:r w:rsidRPr="00223AAE">
        <w:t>—</w:t>
      </w:r>
      <w:r>
        <w:t xml:space="preserve"> </w:t>
      </w:r>
      <w:r w:rsidRPr="005B5604">
        <w:t>императрица Елизавета Петровна</w:t>
      </w:r>
      <w:r>
        <w:t xml:space="preserve"> </w:t>
      </w:r>
      <w:r w:rsidRPr="00223AAE">
        <w:t>—</w:t>
      </w:r>
      <w:r>
        <w:t xml:space="preserve"> каждый в своё время </w:t>
      </w:r>
      <w:r w:rsidRPr="00223AAE">
        <w:t>—</w:t>
      </w:r>
      <w:r>
        <w:t xml:space="preserve"> </w:t>
      </w:r>
      <w:r w:rsidRPr="005B5604">
        <w:t>уч</w:t>
      </w:r>
      <w:r w:rsidRPr="005B5604">
        <w:t>а</w:t>
      </w:r>
      <w:r w:rsidRPr="005B5604">
        <w:t>ствуют в печатании и распростр</w:t>
      </w:r>
      <w:r w:rsidRPr="005B5604">
        <w:t>а</w:t>
      </w:r>
      <w:r w:rsidRPr="005B5604">
        <w:t xml:space="preserve">нении еврейской </w:t>
      </w:r>
      <w:r>
        <w:t>Библи</w:t>
      </w:r>
      <w:r w:rsidRPr="005B5604">
        <w:t>и среди православного наро</w:t>
      </w:r>
      <w:r>
        <w:t>да. А заканчивается всё это в 18</w:t>
      </w:r>
      <w:r w:rsidRPr="005B5604">
        <w:t>76 году изд</w:t>
      </w:r>
      <w:r w:rsidRPr="005B5604">
        <w:t>а</w:t>
      </w:r>
      <w:r w:rsidRPr="005B5604">
        <w:t xml:space="preserve">нием </w:t>
      </w:r>
      <w:r>
        <w:t>по</w:t>
      </w:r>
      <w:r w:rsidRPr="005B5604">
        <w:t xml:space="preserve"> благосл</w:t>
      </w:r>
      <w:r>
        <w:t>овлению</w:t>
      </w:r>
      <w:r w:rsidRPr="005B5604">
        <w:t xml:space="preserve"> Священн</w:t>
      </w:r>
      <w:r w:rsidRPr="005B5604">
        <w:t>о</w:t>
      </w:r>
      <w:r w:rsidRPr="005B5604">
        <w:t xml:space="preserve">го </w:t>
      </w:r>
      <w:r>
        <w:t>Синод</w:t>
      </w:r>
      <w:r w:rsidRPr="005B5604">
        <w:t>а по</w:t>
      </w:r>
      <w:r>
        <w:t>лной Библии на литературном русском языке того времени</w:t>
      </w:r>
      <w:r w:rsidRPr="005B5604">
        <w:t xml:space="preserve">. </w:t>
      </w:r>
    </w:p>
    <w:p w14:paraId="191FCB70" w14:textId="77777777" w:rsidR="00DE60CF" w:rsidRDefault="00DE60CF" w:rsidP="00EA7CC4">
      <w:pPr>
        <w:pStyle w:val="PlainText"/>
      </w:pPr>
      <w:r w:rsidRPr="005B5604">
        <w:lastRenderedPageBreak/>
        <w:t>Вроде всё логично и просто</w:t>
      </w:r>
      <w:r>
        <w:t>,</w:t>
      </w:r>
      <w:r w:rsidRPr="005B5604">
        <w:t xml:space="preserve"> и никаких вопросов у правосла</w:t>
      </w:r>
      <w:r w:rsidRPr="005B5604">
        <w:t>в</w:t>
      </w:r>
      <w:r w:rsidRPr="005B5604">
        <w:t xml:space="preserve">ного читателя </w:t>
      </w:r>
      <w:r>
        <w:t xml:space="preserve">к достоверности </w:t>
      </w:r>
      <w:r w:rsidRPr="005B5604">
        <w:t xml:space="preserve">церковной истории возникнуть не должно. Но, правда есть маленькая заковырка: если это так, то почему между первым объединением двух книг </w:t>
      </w:r>
      <w:r>
        <w:t xml:space="preserve">архиепископом </w:t>
      </w:r>
      <w:r w:rsidRPr="005B5604">
        <w:t>Геннадием и окончательным пр</w:t>
      </w:r>
      <w:r w:rsidRPr="005B5604">
        <w:t>и</w:t>
      </w:r>
      <w:r w:rsidRPr="005B5604">
        <w:t>своением статуса «Священных книг»</w:t>
      </w:r>
      <w:r>
        <w:t xml:space="preserve"> Библии прошло около четырёх веков?</w:t>
      </w:r>
      <w:r w:rsidRPr="005B5604">
        <w:t xml:space="preserve"> </w:t>
      </w:r>
      <w:r>
        <w:t>А если был ещё и п</w:t>
      </w:r>
      <w:r>
        <w:t>е</w:t>
      </w:r>
      <w:r>
        <w:t xml:space="preserve">ревод Кирилла и Мефодия, то как и почему он был утрачен? </w:t>
      </w:r>
    </w:p>
    <w:p w14:paraId="73CC4B45" w14:textId="77777777" w:rsidR="00DE60CF" w:rsidRPr="005B5604" w:rsidRDefault="00DE60CF" w:rsidP="00EA7CC4">
      <w:pPr>
        <w:pStyle w:val="PlainText"/>
      </w:pPr>
      <w:r w:rsidRPr="005B5604">
        <w:t xml:space="preserve">Если бы всё было так просто, </w:t>
      </w:r>
      <w:r>
        <w:t xml:space="preserve">как то представляют церковные историки, </w:t>
      </w:r>
      <w:r w:rsidRPr="005B5604">
        <w:t xml:space="preserve">то мы уже давно бы молились </w:t>
      </w:r>
      <w:r>
        <w:t>ветх</w:t>
      </w:r>
      <w:r w:rsidRPr="005B5604">
        <w:t xml:space="preserve">озаветным богам. </w:t>
      </w:r>
      <w:r>
        <w:t xml:space="preserve">Но </w:t>
      </w:r>
      <w:r w:rsidRPr="005B5604">
        <w:t xml:space="preserve">вся история перевода </w:t>
      </w:r>
      <w:r>
        <w:t>Библии говорит о нешуточной многовек</w:t>
      </w:r>
      <w:r>
        <w:t>о</w:t>
      </w:r>
      <w:r>
        <w:t>вой</w:t>
      </w:r>
      <w:r w:rsidRPr="005B5604">
        <w:t xml:space="preserve"> борьбе наших православных иерархов и некоторых пон</w:t>
      </w:r>
      <w:r w:rsidRPr="005B5604">
        <w:t>и</w:t>
      </w:r>
      <w:r w:rsidRPr="005B5604">
        <w:t>мающих монархов с некими внешними силами не на жизнь, а н</w:t>
      </w:r>
      <w:r w:rsidRPr="005B5604">
        <w:t>а</w:t>
      </w:r>
      <w:r w:rsidRPr="005B5604">
        <w:t>смерть, которая, в конце концов, закончилась не в пользу</w:t>
      </w:r>
      <w:r>
        <w:t xml:space="preserve"> Ро</w:t>
      </w:r>
      <w:r>
        <w:t>с</w:t>
      </w:r>
      <w:r>
        <w:t>сии</w:t>
      </w:r>
      <w:r w:rsidRPr="005B5604">
        <w:t xml:space="preserve">. </w:t>
      </w:r>
    </w:p>
    <w:p w14:paraId="7F70901F" w14:textId="77777777" w:rsidR="00DE60CF" w:rsidRPr="005B5604" w:rsidRDefault="00DE60CF" w:rsidP="00EA7CC4">
      <w:pPr>
        <w:pStyle w:val="PlainText"/>
      </w:pPr>
      <w:r w:rsidRPr="005B5604">
        <w:t>Священный</w:t>
      </w:r>
      <w:r>
        <w:t xml:space="preserve"> Синод, давший благослове</w:t>
      </w:r>
      <w:r w:rsidRPr="005B5604">
        <w:t>ние на распростран</w:t>
      </w:r>
      <w:r w:rsidRPr="005B5604">
        <w:t>е</w:t>
      </w:r>
      <w:r w:rsidRPr="005B5604">
        <w:t>ние в России синодального перев</w:t>
      </w:r>
      <w:r w:rsidRPr="005B5604">
        <w:t>о</w:t>
      </w:r>
      <w:r w:rsidRPr="005B5604">
        <w:t>да Библии, содержащего под одной обложкой две, искусственно связанные между собой книги, фактически подписал приговор своему государству, что подтве</w:t>
      </w:r>
      <w:r w:rsidRPr="005B5604">
        <w:t>р</w:t>
      </w:r>
      <w:r w:rsidRPr="005B5604">
        <w:t xml:space="preserve">ждают </w:t>
      </w:r>
      <w:r>
        <w:t xml:space="preserve">все </w:t>
      </w:r>
      <w:r w:rsidRPr="005B5604">
        <w:t>дальнейшие события</w:t>
      </w:r>
      <w:r>
        <w:t>, включая и современное состо</w:t>
      </w:r>
      <w:r>
        <w:t>я</w:t>
      </w:r>
      <w:r>
        <w:t>ние России</w:t>
      </w:r>
      <w:r w:rsidRPr="005B5604">
        <w:t xml:space="preserve">. </w:t>
      </w:r>
    </w:p>
    <w:p w14:paraId="1C55F16C" w14:textId="77777777" w:rsidR="00DE60CF" w:rsidRPr="005B5604" w:rsidRDefault="00DE60CF" w:rsidP="00EA7CC4">
      <w:pPr>
        <w:pStyle w:val="PlainText"/>
      </w:pPr>
      <w:r>
        <w:t>Далее</w:t>
      </w:r>
      <w:r w:rsidRPr="005B5604">
        <w:t xml:space="preserve"> мы попытаемся восстановить реальный ход событий</w:t>
      </w:r>
      <w:r>
        <w:t>, опираясь</w:t>
      </w:r>
      <w:r w:rsidRPr="005B5604">
        <w:t xml:space="preserve"> на </w:t>
      </w:r>
      <w:r>
        <w:t>различные историч</w:t>
      </w:r>
      <w:r>
        <w:t>е</w:t>
      </w:r>
      <w:r>
        <w:t>ские документы (включая труды отечественных и зарубежных богословов), здравый смысл, лог</w:t>
      </w:r>
      <w:r>
        <w:t>и</w:t>
      </w:r>
      <w:r>
        <w:t>ку</w:t>
      </w:r>
      <w:r w:rsidRPr="005B5604">
        <w:t xml:space="preserve"> и </w:t>
      </w:r>
      <w:r>
        <w:t>и</w:t>
      </w:r>
      <w:r>
        <w:t>н</w:t>
      </w:r>
      <w:r>
        <w:t>туицию</w:t>
      </w:r>
      <w:r w:rsidRPr="005B5604">
        <w:t xml:space="preserve">. </w:t>
      </w:r>
    </w:p>
    <w:p w14:paraId="281B6EF6" w14:textId="77777777" w:rsidR="00DE60CF" w:rsidRPr="005B5604" w:rsidRDefault="00DE60CF" w:rsidP="00EA7CC4">
      <w:pPr>
        <w:pStyle w:val="Heading1"/>
        <w:tabs>
          <w:tab w:val="left" w:pos="3172"/>
          <w:tab w:val="center" w:pos="5102"/>
        </w:tabs>
        <w:jc w:val="left"/>
      </w:pPr>
      <w:bookmarkStart w:id="7" w:name="_Toc254970604"/>
      <w:r>
        <w:tab/>
      </w:r>
      <w:bookmarkStart w:id="8" w:name="_Toc255758959"/>
      <w:bookmarkStart w:id="9" w:name="_Toc257614533"/>
      <w:r>
        <w:t>2. </w:t>
      </w:r>
      <w:r w:rsidRPr="005B5604">
        <w:t>Как это было на Руси</w:t>
      </w:r>
      <w:bookmarkEnd w:id="7"/>
      <w:bookmarkEnd w:id="8"/>
      <w:bookmarkEnd w:id="9"/>
    </w:p>
    <w:p w14:paraId="3F7CAC15" w14:textId="2037A5A8" w:rsidR="00DE60CF" w:rsidRDefault="00DE60CF" w:rsidP="00EA7CC4">
      <w:pPr>
        <w:pStyle w:val="PlainText"/>
        <w:rPr>
          <w:b/>
        </w:rPr>
      </w:pPr>
      <w:r w:rsidRPr="005B5604">
        <w:t>Сначала рассмотрим вопрос о первичности перевода Кирилла и Мефодия. Митрополит Макарий</w:t>
      </w:r>
      <w:r w:rsidRPr="00DE60CF">
        <w:rPr>
          <w:sz w:val="24"/>
          <w:vertAlign w:val="superscript"/>
        </w:rPr>
        <w:t>[IX]</w:t>
      </w:r>
      <w:r w:rsidRPr="005B5604">
        <w:t xml:space="preserve"> в своей книге «История Ру</w:t>
      </w:r>
      <w:r w:rsidRPr="005B5604">
        <w:t>с</w:t>
      </w:r>
      <w:r w:rsidRPr="005B5604">
        <w:t>ской церкви» (Том 1, отдел 2, глава 1) п</w:t>
      </w:r>
      <w:r w:rsidRPr="005B5604">
        <w:t>и</w:t>
      </w:r>
      <w:r w:rsidRPr="005B5604">
        <w:t>шет:</w:t>
      </w:r>
      <w:r w:rsidRPr="005B5604">
        <w:rPr>
          <w:b/>
        </w:rPr>
        <w:t xml:space="preserve"> </w:t>
      </w:r>
    </w:p>
    <w:p w14:paraId="2CE27DDE" w14:textId="77777777" w:rsidR="00DE60CF" w:rsidRDefault="00DE60CF" w:rsidP="00EA7CC4">
      <w:pPr>
        <w:pStyle w:val="a5"/>
      </w:pPr>
      <w:r>
        <w:t>«</w:t>
      </w:r>
      <w:r w:rsidRPr="005B5604">
        <w:t>В житии (</w:t>
      </w:r>
      <w:r w:rsidRPr="00981606">
        <w:rPr>
          <w:rFonts w:ascii="Times New Roman" w:hAnsi="Times New Roman"/>
        </w:rPr>
        <w:t>Кирилла — авт</w:t>
      </w:r>
      <w:r>
        <w:rPr>
          <w:rFonts w:ascii="Times New Roman" w:hAnsi="Times New Roman"/>
        </w:rPr>
        <w:t>.</w:t>
      </w:r>
      <w:r w:rsidRPr="005B5604">
        <w:t>) рассказывается, что, оста</w:t>
      </w:r>
      <w:r>
        <w:t>н</w:t>
      </w:r>
      <w:r>
        <w:t>о</w:t>
      </w:r>
      <w:r>
        <w:t>вившись в Корсуни на пути своё</w:t>
      </w:r>
      <w:r w:rsidRPr="005B5604">
        <w:t>м к хазарам, святой Кирилл &lt;…&gt; научился и языку русскому: «реко с</w:t>
      </w:r>
      <w:r>
        <w:t xml:space="preserve"> ту Евангелие и Пса</w:t>
      </w:r>
      <w:r>
        <w:t>л</w:t>
      </w:r>
      <w:r>
        <w:t>ти</w:t>
      </w:r>
      <w:r w:rsidRPr="005B5604">
        <w:t>рь русскыми писмены писано, и человека реко глаголюща тою беседою, и беседова с ним, и силу речи приим, своей беседе пр</w:t>
      </w:r>
      <w:r w:rsidRPr="005B5604">
        <w:t>и</w:t>
      </w:r>
      <w:r w:rsidRPr="005B5604">
        <w:t>кладая различная письмена, реко и съглас</w:t>
      </w:r>
      <w:r>
        <w:t>наа, и к Богу молитву творя, въс</w:t>
      </w:r>
      <w:r w:rsidRPr="005B5604">
        <w:t>коре начат чести и сказати, и мнози ся ему ди</w:t>
      </w:r>
      <w:r w:rsidRPr="005B5604">
        <w:t>в</w:t>
      </w:r>
      <w:r w:rsidRPr="005B5604">
        <w:t xml:space="preserve">ляху». </w:t>
      </w:r>
    </w:p>
    <w:p w14:paraId="08037822" w14:textId="77777777" w:rsidR="00DE60CF" w:rsidRDefault="00DE60CF" w:rsidP="00EA7CC4">
      <w:pPr>
        <w:pStyle w:val="PlainText"/>
      </w:pPr>
      <w:r>
        <w:lastRenderedPageBreak/>
        <w:t>То есть Кирилл на пути в Хазарию встретил русского, кот</w:t>
      </w:r>
      <w:r>
        <w:t>о</w:t>
      </w:r>
      <w:r>
        <w:t xml:space="preserve">рый дал ему Евангелие и Псалтирь на русском языке, а Кирилл </w:t>
      </w:r>
      <w:r w:rsidRPr="005B5604">
        <w:t>легко научился их читать, чем вызвал удивление у о</w:t>
      </w:r>
      <w:r w:rsidRPr="005B5604">
        <w:t>к</w:t>
      </w:r>
      <w:r w:rsidRPr="005B5604">
        <w:t xml:space="preserve">ружающих. </w:t>
      </w:r>
    </w:p>
    <w:p w14:paraId="08245299" w14:textId="77777777" w:rsidR="00DE60CF" w:rsidRDefault="00DE60CF" w:rsidP="00EA7CC4">
      <w:pPr>
        <w:pStyle w:val="PlainText"/>
      </w:pPr>
      <w:r w:rsidRPr="005B5604">
        <w:t xml:space="preserve">Далее Макарий продолжает: </w:t>
      </w:r>
    </w:p>
    <w:p w14:paraId="74816B6E" w14:textId="33D58D90" w:rsidR="00DE60CF" w:rsidRPr="005B5604" w:rsidRDefault="00DE60CF" w:rsidP="00EA7CC4">
      <w:pPr>
        <w:pStyle w:val="a5"/>
      </w:pPr>
      <w:r>
        <w:t>«</w:t>
      </w:r>
      <w:r w:rsidRPr="005B5604">
        <w:t>Из книг, употребляющихся при богослужении, святыми К</w:t>
      </w:r>
      <w:r w:rsidRPr="005B5604">
        <w:t>и</w:t>
      </w:r>
      <w:r w:rsidRPr="005B5604">
        <w:t>риллом и Мефодием переведены: Евангелие и Апостол</w:t>
      </w:r>
      <w:r w:rsidRPr="00DE60CF">
        <w:rPr>
          <w:vertAlign w:val="superscript"/>
        </w:rPr>
        <w:t>[X]</w:t>
      </w:r>
      <w:r w:rsidRPr="005B5604">
        <w:t>. Это единогласно подтверждают почти все до одного древние свид</w:t>
      </w:r>
      <w:r w:rsidRPr="005B5604">
        <w:t>е</w:t>
      </w:r>
      <w:r w:rsidRPr="005B5604">
        <w:t>тельства о солу</w:t>
      </w:r>
      <w:r w:rsidRPr="005B5604">
        <w:t>н</w:t>
      </w:r>
      <w:r w:rsidRPr="005B5604">
        <w:t>ских</w:t>
      </w:r>
      <w:r w:rsidRPr="00DE60CF">
        <w:rPr>
          <w:szCs w:val="28"/>
          <w:vertAlign w:val="superscript"/>
        </w:rPr>
        <w:t>[XI]</w:t>
      </w:r>
      <w:r w:rsidRPr="005B5604">
        <w:t xml:space="preserve"> братьях. Евангелие б</w:t>
      </w:r>
      <w:r>
        <w:t>ыло первою книгою, с которой ещё</w:t>
      </w:r>
      <w:r w:rsidRPr="005B5604">
        <w:t xml:space="preserve"> в Константинополе они начали великий труд свой, и первое евангельское слово, прозвучавшее их устами на славя</w:t>
      </w:r>
      <w:r w:rsidRPr="005B5604">
        <w:t>н</w:t>
      </w:r>
      <w:r w:rsidRPr="005B5604">
        <w:t>ском языке и освятившее с</w:t>
      </w:r>
      <w:r w:rsidRPr="005B5604">
        <w:t>о</w:t>
      </w:r>
      <w:r w:rsidRPr="005B5604">
        <w:t>бою язык наш, было слово о Слове предвечном: Искони бе Слово, и Слово бе от Бога, и Бог бе Сл</w:t>
      </w:r>
      <w:r w:rsidRPr="005B5604">
        <w:t>о</w:t>
      </w:r>
      <w:r w:rsidRPr="005B5604">
        <w:t>во. Евангелие и Апостол переведены были тогда в том виде, в каком они употребляются в церквах, т.</w:t>
      </w:r>
      <w:r>
        <w:t> </w:t>
      </w:r>
      <w:r w:rsidRPr="005B5604">
        <w:t>е. не в порядке еванг</w:t>
      </w:r>
      <w:r w:rsidRPr="005B5604">
        <w:t>е</w:t>
      </w:r>
      <w:r w:rsidRPr="005B5604">
        <w:t>листов и апостольских Посланий, также не в порядке глав их, а в порядке з</w:t>
      </w:r>
      <w:r w:rsidRPr="005B5604">
        <w:t>а</w:t>
      </w:r>
      <w:r w:rsidRPr="005B5604">
        <w:t>чал церковных, или вседневных чтений на весь год</w:t>
      </w:r>
      <w:r>
        <w:t>».</w:t>
      </w:r>
    </w:p>
    <w:p w14:paraId="24034F7A" w14:textId="77777777" w:rsidR="00DE60CF" w:rsidRPr="005B5604" w:rsidRDefault="00DE60CF" w:rsidP="00EA7CC4">
      <w:pPr>
        <w:pStyle w:val="PlainText"/>
      </w:pPr>
      <w:r>
        <w:t>Из этого отрывка мы узнаём, что</w:t>
      </w:r>
      <w:r w:rsidRPr="005B5604">
        <w:t xml:space="preserve"> Кирилл </w:t>
      </w:r>
      <w:r>
        <w:t xml:space="preserve">и Мефодий </w:t>
      </w:r>
      <w:r w:rsidRPr="005B5604">
        <w:t>перев</w:t>
      </w:r>
      <w:r>
        <w:t>ели</w:t>
      </w:r>
      <w:r w:rsidRPr="005B5604">
        <w:t xml:space="preserve"> </w:t>
      </w:r>
      <w:r>
        <w:t>только Евангелие и Апостол</w:t>
      </w:r>
      <w:r w:rsidRPr="005B5604">
        <w:t xml:space="preserve"> на церковно-славянский </w:t>
      </w:r>
      <w:r>
        <w:t>язык, пра</w:t>
      </w:r>
      <w:r>
        <w:t>в</w:t>
      </w:r>
      <w:r>
        <w:t xml:space="preserve">да, непонятно с какого языка. </w:t>
      </w:r>
    </w:p>
    <w:p w14:paraId="2E0CC02E" w14:textId="77777777" w:rsidR="00DE60CF" w:rsidRDefault="00DE60CF" w:rsidP="00EA7CC4">
      <w:pPr>
        <w:pStyle w:val="PlainText"/>
      </w:pPr>
      <w:r w:rsidRPr="005B5604">
        <w:t xml:space="preserve">Но Макария </w:t>
      </w:r>
      <w:r>
        <w:t xml:space="preserve">такая ситуация не </w:t>
      </w:r>
      <w:r w:rsidRPr="005B5604">
        <w:t>устраивает</w:t>
      </w:r>
      <w:r>
        <w:t>,</w:t>
      </w:r>
      <w:r w:rsidRPr="005B5604">
        <w:t xml:space="preserve"> и он пытается д</w:t>
      </w:r>
      <w:r w:rsidRPr="005B5604">
        <w:t>о</w:t>
      </w:r>
      <w:r w:rsidRPr="005B5604">
        <w:t xml:space="preserve">казать, что были переведены </w:t>
      </w:r>
      <w:r>
        <w:t>не только Евангелие и Апостол, но и</w:t>
      </w:r>
      <w:r w:rsidRPr="005B5604">
        <w:t xml:space="preserve"> </w:t>
      </w:r>
      <w:r>
        <w:t>ветх</w:t>
      </w:r>
      <w:r w:rsidRPr="005B5604">
        <w:t>озаветные книги</w:t>
      </w:r>
      <w:r>
        <w:t>. Он ссылается на описание черноризца П</w:t>
      </w:r>
      <w:r>
        <w:t>о</w:t>
      </w:r>
      <w:r>
        <w:t>ликарпа, который знал одного затворника, хорошо разбиравшег</w:t>
      </w:r>
      <w:r>
        <w:t>о</w:t>
      </w:r>
      <w:r>
        <w:t>ся в Ветхом завете:</w:t>
      </w:r>
      <w:r w:rsidRPr="005B5604">
        <w:t xml:space="preserve"> </w:t>
      </w:r>
    </w:p>
    <w:p w14:paraId="3A357BC7" w14:textId="77777777" w:rsidR="00DE60CF" w:rsidRPr="00D97242" w:rsidRDefault="00DE60CF" w:rsidP="00EA7CC4">
      <w:pPr>
        <w:pStyle w:val="a5"/>
      </w:pPr>
      <w:bookmarkStart w:id="10" w:name="OLE_LINK1"/>
      <w:bookmarkStart w:id="11" w:name="OLE_LINK2"/>
      <w:r>
        <w:t xml:space="preserve">«… </w:t>
      </w:r>
      <w:r w:rsidRPr="005B5604">
        <w:t>черноризец Поликарп</w:t>
      </w:r>
      <w:bookmarkEnd w:id="10"/>
      <w:bookmarkEnd w:id="11"/>
      <w:r w:rsidRPr="005B5604">
        <w:t>, описавший несколько житий св</w:t>
      </w:r>
      <w:r w:rsidRPr="005B5604">
        <w:t>я</w:t>
      </w:r>
      <w:r w:rsidRPr="005B5604">
        <w:t>тых киево-печерских подвижников, так выразился о затворнике Никите, жившем во время игуменства преподо</w:t>
      </w:r>
      <w:r w:rsidRPr="005B5604">
        <w:t>б</w:t>
      </w:r>
      <w:r w:rsidRPr="005B5604">
        <w:t xml:space="preserve">ного Никона (с </w:t>
      </w:r>
      <w:smartTag w:uri="urn:schemas-microsoft-com:office:smarttags" w:element="metricconverter">
        <w:smartTagPr>
          <w:attr w:name="ProductID" w:val="1078 г"/>
        </w:smartTagPr>
        <w:r w:rsidRPr="005B5604">
          <w:t>1078</w:t>
        </w:r>
        <w:r>
          <w:t> </w:t>
        </w:r>
        <w:r w:rsidRPr="005B5604">
          <w:t>г</w:t>
        </w:r>
      </w:smartTag>
      <w:r w:rsidRPr="005B5604">
        <w:t>.): «Не можаше никто стязатися с ним книгами Ветхаго Завета; весь бо изъуст умеаше: Б</w:t>
      </w:r>
      <w:r w:rsidRPr="005B5604">
        <w:t>ы</w:t>
      </w:r>
      <w:r w:rsidRPr="005B5604">
        <w:t>тие, Исход, Левита, Числа, Судии, Царства и вся пророчества по чину и вся книгы жидо</w:t>
      </w:r>
      <w:r w:rsidRPr="005B5604">
        <w:t>в</w:t>
      </w:r>
      <w:r w:rsidRPr="005B5604">
        <w:t xml:space="preserve">скиа». </w:t>
      </w:r>
    </w:p>
    <w:p w14:paraId="30DA5DAE" w14:textId="77777777" w:rsidR="00DE60CF" w:rsidRDefault="00DE60CF" w:rsidP="00EA7CC4">
      <w:pPr>
        <w:pStyle w:val="PlainText"/>
      </w:pPr>
      <w:r>
        <w:t xml:space="preserve">По логике Макария </w:t>
      </w:r>
      <w:r w:rsidRPr="00D97242">
        <w:t>получается</w:t>
      </w:r>
      <w:r>
        <w:t>, что знание затворником Н</w:t>
      </w:r>
      <w:r>
        <w:t>и</w:t>
      </w:r>
      <w:r>
        <w:t>китой Ветхого завета указывает на факт существования его пер</w:t>
      </w:r>
      <w:r>
        <w:t>е</w:t>
      </w:r>
      <w:r>
        <w:t>вода Кириллом,</w:t>
      </w:r>
      <w:r w:rsidRPr="00D97242">
        <w:t xml:space="preserve"> </w:t>
      </w:r>
      <w:r>
        <w:t>хотя этот перевод не сохранился. Но на самом деле это ещё ничего не доказывает, ведь Никита мог читать книги на другом языке, например греч</w:t>
      </w:r>
      <w:r>
        <w:t>е</w:t>
      </w:r>
      <w:r>
        <w:t xml:space="preserve">ском. </w:t>
      </w:r>
    </w:p>
    <w:p w14:paraId="4448B4A0" w14:textId="77777777" w:rsidR="00DE60CF" w:rsidRDefault="00DE60CF" w:rsidP="00EA7CC4">
      <w:pPr>
        <w:pStyle w:val="PlainText"/>
      </w:pPr>
      <w:r>
        <w:t xml:space="preserve">Отметим две странности в высказывании Поликарпа: во-первых, среди перечисленных книг нет Второзакония, а во-вторых, книги Бытиё, </w:t>
      </w:r>
      <w:r w:rsidRPr="00D53E24">
        <w:t>Исход, Левит, Числа, Судии, Царства и вс</w:t>
      </w:r>
      <w:r>
        <w:t>е</w:t>
      </w:r>
      <w:r w:rsidRPr="00D53E24">
        <w:t xml:space="preserve"> </w:t>
      </w:r>
      <w:r w:rsidRPr="00D53E24">
        <w:lastRenderedPageBreak/>
        <w:t xml:space="preserve">пророчества </w:t>
      </w:r>
      <w:r>
        <w:t>не относятся к «жидовским книгам». Объяснение этих странностей будет дано дальше.</w:t>
      </w:r>
    </w:p>
    <w:p w14:paraId="344644DA" w14:textId="77777777" w:rsidR="00DE60CF" w:rsidRPr="00134A32" w:rsidRDefault="00DE60CF" w:rsidP="00EA7CC4">
      <w:pPr>
        <w:pStyle w:val="PlainText"/>
      </w:pPr>
      <w:r w:rsidRPr="00134A32">
        <w:t xml:space="preserve">Мы не будем приводить сведения о Кирилле из других </w:t>
      </w:r>
      <w:r>
        <w:t>совр</w:t>
      </w:r>
      <w:r>
        <w:t>е</w:t>
      </w:r>
      <w:r>
        <w:t xml:space="preserve">менных </w:t>
      </w:r>
      <w:r w:rsidRPr="00134A32">
        <w:t>церковных источников, потому что ничего нового в них нет.</w:t>
      </w:r>
    </w:p>
    <w:p w14:paraId="06CC3A29" w14:textId="7170430F" w:rsidR="00DE60CF" w:rsidRDefault="00DE60CF" w:rsidP="00EA7CC4">
      <w:pPr>
        <w:pStyle w:val="PlainText"/>
      </w:pPr>
      <w:r w:rsidRPr="00134A32">
        <w:t xml:space="preserve">У православных богословов </w:t>
      </w:r>
      <w:r>
        <w:t>XIX</w:t>
      </w:r>
      <w:r w:rsidRPr="00134A32">
        <w:t xml:space="preserve"> века ещё были сомнения на эту тему</w:t>
      </w:r>
      <w:r>
        <w:t>, например, И. Е. Евс</w:t>
      </w:r>
      <w:r>
        <w:t>е</w:t>
      </w:r>
      <w:r>
        <w:t>ев</w:t>
      </w:r>
      <w:r w:rsidRPr="00DE60CF">
        <w:rPr>
          <w:sz w:val="24"/>
          <w:vertAlign w:val="superscript"/>
        </w:rPr>
        <w:t>[XII]</w:t>
      </w:r>
      <w:r>
        <w:t xml:space="preserve"> пишет</w:t>
      </w:r>
      <w:r w:rsidRPr="00134A32">
        <w:t xml:space="preserve">: </w:t>
      </w:r>
    </w:p>
    <w:p w14:paraId="63DFFE00" w14:textId="77777777" w:rsidR="00DE60CF" w:rsidRDefault="00DE60CF" w:rsidP="00EA7CC4">
      <w:pPr>
        <w:pStyle w:val="a5"/>
      </w:pPr>
      <w:r w:rsidRPr="00134A32">
        <w:t>«Что такое кирилло-мефодиевский перевод</w:t>
      </w:r>
      <w:r>
        <w:t>,</w:t>
      </w:r>
      <w:r w:rsidRPr="00134A32">
        <w:t xml:space="preserve"> наука не знает; каков был греческий оригинал перевода известно ещё того менее; каким историческим изменениям подвержен был первон</w:t>
      </w:r>
      <w:r w:rsidRPr="00134A32">
        <w:t>а</w:t>
      </w:r>
      <w:r w:rsidRPr="00134A32">
        <w:t xml:space="preserve">чальный перевод </w:t>
      </w:r>
      <w:r>
        <w:t>—</w:t>
      </w:r>
      <w:r w:rsidRPr="00134A32">
        <w:t xml:space="preserve"> этим наука не занимается» (стр. 894). </w:t>
      </w:r>
    </w:p>
    <w:p w14:paraId="23202E4D" w14:textId="77777777" w:rsidR="00DE60CF" w:rsidRPr="00134A32" w:rsidRDefault="00DE60CF" w:rsidP="00EA7CC4">
      <w:pPr>
        <w:pStyle w:val="PlainText"/>
      </w:pPr>
      <w:r w:rsidRPr="00134A32">
        <w:t xml:space="preserve">Далее автор </w:t>
      </w:r>
      <w:r>
        <w:t>откровенно признаётся</w:t>
      </w:r>
      <w:r w:rsidRPr="00134A32">
        <w:t>, что над вопросами обр</w:t>
      </w:r>
      <w:r w:rsidRPr="00134A32">
        <w:t>а</w:t>
      </w:r>
      <w:r w:rsidRPr="00134A32">
        <w:t>зования славянской письменности и с</w:t>
      </w:r>
      <w:r>
        <w:t>лавянского языка, состава и объё</w:t>
      </w:r>
      <w:r w:rsidRPr="00134A32">
        <w:t xml:space="preserve">ма славянской письменности и о характере первоначальных памятников этой письменности </w:t>
      </w:r>
      <w:r w:rsidRPr="009A2939">
        <w:rPr>
          <w:rStyle w:val="1"/>
        </w:rPr>
        <w:t>«тяготеет какой-то злой рок, з</w:t>
      </w:r>
      <w:r w:rsidRPr="009A2939">
        <w:rPr>
          <w:rStyle w:val="1"/>
        </w:rPr>
        <w:t>а</w:t>
      </w:r>
      <w:r w:rsidRPr="009A2939">
        <w:rPr>
          <w:rStyle w:val="1"/>
        </w:rPr>
        <w:t>держивающий их уяснение самым н</w:t>
      </w:r>
      <w:r w:rsidRPr="009A2939">
        <w:rPr>
          <w:rStyle w:val="1"/>
        </w:rPr>
        <w:t>е</w:t>
      </w:r>
      <w:r w:rsidRPr="009A2939">
        <w:rPr>
          <w:rStyle w:val="1"/>
        </w:rPr>
        <w:t>возможным образом»</w:t>
      </w:r>
      <w:r w:rsidRPr="00134A32">
        <w:t xml:space="preserve"> (стр. 895).</w:t>
      </w:r>
    </w:p>
    <w:p w14:paraId="249D13D2" w14:textId="77777777" w:rsidR="00DE60CF" w:rsidRDefault="00DE60CF" w:rsidP="00EA7CC4">
      <w:pPr>
        <w:pStyle w:val="PlainText"/>
        <w:rPr>
          <w:b/>
        </w:rPr>
      </w:pPr>
      <w:r w:rsidRPr="005B5604">
        <w:t>Цитируем далее митрополита Макария:</w:t>
      </w:r>
      <w:r w:rsidRPr="005B5604">
        <w:rPr>
          <w:b/>
        </w:rPr>
        <w:t xml:space="preserve"> </w:t>
      </w:r>
    </w:p>
    <w:p w14:paraId="390E1C95" w14:textId="77777777" w:rsidR="00DE60CF" w:rsidRPr="005B5604" w:rsidRDefault="00DE60CF" w:rsidP="00EA7CC4">
      <w:pPr>
        <w:pStyle w:val="a5"/>
      </w:pPr>
      <w:r w:rsidRPr="005B5604">
        <w:rPr>
          <w:b/>
        </w:rPr>
        <w:t>«</w:t>
      </w:r>
      <w:r w:rsidRPr="005B5604">
        <w:t>Одно здесь важное недоумение: отчего до самого XV в. между сохранившимися славянскими рук</w:t>
      </w:r>
      <w:r w:rsidRPr="005B5604">
        <w:t>о</w:t>
      </w:r>
      <w:r w:rsidRPr="005B5604">
        <w:t xml:space="preserve">писями мы </w:t>
      </w:r>
      <w:r w:rsidRPr="005B5604">
        <w:rPr>
          <w:b/>
        </w:rPr>
        <w:t>не находим ни одного списка книг Ветхого завета, кр</w:t>
      </w:r>
      <w:r w:rsidRPr="005B5604">
        <w:rPr>
          <w:b/>
        </w:rPr>
        <w:t>о</w:t>
      </w:r>
      <w:r w:rsidRPr="005B5604">
        <w:rPr>
          <w:b/>
        </w:rPr>
        <w:t>ме Псалтири</w:t>
      </w:r>
      <w:r w:rsidRPr="005B5604">
        <w:t xml:space="preserve">, тогда как списки новозаветных книг встречаются довольно нередко? Но из того, что ныне нет более древних списков всех </w:t>
      </w:r>
      <w:r>
        <w:t>ветх</w:t>
      </w:r>
      <w:r w:rsidRPr="005B5604">
        <w:t>оз</w:t>
      </w:r>
      <w:r w:rsidRPr="005B5604">
        <w:t>а</w:t>
      </w:r>
      <w:r w:rsidRPr="005B5604">
        <w:t>ветных книг, отнюдь не след</w:t>
      </w:r>
      <w:r w:rsidRPr="005B5604">
        <w:t>у</w:t>
      </w:r>
      <w:r w:rsidRPr="005B5604">
        <w:t>ет, будто их и не было. Напротив, и нын</w:t>
      </w:r>
      <w:r>
        <w:t>е есть ещё</w:t>
      </w:r>
      <w:r w:rsidRPr="005B5604">
        <w:t xml:space="preserve"> указания на то, что они были, и, следовательно, если затерялись, то, конечно, потому, что существовали в н</w:t>
      </w:r>
      <w:r w:rsidRPr="005B5604">
        <w:t>е</w:t>
      </w:r>
      <w:r w:rsidRPr="005B5604">
        <w:t xml:space="preserve">большом количестве экземпляров, так как списывание всех </w:t>
      </w:r>
      <w:r>
        <w:t>ве</w:t>
      </w:r>
      <w:r>
        <w:t>т</w:t>
      </w:r>
      <w:r>
        <w:t>х</w:t>
      </w:r>
      <w:r w:rsidRPr="005B5604">
        <w:t>озаветных книг составляло бол</w:t>
      </w:r>
      <w:r w:rsidRPr="005B5604">
        <w:t>ь</w:t>
      </w:r>
      <w:r w:rsidRPr="005B5604">
        <w:t xml:space="preserve">шую трудность и, между тем, </w:t>
      </w:r>
      <w:r w:rsidRPr="005B5604">
        <w:rPr>
          <w:b/>
        </w:rPr>
        <w:t>не представляло такой крайней необходимости, как списывание книг новозаветных и Псалтири, употреблявшихся при бог</w:t>
      </w:r>
      <w:r w:rsidRPr="005B5604">
        <w:rPr>
          <w:b/>
        </w:rPr>
        <w:t>о</w:t>
      </w:r>
      <w:r w:rsidRPr="005B5604">
        <w:rPr>
          <w:b/>
        </w:rPr>
        <w:t>служении</w:t>
      </w:r>
      <w:r>
        <w:rPr>
          <w:b/>
        </w:rPr>
        <w:t>,</w:t>
      </w:r>
      <w:r w:rsidRPr="005B5604">
        <w:t xml:space="preserve"> и потому уцелевших в немалом колич</w:t>
      </w:r>
      <w:r w:rsidRPr="005B5604">
        <w:t>е</w:t>
      </w:r>
      <w:r w:rsidRPr="005B5604">
        <w:t>стве».</w:t>
      </w:r>
    </w:p>
    <w:p w14:paraId="6D6B49EE" w14:textId="3D350E2A" w:rsidR="00DE60CF" w:rsidRDefault="00DE60CF" w:rsidP="00EA7CC4">
      <w:pPr>
        <w:pStyle w:val="PlainText"/>
      </w:pPr>
      <w:r w:rsidRPr="005B5604">
        <w:t xml:space="preserve">Вся эта предлагаемая РПЦ </w:t>
      </w:r>
      <w:r>
        <w:t>запутанная история</w:t>
      </w:r>
      <w:r w:rsidRPr="005B5604">
        <w:t xml:space="preserve"> с русским п</w:t>
      </w:r>
      <w:r w:rsidRPr="005B5604">
        <w:t>е</w:t>
      </w:r>
      <w:r w:rsidRPr="005B5604">
        <w:t>реводом, греческим и церковно-славянским не логична и не в</w:t>
      </w:r>
      <w:r w:rsidRPr="005B5604">
        <w:t>ы</w:t>
      </w:r>
      <w:r w:rsidRPr="005B5604">
        <w:t xml:space="preserve">зывает доверия. А может быть Евангелия и </w:t>
      </w:r>
      <w:r>
        <w:t>Псалтир</w:t>
      </w:r>
      <w:r w:rsidRPr="005B5604">
        <w:t xml:space="preserve">ь сразу были на русском </w:t>
      </w:r>
      <w:r>
        <w:t xml:space="preserve">языке </w:t>
      </w:r>
      <w:r w:rsidRPr="005B5604">
        <w:t xml:space="preserve">и Кирилл лишь перевёл их на греческий или на церковно-славянский </w:t>
      </w:r>
      <w:r>
        <w:t>—</w:t>
      </w:r>
      <w:r w:rsidRPr="005B5604">
        <w:t xml:space="preserve"> разве такой мы</w:t>
      </w:r>
      <w:r w:rsidRPr="005B5604">
        <w:t>с</w:t>
      </w:r>
      <w:r w:rsidRPr="005B5604">
        <w:t>ли допустить нельзя? Но для нашего исследования важно другое: на Руси при богослуж</w:t>
      </w:r>
      <w:r w:rsidRPr="005B5604">
        <w:t>е</w:t>
      </w:r>
      <w:r w:rsidRPr="005B5604">
        <w:t xml:space="preserve">нии </w:t>
      </w:r>
      <w:r w:rsidRPr="005B5604">
        <w:lastRenderedPageBreak/>
        <w:t>употреблялись лишь Евангелия-апракос</w:t>
      </w:r>
      <w:r w:rsidRPr="00DE60CF">
        <w:rPr>
          <w:sz w:val="24"/>
          <w:vertAlign w:val="superscript"/>
        </w:rPr>
        <w:t>[XIII]</w:t>
      </w:r>
      <w:r w:rsidRPr="005B5604">
        <w:t xml:space="preserve">, Апостол и </w:t>
      </w:r>
      <w:r>
        <w:t>Пса</w:t>
      </w:r>
      <w:r>
        <w:t>л</w:t>
      </w:r>
      <w:r>
        <w:t>тир</w:t>
      </w:r>
      <w:r w:rsidRPr="005B5604">
        <w:t xml:space="preserve">ь, а с основными </w:t>
      </w:r>
      <w:r>
        <w:t>ветх</w:t>
      </w:r>
      <w:r w:rsidRPr="005B5604">
        <w:t xml:space="preserve">озаветными книгами </w:t>
      </w:r>
      <w:r>
        <w:t xml:space="preserve">в те времена </w:t>
      </w:r>
      <w:r w:rsidRPr="005B5604">
        <w:t>ру</w:t>
      </w:r>
      <w:r w:rsidRPr="005B5604">
        <w:t>с</w:t>
      </w:r>
      <w:r w:rsidRPr="005B5604">
        <w:t>ские бы</w:t>
      </w:r>
      <w:r>
        <w:t>ли</w:t>
      </w:r>
      <w:r w:rsidRPr="005B5604">
        <w:t xml:space="preserve"> незнакомы, по</w:t>
      </w:r>
      <w:r>
        <w:t xml:space="preserve">тому что их на Руси </w:t>
      </w:r>
      <w:r w:rsidRPr="005B5604">
        <w:t>не</w:t>
      </w:r>
      <w:r>
        <w:t xml:space="preserve"> было, и доказать обра</w:t>
      </w:r>
      <w:r>
        <w:t>т</w:t>
      </w:r>
      <w:r>
        <w:t>ное Макарию не удалось</w:t>
      </w:r>
      <w:r w:rsidRPr="005B5604">
        <w:t xml:space="preserve">. </w:t>
      </w:r>
    </w:p>
    <w:p w14:paraId="48002C71" w14:textId="77777777" w:rsidR="00DE60CF" w:rsidRPr="005B5604" w:rsidRDefault="00DE60CF" w:rsidP="00EA7CC4">
      <w:pPr>
        <w:pStyle w:val="PlainText"/>
      </w:pPr>
      <w:r w:rsidRPr="005B5604">
        <w:t>Фактически исследования митрополита Макария показали, что Ветхий завет в России, по кра</w:t>
      </w:r>
      <w:r w:rsidRPr="005B5604">
        <w:t>й</w:t>
      </w:r>
      <w:r w:rsidRPr="005B5604">
        <w:t xml:space="preserve">ней мере, до </w:t>
      </w:r>
      <w:r>
        <w:rPr>
          <w:lang w:val="en-US"/>
        </w:rPr>
        <w:t>XV</w:t>
      </w:r>
      <w:r w:rsidRPr="005B5604">
        <w:t xml:space="preserve"> века не был распространён. </w:t>
      </w:r>
    </w:p>
    <w:p w14:paraId="49B5C3FE" w14:textId="77777777" w:rsidR="00DE60CF" w:rsidRPr="005B5604" w:rsidRDefault="00DE60CF" w:rsidP="00EA7CC4">
      <w:pPr>
        <w:pStyle w:val="PlainText"/>
      </w:pPr>
      <w:r>
        <w:t xml:space="preserve">А что произошло в </w:t>
      </w:r>
      <w:r>
        <w:rPr>
          <w:lang w:val="en-US"/>
        </w:rPr>
        <w:t>XV</w:t>
      </w:r>
      <w:r w:rsidRPr="005B5604">
        <w:t xml:space="preserve"> веке? </w:t>
      </w:r>
    </w:p>
    <w:p w14:paraId="5D2CB20D" w14:textId="77777777" w:rsidR="00DE60CF" w:rsidRPr="005B5604" w:rsidRDefault="00DE60CF" w:rsidP="00EA7CC4">
      <w:pPr>
        <w:pStyle w:val="Heading1"/>
      </w:pPr>
      <w:bookmarkStart w:id="12" w:name="_Toc254970605"/>
      <w:bookmarkStart w:id="13" w:name="_Toc255758960"/>
      <w:bookmarkStart w:id="14" w:name="_Toc257614534"/>
      <w:r>
        <w:t>3. </w:t>
      </w:r>
      <w:r w:rsidRPr="005B5604">
        <w:t xml:space="preserve">Появление </w:t>
      </w:r>
      <w:r>
        <w:t>Геннадиевск</w:t>
      </w:r>
      <w:r w:rsidRPr="005B5604">
        <w:t xml:space="preserve">ой </w:t>
      </w:r>
      <w:r>
        <w:t>Библи</w:t>
      </w:r>
      <w:r w:rsidRPr="005B5604">
        <w:t xml:space="preserve">и </w:t>
      </w:r>
      <w:r>
        <w:br/>
      </w:r>
      <w:r w:rsidRPr="005B5604">
        <w:t>и ересь жидовствующих в подробностях</w:t>
      </w:r>
      <w:bookmarkEnd w:id="12"/>
      <w:bookmarkEnd w:id="13"/>
      <w:bookmarkEnd w:id="14"/>
      <w:r w:rsidRPr="005B5604">
        <w:t xml:space="preserve"> </w:t>
      </w:r>
    </w:p>
    <w:p w14:paraId="16B78134" w14:textId="3D6E1F7A" w:rsidR="00DE60CF" w:rsidRPr="005B5604" w:rsidRDefault="00DE60CF" w:rsidP="00EA7CC4">
      <w:pPr>
        <w:pStyle w:val="PlainText"/>
      </w:pPr>
      <w:r>
        <w:t>Из и</w:t>
      </w:r>
      <w:r w:rsidRPr="005B5604">
        <w:t>стори</w:t>
      </w:r>
      <w:r>
        <w:t>и</w:t>
      </w:r>
      <w:r w:rsidRPr="005B5604">
        <w:t xml:space="preserve"> этого вопроса</w:t>
      </w:r>
      <w:r>
        <w:t xml:space="preserve"> </w:t>
      </w:r>
      <w:r w:rsidRPr="005B5604">
        <w:t>следует, что под руководством</w:t>
      </w:r>
      <w:r>
        <w:t xml:space="preserve"> но</w:t>
      </w:r>
      <w:r>
        <w:t>в</w:t>
      </w:r>
      <w:r>
        <w:t>городского</w:t>
      </w:r>
      <w:r w:rsidRPr="005B5604">
        <w:t xml:space="preserve"> </w:t>
      </w:r>
      <w:r>
        <w:t>а</w:t>
      </w:r>
      <w:r w:rsidRPr="009E2F59">
        <w:t>рхиепископ</w:t>
      </w:r>
      <w:r>
        <w:t>а</w:t>
      </w:r>
      <w:r w:rsidRPr="009E2F59">
        <w:t xml:space="preserve"> </w:t>
      </w:r>
      <w:r w:rsidRPr="005B5604">
        <w:t xml:space="preserve">Геннадия была составлена полная </w:t>
      </w:r>
      <w:r>
        <w:t>Би</w:t>
      </w:r>
      <w:r>
        <w:t>б</w:t>
      </w:r>
      <w:r>
        <w:t>ли</w:t>
      </w:r>
      <w:r w:rsidRPr="005B5604">
        <w:t xml:space="preserve">я, причём </w:t>
      </w:r>
      <w:r>
        <w:t>Ветх</w:t>
      </w:r>
      <w:r w:rsidRPr="005B5604">
        <w:t xml:space="preserve">ий </w:t>
      </w:r>
      <w:r>
        <w:t>з</w:t>
      </w:r>
      <w:r w:rsidRPr="005B5604">
        <w:t>авет был переведён с Вульгаты</w:t>
      </w:r>
      <w:r w:rsidRPr="00DE60CF">
        <w:rPr>
          <w:sz w:val="24"/>
          <w:vertAlign w:val="superscript"/>
        </w:rPr>
        <w:t>[XIV]</w:t>
      </w:r>
      <w:r w:rsidRPr="005B5604">
        <w:t xml:space="preserve">, </w:t>
      </w:r>
      <w:r>
        <w:t>так как</w:t>
      </w:r>
      <w:r w:rsidRPr="005B5604">
        <w:t xml:space="preserve"> р</w:t>
      </w:r>
      <w:r w:rsidRPr="005B5604">
        <w:t>у</w:t>
      </w:r>
      <w:r w:rsidRPr="005B5604">
        <w:t>кописей</w:t>
      </w:r>
      <w:r>
        <w:t xml:space="preserve"> Ветхого завета</w:t>
      </w:r>
      <w:r w:rsidRPr="005B5604">
        <w:t xml:space="preserve"> найти на Руси</w:t>
      </w:r>
      <w:r w:rsidRPr="007F62A6">
        <w:t xml:space="preserve"> </w:t>
      </w:r>
      <w:r w:rsidRPr="005B5604">
        <w:t xml:space="preserve">не удалось. </w:t>
      </w:r>
    </w:p>
    <w:p w14:paraId="18E4719F" w14:textId="77777777" w:rsidR="00DE60CF" w:rsidRPr="005B5604" w:rsidRDefault="00DE60CF" w:rsidP="00EA7CC4">
      <w:pPr>
        <w:pStyle w:val="PlainText"/>
      </w:pPr>
      <w:r>
        <w:t>Зачем</w:t>
      </w:r>
      <w:r w:rsidRPr="005B5604">
        <w:t xml:space="preserve"> Геннадию в </w:t>
      </w:r>
      <w:r>
        <w:rPr>
          <w:lang w:val="en-US"/>
        </w:rPr>
        <w:t>XV</w:t>
      </w:r>
      <w:r w:rsidRPr="005B5604">
        <w:t xml:space="preserve"> веке понадобилось собирать </w:t>
      </w:r>
      <w:r>
        <w:t>под одной обложкой Ветхий и Новый зав</w:t>
      </w:r>
      <w:r>
        <w:t>е</w:t>
      </w:r>
      <w:r>
        <w:t>ты</w:t>
      </w:r>
      <w:r w:rsidRPr="005B5604">
        <w:t xml:space="preserve"> практически в</w:t>
      </w:r>
      <w:r>
        <w:t xml:space="preserve"> их нынешнем виде</w:t>
      </w:r>
      <w:r w:rsidRPr="005B5604">
        <w:t>?</w:t>
      </w:r>
      <w:r>
        <w:t xml:space="preserve"> Какую цель он преследовал? И он ли это сд</w:t>
      </w:r>
      <w:r>
        <w:t>е</w:t>
      </w:r>
      <w:r>
        <w:t>лал?</w:t>
      </w:r>
    </w:p>
    <w:p w14:paraId="0EE7B06A" w14:textId="0CD1BAD3" w:rsidR="00DE60CF" w:rsidRDefault="00DE60CF" w:rsidP="00EA7CC4">
      <w:pPr>
        <w:pStyle w:val="PlainText"/>
      </w:pPr>
      <w:r w:rsidRPr="005B5604">
        <w:t>Это время совпадает с «ересью жидовствующих»</w:t>
      </w:r>
      <w:r w:rsidRPr="00DE60CF">
        <w:rPr>
          <w:sz w:val="24"/>
          <w:vertAlign w:val="superscript"/>
        </w:rPr>
        <w:t>[XV]</w:t>
      </w:r>
      <w:r>
        <w:t>,</w:t>
      </w:r>
      <w:r w:rsidRPr="005B5604">
        <w:t xml:space="preserve"> и поэтому </w:t>
      </w:r>
      <w:r>
        <w:t xml:space="preserve">содержание этой ереси </w:t>
      </w:r>
      <w:r w:rsidRPr="005B5604">
        <w:t>предста</w:t>
      </w:r>
      <w:r w:rsidRPr="005B5604">
        <w:t>в</w:t>
      </w:r>
      <w:r w:rsidRPr="005B5604">
        <w:t xml:space="preserve">ляет интерес для ответа на </w:t>
      </w:r>
      <w:r>
        <w:t xml:space="preserve">наши </w:t>
      </w:r>
      <w:r w:rsidRPr="005B5604">
        <w:t>вопрос</w:t>
      </w:r>
      <w:r>
        <w:t>ы.</w:t>
      </w:r>
      <w:r w:rsidRPr="005B5604">
        <w:t xml:space="preserve"> </w:t>
      </w:r>
    </w:p>
    <w:p w14:paraId="69678934" w14:textId="7B44E978" w:rsidR="00DE60CF" w:rsidRPr="005B5604" w:rsidRDefault="00DE60CF" w:rsidP="00EA7CC4">
      <w:pPr>
        <w:pStyle w:val="PlainText"/>
      </w:pPr>
      <w:r w:rsidRPr="005B5604">
        <w:t>Почему церковь отрапортовала о победе над жидовствующ</w:t>
      </w:r>
      <w:r w:rsidRPr="005B5604">
        <w:t>и</w:t>
      </w:r>
      <w:r w:rsidRPr="005B5604">
        <w:t>ми, а реально получилось иначе</w:t>
      </w:r>
      <w:r>
        <w:t>,</w:t>
      </w:r>
      <w:r w:rsidRPr="005B5604">
        <w:t xml:space="preserve"> и </w:t>
      </w:r>
      <w:r>
        <w:t xml:space="preserve">изрядная доля </w:t>
      </w:r>
      <w:r w:rsidRPr="005B5604">
        <w:t>православных</w:t>
      </w:r>
      <w:r>
        <w:t xml:space="preserve"> в наши дни считает</w:t>
      </w:r>
      <w:r w:rsidRPr="005B5604">
        <w:t>, что эта ересь существует до сих пор</w:t>
      </w:r>
      <w:r>
        <w:t xml:space="preserve"> и более того </w:t>
      </w:r>
      <w:r w:rsidRPr="00223AAE">
        <w:t>—</w:t>
      </w:r>
      <w:r>
        <w:t xml:space="preserve"> господствует в иерархии РПЦ</w:t>
      </w:r>
      <w:r w:rsidRPr="005B5604">
        <w:t>?</w:t>
      </w:r>
      <w:r w:rsidRPr="00DE60CF">
        <w:rPr>
          <w:sz w:val="24"/>
          <w:vertAlign w:val="superscript"/>
        </w:rPr>
        <w:t>[XVI]</w:t>
      </w:r>
      <w:r w:rsidRPr="005B5604">
        <w:t xml:space="preserve"> </w:t>
      </w:r>
    </w:p>
    <w:p w14:paraId="440780A8" w14:textId="77777777" w:rsidR="00DE60CF" w:rsidRPr="005B5604" w:rsidRDefault="00DE60CF" w:rsidP="00EA7CC4">
      <w:pPr>
        <w:pStyle w:val="PlainText"/>
      </w:pPr>
      <w:r>
        <w:t>Можно обнаружить</w:t>
      </w:r>
      <w:r w:rsidRPr="005B5604">
        <w:t xml:space="preserve"> мно</w:t>
      </w:r>
      <w:r>
        <w:t>жество</w:t>
      </w:r>
      <w:r w:rsidRPr="005B5604">
        <w:t xml:space="preserve"> противоречий в событиях того времени</w:t>
      </w:r>
      <w:r>
        <w:t xml:space="preserve"> и</w:t>
      </w:r>
      <w:r w:rsidRPr="005B5604">
        <w:t xml:space="preserve"> </w:t>
      </w:r>
      <w:r>
        <w:t>даже в богословских трудах</w:t>
      </w:r>
      <w:r w:rsidRPr="005B5604">
        <w:t xml:space="preserve">. </w:t>
      </w:r>
    </w:p>
    <w:p w14:paraId="6EDF9507" w14:textId="77777777" w:rsidR="00DE60CF" w:rsidRDefault="00DE60CF" w:rsidP="00EA7CC4">
      <w:pPr>
        <w:pStyle w:val="PlainText"/>
      </w:pPr>
      <w:r w:rsidRPr="005B5604">
        <w:t xml:space="preserve">Геннадий </w:t>
      </w:r>
      <w:r>
        <w:t>—</w:t>
      </w:r>
      <w:r w:rsidRPr="005B5604">
        <w:t xml:space="preserve"> главный борец с ересью</w:t>
      </w:r>
      <w:r>
        <w:t>,</w:t>
      </w:r>
      <w:r w:rsidRPr="005B5604">
        <w:t xml:space="preserve"> и вдруг при нём к трём книгам, используемым в богослужении на Руси, </w:t>
      </w:r>
      <w:r>
        <w:t>в качестве св</w:t>
      </w:r>
      <w:r>
        <w:t>я</w:t>
      </w:r>
      <w:r>
        <w:t xml:space="preserve">щенной книги </w:t>
      </w:r>
      <w:r w:rsidRPr="005B5604">
        <w:t xml:space="preserve">добавляется </w:t>
      </w:r>
      <w:r>
        <w:t>В</w:t>
      </w:r>
      <w:r w:rsidRPr="005B5604">
        <w:t>етхий завет, фактически пропаганд</w:t>
      </w:r>
      <w:r w:rsidRPr="005B5604">
        <w:t>и</w:t>
      </w:r>
      <w:r w:rsidRPr="005B5604">
        <w:t xml:space="preserve">рующий ту же ересь. </w:t>
      </w:r>
    </w:p>
    <w:p w14:paraId="1265323E" w14:textId="77777777" w:rsidR="00DE60CF" w:rsidRPr="005B5604" w:rsidRDefault="00DE60CF" w:rsidP="00EA7CC4">
      <w:pPr>
        <w:pStyle w:val="PlainText"/>
      </w:pPr>
      <w:r>
        <w:t>С</w:t>
      </w:r>
      <w:r w:rsidRPr="005B5604">
        <w:t xml:space="preserve">читается, что </w:t>
      </w:r>
      <w:r>
        <w:t>Библи</w:t>
      </w:r>
      <w:r w:rsidRPr="005B5604">
        <w:t>я Геннадия</w:t>
      </w:r>
      <w:r>
        <w:t xml:space="preserve"> — это</w:t>
      </w:r>
      <w:r w:rsidRPr="005B5604">
        <w:t xml:space="preserve"> основ</w:t>
      </w:r>
      <w:r>
        <w:t>а</w:t>
      </w:r>
      <w:r w:rsidRPr="005B5604">
        <w:t xml:space="preserve"> современной </w:t>
      </w:r>
      <w:r>
        <w:t>русскоязычной Библи</w:t>
      </w:r>
      <w:r w:rsidRPr="005B5604">
        <w:t xml:space="preserve">и, </w:t>
      </w:r>
      <w:r>
        <w:t>так как</w:t>
      </w:r>
      <w:r w:rsidRPr="005B5604">
        <w:t xml:space="preserve"> </w:t>
      </w:r>
      <w:r>
        <w:t>она</w:t>
      </w:r>
      <w:r w:rsidRPr="005B5604">
        <w:t xml:space="preserve"> фактически </w:t>
      </w:r>
      <w:r>
        <w:t xml:space="preserve">без изменений </w:t>
      </w:r>
      <w:r w:rsidRPr="005B5604">
        <w:t xml:space="preserve">была через 80 лет напечатана </w:t>
      </w:r>
      <w:r>
        <w:t xml:space="preserve">в виде </w:t>
      </w:r>
      <w:r w:rsidRPr="005B5604">
        <w:t>Острожск</w:t>
      </w:r>
      <w:r>
        <w:t>ой</w:t>
      </w:r>
      <w:r w:rsidRPr="005B5604">
        <w:t xml:space="preserve"> Библи</w:t>
      </w:r>
      <w:r>
        <w:t>и</w:t>
      </w:r>
      <w:r w:rsidRPr="005B5604">
        <w:t xml:space="preserve"> в запа</w:t>
      </w:r>
      <w:r w:rsidRPr="005B5604">
        <w:t>д</w:t>
      </w:r>
      <w:r w:rsidRPr="005B5604">
        <w:t xml:space="preserve">ной части Руси </w:t>
      </w:r>
      <w:r>
        <w:t>и</w:t>
      </w:r>
      <w:r w:rsidRPr="005B5604">
        <w:t xml:space="preserve"> в 1663 году</w:t>
      </w:r>
      <w:r>
        <w:t xml:space="preserve"> воспроизведена как первая моско</w:t>
      </w:r>
      <w:r>
        <w:t>в</w:t>
      </w:r>
      <w:r>
        <w:t>ская печатная</w:t>
      </w:r>
      <w:r w:rsidRPr="005B5604">
        <w:t xml:space="preserve"> </w:t>
      </w:r>
      <w:r>
        <w:t>Библия</w:t>
      </w:r>
      <w:r w:rsidRPr="005B5604">
        <w:t xml:space="preserve">. Казалось бы, все вопросы с переводом </w:t>
      </w:r>
      <w:r>
        <w:t>те</w:t>
      </w:r>
      <w:r>
        <w:t>к</w:t>
      </w:r>
      <w:r>
        <w:t>ста Ветхого завета решены, ан нет:</w:t>
      </w:r>
      <w:r w:rsidRPr="005B5604">
        <w:t xml:space="preserve"> при Петре</w:t>
      </w:r>
      <w:r>
        <w:t> </w:t>
      </w:r>
      <w:r>
        <w:rPr>
          <w:lang w:val="en-US"/>
        </w:rPr>
        <w:t>I</w:t>
      </w:r>
      <w:r w:rsidRPr="005B5604">
        <w:t xml:space="preserve"> снова начинают согласовывать </w:t>
      </w:r>
      <w:r>
        <w:t xml:space="preserve">его содержание </w:t>
      </w:r>
      <w:r w:rsidRPr="005B5604">
        <w:t xml:space="preserve">с греческим текстом, но </w:t>
      </w:r>
      <w:r w:rsidRPr="005B5604">
        <w:lastRenderedPageBreak/>
        <w:t>перев</w:t>
      </w:r>
      <w:r w:rsidRPr="005B5604">
        <w:t>о</w:t>
      </w:r>
      <w:r w:rsidRPr="005B5604">
        <w:t xml:space="preserve">дчики почему-то </w:t>
      </w:r>
      <w:r>
        <w:t>делали его перевод</w:t>
      </w:r>
      <w:r w:rsidRPr="005B5604">
        <w:t xml:space="preserve"> с Вульгаты</w:t>
      </w:r>
      <w:r>
        <w:t xml:space="preserve"> и с</w:t>
      </w:r>
      <w:r w:rsidRPr="005B5604">
        <w:t xml:space="preserve"> еврейского масоретского текста, считая его оригиналом. </w:t>
      </w:r>
      <w:r>
        <w:t>П</w:t>
      </w:r>
      <w:r w:rsidRPr="005B5604">
        <w:t>ереводчиков обв</w:t>
      </w:r>
      <w:r w:rsidRPr="005B5604">
        <w:t>и</w:t>
      </w:r>
      <w:r w:rsidRPr="005B5604">
        <w:t>нили в нарушении воли Петра</w:t>
      </w:r>
      <w:r>
        <w:t xml:space="preserve">. После Петра </w:t>
      </w:r>
      <w:r w:rsidRPr="005B5604">
        <w:t>вакханалия с перев</w:t>
      </w:r>
      <w:r w:rsidRPr="005B5604">
        <w:t>о</w:t>
      </w:r>
      <w:r w:rsidRPr="005B5604">
        <w:t>д</w:t>
      </w:r>
      <w:r>
        <w:t xml:space="preserve">ами с некоторыми перерывами </w:t>
      </w:r>
      <w:r w:rsidRPr="005B5604">
        <w:t xml:space="preserve">продолжалась до конца </w:t>
      </w:r>
      <w:r>
        <w:t>XIX</w:t>
      </w:r>
      <w:r w:rsidRPr="005B5604">
        <w:t xml:space="preserve"> в</w:t>
      </w:r>
      <w:r w:rsidRPr="005B5604">
        <w:t>е</w:t>
      </w:r>
      <w:r w:rsidRPr="005B5604">
        <w:t xml:space="preserve">ка. </w:t>
      </w:r>
    </w:p>
    <w:p w14:paraId="4F454260" w14:textId="77777777" w:rsidR="00DE60CF" w:rsidRPr="005B5604" w:rsidRDefault="00DE60CF" w:rsidP="00EA7CC4">
      <w:pPr>
        <w:pStyle w:val="PlainText"/>
      </w:pPr>
      <w:r w:rsidRPr="005B5604">
        <w:t xml:space="preserve">Из истории перевода видно, что была </w:t>
      </w:r>
      <w:r>
        <w:t>серьёзная</w:t>
      </w:r>
      <w:r w:rsidRPr="005B5604">
        <w:t xml:space="preserve"> борьба ру</w:t>
      </w:r>
      <w:r w:rsidRPr="005B5604">
        <w:t>с</w:t>
      </w:r>
      <w:r w:rsidRPr="005B5604">
        <w:t xml:space="preserve">ских </w:t>
      </w:r>
      <w:r>
        <w:t xml:space="preserve">богословов </w:t>
      </w:r>
      <w:r w:rsidRPr="005B5604">
        <w:t xml:space="preserve">с теми, кто пытался навязать свой вариант </w:t>
      </w:r>
      <w:r>
        <w:t>Би</w:t>
      </w:r>
      <w:r>
        <w:t>б</w:t>
      </w:r>
      <w:r>
        <w:t>ли</w:t>
      </w:r>
      <w:r w:rsidRPr="005B5604">
        <w:t>и</w:t>
      </w:r>
      <w:r>
        <w:t>, и эта борьба затрагивала</w:t>
      </w:r>
      <w:r w:rsidRPr="005B5604">
        <w:t xml:space="preserve"> не только содержани</w:t>
      </w:r>
      <w:r>
        <w:t>е</w:t>
      </w:r>
      <w:r w:rsidRPr="005B5604">
        <w:t xml:space="preserve"> перевода, </w:t>
      </w:r>
      <w:r>
        <w:t>но</w:t>
      </w:r>
      <w:r w:rsidRPr="005B5604">
        <w:t xml:space="preserve"> и </w:t>
      </w:r>
      <w:r>
        <w:t>п</w:t>
      </w:r>
      <w:r>
        <w:t>е</w:t>
      </w:r>
      <w:r>
        <w:t>речень книг</w:t>
      </w:r>
      <w:r w:rsidRPr="005B5604">
        <w:t xml:space="preserve"> </w:t>
      </w:r>
      <w:r>
        <w:t>В</w:t>
      </w:r>
      <w:r w:rsidRPr="005B5604">
        <w:t xml:space="preserve">етхого </w:t>
      </w:r>
      <w:r>
        <w:t>з</w:t>
      </w:r>
      <w:r w:rsidRPr="005B5604">
        <w:t xml:space="preserve">авета. </w:t>
      </w:r>
    </w:p>
    <w:p w14:paraId="2F102C27" w14:textId="77777777" w:rsidR="00DE60CF" w:rsidRPr="005B5604" w:rsidRDefault="00DE60CF" w:rsidP="00EA7CC4">
      <w:pPr>
        <w:pStyle w:val="PlainText"/>
      </w:pPr>
      <w:r w:rsidRPr="005B5604">
        <w:t>Ересь жидовствующих, Стоглавый собор, антииудейская п</w:t>
      </w:r>
      <w:r w:rsidRPr="005B5604">
        <w:t>о</w:t>
      </w:r>
      <w:r w:rsidRPr="005B5604">
        <w:t>лемика в Палее, никонианский ра</w:t>
      </w:r>
      <w:r w:rsidRPr="005B5604">
        <w:t>с</w:t>
      </w:r>
      <w:r w:rsidRPr="005B5604">
        <w:t xml:space="preserve">кол </w:t>
      </w:r>
      <w:r>
        <w:t>—</w:t>
      </w:r>
      <w:r w:rsidRPr="005B5604">
        <w:t xml:space="preserve"> это лишь ви</w:t>
      </w:r>
      <w:smartTag w:uri="urn:schemas-microsoft-com:office:smarttags" w:element="PersonName">
        <w:r w:rsidRPr="005B5604">
          <w:t>дима</w:t>
        </w:r>
      </w:smartTag>
      <w:r w:rsidRPr="005B5604">
        <w:t>я часть айсберга</w:t>
      </w:r>
      <w:r>
        <w:t xml:space="preserve"> сложного процесса продвижения Ветхого завета в Ро</w:t>
      </w:r>
      <w:r>
        <w:t>с</w:t>
      </w:r>
      <w:r>
        <w:t>сию</w:t>
      </w:r>
      <w:r w:rsidRPr="005B5604">
        <w:t xml:space="preserve">, а </w:t>
      </w:r>
      <w:r>
        <w:t>то,</w:t>
      </w:r>
      <w:r w:rsidRPr="005B5604">
        <w:t xml:space="preserve"> что прои</w:t>
      </w:r>
      <w:r>
        <w:t>сходило</w:t>
      </w:r>
      <w:r w:rsidRPr="005B5604">
        <w:t xml:space="preserve"> </w:t>
      </w:r>
      <w:r>
        <w:t>на самом деле, — отчасти предано забвению, а отчасти до сих пор</w:t>
      </w:r>
      <w:r w:rsidRPr="005B5604">
        <w:t xml:space="preserve"> тщательно скр</w:t>
      </w:r>
      <w:r w:rsidRPr="005B5604">
        <w:t>ы</w:t>
      </w:r>
      <w:r w:rsidRPr="005B5604">
        <w:t>вается</w:t>
      </w:r>
      <w:r>
        <w:t>.</w:t>
      </w:r>
    </w:p>
    <w:p w14:paraId="1A7A8E64" w14:textId="77777777" w:rsidR="00DE60CF" w:rsidRPr="005B5604" w:rsidRDefault="00DE60CF" w:rsidP="00EA7CC4">
      <w:pPr>
        <w:pStyle w:val="PlainText"/>
      </w:pPr>
      <w:r w:rsidRPr="005B5604">
        <w:t>Эти события необходимо восстановить по крупицам и нам</w:t>
      </w:r>
      <w:r w:rsidRPr="005B5604">
        <w:t>ё</w:t>
      </w:r>
      <w:r w:rsidRPr="005B5604">
        <w:t xml:space="preserve">кам, которые </w:t>
      </w:r>
      <w:r>
        <w:t>остались</w:t>
      </w:r>
      <w:r w:rsidRPr="005B5604">
        <w:t xml:space="preserve"> по недосмотру более поздних заинтерес</w:t>
      </w:r>
      <w:r w:rsidRPr="005B5604">
        <w:t>о</w:t>
      </w:r>
      <w:r w:rsidRPr="005B5604">
        <w:t xml:space="preserve">ванных в этом деле «редакторов». </w:t>
      </w:r>
    </w:p>
    <w:p w14:paraId="6AB54AF9" w14:textId="0574A829" w:rsidR="00DE60CF" w:rsidRPr="005B5604" w:rsidRDefault="00DE60CF" w:rsidP="00EA7CC4">
      <w:pPr>
        <w:pStyle w:val="PlainText"/>
      </w:pPr>
      <w:r w:rsidRPr="005B5604">
        <w:t>О содержании событий того времени можно узнать из</w:t>
      </w:r>
      <w:r>
        <w:t xml:space="preserve"> многих источников, но мы воспользуемся</w:t>
      </w:r>
      <w:r w:rsidRPr="005B5604">
        <w:t xml:space="preserve"> православны</w:t>
      </w:r>
      <w:r>
        <w:t>м сайтом</w:t>
      </w:r>
      <w:r w:rsidRPr="00DE60CF">
        <w:rPr>
          <w:sz w:val="24"/>
          <w:vertAlign w:val="superscript"/>
        </w:rPr>
        <w:t>[XVII]</w:t>
      </w:r>
      <w:r w:rsidRPr="005B5604">
        <w:t xml:space="preserve"> </w:t>
      </w:r>
      <w:r>
        <w:t xml:space="preserve">и </w:t>
      </w:r>
      <w:r w:rsidRPr="005B5604">
        <w:t>пр</w:t>
      </w:r>
      <w:r w:rsidRPr="005B5604">
        <w:t>и</w:t>
      </w:r>
      <w:r w:rsidRPr="005B5604">
        <w:t>в</w:t>
      </w:r>
      <w:r>
        <w:t>едём статью «Жидовствующие»</w:t>
      </w:r>
      <w:r w:rsidRPr="005B5604">
        <w:t xml:space="preserve"> с небольшими сокращени</w:t>
      </w:r>
      <w:r w:rsidRPr="005B5604">
        <w:t>я</w:t>
      </w:r>
      <w:r w:rsidRPr="005B5604">
        <w:t>ми.</w:t>
      </w:r>
    </w:p>
    <w:p w14:paraId="480A1896" w14:textId="77777777" w:rsidR="00DE60CF" w:rsidRPr="005B5604" w:rsidRDefault="00DE60CF" w:rsidP="00EA7CC4">
      <w:pPr>
        <w:pStyle w:val="a5"/>
      </w:pPr>
      <w:r w:rsidRPr="005B5604">
        <w:t>«Иудейское еретическое движение в Древней Руси последней трети XV — н. XVII в</w:t>
      </w:r>
      <w:r>
        <w:t>ека</w:t>
      </w:r>
      <w:r w:rsidRPr="005B5604">
        <w:t>. Пыталось насаждат</w:t>
      </w:r>
      <w:r>
        <w:t>ь в Русской Церкви иудаизм. Своё</w:t>
      </w:r>
      <w:r w:rsidRPr="005B5604">
        <w:t xml:space="preserve"> название оно получило от слова «жидо</w:t>
      </w:r>
      <w:r w:rsidRPr="005B5604">
        <w:t>в</w:t>
      </w:r>
      <w:r w:rsidRPr="005B5604">
        <w:t>ство». Продолжая тысячелетние традиции тайных иудейских сект, жидо</w:t>
      </w:r>
      <w:r w:rsidRPr="005B5604">
        <w:t>в</w:t>
      </w:r>
      <w:r w:rsidRPr="005B5604">
        <w:t xml:space="preserve">ствующие выступали против христианского учения, отрицали Святую Троицу, хуля Сына Божия и Святого Духа. Они </w:t>
      </w:r>
      <w:r w:rsidRPr="0055545F">
        <w:rPr>
          <w:b/>
        </w:rPr>
        <w:t>отвергали</w:t>
      </w:r>
      <w:r w:rsidRPr="005B5604">
        <w:t xml:space="preserve"> </w:t>
      </w:r>
      <w:r w:rsidRPr="00B52126">
        <w:rPr>
          <w:b/>
        </w:rPr>
        <w:t>Божество Спасителя</w:t>
      </w:r>
      <w:r w:rsidRPr="005B5604">
        <w:t xml:space="preserve"> и Его Воплощение, не принимали спасительных Христовых Страстей, </w:t>
      </w:r>
      <w:r w:rsidRPr="0055545F">
        <w:rPr>
          <w:b/>
        </w:rPr>
        <w:t>не верили Его преславному Воскресению</w:t>
      </w:r>
      <w:r w:rsidRPr="005B5604">
        <w:t>, не признавал</w:t>
      </w:r>
      <w:r>
        <w:t>и они и всеобщего во</w:t>
      </w:r>
      <w:r>
        <w:t>с</w:t>
      </w:r>
      <w:r>
        <w:t>кресения мё</w:t>
      </w:r>
      <w:r w:rsidRPr="005B5604">
        <w:t>ртвых, отрицали Второе славное Пришествие Хр</w:t>
      </w:r>
      <w:r w:rsidRPr="005B5604">
        <w:t>и</w:t>
      </w:r>
      <w:r w:rsidRPr="005B5604">
        <w:t>стово и Его Страшный Суд. Они не признавали Духа Святого как Бож</w:t>
      </w:r>
      <w:r w:rsidRPr="005B5604">
        <w:t>е</w:t>
      </w:r>
      <w:r w:rsidRPr="005B5604">
        <w:t>ственной Ипостаси.</w:t>
      </w:r>
    </w:p>
    <w:p w14:paraId="465DFC12" w14:textId="77777777" w:rsidR="00DE60CF" w:rsidRPr="005B5604" w:rsidRDefault="00DE60CF" w:rsidP="00EA7CC4">
      <w:pPr>
        <w:pStyle w:val="a5"/>
      </w:pPr>
      <w:r w:rsidRPr="005B5604">
        <w:t>Жидовствующие отвергали апостольские и святоотеческие п</w:t>
      </w:r>
      <w:r w:rsidRPr="005B5604">
        <w:t>и</w:t>
      </w:r>
      <w:r w:rsidRPr="005B5604">
        <w:t>сания и вс</w:t>
      </w:r>
      <w:r>
        <w:t>е</w:t>
      </w:r>
      <w:r w:rsidRPr="005B5604">
        <w:t xml:space="preserve"> христианские догматы, учили соблюдать закон Мо</w:t>
      </w:r>
      <w:r w:rsidRPr="005B5604">
        <w:t>и</w:t>
      </w:r>
      <w:r w:rsidRPr="005B5604">
        <w:t>сеев, хранить субботу и праздновать иудейскую пасху. Они о</w:t>
      </w:r>
      <w:r w:rsidRPr="005B5604">
        <w:t>т</w:t>
      </w:r>
      <w:r w:rsidRPr="005B5604">
        <w:t>рицали церковные установления: таинства, иерархию, посты, праздники, храмы, иконопочитание, все священные пре</w:t>
      </w:r>
      <w:r w:rsidRPr="005B5604">
        <w:t>д</w:t>
      </w:r>
      <w:r w:rsidRPr="005B5604">
        <w:t>меты, службы и обряды. Особенно ненавидели они монашество.</w:t>
      </w:r>
    </w:p>
    <w:p w14:paraId="1E9C269E" w14:textId="77777777" w:rsidR="00DE60CF" w:rsidRPr="005B5604" w:rsidRDefault="00DE60CF" w:rsidP="00EA7CC4">
      <w:pPr>
        <w:pStyle w:val="a5"/>
      </w:pPr>
      <w:r w:rsidRPr="005B5604">
        <w:lastRenderedPageBreak/>
        <w:t>Жидовствующие надругались над Честным Крестом, Свят</w:t>
      </w:r>
      <w:r w:rsidRPr="005B5604">
        <w:t>ы</w:t>
      </w:r>
      <w:r w:rsidRPr="005B5604">
        <w:t>ми иконами и Мощами, совершая над ними бесчинства, непре</w:t>
      </w:r>
      <w:r w:rsidRPr="005B5604">
        <w:t>д</w:t>
      </w:r>
      <w:r w:rsidRPr="005B5604">
        <w:t>ставимые для человека, выросшего в Православной вере. По свидетельству св.</w:t>
      </w:r>
      <w:r>
        <w:t> </w:t>
      </w:r>
      <w:r w:rsidRPr="005B5604">
        <w:t xml:space="preserve">Иосифа Волоцкого, глумясь над святынями, они говорили: «Надругаемся над этими иконами, </w:t>
      </w:r>
      <w:r w:rsidRPr="005B5604">
        <w:rPr>
          <w:b/>
        </w:rPr>
        <w:t>как жиды на</w:t>
      </w:r>
      <w:r w:rsidRPr="005B5604">
        <w:rPr>
          <w:b/>
        </w:rPr>
        <w:t>д</w:t>
      </w:r>
      <w:r w:rsidRPr="005B5604">
        <w:rPr>
          <w:b/>
        </w:rPr>
        <w:t>ругались над Христом</w:t>
      </w:r>
      <w:r w:rsidRPr="005B5604">
        <w:t>».</w:t>
      </w:r>
    </w:p>
    <w:p w14:paraId="67823A56" w14:textId="77777777" w:rsidR="00DE60CF" w:rsidRPr="005B5604" w:rsidRDefault="00DE60CF" w:rsidP="00EA7CC4">
      <w:pPr>
        <w:pStyle w:val="a5"/>
      </w:pPr>
      <w:r w:rsidRPr="005B5604">
        <w:t>Продолжением этого глумления над всем святым были блуд и разврат. Жидовствующие священники совершали Божестве</w:t>
      </w:r>
      <w:r w:rsidRPr="005B5604">
        <w:t>н</w:t>
      </w:r>
      <w:r w:rsidRPr="005B5604">
        <w:t>ную литургию, наевшись и напившись, после блуда, кощунстве</w:t>
      </w:r>
      <w:r w:rsidRPr="005B5604">
        <w:t>н</w:t>
      </w:r>
      <w:r w:rsidRPr="005B5604">
        <w:t>но ругались над Святым Телом и Честной Кровью Христовой и совершали другие осквернения, о которых, по словам прп. Иос</w:t>
      </w:r>
      <w:r w:rsidRPr="005B5604">
        <w:t>и</w:t>
      </w:r>
      <w:r w:rsidRPr="005B5604">
        <w:t>фа Волоцкого, «нельзя и написать».</w:t>
      </w:r>
    </w:p>
    <w:p w14:paraId="0A04E543" w14:textId="77777777" w:rsidR="00DE60CF" w:rsidRPr="005B5604" w:rsidRDefault="00DE60CF" w:rsidP="00EA7CC4">
      <w:pPr>
        <w:pStyle w:val="a5"/>
      </w:pPr>
      <w:r w:rsidRPr="005B5604">
        <w:t xml:space="preserve">Жидовствующие возбуждали в малодушных и маловерных </w:t>
      </w:r>
      <w:r w:rsidRPr="005B5604">
        <w:rPr>
          <w:b/>
        </w:rPr>
        <w:t>сомнение в некоторых местах Священного Писания, и пре</w:t>
      </w:r>
      <w:r w:rsidRPr="005B5604">
        <w:rPr>
          <w:b/>
        </w:rPr>
        <w:t>ж</w:t>
      </w:r>
      <w:r w:rsidRPr="005B5604">
        <w:rPr>
          <w:b/>
        </w:rPr>
        <w:t>де всего Нового завета</w:t>
      </w:r>
      <w:r w:rsidRPr="005B5604">
        <w:t>; соблазняли и с помощью распростр</w:t>
      </w:r>
      <w:r w:rsidRPr="005B5604">
        <w:t>а</w:t>
      </w:r>
      <w:r w:rsidRPr="005B5604">
        <w:t>няемых ими отр</w:t>
      </w:r>
      <w:r w:rsidRPr="005B5604">
        <w:t>е</w:t>
      </w:r>
      <w:r w:rsidRPr="005B5604">
        <w:t>ченных, т.</w:t>
      </w:r>
      <w:r>
        <w:t> е. осуждё</w:t>
      </w:r>
      <w:r w:rsidRPr="005B5604">
        <w:t>нных Церковью, книг — пос</w:t>
      </w:r>
      <w:r>
        <w:t>обий по тайным наукам — и искажё</w:t>
      </w:r>
      <w:r w:rsidRPr="005B5604">
        <w:t>нных списков Священн</w:t>
      </w:r>
      <w:r w:rsidRPr="005B5604">
        <w:t>о</w:t>
      </w:r>
      <w:r w:rsidRPr="005B5604">
        <w:t>го Писания; пользовались и всем доступным им арсеналом и</w:t>
      </w:r>
      <w:r w:rsidRPr="005B5604">
        <w:t>у</w:t>
      </w:r>
      <w:r w:rsidRPr="005B5604">
        <w:t>дейского чернокнижия и колдо</w:t>
      </w:r>
      <w:r w:rsidRPr="005B5604">
        <w:t>в</w:t>
      </w:r>
      <w:r w:rsidRPr="005B5604">
        <w:t>ства.</w:t>
      </w:r>
    </w:p>
    <w:p w14:paraId="78DC0404" w14:textId="77777777" w:rsidR="00DE60CF" w:rsidRPr="005B5604" w:rsidRDefault="00DE60CF" w:rsidP="00EA7CC4">
      <w:pPr>
        <w:pStyle w:val="a5"/>
      </w:pPr>
      <w:r w:rsidRPr="005B5604">
        <w:t>В организации секты жидовствующих многое напоминало б</w:t>
      </w:r>
      <w:r w:rsidRPr="005B5604">
        <w:t>у</w:t>
      </w:r>
      <w:r w:rsidRPr="005B5604">
        <w:t>дущее масонство: строгая законспирир</w:t>
      </w:r>
      <w:r w:rsidRPr="005B5604">
        <w:t>о</w:t>
      </w:r>
      <w:r w:rsidRPr="005B5604">
        <w:t>ванность, проникновение в высшие слои правительства и духовенства; ритуал, включающий «обряд» п</w:t>
      </w:r>
      <w:r w:rsidRPr="005B5604">
        <w:t>о</w:t>
      </w:r>
      <w:r w:rsidRPr="005B5604">
        <w:t>ругания святыни; формирование системы «учитель — ученик» вне традиционных православных пре</w:t>
      </w:r>
      <w:r w:rsidRPr="005B5604">
        <w:t>д</w:t>
      </w:r>
      <w:r w:rsidRPr="005B5604">
        <w:t>ставлений.</w:t>
      </w:r>
    </w:p>
    <w:p w14:paraId="2B931500" w14:textId="77777777" w:rsidR="00DE60CF" w:rsidRPr="005B5604" w:rsidRDefault="00DE60CF" w:rsidP="00EA7CC4">
      <w:pPr>
        <w:pStyle w:val="a5"/>
      </w:pPr>
      <w:r w:rsidRPr="005B5604">
        <w:t>Являясь непримиримыми врагами Христианства, жидовс</w:t>
      </w:r>
      <w:r w:rsidRPr="005B5604">
        <w:t>т</w:t>
      </w:r>
      <w:r w:rsidRPr="005B5604">
        <w:t>вующие скрывали ненависть к нему, втайне рассчитывая пост</w:t>
      </w:r>
      <w:r w:rsidRPr="005B5604">
        <w:t>е</w:t>
      </w:r>
      <w:r w:rsidRPr="005B5604">
        <w:t>пенно разрушить его изнутри. Перед людьми,</w:t>
      </w:r>
      <w:r>
        <w:t xml:space="preserve"> твё</w:t>
      </w:r>
      <w:r w:rsidRPr="005B5604">
        <w:t>рдыми в вере, еретики представляли себя «добрыми христианами» и «образц</w:t>
      </w:r>
      <w:r w:rsidRPr="005B5604">
        <w:t>о</w:t>
      </w:r>
      <w:r w:rsidRPr="005B5604">
        <w:t>выми ревнителями Православия».</w:t>
      </w:r>
    </w:p>
    <w:p w14:paraId="44996B1B" w14:textId="77777777" w:rsidR="00DE60CF" w:rsidRPr="005B5604" w:rsidRDefault="00DE60CF" w:rsidP="00EA7CC4">
      <w:pPr>
        <w:pStyle w:val="a5"/>
      </w:pPr>
      <w:r w:rsidRPr="005B5604">
        <w:t>Начало ереси относится к 1471, когда в Новгород в свите князя Михаила Олельковича из Киева прибыл жидовин Схария («Захарья евреянин», «Захарья Скарья жидовин»), князь Т</w:t>
      </w:r>
      <w:r w:rsidRPr="005B5604">
        <w:t>а</w:t>
      </w:r>
      <w:r w:rsidRPr="005B5604">
        <w:t>манский. Этот хорошо образованный и обладавший большими международными связями жидовин принадлежал к и</w:t>
      </w:r>
      <w:r w:rsidRPr="005B5604">
        <w:t>у</w:t>
      </w:r>
      <w:r w:rsidRPr="005B5604">
        <w:t>дейской секте караимов, имевшей широкую сеть своих организаций в Е</w:t>
      </w:r>
      <w:r w:rsidRPr="005B5604">
        <w:t>в</w:t>
      </w:r>
      <w:r w:rsidRPr="005B5604">
        <w:t xml:space="preserve">ропе и на Ближнем Востоке. Караимы относились к одному из течений иудаизма, выполнявшему почти все его установления, но </w:t>
      </w:r>
      <w:r w:rsidRPr="005B5604">
        <w:rPr>
          <w:b/>
        </w:rPr>
        <w:lastRenderedPageBreak/>
        <w:t>признававшему Иисуса Пророком</w:t>
      </w:r>
      <w:r w:rsidRPr="005B5604">
        <w:t xml:space="preserve">. Караимство возникло в VIII в. </w:t>
      </w:r>
      <w:r>
        <w:t>в</w:t>
      </w:r>
      <w:r w:rsidRPr="005B5604">
        <w:t xml:space="preserve"> Вавилонии, вобрав в себя мелкие иудейские секты и восприняв традиции саддукеев. В отличие от иудеев-раввинистов, руководствова</w:t>
      </w:r>
      <w:r w:rsidRPr="005B5604">
        <w:t>в</w:t>
      </w:r>
      <w:r w:rsidRPr="005B5604">
        <w:t>шихся преданием и Талмудом, караимы считали себя вправе обращаться к закону Моисея без посре</w:t>
      </w:r>
      <w:r w:rsidRPr="005B5604">
        <w:t>д</w:t>
      </w:r>
      <w:r w:rsidRPr="005B5604">
        <w:t>ников.</w:t>
      </w:r>
    </w:p>
    <w:p w14:paraId="4CAEB6EF" w14:textId="77777777" w:rsidR="00DE60CF" w:rsidRPr="005B5604" w:rsidRDefault="00DE60CF" w:rsidP="00EA7CC4">
      <w:pPr>
        <w:pStyle w:val="a5"/>
      </w:pPr>
      <w:r>
        <w:t>… Ещё</w:t>
      </w:r>
      <w:r w:rsidRPr="005B5604">
        <w:t xml:space="preserve"> с X века караимы имели тесные связи с Иерусал</w:t>
      </w:r>
      <w:r w:rsidRPr="005B5604">
        <w:t>и</w:t>
      </w:r>
      <w:r w:rsidRPr="005B5604">
        <w:t xml:space="preserve">мом и Константинополем. Как сообщает историк </w:t>
      </w:r>
      <w:r>
        <w:t>З</w:t>
      </w:r>
      <w:r w:rsidRPr="005B5604">
        <w:t>. Анкори, «Иерусалим X века был связан с Троками (местечко Трокай в Литве) позднего средневековья через плодотворное посредство караимского центра в византийском Констант</w:t>
      </w:r>
      <w:r w:rsidRPr="005B5604">
        <w:t>и</w:t>
      </w:r>
      <w:r w:rsidRPr="005B5604">
        <w:t>нополе». В XIV — XV вв. караимы активизировались в Византии, Турции, Бо</w:t>
      </w:r>
      <w:r w:rsidRPr="005B5604">
        <w:t>л</w:t>
      </w:r>
      <w:r w:rsidRPr="005B5604">
        <w:t>гарии и на Руси.</w:t>
      </w:r>
    </w:p>
    <w:p w14:paraId="65ACDDA4" w14:textId="77777777" w:rsidR="00DE60CF" w:rsidRPr="005B5604" w:rsidRDefault="00DE60CF" w:rsidP="00EA7CC4">
      <w:pPr>
        <w:pStyle w:val="a5"/>
      </w:pPr>
      <w:r w:rsidRPr="005B5604">
        <w:t>Как писал Г.</w:t>
      </w:r>
      <w:r>
        <w:t> </w:t>
      </w:r>
      <w:r w:rsidRPr="005B5604">
        <w:t>М.</w:t>
      </w:r>
      <w:r>
        <w:t> </w:t>
      </w:r>
      <w:r w:rsidRPr="005B5604">
        <w:t>Прохоров, «когда обнаруживается, что в</w:t>
      </w:r>
      <w:r w:rsidRPr="005B5604">
        <w:t>и</w:t>
      </w:r>
      <w:r w:rsidRPr="005B5604">
        <w:t>зантийско-турецкие жидовствующие были «сионитами», ревнос</w:t>
      </w:r>
      <w:r w:rsidRPr="005B5604">
        <w:t>т</w:t>
      </w:r>
      <w:r w:rsidRPr="005B5604">
        <w:t>нейшими из караимов, большие расстояния — географические и временные — между Малой Азией и Балканами XIV в. и В</w:t>
      </w:r>
      <w:r w:rsidRPr="005B5604">
        <w:t>е</w:t>
      </w:r>
      <w:r w:rsidRPr="005B5604">
        <w:t>ликой Русью XI</w:t>
      </w:r>
      <w:r>
        <w:t>V — XVI вв. оказываются преодолё</w:t>
      </w:r>
      <w:r w:rsidRPr="005B5604">
        <w:t>нными ц</w:t>
      </w:r>
      <w:r w:rsidRPr="005B5604">
        <w:t>е</w:t>
      </w:r>
      <w:r w:rsidRPr="005B5604">
        <w:t>пью взаимосвязанных караимских общин — в Крыму, Литве и Западной Руси. Караимы об</w:t>
      </w:r>
      <w:r w:rsidRPr="005B5604">
        <w:t>и</w:t>
      </w:r>
      <w:r w:rsidRPr="005B5604">
        <w:t>тали на Крымском полуострове и прилегающих к нему землях задолго до XIV в. — по крайней м</w:t>
      </w:r>
      <w:r w:rsidRPr="005B5604">
        <w:t>е</w:t>
      </w:r>
      <w:r w:rsidRPr="005B5604">
        <w:t>ре, судя по письменным данным, не позже, чем со 2-й пол. XII в. От своих ближневосточных и балканских единоверцев с</w:t>
      </w:r>
      <w:r w:rsidRPr="005B5604">
        <w:t>е</w:t>
      </w:r>
      <w:r w:rsidRPr="005B5604">
        <w:t>веро-восточные караимы получали учительную литературу и уч</w:t>
      </w:r>
      <w:r w:rsidRPr="005B5604">
        <w:t>и</w:t>
      </w:r>
      <w:r w:rsidRPr="005B5604">
        <w:t>телей». В XII — XIII вв. немецкие раввины в Регенсбурге п</w:t>
      </w:r>
      <w:r w:rsidRPr="005B5604">
        <w:t>о</w:t>
      </w:r>
      <w:r w:rsidRPr="005B5604">
        <w:t>лучали сочинения караимов через Русь. Крымская и кие</w:t>
      </w:r>
      <w:r w:rsidRPr="005B5604">
        <w:t>в</w:t>
      </w:r>
      <w:r w:rsidRPr="005B5604">
        <w:t>ская общины постоянно получали религиозную литературу и сведущих в ней людей из Вавилонии, П</w:t>
      </w:r>
      <w:r w:rsidRPr="005B5604">
        <w:t>а</w:t>
      </w:r>
      <w:r w:rsidRPr="005B5604">
        <w:t>лестины и Константинополя.</w:t>
      </w:r>
    </w:p>
    <w:p w14:paraId="33BFCF38" w14:textId="77777777" w:rsidR="00DE60CF" w:rsidRPr="005B5604" w:rsidRDefault="00DE60CF" w:rsidP="00EA7CC4">
      <w:pPr>
        <w:pStyle w:val="a5"/>
      </w:pPr>
      <w:r w:rsidRPr="005B5604">
        <w:t>До возникновения ереси жидовствующих иудейская секта</w:t>
      </w:r>
      <w:r>
        <w:t xml:space="preserve"> к</w:t>
      </w:r>
      <w:r>
        <w:t>а</w:t>
      </w:r>
      <w:r>
        <w:t>раимов уже предпринимала своё</w:t>
      </w:r>
      <w:r w:rsidRPr="005B5604">
        <w:t xml:space="preserve"> антихр</w:t>
      </w:r>
      <w:r w:rsidRPr="005B5604">
        <w:t>и</w:t>
      </w:r>
      <w:r w:rsidRPr="005B5604">
        <w:t>стианское наступление на Русь в XIV — XV вв. Это наступление можно усмотреть в секте стригол</w:t>
      </w:r>
      <w:r w:rsidRPr="005B5604">
        <w:t>ь</w:t>
      </w:r>
      <w:r w:rsidRPr="005B5604">
        <w:t>ников, действовавшей в Пскове, от которого рукой подать до Трок в Литве — одного из главных центров кара</w:t>
      </w:r>
      <w:r w:rsidRPr="005B5604">
        <w:t>и</w:t>
      </w:r>
      <w:r w:rsidRPr="005B5604">
        <w:t>мов.</w:t>
      </w:r>
    </w:p>
    <w:p w14:paraId="607D6DBC" w14:textId="77777777" w:rsidR="00DE60CF" w:rsidRPr="005B5604" w:rsidRDefault="00DE60CF" w:rsidP="00EA7CC4">
      <w:pPr>
        <w:pStyle w:val="a5"/>
      </w:pPr>
      <w:r w:rsidRPr="005B5604">
        <w:t xml:space="preserve">Создавая секту жидовствующих в Новгороде, караим Схария, по-видимому, выполнял задание одного из </w:t>
      </w:r>
      <w:r w:rsidRPr="005B5604">
        <w:rPr>
          <w:b/>
        </w:rPr>
        <w:t>международных и</w:t>
      </w:r>
      <w:r w:rsidRPr="005B5604">
        <w:rPr>
          <w:b/>
        </w:rPr>
        <w:t>у</w:t>
      </w:r>
      <w:r w:rsidRPr="005B5604">
        <w:rPr>
          <w:b/>
        </w:rPr>
        <w:t>дейских центров</w:t>
      </w:r>
      <w:r w:rsidRPr="005B5604">
        <w:t xml:space="preserve"> и учитывал опыт деятельности стригольников. В короткий срок этому иудейскому конспиратору удалось скол</w:t>
      </w:r>
      <w:r w:rsidRPr="005B5604">
        <w:t>о</w:t>
      </w:r>
      <w:r w:rsidRPr="005B5604">
        <w:t>тить тайное общество, численностью по меньшей мере в 33 чел</w:t>
      </w:r>
      <w:r w:rsidRPr="005B5604">
        <w:t>о</w:t>
      </w:r>
      <w:r w:rsidRPr="005B5604">
        <w:t xml:space="preserve">века, из </w:t>
      </w:r>
      <w:r w:rsidRPr="005B5604">
        <w:lastRenderedPageBreak/>
        <w:t>которых 27 составляли священники, их ближайшие ро</w:t>
      </w:r>
      <w:r w:rsidRPr="005B5604">
        <w:t>д</w:t>
      </w:r>
      <w:r w:rsidRPr="005B5604">
        <w:t>ственники, дьяконы и кл</w:t>
      </w:r>
      <w:r w:rsidRPr="005B5604">
        <w:t>и</w:t>
      </w:r>
      <w:r w:rsidRPr="005B5604">
        <w:t>рики.</w:t>
      </w:r>
    </w:p>
    <w:p w14:paraId="46E7AFB2" w14:textId="77777777" w:rsidR="00DE60CF" w:rsidRPr="005B5604" w:rsidRDefault="00DE60CF" w:rsidP="00EA7CC4">
      <w:pPr>
        <w:pStyle w:val="a5"/>
      </w:pPr>
      <w:r w:rsidRPr="005B5604">
        <w:t>Быстрое распространение иудейской ереси в русской духо</w:t>
      </w:r>
      <w:r w:rsidRPr="005B5604">
        <w:t>в</w:t>
      </w:r>
      <w:r w:rsidRPr="005B5604">
        <w:t>ной среде объяснялось состоянием прав</w:t>
      </w:r>
      <w:r w:rsidRPr="005B5604">
        <w:t>о</w:t>
      </w:r>
      <w:r w:rsidRPr="005B5604">
        <w:t>славного вероучения и церковной литературы в XIV</w:t>
      </w:r>
      <w:r>
        <w:t xml:space="preserve"> </w:t>
      </w:r>
      <w:r w:rsidRPr="005B5604">
        <w:t>—</w:t>
      </w:r>
      <w:r>
        <w:t xml:space="preserve"> XV </w:t>
      </w:r>
      <w:r w:rsidRPr="005B5604">
        <w:t>вв. Исторически слож</w:t>
      </w:r>
      <w:r w:rsidRPr="005B5604">
        <w:t>и</w:t>
      </w:r>
      <w:r w:rsidRPr="005B5604">
        <w:t xml:space="preserve">лось так, что в состав служебных книг </w:t>
      </w:r>
      <w:r w:rsidRPr="006E0788">
        <w:rPr>
          <w:b/>
        </w:rPr>
        <w:t>вошло немало элеме</w:t>
      </w:r>
      <w:r w:rsidRPr="006E0788">
        <w:rPr>
          <w:b/>
        </w:rPr>
        <w:t>н</w:t>
      </w:r>
      <w:r w:rsidRPr="006E0788">
        <w:rPr>
          <w:b/>
        </w:rPr>
        <w:t>тов, отражающих скорее иудейскую, чем православную тр</w:t>
      </w:r>
      <w:r w:rsidRPr="006E0788">
        <w:rPr>
          <w:b/>
        </w:rPr>
        <w:t>а</w:t>
      </w:r>
      <w:r w:rsidRPr="006E0788">
        <w:rPr>
          <w:b/>
        </w:rPr>
        <w:t>дицию вероучения</w:t>
      </w:r>
      <w:r w:rsidRPr="005B5604">
        <w:t>. В русских р</w:t>
      </w:r>
      <w:r w:rsidRPr="005B5604">
        <w:t>у</w:t>
      </w:r>
      <w:r w:rsidRPr="005B5604">
        <w:t>кописях оказалось значительное число материалов, входивших в «круг важнейших син</w:t>
      </w:r>
      <w:r w:rsidRPr="005B5604">
        <w:t>а</w:t>
      </w:r>
      <w:r w:rsidRPr="005B5604">
        <w:t>гогальных праздничных и будничных чтений». Псалмы, найденные у ерет</w:t>
      </w:r>
      <w:r w:rsidRPr="005B5604">
        <w:t>и</w:t>
      </w:r>
      <w:r w:rsidRPr="005B5604">
        <w:t>ков, оказались еврейским молитвенником «Махазор». Архиман</w:t>
      </w:r>
      <w:r w:rsidRPr="005B5604">
        <w:t>д</w:t>
      </w:r>
      <w:r w:rsidRPr="005B5604">
        <w:t>рит Кирилло-Белозерского монастыря Ва</w:t>
      </w:r>
      <w:r w:rsidRPr="005B5604">
        <w:t>р</w:t>
      </w:r>
      <w:r w:rsidRPr="005B5604">
        <w:t xml:space="preserve">лаам заметил по их поводу: </w:t>
      </w:r>
      <w:r w:rsidRPr="005B5604">
        <w:rPr>
          <w:b/>
        </w:rPr>
        <w:t>«Ни в одном из псалмов этого перевода нет прор</w:t>
      </w:r>
      <w:r w:rsidRPr="005B5604">
        <w:rPr>
          <w:b/>
        </w:rPr>
        <w:t>о</w:t>
      </w:r>
      <w:r w:rsidRPr="005B5604">
        <w:rPr>
          <w:b/>
        </w:rPr>
        <w:t>честв о Христе</w:t>
      </w:r>
      <w:r w:rsidRPr="005B5604">
        <w:t>»</w:t>
      </w:r>
      <w:r>
        <w:t xml:space="preserve"> </w:t>
      </w:r>
      <w:r w:rsidRPr="00356322">
        <w:rPr>
          <w:rFonts w:ascii="Times New Roman" w:hAnsi="Times New Roman"/>
        </w:rPr>
        <w:t>(к вопросу о пророчестве в псалмах мы ещё вернёмся — авт.)</w:t>
      </w:r>
      <w:r w:rsidRPr="005B5604">
        <w:t>. Н.</w:t>
      </w:r>
      <w:r>
        <w:t> </w:t>
      </w:r>
      <w:r w:rsidRPr="005B5604">
        <w:t>С. Тихонравов сделал вывод, что это не Псалтирь Давида, а молитвы иудейские, употребляемые при б</w:t>
      </w:r>
      <w:r w:rsidRPr="005B5604">
        <w:t>о</w:t>
      </w:r>
      <w:r w:rsidRPr="005B5604">
        <w:t>гослужении, в которых ярко пр</w:t>
      </w:r>
      <w:r w:rsidRPr="005B5604">
        <w:t>о</w:t>
      </w:r>
      <w:r w:rsidRPr="005B5604">
        <w:t>свечивается иудейская оппозиция (неприязнь) учению о троичности лиц Божества.</w:t>
      </w:r>
    </w:p>
    <w:p w14:paraId="414C16CE" w14:textId="77777777" w:rsidR="00DE60CF" w:rsidRPr="005B5604" w:rsidRDefault="00DE60CF" w:rsidP="00EA7CC4">
      <w:pPr>
        <w:pStyle w:val="a5"/>
      </w:pPr>
      <w:r w:rsidRPr="005B5604">
        <w:t xml:space="preserve">В XV в. </w:t>
      </w:r>
      <w:r>
        <w:t>п</w:t>
      </w:r>
      <w:r w:rsidRPr="005B5604">
        <w:t>о еврейскому тексту было исправлено Пятикнижие Моисея, в иудейской (негреческой) традиции переведена книга Пророка Даниила, Иудейский перевод «Есфири» появился в</w:t>
      </w:r>
      <w:r w:rsidRPr="005B5604">
        <w:t>о</w:t>
      </w:r>
      <w:r w:rsidRPr="005B5604">
        <w:t>обще в конце XIV в. И.Е. Евсеев отметил, что этот перевод свидетельствует о «высоком и исключительном уважении перев</w:t>
      </w:r>
      <w:r w:rsidRPr="005B5604">
        <w:t>о</w:t>
      </w:r>
      <w:r w:rsidRPr="005B5604">
        <w:t>дчика к еврейской истине. В местах христологических пророч</w:t>
      </w:r>
      <w:r w:rsidRPr="005B5604">
        <w:t>е</w:t>
      </w:r>
      <w:r w:rsidRPr="005B5604">
        <w:t>ских выразительно внесено п</w:t>
      </w:r>
      <w:r w:rsidRPr="005B5604">
        <w:t>о</w:t>
      </w:r>
      <w:r w:rsidRPr="005B5604">
        <w:t>нимание раввинское». «Здесь мы имеем, — заключают исследователи, — вековую литературную тр</w:t>
      </w:r>
      <w:r w:rsidRPr="005B5604">
        <w:t>а</w:t>
      </w:r>
      <w:r w:rsidRPr="005B5604">
        <w:t>дицию перевода с еврейского». «Шестокрыл» с иудейским летосчислением, «Логика» Моисея Майм</w:t>
      </w:r>
      <w:r w:rsidRPr="005B5604">
        <w:t>о</w:t>
      </w:r>
      <w:r w:rsidRPr="005B5604">
        <w:t>нида, астрологические трактаты, атеистические сочинения Раймонда Луллия были ш</w:t>
      </w:r>
      <w:r w:rsidRPr="005B5604">
        <w:t>и</w:t>
      </w:r>
      <w:r w:rsidRPr="005B5604">
        <w:t>роко распростран</w:t>
      </w:r>
      <w:r w:rsidRPr="005B5604">
        <w:t>е</w:t>
      </w:r>
      <w:r w:rsidRPr="005B5604">
        <w:t>ны в русских рукописях XV—XVI вв.</w:t>
      </w:r>
    </w:p>
    <w:p w14:paraId="1F13C031" w14:textId="77777777" w:rsidR="00DE60CF" w:rsidRPr="005B5604" w:rsidRDefault="00DE60CF" w:rsidP="00EA7CC4">
      <w:pPr>
        <w:pStyle w:val="a5"/>
      </w:pPr>
      <w:r w:rsidRPr="005B5604">
        <w:t>Иудейские традиции просматривались и в т. н. хронографич</w:t>
      </w:r>
      <w:r w:rsidRPr="005B5604">
        <w:t>е</w:t>
      </w:r>
      <w:r w:rsidRPr="005B5604">
        <w:t>ской редакции Толковой Палеи. Представленная рядом рукоп</w:t>
      </w:r>
      <w:r w:rsidRPr="005B5604">
        <w:t>и</w:t>
      </w:r>
      <w:r w:rsidRPr="005B5604">
        <w:t>сей, начиная со 2-й пол. XV в., она содержала большое колич</w:t>
      </w:r>
      <w:r w:rsidRPr="005B5604">
        <w:t>е</w:t>
      </w:r>
      <w:r w:rsidRPr="005B5604">
        <w:t>ство апокриф</w:t>
      </w:r>
      <w:r w:rsidRPr="005B5604">
        <w:t>и</w:t>
      </w:r>
      <w:r w:rsidRPr="005B5604">
        <w:t>ческого материала, имеющего иудейские источники.</w:t>
      </w:r>
    </w:p>
    <w:p w14:paraId="53C0EC18" w14:textId="77777777" w:rsidR="00DE60CF" w:rsidRPr="005B5604" w:rsidRDefault="00DE60CF" w:rsidP="00EA7CC4">
      <w:pPr>
        <w:pStyle w:val="a5"/>
      </w:pPr>
      <w:r w:rsidRPr="005B5604">
        <w:t>Длительное существование иудейской книжной традиции на Руси объясняет в нем</w:t>
      </w:r>
      <w:r w:rsidRPr="005B5604">
        <w:t>а</w:t>
      </w:r>
      <w:r w:rsidRPr="005B5604">
        <w:t xml:space="preserve">лой степени успех пропаганды Схарии. Посеять сомнения, основываясь якобы на </w:t>
      </w:r>
      <w:r w:rsidRPr="005B5604">
        <w:lastRenderedPageBreak/>
        <w:t>канонической книге, было основным способом обратить в ересь. Этот механизм обр</w:t>
      </w:r>
      <w:r w:rsidRPr="005B5604">
        <w:t>а</w:t>
      </w:r>
      <w:r w:rsidRPr="005B5604">
        <w:t>щения показан в сочинении инока Зиновия Отенского, разобл</w:t>
      </w:r>
      <w:r w:rsidRPr="005B5604">
        <w:t>а</w:t>
      </w:r>
      <w:r w:rsidRPr="005B5604">
        <w:t>чающем ересь Феодосия Косого.</w:t>
      </w:r>
    </w:p>
    <w:p w14:paraId="2B2E3BD2" w14:textId="77777777" w:rsidR="00DE60CF" w:rsidRPr="005B5604" w:rsidRDefault="00DE60CF" w:rsidP="00EA7CC4">
      <w:pPr>
        <w:pStyle w:val="a5"/>
      </w:pPr>
      <w:r w:rsidRPr="005B5604">
        <w:t>Некие крылошане пришли к иноку Зиновию спросить, исти</w:t>
      </w:r>
      <w:r w:rsidRPr="005B5604">
        <w:t>н</w:t>
      </w:r>
      <w:r w:rsidRPr="005B5604">
        <w:t>но ли учение Феодосия Косого. Сами же они, как видно из их рассказа, склонялись к тому, что оно истинно. «Косой посему истинна учителя сказует, понеже в руку имеет книги и тыя ра</w:t>
      </w:r>
      <w:r w:rsidRPr="005B5604">
        <w:t>з</w:t>
      </w:r>
      <w:r w:rsidRPr="005B5604">
        <w:t>гибая, комуждо писаная дая, самому прочитати и сея книги ра</w:t>
      </w:r>
      <w:r w:rsidRPr="005B5604">
        <w:t>с</w:t>
      </w:r>
      <w:r w:rsidRPr="005B5604">
        <w:t>сказует. А попы и епископы правосла</w:t>
      </w:r>
      <w:r w:rsidRPr="005B5604">
        <w:t>в</w:t>
      </w:r>
      <w:r w:rsidRPr="005B5604">
        <w:t>ные — ложные учителя, потому что, когда учат, книг в руках не имеют».</w:t>
      </w:r>
    </w:p>
    <w:p w14:paraId="27B9BEBB" w14:textId="77777777" w:rsidR="00DE60CF" w:rsidRPr="005B5604" w:rsidRDefault="00DE60CF" w:rsidP="00EA7CC4">
      <w:pPr>
        <w:pStyle w:val="a5"/>
      </w:pPr>
      <w:r w:rsidRPr="005B5604">
        <w:t>Использование в русских служебных книгах текстов, чуждых православной традиции, вызывало у людей сомнения в правил</w:t>
      </w:r>
      <w:r w:rsidRPr="005B5604">
        <w:t>ь</w:t>
      </w:r>
      <w:r w:rsidRPr="005B5604">
        <w:t>ности их исповедания Христианской веры.</w:t>
      </w:r>
    </w:p>
    <w:p w14:paraId="1BD6E4CD" w14:textId="77777777" w:rsidR="00DE60CF" w:rsidRPr="005B5604" w:rsidRDefault="00DE60CF" w:rsidP="00EA7CC4">
      <w:pPr>
        <w:pStyle w:val="a5"/>
      </w:pPr>
      <w:r w:rsidRPr="005B5604">
        <w:t>Первым внешним проявлением ереси жидовствующих уже в 1470-х стали иконоборческие демонстр</w:t>
      </w:r>
      <w:r w:rsidRPr="005B5604">
        <w:t>а</w:t>
      </w:r>
      <w:r w:rsidRPr="005B5604">
        <w:t>ции. Еретики, ссылаясь на Пятикнижие Моисеево, стали призывать к уничтожению икон. «Они, — писал Иосиф Волоцкий, — запрещали покл</w:t>
      </w:r>
      <w:r w:rsidRPr="005B5604">
        <w:t>о</w:t>
      </w:r>
      <w:r w:rsidRPr="005B5604">
        <w:t>няться Божественным иконам и Ч</w:t>
      </w:r>
      <w:r w:rsidRPr="005B5604">
        <w:t>е</w:t>
      </w:r>
      <w:r w:rsidRPr="005B5604">
        <w:t>стному Кресту, бросали иконы в нечистые места, некоторые иконы они кусали зубами, как б</w:t>
      </w:r>
      <w:r w:rsidRPr="005B5604">
        <w:t>е</w:t>
      </w:r>
      <w:r w:rsidRPr="005B5604">
        <w:t>шеные псы, некоторые разбивали».</w:t>
      </w:r>
    </w:p>
    <w:p w14:paraId="1E145049" w14:textId="77777777" w:rsidR="00DE60CF" w:rsidRPr="005B5604" w:rsidRDefault="00DE60CF" w:rsidP="00EA7CC4">
      <w:pPr>
        <w:pStyle w:val="a5"/>
      </w:pPr>
      <w:r w:rsidRPr="005B5604">
        <w:t>Несмотря на неприличный, скандальный характер, который приобретала</w:t>
      </w:r>
      <w:r>
        <w:t xml:space="preserve"> ересь жидовствующих, её</w:t>
      </w:r>
      <w:r w:rsidRPr="005B5604">
        <w:t xml:space="preserve"> влияние усиливалось. Примерно в 1480 еретики проникают и в Москву. Здесь они р</w:t>
      </w:r>
      <w:r>
        <w:t>а</w:t>
      </w:r>
      <w:r>
        <w:t>с</w:t>
      </w:r>
      <w:r>
        <w:t>ширяют свою организацию за счё</w:t>
      </w:r>
      <w:r w:rsidRPr="005B5604">
        <w:t>т видных государственных деятелей</w:t>
      </w:r>
      <w:r>
        <w:t xml:space="preserve"> из окружения самого царя Ивана </w:t>
      </w:r>
      <w:r w:rsidRPr="005B5604">
        <w:t>III. Кроме священн</w:t>
      </w:r>
      <w:r w:rsidRPr="005B5604">
        <w:t>и</w:t>
      </w:r>
      <w:r w:rsidRPr="005B5604">
        <w:t>ков главных соборов Кремля, еретики привлекли к себе многих бояр, руководителя русской внешней политики дьяка Федора Курицына и даже ближайшее окружение наследника Русского престола. Участие в тайной организации значительного числа г</w:t>
      </w:r>
      <w:r w:rsidRPr="005B5604">
        <w:t>о</w:t>
      </w:r>
      <w:r w:rsidRPr="005B5604">
        <w:t>сударственных людей во многом объяснялось хорошим отношен</w:t>
      </w:r>
      <w:r w:rsidRPr="005B5604">
        <w:t>и</w:t>
      </w:r>
      <w:r w:rsidRPr="005B5604">
        <w:t>ем к жидовину Схарии самого Ивана III, вплоть до 1500 пр</w:t>
      </w:r>
      <w:r w:rsidRPr="005B5604">
        <w:t>и</w:t>
      </w:r>
      <w:r w:rsidRPr="005B5604">
        <w:t>глашавшего эт</w:t>
      </w:r>
      <w:r w:rsidRPr="005B5604">
        <w:t>о</w:t>
      </w:r>
      <w:r w:rsidRPr="005B5604">
        <w:t>го иудея к себе на службу.</w:t>
      </w:r>
    </w:p>
    <w:p w14:paraId="0C58C2C2" w14:textId="77777777" w:rsidR="00DE60CF" w:rsidRPr="005B5604" w:rsidRDefault="00DE60CF" w:rsidP="00EA7CC4">
      <w:pPr>
        <w:pStyle w:val="a5"/>
      </w:pPr>
      <w:r w:rsidRPr="005B5604">
        <w:t>Деятельность секты была разоблачена в 1487 архиеп. Генн</w:t>
      </w:r>
      <w:r w:rsidRPr="005B5604">
        <w:t>а</w:t>
      </w:r>
      <w:r w:rsidRPr="005B5604">
        <w:t>дием, сообщившим о ней царю и митрополиту Геронтию. По указанию царя несколько еретиков, названных Ге</w:t>
      </w:r>
      <w:r w:rsidRPr="005B5604">
        <w:t>н</w:t>
      </w:r>
      <w:r w:rsidRPr="005B5604">
        <w:t>надием, были арестованы и подвергнуты «градской казни» (наказание кнутом на торгу) за надругательство над иконами.</w:t>
      </w:r>
    </w:p>
    <w:p w14:paraId="443455D5" w14:textId="77777777" w:rsidR="00DE60CF" w:rsidRPr="005B5604" w:rsidRDefault="00DE60CF" w:rsidP="00EA7CC4">
      <w:pPr>
        <w:pStyle w:val="a5"/>
      </w:pPr>
      <w:r w:rsidRPr="005B5604">
        <w:lastRenderedPageBreak/>
        <w:t>Высокопоставленные покровители жидовствующих не допу</w:t>
      </w:r>
      <w:r w:rsidRPr="005B5604">
        <w:t>с</w:t>
      </w:r>
      <w:r w:rsidRPr="005B5604">
        <w:t>тили осуждения ереси как таковой. На Соборе 1488 были об</w:t>
      </w:r>
      <w:r w:rsidRPr="005B5604">
        <w:t>ъ</w:t>
      </w:r>
      <w:r w:rsidRPr="005B5604">
        <w:t>явлены только незначительные пре</w:t>
      </w:r>
      <w:r>
        <w:t>ступники, а сама секта и её</w:t>
      </w:r>
      <w:r w:rsidRPr="005B5604">
        <w:t xml:space="preserve"> руководители н</w:t>
      </w:r>
      <w:r w:rsidRPr="005B5604">
        <w:t>а</w:t>
      </w:r>
      <w:r w:rsidRPr="005B5604">
        <w:t>званы не были. В 1490 главой Русской Церкви стал митрополит Зосима, втайне поддерживавший ересь жидо</w:t>
      </w:r>
      <w:r w:rsidRPr="005B5604">
        <w:t>в</w:t>
      </w:r>
      <w:r w:rsidRPr="005B5604">
        <w:t>ствующих, которого Иосиф Волоцкий назвал «вторым Иудой». Тем не менее в этом же году, несмотря на противодействие м</w:t>
      </w:r>
      <w:r w:rsidRPr="005B5604">
        <w:t>и</w:t>
      </w:r>
      <w:r w:rsidRPr="005B5604">
        <w:t>трополита Зосимы, Собор Русской Церкви уже публичн</w:t>
      </w:r>
      <w:r>
        <w:t>о осудил ер</w:t>
      </w:r>
      <w:r>
        <w:t>е</w:t>
      </w:r>
      <w:r>
        <w:t>тиков, назвав в своё</w:t>
      </w:r>
      <w:r w:rsidRPr="005B5604">
        <w:t>м приговоре дела их «жидовскими», а их самих «сущими прелестниками и отсту</w:t>
      </w:r>
      <w:r w:rsidRPr="005B5604">
        <w:t>п</w:t>
      </w:r>
      <w:r w:rsidRPr="005B5604">
        <w:t>никами веры Христовой».</w:t>
      </w:r>
    </w:p>
    <w:p w14:paraId="26CD9F8D" w14:textId="77777777" w:rsidR="00DE60CF" w:rsidRPr="005B5604" w:rsidRDefault="00DE60CF" w:rsidP="00EA7CC4">
      <w:pPr>
        <w:pStyle w:val="a5"/>
      </w:pPr>
      <w:r w:rsidRPr="005B5604">
        <w:t>Против жидовствующих встали все русские люди. Прав</w:t>
      </w:r>
      <w:r w:rsidRPr="005B5604">
        <w:t>о</w:t>
      </w:r>
      <w:r w:rsidRPr="005B5604">
        <w:t>славная Церковь в ли</w:t>
      </w:r>
      <w:r>
        <w:t>це её</w:t>
      </w:r>
      <w:r w:rsidRPr="005B5604">
        <w:t xml:space="preserve"> лучших представителей: Иосифа В</w:t>
      </w:r>
      <w:r w:rsidRPr="005B5604">
        <w:t>о</w:t>
      </w:r>
      <w:r w:rsidRPr="005B5604">
        <w:t>лоцкого, Нила Сорского, архиеп. Геннадия Новгородского — дала еретикам до</w:t>
      </w:r>
      <w:r w:rsidRPr="005B5604">
        <w:t>с</w:t>
      </w:r>
      <w:r w:rsidRPr="005B5604">
        <w:t>тойный отпор.</w:t>
      </w:r>
    </w:p>
    <w:p w14:paraId="396EAF87" w14:textId="77777777" w:rsidR="00DE60CF" w:rsidRPr="005B5604" w:rsidRDefault="00DE60CF" w:rsidP="00EA7CC4">
      <w:pPr>
        <w:pStyle w:val="a5"/>
      </w:pPr>
      <w:r w:rsidRPr="005B5604">
        <w:t>Прежде всего были просмотрены цер</w:t>
      </w:r>
      <w:r>
        <w:t>ковные книги и из них изъято всё</w:t>
      </w:r>
      <w:r w:rsidRPr="005B5604">
        <w:t xml:space="preserve"> чуждое русской православной традиции, ликвидиров</w:t>
      </w:r>
      <w:r w:rsidRPr="005B5604">
        <w:t>а</w:t>
      </w:r>
      <w:r w:rsidRPr="005B5604">
        <w:t>ны иудейские синагогальные тексты, все сомн</w:t>
      </w:r>
      <w:r w:rsidRPr="005B5604">
        <w:t>и</w:t>
      </w:r>
      <w:r w:rsidRPr="005B5604">
        <w:t>тельные места, которыми еретики прельщали православных священников. По инициативе архиеп. Геннадия была полностью переведена Би</w:t>
      </w:r>
      <w:r w:rsidRPr="005B5604">
        <w:t>б</w:t>
      </w:r>
      <w:r w:rsidRPr="005B5604">
        <w:t xml:space="preserve">лия. </w:t>
      </w:r>
      <w:r w:rsidRPr="005B5604">
        <w:rPr>
          <w:b/>
        </w:rPr>
        <w:t xml:space="preserve">Этот перевод окончательно обезоруживал еретиков </w:t>
      </w:r>
      <w:r w:rsidRPr="005B5604">
        <w:t>(</w:t>
      </w:r>
      <w:r w:rsidRPr="009D0D12">
        <w:rPr>
          <w:rFonts w:ascii="Times New Roman" w:hAnsi="Times New Roman"/>
        </w:rPr>
        <w:t>к</w:t>
      </w:r>
      <w:r w:rsidRPr="009D0D12">
        <w:rPr>
          <w:rFonts w:ascii="Times New Roman" w:hAnsi="Times New Roman"/>
        </w:rPr>
        <w:t>а</w:t>
      </w:r>
      <w:r w:rsidRPr="009D0D12">
        <w:rPr>
          <w:rFonts w:ascii="Times New Roman" w:hAnsi="Times New Roman"/>
        </w:rPr>
        <w:t>ким образом?</w:t>
      </w:r>
      <w:r>
        <w:rPr>
          <w:rFonts w:ascii="Times New Roman" w:hAnsi="Times New Roman"/>
        </w:rPr>
        <w:t xml:space="preserve"> </w:t>
      </w:r>
      <w:r w:rsidRPr="004B68D8">
        <w:rPr>
          <w:rFonts w:ascii="Times New Roman" w:hAnsi="Times New Roman"/>
        </w:rPr>
        <w:t>—</w:t>
      </w:r>
      <w:r>
        <w:rPr>
          <w:rFonts w:ascii="Times New Roman" w:hAnsi="Times New Roman"/>
        </w:rPr>
        <w:t xml:space="preserve"> наш вопрос: авт.</w:t>
      </w:r>
      <w:r w:rsidRPr="005B5604">
        <w:t>), которым в своих аргуме</w:t>
      </w:r>
      <w:r w:rsidRPr="005B5604">
        <w:t>н</w:t>
      </w:r>
      <w:r w:rsidRPr="005B5604">
        <w:t>тах против Христианства оставалось прибегать только к откр</w:t>
      </w:r>
      <w:r w:rsidRPr="005B5604">
        <w:t>ы</w:t>
      </w:r>
      <w:r w:rsidRPr="005B5604">
        <w:t>тому обману.</w:t>
      </w:r>
    </w:p>
    <w:p w14:paraId="66509692" w14:textId="77777777" w:rsidR="00DE60CF" w:rsidRPr="005B5604" w:rsidRDefault="00DE60CF" w:rsidP="00EA7CC4">
      <w:pPr>
        <w:pStyle w:val="a5"/>
      </w:pPr>
      <w:r w:rsidRPr="005B5604">
        <w:t>Архиепископ Геннадий организовал также перевод полемич</w:t>
      </w:r>
      <w:r w:rsidRPr="005B5604">
        <w:t>е</w:t>
      </w:r>
      <w:r w:rsidRPr="005B5604">
        <w:t>ских сочинений, в которых представлялось систематическое опр</w:t>
      </w:r>
      <w:r w:rsidRPr="005B5604">
        <w:t>о</w:t>
      </w:r>
      <w:r w:rsidRPr="005B5604">
        <w:t>вержение иудейских сект. Были переведены сочинение магистра Николая Делира, «чина меньших феологии преследователя, пр</w:t>
      </w:r>
      <w:r w:rsidRPr="005B5604">
        <w:t>е</w:t>
      </w:r>
      <w:r w:rsidRPr="005B5604">
        <w:t>краснейшие стязания, иудейское безверие в Прав</w:t>
      </w:r>
      <w:r w:rsidRPr="005B5604">
        <w:t>о</w:t>
      </w:r>
      <w:r w:rsidRPr="005B5604">
        <w:t>славной вере похуляюще»; сочинение «учителя Самоила Еврейна на Богоо</w:t>
      </w:r>
      <w:r w:rsidRPr="005B5604">
        <w:t>т</w:t>
      </w:r>
      <w:r w:rsidRPr="005B5604">
        <w:t>метные жидове, обличительно пророческими речьми» и др. соч</w:t>
      </w:r>
      <w:r w:rsidRPr="005B5604">
        <w:t>и</w:t>
      </w:r>
      <w:r w:rsidRPr="005B5604">
        <w:t>нения против иудеев.</w:t>
      </w:r>
    </w:p>
    <w:p w14:paraId="3CAD58A6" w14:textId="77777777" w:rsidR="00DE60CF" w:rsidRPr="005B5604" w:rsidRDefault="00DE60CF" w:rsidP="00EA7CC4">
      <w:pPr>
        <w:pStyle w:val="a5"/>
      </w:pPr>
      <w:r w:rsidRPr="005B5604">
        <w:t>Преступления «жидовствующих» против Христианства были раскрыты в сочинени</w:t>
      </w:r>
      <w:r>
        <w:t>и Иосифа Волоцкого «Просветитель</w:t>
      </w:r>
      <w:r w:rsidRPr="005B5604">
        <w:t>». Большую роль в борьбе против еретиков сыграл составленный Нилом Сорским сборник житий, куда он включил, в частности, жития Феодора Студита и Иоанна Дамаскина, осуждавших ик</w:t>
      </w:r>
      <w:r w:rsidRPr="005B5604">
        <w:t>о</w:t>
      </w:r>
      <w:r w:rsidRPr="005B5604">
        <w:t>ноборчество.</w:t>
      </w:r>
    </w:p>
    <w:p w14:paraId="612EAA93" w14:textId="77777777" w:rsidR="00DE60CF" w:rsidRPr="005B5604" w:rsidRDefault="00DE60CF" w:rsidP="00EA7CC4">
      <w:pPr>
        <w:pStyle w:val="a5"/>
      </w:pPr>
      <w:r w:rsidRPr="005B5604">
        <w:t xml:space="preserve">Пользуясь поддержкой высокопоставленных покровителей, жидовствующие добились назначения на </w:t>
      </w:r>
      <w:r w:rsidRPr="005B5604">
        <w:lastRenderedPageBreak/>
        <w:t>должность архимандрита Юрьева монастыря еретика Кассиана. Владыка Геннадий, н</w:t>
      </w:r>
      <w:r w:rsidRPr="005B5604">
        <w:t>е</w:t>
      </w:r>
      <w:r w:rsidRPr="005B5604">
        <w:t>смотря на все старания (Юрьев монастырь входил в его епа</w:t>
      </w:r>
      <w:r w:rsidRPr="005B5604">
        <w:t>р</w:t>
      </w:r>
      <w:r w:rsidRPr="005B5604">
        <w:t>хию), не смог изгнать нечестивца</w:t>
      </w:r>
      <w:r>
        <w:t>. Более того, жидовс</w:t>
      </w:r>
      <w:r>
        <w:t>т</w:t>
      </w:r>
      <w:r>
        <w:t>вующие путё</w:t>
      </w:r>
      <w:r w:rsidRPr="005B5604">
        <w:t>м интриг и клеветы сумели свести в 1503 с Новгородской кафедры самого владыку Генн</w:t>
      </w:r>
      <w:r w:rsidRPr="005B5604">
        <w:t>а</w:t>
      </w:r>
      <w:r w:rsidRPr="005B5604">
        <w:t>дия.</w:t>
      </w:r>
    </w:p>
    <w:p w14:paraId="5652B42D" w14:textId="77777777" w:rsidR="00DE60CF" w:rsidRPr="005B5604" w:rsidRDefault="00DE60CF" w:rsidP="00EA7CC4">
      <w:pPr>
        <w:pStyle w:val="a5"/>
      </w:pPr>
      <w:r w:rsidRPr="005B5604">
        <w:t>После Собора 1490, осудившего ересь жидовствующих</w:t>
      </w:r>
      <w:r>
        <w:t>, борьба с ними продолжалась ещё</w:t>
      </w:r>
      <w:r w:rsidRPr="005B5604">
        <w:t xml:space="preserve"> почти 15 лет. Только в 1504 царь Иван III принял ре</w:t>
      </w:r>
      <w:r>
        <w:t>шение созвать новый Собор. На нём еретики ещё</w:t>
      </w:r>
      <w:r w:rsidRPr="005B5604">
        <w:t xml:space="preserve"> раз подверглись решительному осуждению, а их р</w:t>
      </w:r>
      <w:r w:rsidRPr="005B5604">
        <w:t>у</w:t>
      </w:r>
      <w:r w:rsidRPr="005B5604">
        <w:t xml:space="preserve">ководители после суда казнены». </w:t>
      </w:r>
    </w:p>
    <w:p w14:paraId="3DD6F5F8" w14:textId="77777777" w:rsidR="00DE60CF" w:rsidRPr="005B5604" w:rsidRDefault="00DE60CF" w:rsidP="00EA7CC4">
      <w:pPr>
        <w:pStyle w:val="PlainText"/>
      </w:pPr>
      <w:r w:rsidRPr="005B5604">
        <w:t xml:space="preserve">Для чего жидовствующим нужно было насаждать своё учение на Руси? Неужели они хотели, чтобы русские </w:t>
      </w:r>
      <w:r>
        <w:t>православные хр</w:t>
      </w:r>
      <w:r>
        <w:t>и</w:t>
      </w:r>
      <w:r>
        <w:t xml:space="preserve">стиане </w:t>
      </w:r>
      <w:r w:rsidRPr="005B5604">
        <w:t xml:space="preserve">стали иудеями? Это </w:t>
      </w:r>
      <w:r>
        <w:t>—</w:t>
      </w:r>
      <w:r w:rsidRPr="005B5604">
        <w:t xml:space="preserve"> невероятно, потому что не соотве</w:t>
      </w:r>
      <w:r w:rsidRPr="005B5604">
        <w:t>т</w:t>
      </w:r>
      <w:r w:rsidRPr="005B5604">
        <w:t xml:space="preserve">ствует </w:t>
      </w:r>
      <w:r>
        <w:t>ц</w:t>
      </w:r>
      <w:r>
        <w:t>е</w:t>
      </w:r>
      <w:r>
        <w:t xml:space="preserve">лям их кукловодов и </w:t>
      </w:r>
      <w:r w:rsidRPr="005B5604">
        <w:t>дальнейшем</w:t>
      </w:r>
      <w:r>
        <w:t>у развитию событий</w:t>
      </w:r>
      <w:r w:rsidRPr="005B5604">
        <w:t xml:space="preserve">. </w:t>
      </w:r>
    </w:p>
    <w:p w14:paraId="7AA6F9D7" w14:textId="77777777" w:rsidR="00DE60CF" w:rsidRPr="005B5604" w:rsidRDefault="00DE60CF" w:rsidP="00EA7CC4">
      <w:pPr>
        <w:pStyle w:val="PlainText"/>
      </w:pPr>
      <w:r w:rsidRPr="005B5604">
        <w:t>Значит «ересь жидовствующих</w:t>
      </w:r>
      <w:r>
        <w:t>»</w:t>
      </w:r>
      <w:r w:rsidRPr="005B5604">
        <w:t xml:space="preserve"> </w:t>
      </w:r>
      <w:r>
        <w:t>—</w:t>
      </w:r>
      <w:r w:rsidRPr="005B5604">
        <w:t xml:space="preserve"> это только прикрытие, дымовая завеса, отвлекающий м</w:t>
      </w:r>
      <w:r w:rsidRPr="005B5604">
        <w:t>а</w:t>
      </w:r>
      <w:r w:rsidRPr="005B5604">
        <w:t xml:space="preserve">нёвр, создающий возможности для реализации более важных целей. Эти цели нам и предстоит выявить, чтобы знать наверняка, </w:t>
      </w:r>
      <w:r>
        <w:t>чему противостоять</w:t>
      </w:r>
      <w:r w:rsidRPr="005B5604">
        <w:t xml:space="preserve"> и каким о</w:t>
      </w:r>
      <w:r w:rsidRPr="005B5604">
        <w:t>б</w:t>
      </w:r>
      <w:r w:rsidRPr="005B5604">
        <w:t>разом организовать это против</w:t>
      </w:r>
      <w:r w:rsidRPr="005B5604">
        <w:t>о</w:t>
      </w:r>
      <w:r w:rsidRPr="005B5604">
        <w:t>стояние.</w:t>
      </w:r>
    </w:p>
    <w:p w14:paraId="72CBA9A2" w14:textId="77777777" w:rsidR="00DE60CF" w:rsidRDefault="00DE60CF" w:rsidP="00EA7CC4">
      <w:pPr>
        <w:pStyle w:val="PlainText"/>
      </w:pPr>
      <w:r w:rsidRPr="005B5604">
        <w:t xml:space="preserve">Очевидно и другое: богословы РПЦ неправильно определили цели жидовствующих, решив, что </w:t>
      </w:r>
      <w:r>
        <w:t>те</w:t>
      </w:r>
      <w:r w:rsidRPr="005B5604">
        <w:t xml:space="preserve"> </w:t>
      </w:r>
      <w:r>
        <w:t>хотят лишить</w:t>
      </w:r>
      <w:r w:rsidRPr="005B5604">
        <w:t xml:space="preserve"> их монополи</w:t>
      </w:r>
      <w:r>
        <w:t>и</w:t>
      </w:r>
      <w:r w:rsidRPr="005B5604">
        <w:t xml:space="preserve"> </w:t>
      </w:r>
      <w:r>
        <w:t xml:space="preserve">на пастырскую деятельность </w:t>
      </w:r>
      <w:r w:rsidRPr="005B5604">
        <w:t xml:space="preserve">и </w:t>
      </w:r>
      <w:r>
        <w:t>жестоко</w:t>
      </w:r>
      <w:r w:rsidRPr="005B5604">
        <w:t xml:space="preserve"> расправились со сво</w:t>
      </w:r>
      <w:r w:rsidRPr="005B5604">
        <w:t>и</w:t>
      </w:r>
      <w:r w:rsidRPr="005B5604">
        <w:t>ми соратниками-христианами,</w:t>
      </w:r>
      <w:r>
        <w:t xml:space="preserve"> желавшими религиозного просвещ</w:t>
      </w:r>
      <w:r>
        <w:t>е</w:t>
      </w:r>
      <w:r>
        <w:t>ния и улучшения церковной орг</w:t>
      </w:r>
      <w:r>
        <w:t>а</w:t>
      </w:r>
      <w:r>
        <w:t>низации</w:t>
      </w:r>
      <w:r w:rsidRPr="005B5604">
        <w:t xml:space="preserve">. </w:t>
      </w:r>
    </w:p>
    <w:p w14:paraId="0A37A7DD" w14:textId="77777777" w:rsidR="00DE60CF" w:rsidRPr="005B5604" w:rsidRDefault="00DE60CF" w:rsidP="00EA7CC4">
      <w:pPr>
        <w:pStyle w:val="PlainText"/>
      </w:pPr>
      <w:r w:rsidRPr="005B5604">
        <w:t xml:space="preserve">Из </w:t>
      </w:r>
      <w:r>
        <w:t>приведённого выше</w:t>
      </w:r>
      <w:r w:rsidRPr="005B5604">
        <w:t xml:space="preserve"> описания </w:t>
      </w:r>
      <w:r>
        <w:t xml:space="preserve">ереси </w:t>
      </w:r>
      <w:r w:rsidRPr="005B5604">
        <w:t>следует, что борьба была нешуточная, а большая часть православной церкви была о</w:t>
      </w:r>
      <w:r w:rsidRPr="005B5604">
        <w:t>т</w:t>
      </w:r>
      <w:r w:rsidRPr="005B5604">
        <w:t>несена к жидовствующим и осуждена только потому, что царь поддержал их противников. Возможно, что при победе тех, на к</w:t>
      </w:r>
      <w:r w:rsidRPr="005B5604">
        <w:t>о</w:t>
      </w:r>
      <w:r w:rsidRPr="005B5604">
        <w:t>го навесили ярлык</w:t>
      </w:r>
      <w:r>
        <w:t xml:space="preserve"> «жидовству</w:t>
      </w:r>
      <w:r>
        <w:t>ю</w:t>
      </w:r>
      <w:r>
        <w:t>щие»</w:t>
      </w:r>
      <w:r w:rsidRPr="005B5604">
        <w:t xml:space="preserve">, </w:t>
      </w:r>
      <w:r>
        <w:t xml:space="preserve">вероучение </w:t>
      </w:r>
      <w:r w:rsidRPr="005B5604">
        <w:t>правосла</w:t>
      </w:r>
      <w:r>
        <w:t>вия в наши дни</w:t>
      </w:r>
      <w:r w:rsidRPr="005B5604">
        <w:t xml:space="preserve"> имело бы </w:t>
      </w:r>
      <w:r>
        <w:t>иное</w:t>
      </w:r>
      <w:r w:rsidRPr="005B5604">
        <w:t xml:space="preserve"> содержание</w:t>
      </w:r>
      <w:r>
        <w:t>, а история страны была бы во многом иной</w:t>
      </w:r>
      <w:r w:rsidRPr="005B5604">
        <w:t>.</w:t>
      </w:r>
    </w:p>
    <w:p w14:paraId="142F6E14" w14:textId="035C532C" w:rsidR="00DE60CF" w:rsidRPr="005B5604" w:rsidRDefault="00DE60CF" w:rsidP="00EA7CC4">
      <w:pPr>
        <w:pStyle w:val="PlainText"/>
      </w:pPr>
      <w:r w:rsidRPr="005B5604">
        <w:t xml:space="preserve">Встречаются и другие мнения о ереси </w:t>
      </w:r>
      <w:r>
        <w:t>«</w:t>
      </w:r>
      <w:r w:rsidRPr="005B5604">
        <w:t>жидовствующих</w:t>
      </w:r>
      <w:r>
        <w:t>»</w:t>
      </w:r>
      <w:r w:rsidRPr="00DE60CF">
        <w:rPr>
          <w:sz w:val="24"/>
          <w:vertAlign w:val="superscript"/>
        </w:rPr>
        <w:t>[XVIII]</w:t>
      </w:r>
      <w:r>
        <w:t>, но они выпадаю</w:t>
      </w:r>
      <w:r w:rsidRPr="005B5604">
        <w:t>т из общего конте</w:t>
      </w:r>
      <w:r w:rsidRPr="005B5604">
        <w:t>к</w:t>
      </w:r>
      <w:r w:rsidRPr="005B5604">
        <w:t>ста отношений к произошедшим событиям.</w:t>
      </w:r>
    </w:p>
    <w:p w14:paraId="7A9EAFDB" w14:textId="77777777" w:rsidR="00DE60CF" w:rsidRPr="005B5604" w:rsidRDefault="00DE60CF" w:rsidP="00EA7CC4">
      <w:pPr>
        <w:pStyle w:val="PlainText"/>
      </w:pPr>
      <w:r w:rsidRPr="005B5604">
        <w:t>В 1551 году состоялся Стоглавый собор, на котором был ра</w:t>
      </w:r>
      <w:r w:rsidRPr="005B5604">
        <w:t>с</w:t>
      </w:r>
      <w:r w:rsidRPr="005B5604">
        <w:t xml:space="preserve">смотрен вопрос о переводах святых книг: </w:t>
      </w:r>
    </w:p>
    <w:p w14:paraId="34CD6669" w14:textId="13D0F946" w:rsidR="00DE60CF" w:rsidRPr="005B5604" w:rsidRDefault="00DE60CF" w:rsidP="00EA7CC4">
      <w:pPr>
        <w:pStyle w:val="a5"/>
      </w:pPr>
      <w:r w:rsidRPr="005B5604">
        <w:t xml:space="preserve">«А которые будут святыя книги </w:t>
      </w:r>
      <w:r w:rsidRPr="005B5604">
        <w:rPr>
          <w:b/>
        </w:rPr>
        <w:t>Евангелие и Апостолы</w:t>
      </w:r>
      <w:r>
        <w:rPr>
          <w:b/>
        </w:rPr>
        <w:t>,</w:t>
      </w:r>
      <w:r w:rsidRPr="005B5604">
        <w:rPr>
          <w:b/>
        </w:rPr>
        <w:t xml:space="preserve"> и </w:t>
      </w:r>
      <w:r>
        <w:rPr>
          <w:b/>
        </w:rPr>
        <w:t>Псалтир</w:t>
      </w:r>
      <w:r w:rsidRPr="005B5604">
        <w:rPr>
          <w:b/>
        </w:rPr>
        <w:t>и</w:t>
      </w:r>
      <w:r>
        <w:rPr>
          <w:i/>
          <w:sz w:val="28"/>
          <w:szCs w:val="28"/>
        </w:rPr>
        <w:t xml:space="preserve"> </w:t>
      </w:r>
      <w:r>
        <w:t>и прочая книг</w:t>
      </w:r>
      <w:r w:rsidRPr="005B5604">
        <w:t xml:space="preserve">и, в коейждо церкви обрящете, </w:t>
      </w:r>
      <w:r w:rsidRPr="005B5604">
        <w:lastRenderedPageBreak/>
        <w:t>непра</w:t>
      </w:r>
      <w:r w:rsidRPr="005B5604">
        <w:t>в</w:t>
      </w:r>
      <w:r w:rsidRPr="005B5604">
        <w:t>лены и описливы, и вы бы те все святыя книги с добрых перев</w:t>
      </w:r>
      <w:r w:rsidRPr="005B5604">
        <w:t>о</w:t>
      </w:r>
      <w:r w:rsidRPr="005B5604">
        <w:t>дов справливали соборне, занеже священныя правила о том з</w:t>
      </w:r>
      <w:r w:rsidRPr="005B5604">
        <w:t>а</w:t>
      </w:r>
      <w:r w:rsidRPr="005B5604">
        <w:t>прещают и не повелевают непра</w:t>
      </w:r>
      <w:r w:rsidRPr="005B5604">
        <w:t>в</w:t>
      </w:r>
      <w:r w:rsidRPr="005B5604">
        <w:t>леных книг в церковь вносити, ииже по них рек»</w:t>
      </w:r>
      <w:r w:rsidRPr="00DE60CF">
        <w:rPr>
          <w:szCs w:val="28"/>
          <w:vertAlign w:val="superscript"/>
        </w:rPr>
        <w:t>[XIX]</w:t>
      </w:r>
      <w:r w:rsidRPr="005B5604">
        <w:t xml:space="preserve">. </w:t>
      </w:r>
    </w:p>
    <w:p w14:paraId="46DE9BBE" w14:textId="77777777" w:rsidR="00DE60CF" w:rsidRPr="00D17F35" w:rsidRDefault="00DE60CF" w:rsidP="00EA7CC4">
      <w:pPr>
        <w:pStyle w:val="PlainText"/>
      </w:pPr>
      <w:r w:rsidRPr="00D17F35">
        <w:t>В постановлении собора говорится, что святыми книгами я</w:t>
      </w:r>
      <w:r w:rsidRPr="00D17F35">
        <w:t>в</w:t>
      </w:r>
      <w:r w:rsidRPr="00D17F35">
        <w:t xml:space="preserve">ляются Евангелие, </w:t>
      </w:r>
      <w:r>
        <w:t>Апостолы</w:t>
      </w:r>
      <w:r w:rsidRPr="00D17F35">
        <w:t xml:space="preserve"> и Псалтирь и что в церкви можно пользоваться ими, если они с добрых переводов, а неправл</w:t>
      </w:r>
      <w:r w:rsidRPr="00D17F35">
        <w:t>е</w:t>
      </w:r>
      <w:r w:rsidRPr="00D17F35">
        <w:t xml:space="preserve">ные книги в церковь приносить нельзя. А о Ветхом завете и </w:t>
      </w:r>
      <w:r>
        <w:t>Геннад</w:t>
      </w:r>
      <w:r>
        <w:t>и</w:t>
      </w:r>
      <w:r>
        <w:t>евск</w:t>
      </w:r>
      <w:r w:rsidRPr="00D17F35">
        <w:t xml:space="preserve">ой Библии не </w:t>
      </w:r>
      <w:r>
        <w:t>упоминается</w:t>
      </w:r>
      <w:r w:rsidRPr="00D17F35">
        <w:t xml:space="preserve">, </w:t>
      </w:r>
      <w:r>
        <w:t>хотя</w:t>
      </w:r>
      <w:r w:rsidRPr="00D17F35">
        <w:t xml:space="preserve"> если бы к тому времени</w:t>
      </w:r>
      <w:r>
        <w:t xml:space="preserve"> они существовали</w:t>
      </w:r>
      <w:r w:rsidRPr="00D17F35">
        <w:t xml:space="preserve">, то участники собора </w:t>
      </w:r>
      <w:r>
        <w:t xml:space="preserve">о них </w:t>
      </w:r>
      <w:r w:rsidRPr="00D17F35">
        <w:t>были бы осведо</w:t>
      </w:r>
      <w:r w:rsidRPr="00D17F35">
        <w:t>м</w:t>
      </w:r>
      <w:r w:rsidRPr="00D17F35">
        <w:t>лены</w:t>
      </w:r>
      <w:r>
        <w:t xml:space="preserve"> и должны были бы высказать своё мнение о правомочности польз</w:t>
      </w:r>
      <w:r>
        <w:t>о</w:t>
      </w:r>
      <w:r>
        <w:t>вания ими</w:t>
      </w:r>
      <w:r w:rsidRPr="00D17F35">
        <w:t>.</w:t>
      </w:r>
    </w:p>
    <w:p w14:paraId="65099A71" w14:textId="5D4489FD" w:rsidR="00DE60CF" w:rsidRDefault="00DE60CF" w:rsidP="00EA7CC4">
      <w:pPr>
        <w:pStyle w:val="PlainText"/>
      </w:pPr>
      <w:r w:rsidRPr="008212C8">
        <w:t>С</w:t>
      </w:r>
      <w:r>
        <w:t>ергей Михайлович Соловьё</w:t>
      </w:r>
      <w:r w:rsidRPr="008212C8">
        <w:t>в в «И</w:t>
      </w:r>
      <w:r>
        <w:t>стории России с древне</w:t>
      </w:r>
      <w:r>
        <w:t>й</w:t>
      </w:r>
      <w:r>
        <w:t>ших времё</w:t>
      </w:r>
      <w:r w:rsidRPr="008212C8">
        <w:t>н»</w:t>
      </w:r>
      <w:r w:rsidRPr="00DE60CF">
        <w:rPr>
          <w:sz w:val="24"/>
          <w:vertAlign w:val="superscript"/>
        </w:rPr>
        <w:t>[XX]</w:t>
      </w:r>
      <w:r w:rsidRPr="008212C8">
        <w:t xml:space="preserve"> (т. 5) приводит содержание письма Геннадия Но</w:t>
      </w:r>
      <w:r w:rsidRPr="008212C8">
        <w:t>в</w:t>
      </w:r>
      <w:r w:rsidRPr="008212C8">
        <w:t>городского к ростовскому архиеписко</w:t>
      </w:r>
      <w:r>
        <w:t>пу Иоас</w:t>
      </w:r>
      <w:r>
        <w:t>а</w:t>
      </w:r>
      <w:r>
        <w:t>фу</w:t>
      </w:r>
      <w:r w:rsidRPr="008212C8">
        <w:t xml:space="preserve">: </w:t>
      </w:r>
    </w:p>
    <w:p w14:paraId="3C76D9C3" w14:textId="77777777" w:rsidR="00DE60CF" w:rsidRPr="00831AC3" w:rsidRDefault="00DE60CF" w:rsidP="00EA7CC4">
      <w:pPr>
        <w:pStyle w:val="a5"/>
        <w:rPr>
          <w:szCs w:val="24"/>
        </w:rPr>
      </w:pPr>
      <w:r w:rsidRPr="00831AC3">
        <w:rPr>
          <w:szCs w:val="24"/>
        </w:rPr>
        <w:t>«Есть также известие, сколько книг принёс с собою в мон</w:t>
      </w:r>
      <w:r w:rsidRPr="00831AC3">
        <w:rPr>
          <w:szCs w:val="24"/>
        </w:rPr>
        <w:t>а</w:t>
      </w:r>
      <w:r w:rsidRPr="00831AC3">
        <w:rPr>
          <w:szCs w:val="24"/>
        </w:rPr>
        <w:t>стырь Иосиф Волоцкий: четыре Евангелия, Апостол, два Пса</w:t>
      </w:r>
      <w:r w:rsidRPr="00831AC3">
        <w:rPr>
          <w:szCs w:val="24"/>
        </w:rPr>
        <w:t>л</w:t>
      </w:r>
      <w:r w:rsidRPr="00831AC3">
        <w:rPr>
          <w:szCs w:val="24"/>
        </w:rPr>
        <w:t>тиря, сочинения Ефрема, Дорофея, Петра, Дамаскина, Василия Великого, пат</w:t>
      </w:r>
      <w:r w:rsidRPr="00831AC3">
        <w:rPr>
          <w:szCs w:val="24"/>
        </w:rPr>
        <w:t>е</w:t>
      </w:r>
      <w:r w:rsidRPr="00831AC3">
        <w:rPr>
          <w:szCs w:val="24"/>
        </w:rPr>
        <w:t>рик азбучный, два ирмолога».</w:t>
      </w:r>
    </w:p>
    <w:p w14:paraId="368CD938" w14:textId="77777777" w:rsidR="00DE60CF" w:rsidRPr="005B5604" w:rsidRDefault="00DE60CF" w:rsidP="00EA7CC4">
      <w:pPr>
        <w:pStyle w:val="PlainText"/>
      </w:pPr>
      <w:r>
        <w:t xml:space="preserve">Таким образом, даже в середине </w:t>
      </w:r>
      <w:r>
        <w:rPr>
          <w:lang w:val="en-US"/>
        </w:rPr>
        <w:t>XVI</w:t>
      </w:r>
      <w:r>
        <w:t xml:space="preserve"> века Ветхий завет в его известном ныне составе на Руси не </w:t>
      </w:r>
      <w:r w:rsidRPr="005B5604">
        <w:t>был</w:t>
      </w:r>
      <w:r>
        <w:t xml:space="preserve"> распространён и не отн</w:t>
      </w:r>
      <w:r>
        <w:t>о</w:t>
      </w:r>
      <w:r>
        <w:t>сился к священным книгам</w:t>
      </w:r>
      <w:r w:rsidRPr="005B5604">
        <w:t xml:space="preserve">. </w:t>
      </w:r>
    </w:p>
    <w:p w14:paraId="547608D7" w14:textId="77777777" w:rsidR="00DE60CF" w:rsidRPr="00C06937" w:rsidRDefault="00DE60CF" w:rsidP="00EA7CC4">
      <w:pPr>
        <w:pStyle w:val="PlainText"/>
      </w:pPr>
      <w:r w:rsidRPr="00C06937">
        <w:t xml:space="preserve">Теперь рассмотрим </w:t>
      </w:r>
      <w:r>
        <w:t>Геннадиевскую Библию.</w:t>
      </w:r>
    </w:p>
    <w:p w14:paraId="4F3E1598" w14:textId="77777777" w:rsidR="00DE60CF" w:rsidRPr="00D17F35" w:rsidRDefault="00DE60CF" w:rsidP="00EA7CC4">
      <w:pPr>
        <w:pStyle w:val="PlainText"/>
      </w:pPr>
      <w:r w:rsidRPr="005B5604">
        <w:t xml:space="preserve">На первом листе </w:t>
      </w:r>
      <w:r>
        <w:t>Геннадиевск</w:t>
      </w:r>
      <w:r w:rsidRPr="005B5604">
        <w:t xml:space="preserve">ой </w:t>
      </w:r>
      <w:r>
        <w:t>Библи</w:t>
      </w:r>
      <w:r w:rsidRPr="005B5604">
        <w:t>и написано</w:t>
      </w:r>
      <w:r w:rsidRPr="00D17F35">
        <w:t>:</w:t>
      </w:r>
    </w:p>
    <w:p w14:paraId="1BCF3ADE" w14:textId="77777777" w:rsidR="00DE60CF" w:rsidRPr="005B5604" w:rsidRDefault="00DE60CF" w:rsidP="00EA7CC4">
      <w:pPr>
        <w:pStyle w:val="a5"/>
      </w:pPr>
      <w:r w:rsidRPr="005B5604">
        <w:t>«В лето 7007 (=</w:t>
      </w:r>
      <w:r>
        <w:t> </w:t>
      </w:r>
      <w:r w:rsidRPr="005B5604">
        <w:t>1499 г.) написана бысть книга сия, глаг</w:t>
      </w:r>
      <w:r w:rsidRPr="005B5604">
        <w:t>о</w:t>
      </w:r>
      <w:r w:rsidRPr="005B5604">
        <w:t>лемая Библия, рекше обеих Заветов Ветхаго и Новаго, при бл</w:t>
      </w:r>
      <w:r w:rsidRPr="005B5604">
        <w:t>а</w:t>
      </w:r>
      <w:r w:rsidRPr="005B5604">
        <w:t>говерном великом князе Иване Васильевиче, всеа Руси сам</w:t>
      </w:r>
      <w:r w:rsidRPr="005B5604">
        <w:t>о</w:t>
      </w:r>
      <w:r w:rsidRPr="005B5604">
        <w:t>держце, и при митрополите всеа Руси Симоне, и при архиеп</w:t>
      </w:r>
      <w:r w:rsidRPr="005B5604">
        <w:t>и</w:t>
      </w:r>
      <w:r w:rsidRPr="005B5604">
        <w:t>скопе новогоро</w:t>
      </w:r>
      <w:r w:rsidRPr="005B5604">
        <w:t>ц</w:t>
      </w:r>
      <w:r w:rsidRPr="005B5604">
        <w:t>ком реко со, в Великом реко Городе, во дворе архиепископле, повелением архиепископля архидиакона инока Г</w:t>
      </w:r>
      <w:r w:rsidRPr="005B5604">
        <w:t>е</w:t>
      </w:r>
      <w:r w:rsidRPr="005B5604">
        <w:t>расима. А диаки, кои писали, се их суть имена: Василь Ерус</w:t>
      </w:r>
      <w:r w:rsidRPr="005B5604">
        <w:t>а</w:t>
      </w:r>
      <w:r w:rsidRPr="005B5604">
        <w:t>лимьской, Гридя Исповедницкой, Климент Архангельской».</w:t>
      </w:r>
    </w:p>
    <w:p w14:paraId="78121789" w14:textId="6036088B" w:rsidR="00DE60CF" w:rsidRDefault="00DE60CF" w:rsidP="00EA7CC4">
      <w:pPr>
        <w:pStyle w:val="PlainText"/>
      </w:pPr>
      <w:r>
        <w:t>В журнале «София»</w:t>
      </w:r>
      <w:r w:rsidRPr="00DE60CF">
        <w:rPr>
          <w:sz w:val="24"/>
          <w:vertAlign w:val="superscript"/>
        </w:rPr>
        <w:t>[XXI]</w:t>
      </w:r>
      <w:r>
        <w:t xml:space="preserve"> выражено мнение автора к этой надп</w:t>
      </w:r>
      <w:r>
        <w:t>и</w:t>
      </w:r>
      <w:r>
        <w:t xml:space="preserve">си: </w:t>
      </w:r>
    </w:p>
    <w:p w14:paraId="691DC825" w14:textId="77777777" w:rsidR="00DE60CF" w:rsidRPr="005B5604" w:rsidRDefault="00DE60CF" w:rsidP="00EA7CC4">
      <w:pPr>
        <w:pStyle w:val="a5"/>
      </w:pPr>
      <w:r>
        <w:t>«</w:t>
      </w:r>
      <w:r w:rsidRPr="005B5604">
        <w:t>Мы не знаем, какие мысли владели новгородским писцом, проставившим эту «входную з</w:t>
      </w:r>
      <w:r w:rsidRPr="005B5604">
        <w:t>а</w:t>
      </w:r>
      <w:r w:rsidRPr="005B5604">
        <w:t>пись» на первом листе лежащей пер</w:t>
      </w:r>
      <w:r>
        <w:t>ед ним огромной рукописной книги (объё</w:t>
      </w:r>
      <w:r w:rsidRPr="005B5604">
        <w:t>мом в тысячу ли</w:t>
      </w:r>
      <w:r w:rsidRPr="005B5604">
        <w:t>с</w:t>
      </w:r>
      <w:r w:rsidRPr="005B5604">
        <w:t>тов!). Просто и без пафоса он зафиксировал появление первого в славянском мире полного к</w:t>
      </w:r>
      <w:r w:rsidRPr="005B5604">
        <w:t>о</w:t>
      </w:r>
      <w:r w:rsidRPr="005B5604">
        <w:t>декса Библии».</w:t>
      </w:r>
    </w:p>
    <w:p w14:paraId="36942A81" w14:textId="77777777" w:rsidR="00DE60CF" w:rsidRPr="005B5604" w:rsidRDefault="00DE60CF" w:rsidP="00EA7CC4">
      <w:pPr>
        <w:pStyle w:val="PlainText"/>
      </w:pPr>
      <w:r w:rsidRPr="005B5604">
        <w:lastRenderedPageBreak/>
        <w:t>Скорее всего, эту фразу написа</w:t>
      </w:r>
      <w:r>
        <w:t>ли</w:t>
      </w:r>
      <w:r w:rsidRPr="005B5604">
        <w:t xml:space="preserve"> значительно позже, ведь других подтверждений о том, что Библию составили во времена и под руководством Геннадия, не существует. Да и логики в дейс</w:t>
      </w:r>
      <w:r w:rsidRPr="005B5604">
        <w:t>т</w:t>
      </w:r>
      <w:r w:rsidRPr="005B5604">
        <w:t>виях архиепископа Геннадия по переводу Ветхого завета никакой нет. А вот задним числом приписать авторитету по борьбе за чи</w:t>
      </w:r>
      <w:r w:rsidRPr="005B5604">
        <w:t>с</w:t>
      </w:r>
      <w:r w:rsidRPr="005B5604">
        <w:t>тоту православия двуединую священную книгу, где в первой ча</w:t>
      </w:r>
      <w:r w:rsidRPr="005B5604">
        <w:t>с</w:t>
      </w:r>
      <w:r w:rsidRPr="005B5604">
        <w:t>ти сама ересь</w:t>
      </w:r>
      <w:r>
        <w:t xml:space="preserve"> возведена в ранг богооткровенной истины</w:t>
      </w:r>
      <w:r w:rsidRPr="005B5604">
        <w:t>, это вполне логичное действие знахарской корпор</w:t>
      </w:r>
      <w:r>
        <w:t>ации:</w:t>
      </w:r>
      <w:r w:rsidRPr="006E2DA3">
        <w:rPr>
          <w:i/>
        </w:rPr>
        <w:t xml:space="preserve"> Если сам б</w:t>
      </w:r>
      <w:r w:rsidRPr="006E2DA3">
        <w:rPr>
          <w:i/>
        </w:rPr>
        <w:t>о</w:t>
      </w:r>
      <w:r w:rsidRPr="006E2DA3">
        <w:rPr>
          <w:i/>
        </w:rPr>
        <w:t>рец с ересью жидовствующих составил Ветхий завет, то это уж точно — боговдохновенная книга и неотъемлемая часть пр</w:t>
      </w:r>
      <w:r w:rsidRPr="006E2DA3">
        <w:rPr>
          <w:i/>
        </w:rPr>
        <w:t>а</w:t>
      </w:r>
      <w:r w:rsidRPr="006E2DA3">
        <w:rPr>
          <w:i/>
        </w:rPr>
        <w:t>вославной Библии</w:t>
      </w:r>
      <w:r w:rsidRPr="005B5604">
        <w:t xml:space="preserve">. </w:t>
      </w:r>
    </w:p>
    <w:p w14:paraId="6D2F6263" w14:textId="7664EE58" w:rsidR="00DE60CF" w:rsidRPr="005B5604" w:rsidRDefault="00DE60CF" w:rsidP="00EA7CC4">
      <w:pPr>
        <w:pStyle w:val="PlainText"/>
      </w:pPr>
      <w:r w:rsidRPr="005B5604">
        <w:t>Есть ещё одно слабое место, которое не учли корректоры. В сборнике решений Стоглавого с</w:t>
      </w:r>
      <w:r w:rsidRPr="005B5604">
        <w:t>о</w:t>
      </w:r>
      <w:r w:rsidRPr="005B5604">
        <w:t>бора</w:t>
      </w:r>
      <w:r w:rsidRPr="00DE60CF">
        <w:rPr>
          <w:sz w:val="24"/>
          <w:vertAlign w:val="superscript"/>
        </w:rPr>
        <w:t>[XXII]</w:t>
      </w:r>
      <w:r w:rsidRPr="005B5604">
        <w:t xml:space="preserve"> царь Иван Грозный задаёт вопрос собору о ростовщичестве. </w:t>
      </w:r>
    </w:p>
    <w:p w14:paraId="4DDE73C3" w14:textId="77777777" w:rsidR="00DE60CF" w:rsidRPr="005B5604" w:rsidRDefault="00DE60CF" w:rsidP="00EA7CC4">
      <w:pPr>
        <w:pStyle w:val="PlainText"/>
      </w:pPr>
      <w:r w:rsidRPr="005B5604">
        <w:t xml:space="preserve">Вопрос: </w:t>
      </w:r>
      <w:r w:rsidRPr="00BB29AF">
        <w:rPr>
          <w:i/>
        </w:rPr>
        <w:t>«О церковной и о монастырской казне, еже в росты дают. Угодно ли се богови, и что писание о сем глаголет?» Б</w:t>
      </w:r>
      <w:r w:rsidRPr="00BB29AF">
        <w:rPr>
          <w:i/>
        </w:rPr>
        <w:t>о</w:t>
      </w:r>
      <w:r w:rsidRPr="00BB29AF">
        <w:rPr>
          <w:i/>
        </w:rPr>
        <w:t>жественное писание и миряном резоимство возбраняет, нежели церквам божиим денги в росты давати, а хлеб в наспы, где то писано во святых правилех»</w:t>
      </w:r>
      <w:r w:rsidRPr="005B5604">
        <w:t>.</w:t>
      </w:r>
    </w:p>
    <w:p w14:paraId="6A0BED28" w14:textId="77777777" w:rsidR="00DE60CF" w:rsidRPr="005B5604" w:rsidRDefault="00DE60CF" w:rsidP="00EA7CC4">
      <w:pPr>
        <w:pStyle w:val="PlainText"/>
      </w:pPr>
      <w:r w:rsidRPr="005B5604">
        <w:t xml:space="preserve">Ответ: </w:t>
      </w:r>
      <w:r w:rsidRPr="00BB29AF">
        <w:rPr>
          <w:i/>
        </w:rPr>
        <w:t>«А что святительские каз</w:t>
      </w:r>
      <w:r>
        <w:rPr>
          <w:i/>
        </w:rPr>
        <w:t>ё</w:t>
      </w:r>
      <w:r w:rsidRPr="00BB29AF">
        <w:rPr>
          <w:i/>
        </w:rPr>
        <w:t>нные денги в росты дают и хлеб в н</w:t>
      </w:r>
      <w:r>
        <w:rPr>
          <w:i/>
        </w:rPr>
        <w:t>аспы, такоже и мон</w:t>
      </w:r>
      <w:r>
        <w:rPr>
          <w:i/>
        </w:rPr>
        <w:t>а</w:t>
      </w:r>
      <w:r>
        <w:rPr>
          <w:i/>
        </w:rPr>
        <w:t>стырские казё</w:t>
      </w:r>
      <w:r w:rsidRPr="00BB29AF">
        <w:rPr>
          <w:i/>
        </w:rPr>
        <w:t>нные денги дают в росты и хлеб в наспы, и о том божественное писание и свяще</w:t>
      </w:r>
      <w:r w:rsidRPr="00BB29AF">
        <w:rPr>
          <w:i/>
        </w:rPr>
        <w:t>н</w:t>
      </w:r>
      <w:r w:rsidRPr="00BB29AF">
        <w:rPr>
          <w:i/>
        </w:rPr>
        <w:t>ные правила не токмо епископом и прозвитером, и дияконом, и всему священническому и иноческому чину возбраняют, но и пр</w:t>
      </w:r>
      <w:r w:rsidRPr="00BB29AF">
        <w:rPr>
          <w:i/>
        </w:rPr>
        <w:t>о</w:t>
      </w:r>
      <w:r w:rsidRPr="00BB29AF">
        <w:rPr>
          <w:i/>
        </w:rPr>
        <w:t>стым не повелевают резоимьство и лихву ист</w:t>
      </w:r>
      <w:r w:rsidRPr="00BB29AF">
        <w:rPr>
          <w:i/>
        </w:rPr>
        <w:t>я</w:t>
      </w:r>
      <w:r w:rsidRPr="00BB29AF">
        <w:rPr>
          <w:i/>
        </w:rPr>
        <w:t>зати»</w:t>
      </w:r>
      <w:r w:rsidRPr="005B5604">
        <w:t>.</w:t>
      </w:r>
    </w:p>
    <w:p w14:paraId="66961842" w14:textId="77777777" w:rsidR="00DE60CF" w:rsidRPr="005B5604" w:rsidRDefault="00DE60CF" w:rsidP="00EA7CC4">
      <w:pPr>
        <w:pStyle w:val="PlainText"/>
      </w:pPr>
      <w:r w:rsidRPr="005B5604">
        <w:t>Мы видим, что в те времена ростовщичество существовало</w:t>
      </w:r>
      <w:r>
        <w:t xml:space="preserve"> </w:t>
      </w:r>
      <w:r w:rsidRPr="005B5604">
        <w:t xml:space="preserve">и даже монастыри </w:t>
      </w:r>
      <w:r>
        <w:t>на Руси этим гр</w:t>
      </w:r>
      <w:r>
        <w:t>е</w:t>
      </w:r>
      <w:r>
        <w:t>шили:</w:t>
      </w:r>
      <w:r w:rsidRPr="005B5604">
        <w:t xml:space="preserve"> оставшиеся у них запасы денег и продукты отдавали в рост. Иван Грозный, по-видимому, </w:t>
      </w:r>
      <w:r>
        <w:t xml:space="preserve">ощущал </w:t>
      </w:r>
      <w:r w:rsidRPr="005B5604">
        <w:t>всю пагубность этого дела и треб</w:t>
      </w:r>
      <w:r>
        <w:t>овал</w:t>
      </w:r>
      <w:r w:rsidRPr="005B5604">
        <w:t xml:space="preserve"> доказательств о</w:t>
      </w:r>
      <w:r w:rsidRPr="005B5604">
        <w:t>с</w:t>
      </w:r>
      <w:r w:rsidRPr="005B5604">
        <w:t>вящения ростовщичества Божес</w:t>
      </w:r>
      <w:r w:rsidRPr="005B5604">
        <w:t>т</w:t>
      </w:r>
      <w:r w:rsidRPr="005B5604">
        <w:t xml:space="preserve">венным писанием. Собор ему чётко отвечает, что лихва запрещена не только священничеству, но и простым людям. Если бы </w:t>
      </w:r>
      <w:r>
        <w:t>Геннадиевск</w:t>
      </w:r>
      <w:r w:rsidRPr="005B5604">
        <w:t>ая Библия уже была, то Собор сослался бы на Второзак</w:t>
      </w:r>
      <w:r w:rsidRPr="005B5604">
        <w:t>о</w:t>
      </w:r>
      <w:r w:rsidRPr="005B5604">
        <w:t>ние</w:t>
      </w:r>
      <w:r>
        <w:t>, где она прямо предписана иудеям</w:t>
      </w:r>
      <w:r w:rsidRPr="005B5604">
        <w:t xml:space="preserve">. </w:t>
      </w:r>
    </w:p>
    <w:p w14:paraId="272D7811" w14:textId="551C6EBC" w:rsidR="00DE60CF" w:rsidRPr="009768DA" w:rsidRDefault="00DE60CF" w:rsidP="00EA7CC4">
      <w:pPr>
        <w:pStyle w:val="PlainText"/>
        <w:rPr>
          <w:rStyle w:val="1"/>
        </w:rPr>
      </w:pPr>
      <w:r w:rsidRPr="005B5604">
        <w:t>В то время опирались на «Правила Святых Апостолов»</w:t>
      </w:r>
      <w:r w:rsidRPr="00DE60CF">
        <w:rPr>
          <w:sz w:val="24"/>
          <w:vertAlign w:val="superscript"/>
        </w:rPr>
        <w:t>[XXIII]</w:t>
      </w:r>
      <w:r w:rsidRPr="005B5604">
        <w:t>, з</w:t>
      </w:r>
      <w:r w:rsidRPr="005B5604">
        <w:t>а</w:t>
      </w:r>
      <w:r w:rsidRPr="005B5604">
        <w:t>прещающие ростовщичество. Пр</w:t>
      </w:r>
      <w:r w:rsidRPr="005B5604">
        <w:t>а</w:t>
      </w:r>
      <w:r w:rsidRPr="005B5604">
        <w:t xml:space="preserve">вило 44 гласит: </w:t>
      </w:r>
      <w:r w:rsidRPr="009768DA">
        <w:rPr>
          <w:rStyle w:val="1"/>
        </w:rPr>
        <w:t>«Епископ, или пресвитер, или диакон, лихвы требующий от должников, или да прест</w:t>
      </w:r>
      <w:r w:rsidRPr="009768DA">
        <w:rPr>
          <w:rStyle w:val="1"/>
        </w:rPr>
        <w:t>а</w:t>
      </w:r>
      <w:r w:rsidRPr="009768DA">
        <w:rPr>
          <w:rStyle w:val="1"/>
        </w:rPr>
        <w:t>нет, или да будет извержен».</w:t>
      </w:r>
    </w:p>
    <w:p w14:paraId="1663E0B9" w14:textId="77777777" w:rsidR="00DE60CF" w:rsidRDefault="00DE60CF" w:rsidP="00EA7CC4">
      <w:pPr>
        <w:pStyle w:val="PlainText"/>
      </w:pPr>
      <w:r>
        <w:lastRenderedPageBreak/>
        <w:t>Известный богослов, профессор Санкт-Петербургской духо</w:t>
      </w:r>
      <w:r>
        <w:t>в</w:t>
      </w:r>
      <w:r>
        <w:t xml:space="preserve">ной академии И. А. Чистович в книге «История перевода Библии на русский язык», вышедшей в 1873 году, ничего не говорит об инициативе Геннадия, а лишь упоминает, что </w:t>
      </w:r>
      <w:r>
        <w:rPr>
          <w:i/>
        </w:rPr>
        <w:t>«собрание полной Библии в России сделано в самом конце 15 века; причём как нек</w:t>
      </w:r>
      <w:r>
        <w:rPr>
          <w:i/>
        </w:rPr>
        <w:t>о</w:t>
      </w:r>
      <w:r>
        <w:rPr>
          <w:i/>
        </w:rPr>
        <w:t>торые книги переведены с Вульгаты, так и располож</w:t>
      </w:r>
      <w:r>
        <w:rPr>
          <w:i/>
        </w:rPr>
        <w:t>е</w:t>
      </w:r>
      <w:r>
        <w:rPr>
          <w:i/>
        </w:rPr>
        <w:t>ние книг сделано по Вульгате же, потому конечно, что она была уже в печатном изд</w:t>
      </w:r>
      <w:r>
        <w:rPr>
          <w:i/>
        </w:rPr>
        <w:t>а</w:t>
      </w:r>
      <w:r>
        <w:rPr>
          <w:i/>
        </w:rPr>
        <w:t>нии».</w:t>
      </w:r>
      <w:r>
        <w:t xml:space="preserve"> </w:t>
      </w:r>
    </w:p>
    <w:p w14:paraId="10B0C3B2" w14:textId="103FEFFF" w:rsidR="00DE60CF" w:rsidRPr="005B5604" w:rsidRDefault="00DE60CF" w:rsidP="00EA7CC4">
      <w:pPr>
        <w:pStyle w:val="PlainText"/>
        <w:rPr>
          <w:i/>
        </w:rPr>
      </w:pPr>
      <w:r w:rsidRPr="005B5604">
        <w:t>Иосиф Волоцкий в своём труде «Просветитель»</w:t>
      </w:r>
      <w:r w:rsidRPr="00DE60CF">
        <w:rPr>
          <w:sz w:val="24"/>
          <w:vertAlign w:val="superscript"/>
        </w:rPr>
        <w:t>[XXIV]</w:t>
      </w:r>
      <w:r w:rsidRPr="005B5604">
        <w:rPr>
          <w:i/>
        </w:rPr>
        <w:t xml:space="preserve"> </w:t>
      </w:r>
      <w:r w:rsidRPr="005B5604">
        <w:t>цитирует к</w:t>
      </w:r>
      <w:r w:rsidRPr="005B5604">
        <w:t>а</w:t>
      </w:r>
      <w:r w:rsidRPr="005B5604">
        <w:t xml:space="preserve">кую-то другую Библию, а не </w:t>
      </w:r>
      <w:r>
        <w:t>Геннадиевск</w:t>
      </w:r>
      <w:r w:rsidRPr="005B5604">
        <w:t>ую, как видно из ко</w:t>
      </w:r>
      <w:r w:rsidRPr="005B5604">
        <w:t>м</w:t>
      </w:r>
      <w:r w:rsidRPr="005B5604">
        <w:t xml:space="preserve">ментариев редактора. </w:t>
      </w:r>
    </w:p>
    <w:p w14:paraId="685036C3" w14:textId="08BA6E8E" w:rsidR="00DE60CF" w:rsidRPr="00792EF1" w:rsidRDefault="00DE60CF" w:rsidP="00EA7CC4">
      <w:pPr>
        <w:pStyle w:val="PlainText"/>
      </w:pPr>
      <w:r w:rsidRPr="00B16729">
        <w:t xml:space="preserve">В 1999 году </w:t>
      </w:r>
      <w:r>
        <w:t>состоялась конференция, посвящённая 500-летию Геннадиевской Библии под н</w:t>
      </w:r>
      <w:r>
        <w:t>а</w:t>
      </w:r>
      <w:r>
        <w:t>званием «</w:t>
      </w:r>
      <w:r w:rsidRPr="00792EF1">
        <w:t>Библия в духовной жизни, истории и культуре России и православного мира»</w:t>
      </w:r>
      <w:r w:rsidRPr="00DE60CF">
        <w:t>[XXV]</w:t>
      </w:r>
      <w:r w:rsidRPr="00792EF1">
        <w:t xml:space="preserve">. </w:t>
      </w:r>
    </w:p>
    <w:p w14:paraId="6851D265" w14:textId="77777777" w:rsidR="00DE60CF" w:rsidRPr="00D059F2" w:rsidRDefault="00DE60CF" w:rsidP="00EA7CC4">
      <w:pPr>
        <w:pStyle w:val="PlainText"/>
      </w:pPr>
      <w:r w:rsidRPr="00792EF1">
        <w:t>На ней выступили два учёных из США</w:t>
      </w:r>
      <w:r>
        <w:t>,</w:t>
      </w:r>
      <w:r w:rsidRPr="00792EF1">
        <w:t xml:space="preserve"> и вот что было нап</w:t>
      </w:r>
      <w:r w:rsidRPr="00792EF1">
        <w:t>и</w:t>
      </w:r>
      <w:r w:rsidRPr="00792EF1">
        <w:t xml:space="preserve">сано об их выступлении на сайте: </w:t>
      </w:r>
      <w:r w:rsidRPr="00A22B7D">
        <w:t>http://www.sophia.orthod</w:t>
      </w:r>
      <w:r w:rsidRPr="00A22B7D">
        <w:t>o</w:t>
      </w:r>
      <w:r w:rsidRPr="00A22B7D">
        <w:t>xy.ru/m</w:t>
      </w:r>
      <w:r w:rsidRPr="00A22B7D">
        <w:t>a</w:t>
      </w:r>
      <w:r w:rsidRPr="00A22B7D">
        <w:t>gazine/19994/biblia.htm</w:t>
      </w:r>
      <w:r w:rsidRPr="00F86669">
        <w:t xml:space="preserve"> </w:t>
      </w:r>
      <w:r w:rsidRPr="00D059F2">
        <w:t>(в н</w:t>
      </w:r>
      <w:r w:rsidRPr="00D059F2">
        <w:t>а</w:t>
      </w:r>
      <w:r w:rsidRPr="00D059F2">
        <w:t>стоящее время эта ссылка не работ</w:t>
      </w:r>
      <w:r w:rsidRPr="00D059F2">
        <w:t>а</w:t>
      </w:r>
      <w:r w:rsidRPr="00D059F2">
        <w:t>ет</w:t>
      </w:r>
      <w:r>
        <w:t xml:space="preserve"> </w:t>
      </w:r>
      <w:r w:rsidRPr="00223AAE">
        <w:t>—</w:t>
      </w:r>
      <w:r>
        <w:t xml:space="preserve"> её содержание оценено как «неуместное», поскольку опровергнуть не удалось?</w:t>
      </w:r>
      <w:r w:rsidRPr="00D059F2">
        <w:t xml:space="preserve">): </w:t>
      </w:r>
    </w:p>
    <w:p w14:paraId="26015AB0" w14:textId="77777777" w:rsidR="00DE60CF" w:rsidRPr="00C06937" w:rsidRDefault="00DE60CF" w:rsidP="00EA7CC4">
      <w:pPr>
        <w:pStyle w:val="a5"/>
      </w:pPr>
      <w:r>
        <w:t>«</w:t>
      </w:r>
      <w:r w:rsidRPr="00C06937">
        <w:t>Острую полемику вызвало выступление П. Фостера (США) «Архаизация Геннадие</w:t>
      </w:r>
      <w:r w:rsidRPr="00C06937">
        <w:t>в</w:t>
      </w:r>
      <w:r w:rsidRPr="00C06937">
        <w:t>ской Библии: возвращение к «классической» норме». Автор настаивал на искусственной а</w:t>
      </w:r>
      <w:r w:rsidRPr="00C06937">
        <w:t>р</w:t>
      </w:r>
      <w:r w:rsidRPr="00C06937">
        <w:t>хаизации текста Геннадие</w:t>
      </w:r>
      <w:r w:rsidRPr="00C06937">
        <w:t>в</w:t>
      </w:r>
      <w:r w:rsidRPr="00C06937">
        <w:t xml:space="preserve">ской Библии, сравнивая его с текстом рукописи Российской Национальной </w:t>
      </w:r>
      <w:r>
        <w:t>библи</w:t>
      </w:r>
      <w:r w:rsidRPr="00C06937">
        <w:t>отеки</w:t>
      </w:r>
      <w:r>
        <w:t>, которую он счё</w:t>
      </w:r>
      <w:r w:rsidRPr="00C06937">
        <w:t xml:space="preserve">л по отношению к ней рабочим «черновиком» (Ветхозаветный сборник, шифр </w:t>
      </w:r>
      <w:r>
        <w:t>—</w:t>
      </w:r>
      <w:r w:rsidRPr="00C06937">
        <w:t xml:space="preserve"> Погод. N 84. 60-е гг. XVI в.). С этим спр</w:t>
      </w:r>
      <w:r w:rsidRPr="00C06937">
        <w:t>а</w:t>
      </w:r>
      <w:r w:rsidRPr="00C06937">
        <w:t>ведливо не согласились его коллеги, по</w:t>
      </w:r>
      <w:r w:rsidRPr="00C06937">
        <w:t>д</w:t>
      </w:r>
      <w:r w:rsidRPr="00C06937">
        <w:t xml:space="preserve">робно аргументировав свои возражения: Геннадиевская Библия действительно архаична, но кодекс Погод. N 84 </w:t>
      </w:r>
      <w:r>
        <w:t>—</w:t>
      </w:r>
      <w:r w:rsidRPr="00C06937">
        <w:t xml:space="preserve"> не черновик, а, напротив, гораздо более поздний список. Продолжил спор</w:t>
      </w:r>
      <w:r>
        <w:t>ную тему «архаизации» доклад Д.</w:t>
      </w:r>
      <w:r>
        <w:rPr>
          <w:lang w:val="en-US"/>
        </w:rPr>
        <w:t> </w:t>
      </w:r>
      <w:r w:rsidRPr="00C06937">
        <w:t>Джеона (США) «Использование двойстве</w:t>
      </w:r>
      <w:r w:rsidRPr="00C06937">
        <w:t>н</w:t>
      </w:r>
      <w:r w:rsidRPr="00C06937">
        <w:t>ного числа в Геннадиевской Библии»</w:t>
      </w:r>
      <w:r>
        <w:t>.</w:t>
      </w:r>
    </w:p>
    <w:p w14:paraId="1D00DE4B" w14:textId="77777777" w:rsidR="00DE60CF" w:rsidRDefault="00DE60CF" w:rsidP="00EA7CC4">
      <w:pPr>
        <w:pStyle w:val="PlainText"/>
      </w:pPr>
      <w:r w:rsidRPr="00FF5B20">
        <w:t>А</w:t>
      </w:r>
      <w:r>
        <w:t xml:space="preserve">рхаизировать </w:t>
      </w:r>
      <w:r>
        <w:rPr>
          <w:bCs/>
        </w:rPr>
        <w:t>—</w:t>
      </w:r>
      <w:r>
        <w:t xml:space="preserve"> это значит </w:t>
      </w:r>
      <w:r w:rsidRPr="00FF5B20">
        <w:rPr>
          <w:i/>
        </w:rPr>
        <w:t>сделать устарелым по стилю, по манере изображения</w:t>
      </w:r>
      <w:r>
        <w:rPr>
          <w:i/>
        </w:rPr>
        <w:t xml:space="preserve"> </w:t>
      </w:r>
      <w:r>
        <w:t>(словарь Ожегова)</w:t>
      </w:r>
      <w:r w:rsidRPr="00FF5B20">
        <w:rPr>
          <w:i/>
        </w:rPr>
        <w:t xml:space="preserve">. </w:t>
      </w:r>
      <w:r>
        <w:t>Учёные из США п</w:t>
      </w:r>
      <w:r>
        <w:t>ы</w:t>
      </w:r>
      <w:r>
        <w:t>тались доказать, что Геннадиевская Библия искусственно сост</w:t>
      </w:r>
      <w:r>
        <w:t>а</w:t>
      </w:r>
      <w:r>
        <w:t xml:space="preserve">рена, т. е. — это подделка, написанная позже </w:t>
      </w:r>
      <w:r>
        <w:rPr>
          <w:lang w:val="en-US"/>
        </w:rPr>
        <w:t>XVI</w:t>
      </w:r>
      <w:r>
        <w:t xml:space="preserve"> века, но бог</w:t>
      </w:r>
      <w:r>
        <w:t>о</w:t>
      </w:r>
      <w:r>
        <w:t xml:space="preserve">словы РПЦ с ними </w:t>
      </w:r>
      <w:r w:rsidRPr="00BE0CF5">
        <w:rPr>
          <w:i/>
        </w:rPr>
        <w:t>«справедливо не с</w:t>
      </w:r>
      <w:r w:rsidRPr="00BE0CF5">
        <w:rPr>
          <w:i/>
        </w:rPr>
        <w:t>о</w:t>
      </w:r>
      <w:r w:rsidRPr="00BE0CF5">
        <w:rPr>
          <w:i/>
        </w:rPr>
        <w:t>гласились»</w:t>
      </w:r>
      <w:r>
        <w:rPr>
          <w:i/>
        </w:rPr>
        <w:t>:</w:t>
      </w:r>
      <w:r>
        <w:t xml:space="preserve"> их аргументы не приводятся, а зря…</w:t>
      </w:r>
    </w:p>
    <w:p w14:paraId="455C9A3E" w14:textId="77777777" w:rsidR="00DE60CF" w:rsidRDefault="00DE60CF" w:rsidP="00EA7CC4">
      <w:pPr>
        <w:pStyle w:val="PlainText"/>
      </w:pPr>
      <w:r>
        <w:lastRenderedPageBreak/>
        <w:t>Геннадиевская Библия написана на церковнославянском яз</w:t>
      </w:r>
      <w:r>
        <w:t>ы</w:t>
      </w:r>
      <w:r>
        <w:t>ке, и считается, что сделано было это ещё до появления книгоп</w:t>
      </w:r>
      <w:r>
        <w:t>е</w:t>
      </w:r>
      <w:r>
        <w:t>чатания в России.</w:t>
      </w:r>
      <w:r w:rsidRPr="005E5F9D">
        <w:t xml:space="preserve"> </w:t>
      </w:r>
      <w:r>
        <w:t>Но какой смысл был в её подделке в более поздние времена, и кому это б</w:t>
      </w:r>
      <w:r>
        <w:t>ы</w:t>
      </w:r>
      <w:r>
        <w:t xml:space="preserve">ло нужно? </w:t>
      </w:r>
    </w:p>
    <w:p w14:paraId="0C9622CE" w14:textId="77777777" w:rsidR="00DE60CF" w:rsidRDefault="00DE60CF" w:rsidP="00EA7CC4">
      <w:pPr>
        <w:pStyle w:val="PlainText"/>
      </w:pPr>
      <w:r>
        <w:t xml:space="preserve">А </w:t>
      </w:r>
      <w:r w:rsidRPr="005B5604">
        <w:t>н</w:t>
      </w:r>
      <w:r>
        <w:t>еобходимо</w:t>
      </w:r>
      <w:r w:rsidRPr="005B5604">
        <w:t xml:space="preserve"> </w:t>
      </w:r>
      <w:r>
        <w:t xml:space="preserve">это </w:t>
      </w:r>
      <w:r w:rsidRPr="005B5604">
        <w:t xml:space="preserve">было </w:t>
      </w:r>
      <w:r>
        <w:t>тем, кто торопился</w:t>
      </w:r>
      <w:r w:rsidRPr="005B5604">
        <w:t xml:space="preserve"> подготовить ну</w:t>
      </w:r>
      <w:r w:rsidRPr="005B5604">
        <w:t>ж</w:t>
      </w:r>
      <w:r w:rsidRPr="005B5604">
        <w:t xml:space="preserve">ную редакцию </w:t>
      </w:r>
      <w:r>
        <w:t>именно двуединой Библи</w:t>
      </w:r>
      <w:r w:rsidRPr="005B5604">
        <w:t>и к моменту появления книгопечатания</w:t>
      </w:r>
      <w:r>
        <w:t>, ведь первые печатные книги были копией рук</w:t>
      </w:r>
      <w:r>
        <w:t>о</w:t>
      </w:r>
      <w:r>
        <w:t>писных книг, составленных, якобы, авторитетным в России и</w:t>
      </w:r>
      <w:r>
        <w:t>е</w:t>
      </w:r>
      <w:r>
        <w:t>рархом. В дальнейшем мы ув</w:t>
      </w:r>
      <w:r>
        <w:t>и</w:t>
      </w:r>
      <w:r>
        <w:t>дим, что это было нужно раввинам и их хозяевам, а они-то как раз были большими специалистами в организации и</w:t>
      </w:r>
      <w:r>
        <w:t>з</w:t>
      </w:r>
      <w:r>
        <w:t xml:space="preserve">готовления рукописных книг. </w:t>
      </w:r>
    </w:p>
    <w:p w14:paraId="76C1E9FC" w14:textId="77777777" w:rsidR="00DE60CF" w:rsidRPr="008605D6" w:rsidRDefault="00DE60CF" w:rsidP="00EA7CC4">
      <w:pPr>
        <w:pStyle w:val="PlainText"/>
      </w:pPr>
      <w:r>
        <w:t xml:space="preserve">Учёный-энциклопедист Морозов в книге «Пророки» задаёт вопрос: </w:t>
      </w:r>
      <w:r w:rsidRPr="009768DA">
        <w:rPr>
          <w:rStyle w:val="1"/>
        </w:rPr>
        <w:t>«Разве еврейские раввины в синаг</w:t>
      </w:r>
      <w:r w:rsidRPr="009768DA">
        <w:rPr>
          <w:rStyle w:val="1"/>
        </w:rPr>
        <w:t>о</w:t>
      </w:r>
      <w:r w:rsidRPr="009768DA">
        <w:rPr>
          <w:rStyle w:val="1"/>
        </w:rPr>
        <w:t>гах не пользуются и теперь, в века книгопечатанья, непременно рукописями, написа</w:t>
      </w:r>
      <w:r w:rsidRPr="009768DA">
        <w:rPr>
          <w:rStyle w:val="1"/>
        </w:rPr>
        <w:t>н</w:t>
      </w:r>
      <w:r w:rsidRPr="009768DA">
        <w:rPr>
          <w:rStyle w:val="1"/>
        </w:rPr>
        <w:t>ными по древнему образцу?»</w:t>
      </w:r>
      <w:r>
        <w:t xml:space="preserve"> </w:t>
      </w:r>
      <w:r w:rsidRPr="008605D6">
        <w:t xml:space="preserve">Так что </w:t>
      </w:r>
      <w:r>
        <w:t>вполне возможно, что Ге</w:t>
      </w:r>
      <w:r>
        <w:t>н</w:t>
      </w:r>
      <w:r>
        <w:t>надиевская Библия является более поздней подделкой, что выр</w:t>
      </w:r>
      <w:r>
        <w:t>а</w:t>
      </w:r>
      <w:r>
        <w:t>зилось в стилистике её текста, и было выявлено американскими исследователями к н</w:t>
      </w:r>
      <w:r>
        <w:t>е</w:t>
      </w:r>
      <w:r>
        <w:t>удовольствию православных.</w:t>
      </w:r>
    </w:p>
    <w:p w14:paraId="083A6EBF" w14:textId="77777777" w:rsidR="00DE60CF" w:rsidRPr="009E6711" w:rsidRDefault="00DE60CF" w:rsidP="00EA7CC4">
      <w:pPr>
        <w:pStyle w:val="PlainText"/>
      </w:pPr>
      <w:r w:rsidRPr="009E6711">
        <w:t xml:space="preserve">Книгопечатание </w:t>
      </w:r>
      <w:r>
        <w:t xml:space="preserve">появилось </w:t>
      </w:r>
      <w:r w:rsidRPr="009E6711">
        <w:t>на Западе</w:t>
      </w:r>
      <w:r>
        <w:t>,</w:t>
      </w:r>
      <w:r w:rsidRPr="009E6711">
        <w:t xml:space="preserve"> и там уже в начале </w:t>
      </w:r>
      <w:r w:rsidRPr="009E6711">
        <w:rPr>
          <w:lang w:val="en-US"/>
        </w:rPr>
        <w:t>XVI</w:t>
      </w:r>
      <w:r w:rsidRPr="009E6711">
        <w:t xml:space="preserve"> века печатаются несколько редакций Библий. Вопрос распростр</w:t>
      </w:r>
      <w:r w:rsidRPr="009E6711">
        <w:t>а</w:t>
      </w:r>
      <w:r w:rsidRPr="009E6711">
        <w:t xml:space="preserve">нения Библии на Западе мы рассмотрим позже, а сейчас </w:t>
      </w:r>
      <w:r>
        <w:t>за</w:t>
      </w:r>
      <w:r>
        <w:t>й</w:t>
      </w:r>
      <w:r>
        <w:t>мёмся событиями</w:t>
      </w:r>
      <w:r w:rsidRPr="009E6711">
        <w:t>, происходи</w:t>
      </w:r>
      <w:r>
        <w:t>вшими</w:t>
      </w:r>
      <w:r w:rsidRPr="009E6711">
        <w:t xml:space="preserve"> в России.</w:t>
      </w:r>
    </w:p>
    <w:p w14:paraId="44B75527" w14:textId="77777777" w:rsidR="00DE60CF" w:rsidRPr="005B5604" w:rsidRDefault="00DE60CF" w:rsidP="00EA7CC4">
      <w:pPr>
        <w:pStyle w:val="PlainText"/>
      </w:pPr>
      <w:r w:rsidRPr="005B5604">
        <w:t xml:space="preserve">Церковная история </w:t>
      </w:r>
      <w:r>
        <w:t>повествует</w:t>
      </w:r>
      <w:r w:rsidRPr="005B5604">
        <w:t xml:space="preserve"> о том, что в 1564 году основ</w:t>
      </w:r>
      <w:r w:rsidRPr="005B5604">
        <w:t>а</w:t>
      </w:r>
      <w:r w:rsidRPr="005B5604">
        <w:t>тель типографского дела в России «первопечатник» Иван Фёд</w:t>
      </w:r>
      <w:r w:rsidRPr="005B5604">
        <w:t>о</w:t>
      </w:r>
      <w:r w:rsidRPr="005B5604">
        <w:t>ров издаёт книгу «Апостол»</w:t>
      </w:r>
      <w:r>
        <w:t>,</w:t>
      </w:r>
      <w:r w:rsidRPr="005B5604">
        <w:t xml:space="preserve"> в которую вошли </w:t>
      </w:r>
      <w:r>
        <w:t xml:space="preserve">тексты </w:t>
      </w:r>
      <w:r w:rsidRPr="005B5604">
        <w:t>Нового з</w:t>
      </w:r>
      <w:r w:rsidRPr="005B5604">
        <w:t>а</w:t>
      </w:r>
      <w:r w:rsidRPr="005B5604">
        <w:t xml:space="preserve">вета: Деяния Апостолов и их Послания. Эта </w:t>
      </w:r>
      <w:r>
        <w:t>книга на древне</w:t>
      </w:r>
      <w:r w:rsidRPr="005B5604">
        <w:t>сл</w:t>
      </w:r>
      <w:r w:rsidRPr="005B5604">
        <w:t>а</w:t>
      </w:r>
      <w:r w:rsidRPr="005B5604">
        <w:t>вянском языке была первой, напечатанной в России. А в 1581 г</w:t>
      </w:r>
      <w:r w:rsidRPr="005B5604">
        <w:t>о</w:t>
      </w:r>
      <w:r w:rsidRPr="005B5604">
        <w:t>ду впервые была напечатана полная Библия на церко</w:t>
      </w:r>
      <w:r w:rsidRPr="005B5604">
        <w:t>в</w:t>
      </w:r>
      <w:r w:rsidRPr="005B5604">
        <w:t xml:space="preserve">но-славянском языке. </w:t>
      </w:r>
    </w:p>
    <w:p w14:paraId="484A82BF" w14:textId="2AEF9F41" w:rsidR="00DE60CF" w:rsidRDefault="00DE60CF" w:rsidP="00EA7CC4">
      <w:pPr>
        <w:pStyle w:val="PlainText"/>
      </w:pPr>
      <w:r w:rsidRPr="005B5604">
        <w:t>Тихомиров</w:t>
      </w:r>
      <w:r w:rsidRPr="00DE60CF">
        <w:rPr>
          <w:sz w:val="24"/>
          <w:vertAlign w:val="superscript"/>
        </w:rPr>
        <w:t>[XXVI]</w:t>
      </w:r>
      <w:r w:rsidRPr="005B5604">
        <w:t xml:space="preserve"> это описывает так: </w:t>
      </w:r>
    </w:p>
    <w:p w14:paraId="6D86C176" w14:textId="77777777" w:rsidR="00DE60CF" w:rsidRPr="005B5604" w:rsidRDefault="00DE60CF" w:rsidP="00EA7CC4">
      <w:pPr>
        <w:pStyle w:val="a5"/>
      </w:pPr>
      <w:r w:rsidRPr="005B5604">
        <w:t>«Первое печатное издание славянской Библии, Острожская Библия, было предпринято в 1580</w:t>
      </w:r>
      <w:r>
        <w:t>-1581 гг. князем К. </w:t>
      </w:r>
      <w:r w:rsidRPr="005B5604">
        <w:t>К.</w:t>
      </w:r>
      <w:r>
        <w:t> </w:t>
      </w:r>
      <w:r w:rsidRPr="005B5604">
        <w:t>Острожским в связи с его заботой о судьбах Православия в западнорусских зе</w:t>
      </w:r>
      <w:r w:rsidRPr="005B5604">
        <w:t>м</w:t>
      </w:r>
      <w:r w:rsidRPr="005B5604">
        <w:t>лях (владения князя входили в состав Речи Посполитой). Образцом Острожскому изданию послужил сп</w:t>
      </w:r>
      <w:r w:rsidRPr="005B5604">
        <w:t>и</w:t>
      </w:r>
      <w:r w:rsidRPr="005B5604">
        <w:t xml:space="preserve">сок полученной из Москвы Геннадиевской Библии». </w:t>
      </w:r>
    </w:p>
    <w:p w14:paraId="65B8B12B" w14:textId="77777777" w:rsidR="00DE60CF" w:rsidRPr="004972EA" w:rsidRDefault="00DE60CF" w:rsidP="00EA7CC4">
      <w:pPr>
        <w:pStyle w:val="PlainText"/>
      </w:pPr>
      <w:r w:rsidRPr="004972EA">
        <w:t>Теперь стало понятно, для чего приписали Геннадию соста</w:t>
      </w:r>
      <w:r w:rsidRPr="004972EA">
        <w:t>в</w:t>
      </w:r>
      <w:r w:rsidRPr="004972EA">
        <w:t>ление Библии. Дело в том, что Ос</w:t>
      </w:r>
      <w:r w:rsidRPr="004972EA">
        <w:t>т</w:t>
      </w:r>
      <w:r w:rsidRPr="004972EA">
        <w:t xml:space="preserve">рожская Библия проникла </w:t>
      </w:r>
      <w:r w:rsidRPr="004972EA">
        <w:lastRenderedPageBreak/>
        <w:t>к нам через Польшу и содержала уже в себе Ветхий з</w:t>
      </w:r>
      <w:r w:rsidRPr="004972EA">
        <w:t>а</w:t>
      </w:r>
      <w:r w:rsidRPr="004972EA">
        <w:t>вет, и нужно было придать ей авторитет на Руси. Этим авторитетом и явился архиепископ Геннадий — известный борец с ересью жидовс</w:t>
      </w:r>
      <w:r w:rsidRPr="004972EA">
        <w:t>т</w:t>
      </w:r>
      <w:r w:rsidRPr="004972EA">
        <w:t>вующих, якобы составитель Библии, послужившей прототипом Остро</w:t>
      </w:r>
      <w:r w:rsidRPr="004972EA">
        <w:t>ж</w:t>
      </w:r>
      <w:r w:rsidRPr="004972EA">
        <w:t xml:space="preserve">ской Библии. </w:t>
      </w:r>
    </w:p>
    <w:p w14:paraId="7971AEA3" w14:textId="77777777" w:rsidR="00DE60CF" w:rsidRPr="004972EA" w:rsidRDefault="00DE60CF" w:rsidP="00EA7CC4">
      <w:pPr>
        <w:pStyle w:val="PlainText"/>
      </w:pPr>
      <w:r w:rsidRPr="004972EA">
        <w:t>Так что, скорее всего, Острожская Библия была первой дв</w:t>
      </w:r>
      <w:r w:rsidRPr="004972EA">
        <w:t>у</w:t>
      </w:r>
      <w:r w:rsidRPr="004972EA">
        <w:t xml:space="preserve">единой Библией, которую начали распространять в России через Польшу. </w:t>
      </w:r>
    </w:p>
    <w:p w14:paraId="19459243" w14:textId="77777777" w:rsidR="00DE60CF" w:rsidRPr="005B5604" w:rsidRDefault="00DE60CF" w:rsidP="00EA7CC4">
      <w:pPr>
        <w:pStyle w:val="PlainText"/>
      </w:pPr>
      <w:r w:rsidRPr="005B5604">
        <w:t xml:space="preserve">Однако, как пишет далее Тихомиров, церковными кругами Острожская </w:t>
      </w:r>
      <w:r>
        <w:t>Библи</w:t>
      </w:r>
      <w:r w:rsidRPr="005B5604">
        <w:t>я не была одобрена и богословы требовали с</w:t>
      </w:r>
      <w:r w:rsidRPr="005B5604">
        <w:t>о</w:t>
      </w:r>
      <w:r w:rsidRPr="005B5604">
        <w:t>гласовать её текст с греческим</w:t>
      </w:r>
      <w:r>
        <w:t xml:space="preserve"> текстом Септуагинты</w:t>
      </w:r>
      <w:r w:rsidRPr="005B5604">
        <w:t xml:space="preserve">, но, </w:t>
      </w:r>
      <w:r>
        <w:t>несмо</w:t>
      </w:r>
      <w:r>
        <w:t>т</w:t>
      </w:r>
      <w:r>
        <w:t>ря на это</w:t>
      </w:r>
      <w:r w:rsidRPr="005B5604">
        <w:t xml:space="preserve">, в 1663 году </w:t>
      </w:r>
      <w:r>
        <w:t xml:space="preserve">в московской типографии издаётся </w:t>
      </w:r>
      <w:r w:rsidRPr="005B5604">
        <w:t xml:space="preserve">первая печатная </w:t>
      </w:r>
      <w:r>
        <w:t>Библия. Эта Библия пол</w:t>
      </w:r>
      <w:r>
        <w:t>у</w:t>
      </w:r>
      <w:r>
        <w:t xml:space="preserve">чила названий «Московская Библия» и </w:t>
      </w:r>
      <w:r w:rsidRPr="005B5604">
        <w:t xml:space="preserve">была </w:t>
      </w:r>
      <w:r>
        <w:t xml:space="preserve">полной </w:t>
      </w:r>
      <w:r w:rsidRPr="005B5604">
        <w:t xml:space="preserve">копией Острожской </w:t>
      </w:r>
      <w:r>
        <w:t>Библи</w:t>
      </w:r>
      <w:r w:rsidRPr="005B5604">
        <w:t>и, т.е. содерж</w:t>
      </w:r>
      <w:r w:rsidRPr="005B5604">
        <w:t>а</w:t>
      </w:r>
      <w:r w:rsidRPr="005B5604">
        <w:t xml:space="preserve">ла Новый и Ветхий заветы. </w:t>
      </w:r>
    </w:p>
    <w:p w14:paraId="1D08CF50" w14:textId="77777777" w:rsidR="00DE60CF" w:rsidRPr="005B5604" w:rsidRDefault="00DE60CF" w:rsidP="00EA7CC4">
      <w:pPr>
        <w:pStyle w:val="PlainText"/>
      </w:pPr>
      <w:r w:rsidRPr="005B5604">
        <w:t>Как же так получилось? Кто же управлял этим процессом?</w:t>
      </w:r>
    </w:p>
    <w:p w14:paraId="7605E1A9" w14:textId="77777777" w:rsidR="00DE60CF" w:rsidRPr="005B5604" w:rsidRDefault="00DE60CF" w:rsidP="00EA7CC4">
      <w:pPr>
        <w:pStyle w:val="PlainText"/>
        <w:rPr>
          <w:sz w:val="28"/>
        </w:rPr>
      </w:pPr>
      <w:r w:rsidRPr="005B5604">
        <w:t xml:space="preserve">Давайте рассмотрим ситуацию, которая создала </w:t>
      </w:r>
      <w:r>
        <w:t>предпосылки</w:t>
      </w:r>
      <w:r w:rsidRPr="005B5604">
        <w:t xml:space="preserve"> для появления Острожской Би</w:t>
      </w:r>
      <w:r w:rsidRPr="005B5604">
        <w:t>б</w:t>
      </w:r>
      <w:r w:rsidRPr="005B5604">
        <w:t>лии.</w:t>
      </w:r>
      <w:r>
        <w:t xml:space="preserve"> </w:t>
      </w:r>
    </w:p>
    <w:p w14:paraId="5AAF1A09" w14:textId="77777777" w:rsidR="00DE60CF" w:rsidRPr="005B5604" w:rsidRDefault="00DE60CF" w:rsidP="00EA7CC4">
      <w:pPr>
        <w:pStyle w:val="Heading1"/>
      </w:pPr>
      <w:bookmarkStart w:id="15" w:name="_Toc254970606"/>
      <w:bookmarkStart w:id="16" w:name="_Toc255758961"/>
      <w:bookmarkStart w:id="17" w:name="_Toc257614535"/>
      <w:r>
        <w:t>4. </w:t>
      </w:r>
      <w:r w:rsidRPr="005B5604">
        <w:t xml:space="preserve">Кто такой Иван Фёдоров и </w:t>
      </w:r>
      <w:r>
        <w:t>есть ли основания считать</w:t>
      </w:r>
      <w:r w:rsidRPr="005B5604">
        <w:t xml:space="preserve">, </w:t>
      </w:r>
      <w:r>
        <w:br/>
      </w:r>
      <w:r w:rsidRPr="005B5604">
        <w:t>что именно он напечатал первую в России полную Библию?</w:t>
      </w:r>
      <w:bookmarkEnd w:id="15"/>
      <w:bookmarkEnd w:id="16"/>
      <w:bookmarkEnd w:id="17"/>
    </w:p>
    <w:p w14:paraId="0A86BF0A" w14:textId="77777777" w:rsidR="00DE60CF" w:rsidRPr="005B5604" w:rsidRDefault="00DE60CF" w:rsidP="00EA7CC4">
      <w:pPr>
        <w:pStyle w:val="PlainText"/>
      </w:pPr>
      <w:r w:rsidRPr="005B5604">
        <w:t xml:space="preserve">Познакомимся сначала с биографией Ивана Фёдорова в связи с первым изданием им </w:t>
      </w:r>
      <w:r>
        <w:t>полной Библи</w:t>
      </w:r>
      <w:r w:rsidRPr="005B5604">
        <w:t xml:space="preserve">и в России. </w:t>
      </w:r>
    </w:p>
    <w:p w14:paraId="6E5B8818" w14:textId="355EB1F3" w:rsidR="00DE60CF" w:rsidRPr="006613E2" w:rsidRDefault="00DE60CF" w:rsidP="00EA7CC4">
      <w:pPr>
        <w:pStyle w:val="PlainText"/>
      </w:pPr>
      <w:r w:rsidRPr="005B5604">
        <w:t xml:space="preserve">Большинство авторов </w:t>
      </w:r>
      <w:r>
        <w:t>трудов</w:t>
      </w:r>
      <w:r w:rsidRPr="005B5604">
        <w:t xml:space="preserve"> об Иване Фёдорове пишут одно и то</w:t>
      </w:r>
      <w:r>
        <w:t xml:space="preserve"> </w:t>
      </w:r>
      <w:r w:rsidRPr="005B5604">
        <w:t>же. Сначала он жил и работал в Москве, напечатал книгу «Апостол» в 1564 г</w:t>
      </w:r>
      <w:r>
        <w:t>оду, а</w:t>
      </w:r>
      <w:r w:rsidRPr="005B5604">
        <w:t xml:space="preserve"> позже в 1565 г</w:t>
      </w:r>
      <w:r>
        <w:t>оду</w:t>
      </w:r>
      <w:r w:rsidRPr="005B5604">
        <w:t xml:space="preserve"> </w:t>
      </w:r>
      <w:r>
        <w:t>напечатал</w:t>
      </w:r>
      <w:r w:rsidRPr="005B5604">
        <w:t xml:space="preserve"> </w:t>
      </w:r>
      <w:r>
        <w:t>«</w:t>
      </w:r>
      <w:r w:rsidRPr="005B5604">
        <w:t>Часо</w:t>
      </w:r>
      <w:r w:rsidRPr="005B5604">
        <w:t>в</w:t>
      </w:r>
      <w:r w:rsidRPr="005B5604">
        <w:t>ник</w:t>
      </w:r>
      <w:r>
        <w:t>»</w:t>
      </w:r>
      <w:r w:rsidRPr="005B5604">
        <w:t xml:space="preserve">. </w:t>
      </w:r>
      <w:r>
        <w:t>На сайте «</w:t>
      </w:r>
      <w:r w:rsidRPr="006A33A5">
        <w:t xml:space="preserve">Электронные публикации» </w:t>
      </w:r>
      <w:r w:rsidRPr="00E115FF">
        <w:t>Института русской литературы (Пушкинского Дома) РАН</w:t>
      </w:r>
      <w:r w:rsidRPr="006A33A5">
        <w:t xml:space="preserve"> </w:t>
      </w:r>
      <w:r>
        <w:t xml:space="preserve">есть статья </w:t>
      </w:r>
      <w:r w:rsidRPr="00E115FF">
        <w:t>«</w:t>
      </w:r>
      <w:r w:rsidRPr="006A33A5">
        <w:t>Иван Федоров (Москвитин)»</w:t>
      </w:r>
      <w:r w:rsidRPr="00DE60CF">
        <w:t>[XXVII]</w:t>
      </w:r>
      <w:r w:rsidRPr="006A33A5">
        <w:t>, в которой рассказывается о жизни и деятельн</w:t>
      </w:r>
      <w:r w:rsidRPr="006A33A5">
        <w:t>о</w:t>
      </w:r>
      <w:r w:rsidRPr="006A33A5">
        <w:t>сти Ивана Фёдорова. Из неё мы узнаём, что первопечатник жил в М</w:t>
      </w:r>
      <w:r w:rsidRPr="006A33A5">
        <w:t>о</w:t>
      </w:r>
      <w:r w:rsidRPr="006A33A5">
        <w:t xml:space="preserve">скве, где напечатал </w:t>
      </w:r>
      <w:r>
        <w:t>«</w:t>
      </w:r>
      <w:r w:rsidRPr="006A33A5">
        <w:t>Апостол</w:t>
      </w:r>
      <w:r>
        <w:t>»</w:t>
      </w:r>
      <w:r w:rsidRPr="006A33A5">
        <w:t xml:space="preserve"> и сейчас ещё существует 57 экзе</w:t>
      </w:r>
      <w:r w:rsidRPr="006A33A5">
        <w:t>м</w:t>
      </w:r>
      <w:r w:rsidRPr="006A33A5">
        <w:t xml:space="preserve">пляров этого </w:t>
      </w:r>
      <w:r>
        <w:t>«</w:t>
      </w:r>
      <w:r w:rsidRPr="006A33A5">
        <w:t>Апостола</w:t>
      </w:r>
      <w:r>
        <w:t>»</w:t>
      </w:r>
      <w:r w:rsidRPr="006A33A5">
        <w:t xml:space="preserve"> издания</w:t>
      </w:r>
      <w:r>
        <w:t xml:space="preserve"> 1564 года</w:t>
      </w:r>
      <w:r w:rsidRPr="006A33A5">
        <w:t xml:space="preserve">. Потом </w:t>
      </w:r>
      <w:r>
        <w:t>Фёдоров</w:t>
      </w:r>
      <w:r w:rsidRPr="006613E2">
        <w:t xml:space="preserve"> уе</w:t>
      </w:r>
      <w:r w:rsidRPr="006613E2">
        <w:t>з</w:t>
      </w:r>
      <w:r w:rsidRPr="006613E2">
        <w:t xml:space="preserve">жает </w:t>
      </w:r>
      <w:r>
        <w:t xml:space="preserve">из Москвы </w:t>
      </w:r>
      <w:r w:rsidRPr="006613E2">
        <w:t>в Заблудово в имение гетмана Великого Княж</w:t>
      </w:r>
      <w:r w:rsidRPr="006613E2">
        <w:t>е</w:t>
      </w:r>
      <w:r w:rsidRPr="006613E2">
        <w:t>ства Литовского Г. А. Ходкевича</w:t>
      </w:r>
      <w:r>
        <w:t xml:space="preserve"> </w:t>
      </w:r>
      <w:r w:rsidRPr="006613E2">
        <w:t>из-за пресл</w:t>
      </w:r>
      <w:r w:rsidRPr="006613E2">
        <w:t>е</w:t>
      </w:r>
      <w:r w:rsidRPr="006613E2">
        <w:t>дований со стороны осифлянской верхушки церкви, которая обвиняла его в ереси</w:t>
      </w:r>
      <w:r>
        <w:t>.</w:t>
      </w:r>
      <w:r w:rsidRPr="006613E2">
        <w:t xml:space="preserve"> Здесь в 1569 году </w:t>
      </w:r>
      <w:r>
        <w:t xml:space="preserve">совместно </w:t>
      </w:r>
      <w:r w:rsidRPr="006613E2">
        <w:t xml:space="preserve">с Петром </w:t>
      </w:r>
      <w:r w:rsidRPr="006613E2">
        <w:lastRenderedPageBreak/>
        <w:t>Тимофеевичем Мстисла</w:t>
      </w:r>
      <w:r w:rsidRPr="006613E2">
        <w:t>в</w:t>
      </w:r>
      <w:r w:rsidRPr="006613E2">
        <w:t xml:space="preserve">цем </w:t>
      </w:r>
      <w:r>
        <w:t xml:space="preserve">они </w:t>
      </w:r>
      <w:r w:rsidRPr="006613E2">
        <w:t>напечатали по старым рукописям Уч</w:t>
      </w:r>
      <w:r w:rsidRPr="006613E2">
        <w:t>и</w:t>
      </w:r>
      <w:r w:rsidRPr="006613E2">
        <w:t xml:space="preserve">тельное </w:t>
      </w:r>
      <w:r>
        <w:t>Е</w:t>
      </w:r>
      <w:r w:rsidRPr="006613E2">
        <w:t xml:space="preserve">вангелие. В 1570 </w:t>
      </w:r>
      <w:r>
        <w:t>году он</w:t>
      </w:r>
      <w:r w:rsidRPr="006613E2">
        <w:t xml:space="preserve"> напечатал в Псалтирь с Часословцем. Книга эта, использовавшаяся в учебных целях, сохранилась в 3</w:t>
      </w:r>
      <w:r>
        <w:t>-х</w:t>
      </w:r>
      <w:r w:rsidRPr="006613E2">
        <w:t xml:space="preserve"> экземпл</w:t>
      </w:r>
      <w:r w:rsidRPr="006613E2">
        <w:t>я</w:t>
      </w:r>
      <w:r w:rsidRPr="006613E2">
        <w:t>рах.</w:t>
      </w:r>
    </w:p>
    <w:p w14:paraId="4880FA07" w14:textId="77777777" w:rsidR="00DE60CF" w:rsidRPr="003866B3" w:rsidRDefault="00DE60CF" w:rsidP="00EA7CC4">
      <w:pPr>
        <w:pStyle w:val="PlainText"/>
      </w:pPr>
      <w:r w:rsidRPr="003866B3">
        <w:t>Из Заблудово И. Фёдоров перенёс типографскую деятельность во Львов, где в 1574 году был напечатан «Апостол», существу</w:t>
      </w:r>
      <w:r w:rsidRPr="003866B3">
        <w:t>ю</w:t>
      </w:r>
      <w:r w:rsidRPr="003866B3">
        <w:t>щий в настоящее время в 90 экземплярах. В 1574 году во Льв</w:t>
      </w:r>
      <w:r w:rsidRPr="003866B3">
        <w:t>о</w:t>
      </w:r>
      <w:r w:rsidRPr="003866B3">
        <w:t>ве Фёдоров напечатал «Азбуку» — первый печатный восточн</w:t>
      </w:r>
      <w:r w:rsidRPr="003866B3">
        <w:t>о</w:t>
      </w:r>
      <w:r w:rsidRPr="003866B3">
        <w:t>славянский учебник, сохранивши</w:t>
      </w:r>
      <w:r w:rsidRPr="003866B3">
        <w:t>й</w:t>
      </w:r>
      <w:r w:rsidRPr="003866B3">
        <w:t>ся в единственном экземпляре, находящемся в библиотеке Гарвардского ун</w:t>
      </w:r>
      <w:r w:rsidRPr="003866B3">
        <w:t>и</w:t>
      </w:r>
      <w:r w:rsidRPr="003866B3">
        <w:t>верситета (США).</w:t>
      </w:r>
    </w:p>
    <w:p w14:paraId="1704BB62" w14:textId="77777777" w:rsidR="00DE60CF" w:rsidRDefault="00DE60CF" w:rsidP="00EA7CC4">
      <w:pPr>
        <w:pStyle w:val="PlainText"/>
      </w:pPr>
      <w:r w:rsidRPr="005E7475">
        <w:t>И далее</w:t>
      </w:r>
      <w:r>
        <w:t xml:space="preserve"> цитируем статью</w:t>
      </w:r>
      <w:r w:rsidRPr="005E7475">
        <w:t>:</w:t>
      </w:r>
      <w:r>
        <w:t xml:space="preserve"> </w:t>
      </w:r>
    </w:p>
    <w:p w14:paraId="2B95541A" w14:textId="77777777" w:rsidR="00DE60CF" w:rsidRDefault="00DE60CF" w:rsidP="00EA7CC4">
      <w:pPr>
        <w:pStyle w:val="a5"/>
      </w:pPr>
      <w:r>
        <w:t>«Четвё</w:t>
      </w:r>
      <w:r w:rsidRPr="005B5604">
        <w:t xml:space="preserve">ртая типография И. Ф. основана в </w:t>
      </w:r>
      <w:smartTag w:uri="urn:schemas-microsoft-com:office:smarttags" w:element="metricconverter">
        <w:smartTagPr>
          <w:attr w:name="ProductID" w:val="1578 г"/>
        </w:smartTagPr>
        <w:r w:rsidRPr="005B5604">
          <w:t>1578 г</w:t>
        </w:r>
      </w:smartTag>
      <w:r w:rsidRPr="005B5604">
        <w:t>. в Остроге — имении князя Константина Конста</w:t>
      </w:r>
      <w:r w:rsidRPr="005B5604">
        <w:t>н</w:t>
      </w:r>
      <w:r w:rsidRPr="005B5604">
        <w:t>тиновича Острожского. Здесь 18 VI 1578 напечатано новое издание Азбуки, экземпляры которой с</w:t>
      </w:r>
      <w:r w:rsidRPr="005B5604">
        <w:t>о</w:t>
      </w:r>
      <w:r w:rsidRPr="005B5604">
        <w:t>хранились в б</w:t>
      </w:r>
      <w:r>
        <w:t>иблиоте</w:t>
      </w:r>
      <w:r w:rsidRPr="005B5604">
        <w:t xml:space="preserve">ках Готы (ГДР) и Копенгагена (Дания). В Азбуке </w:t>
      </w:r>
      <w:smartTag w:uri="urn:schemas-microsoft-com:office:smarttags" w:element="metricconverter">
        <w:smartTagPr>
          <w:attr w:name="ProductID" w:val="1578 г"/>
        </w:smartTagPr>
        <w:r w:rsidRPr="005B5604">
          <w:t>1578 г</w:t>
        </w:r>
      </w:smartTag>
      <w:r w:rsidRPr="005B5604">
        <w:t xml:space="preserve">. </w:t>
      </w:r>
      <w:r w:rsidRPr="004972EA">
        <w:rPr>
          <w:i/>
          <w:szCs w:val="28"/>
        </w:rPr>
        <w:t>впервые</w:t>
      </w:r>
      <w:r w:rsidRPr="005B5604">
        <w:rPr>
          <w:i/>
          <w:sz w:val="28"/>
          <w:szCs w:val="28"/>
        </w:rPr>
        <w:t xml:space="preserve"> </w:t>
      </w:r>
      <w:r w:rsidRPr="005B5604">
        <w:t>напечатан памятник древней болгарской литературы — «Сказ</w:t>
      </w:r>
      <w:r w:rsidRPr="005B5604">
        <w:t>а</w:t>
      </w:r>
      <w:r w:rsidRPr="005B5604">
        <w:t xml:space="preserve">ние» Черноризца Храбра. </w:t>
      </w:r>
    </w:p>
    <w:p w14:paraId="1AC83773" w14:textId="77777777" w:rsidR="00DE60CF" w:rsidRPr="004972EA" w:rsidRDefault="00DE60CF" w:rsidP="00EA7CC4">
      <w:pPr>
        <w:pStyle w:val="a5"/>
      </w:pPr>
      <w:r w:rsidRPr="004972EA">
        <w:t xml:space="preserve">В </w:t>
      </w:r>
      <w:smartTag w:uri="urn:schemas-microsoft-com:office:smarttags" w:element="metricconverter">
        <w:smartTagPr>
          <w:attr w:name="ProductID" w:val="1580 г"/>
        </w:smartTagPr>
        <w:r w:rsidRPr="004972EA">
          <w:t>1580 г</w:t>
        </w:r>
      </w:smartTag>
      <w:r w:rsidRPr="004972EA">
        <w:t xml:space="preserve">. </w:t>
      </w:r>
      <w:r w:rsidRPr="004972EA">
        <w:rPr>
          <w:i/>
          <w:szCs w:val="28"/>
        </w:rPr>
        <w:t xml:space="preserve">в </w:t>
      </w:r>
      <w:r w:rsidRPr="004972EA">
        <w:t>Остроге И. Ф. напечатал Новый завет с Пса</w:t>
      </w:r>
      <w:r w:rsidRPr="004972EA">
        <w:t>л</w:t>
      </w:r>
      <w:r w:rsidRPr="004972EA">
        <w:t>тирью, сохранившийся, по крайней мере, в 59 экз. … В 1580—1581 гг. И. Ф. печатает в Остроге первую полную славянскую Библию (так н</w:t>
      </w:r>
      <w:r w:rsidRPr="004972EA">
        <w:t>а</w:t>
      </w:r>
      <w:r w:rsidRPr="004972EA">
        <w:t>зываемая Острожская Библия), которая известна в вариантах с датами выхода 12 VII 1580 и 12 VIII 1581 гг. … Основному тексту предпосланы вирши на герб К. К. Острожского, составленные Г. Д. Смотрицким, предисл</w:t>
      </w:r>
      <w:r w:rsidRPr="004972EA">
        <w:t>о</w:t>
      </w:r>
      <w:r w:rsidRPr="004972EA">
        <w:t>вие князя К. К. Острожского, предисловие и вирши к нему Г. Д. Смотрицкого. Текст напечатан по одному из списков Ге</w:t>
      </w:r>
      <w:r w:rsidRPr="004972EA">
        <w:t>н</w:t>
      </w:r>
      <w:r w:rsidRPr="004972EA">
        <w:t xml:space="preserve">надиевской Библии». </w:t>
      </w:r>
    </w:p>
    <w:p w14:paraId="0E03EDA1" w14:textId="129F8191" w:rsidR="00DE60CF" w:rsidRDefault="00DE60CF" w:rsidP="00EA7CC4">
      <w:pPr>
        <w:pStyle w:val="PlainText"/>
      </w:pPr>
      <w:r>
        <w:t xml:space="preserve">А где же И. Фёдоров взял список Геннадиевской </w:t>
      </w:r>
      <w:r>
        <w:rPr>
          <w:bCs/>
        </w:rPr>
        <w:t>Библии</w:t>
      </w:r>
      <w:r>
        <w:t>? Из</w:t>
      </w:r>
      <w:r w:rsidRPr="008839A9">
        <w:t xml:space="preserve"> стать</w:t>
      </w:r>
      <w:r>
        <w:t>и</w:t>
      </w:r>
      <w:r w:rsidRPr="008839A9">
        <w:t xml:space="preserve"> «Жизнь перв</w:t>
      </w:r>
      <w:r>
        <w:t xml:space="preserve">опечатника диакона Ивана </w:t>
      </w:r>
      <w:r>
        <w:rPr>
          <w:bCs/>
        </w:rPr>
        <w:t>Фё</w:t>
      </w:r>
      <w:r w:rsidRPr="008839A9">
        <w:rPr>
          <w:bCs/>
        </w:rPr>
        <w:t>дорова</w:t>
      </w:r>
      <w:r w:rsidRPr="008839A9">
        <w:t>»</w:t>
      </w:r>
      <w:r w:rsidRPr="00DE60CF">
        <w:rPr>
          <w:sz w:val="24"/>
          <w:vertAlign w:val="superscript"/>
        </w:rPr>
        <w:t>[XXVIII]</w:t>
      </w:r>
      <w:r w:rsidRPr="008839A9">
        <w:t xml:space="preserve"> </w:t>
      </w:r>
      <w:r>
        <w:t>мы узнаём, что</w:t>
      </w:r>
      <w:r w:rsidRPr="005B5604">
        <w:t xml:space="preserve">: </w:t>
      </w:r>
    </w:p>
    <w:p w14:paraId="47BFEB77" w14:textId="77777777" w:rsidR="00DE60CF" w:rsidRDefault="00DE60CF" w:rsidP="00EA7CC4">
      <w:pPr>
        <w:pStyle w:val="a5"/>
      </w:pPr>
      <w:r w:rsidRPr="005B5604">
        <w:t>«</w:t>
      </w:r>
      <w:r>
        <w:t>С</w:t>
      </w:r>
      <w:r w:rsidRPr="005B5604">
        <w:t xml:space="preserve">писок </w:t>
      </w:r>
      <w:r>
        <w:t>был привезё</w:t>
      </w:r>
      <w:r w:rsidRPr="005B5604">
        <w:t>н писарем Великого княжества Лито</w:t>
      </w:r>
      <w:r w:rsidRPr="005B5604">
        <w:t>в</w:t>
      </w:r>
      <w:r w:rsidRPr="005B5604">
        <w:t xml:space="preserve">ского </w:t>
      </w:r>
      <w:r w:rsidRPr="008839A9">
        <w:t>Михаилом Гарабурдой</w:t>
      </w:r>
      <w:r w:rsidRPr="005B5604">
        <w:t>, который б</w:t>
      </w:r>
      <w:r w:rsidRPr="005B5604">
        <w:t>ы</w:t>
      </w:r>
      <w:r w:rsidRPr="005B5604">
        <w:t>вал с посольством в Москве у царя Ивана IV Грозного в 1570, 1572 и 1573 гг.</w:t>
      </w:r>
      <w:r>
        <w:t>».</w:t>
      </w:r>
      <w:r w:rsidRPr="005B5604">
        <w:t xml:space="preserve"> </w:t>
      </w:r>
    </w:p>
    <w:p w14:paraId="28B913FE" w14:textId="77777777" w:rsidR="00DE60CF" w:rsidRDefault="00DE60CF" w:rsidP="00EA7CC4">
      <w:pPr>
        <w:pStyle w:val="PlainText"/>
      </w:pPr>
      <w:r>
        <w:t>Но оказывается, что не только Геннадиевская Библия явилась основой для Библии Ф</w:t>
      </w:r>
      <w:r>
        <w:t>ё</w:t>
      </w:r>
      <w:r>
        <w:t>дорова:</w:t>
      </w:r>
      <w:r w:rsidRPr="005B5604">
        <w:t xml:space="preserve"> </w:t>
      </w:r>
    </w:p>
    <w:p w14:paraId="5F40AFFE" w14:textId="77777777" w:rsidR="00DE60CF" w:rsidRDefault="00DE60CF" w:rsidP="00EA7CC4">
      <w:pPr>
        <w:pStyle w:val="a5"/>
      </w:pPr>
      <w:r>
        <w:t>«</w:t>
      </w:r>
      <w:r w:rsidRPr="005B5604">
        <w:t xml:space="preserve">После долгих совещаний в основу славянского текста был положен такой список Септуагинты, который был наиболее </w:t>
      </w:r>
      <w:r w:rsidRPr="008839A9">
        <w:t>сх</w:t>
      </w:r>
      <w:r w:rsidRPr="008839A9">
        <w:t>о</w:t>
      </w:r>
      <w:r w:rsidRPr="008839A9">
        <w:t xml:space="preserve">ден с еврейским текстом и со славянской </w:t>
      </w:r>
      <w:r w:rsidRPr="008839A9">
        <w:lastRenderedPageBreak/>
        <w:t>Би</w:t>
      </w:r>
      <w:r w:rsidRPr="008839A9">
        <w:t>б</w:t>
      </w:r>
      <w:r w:rsidRPr="008839A9">
        <w:t xml:space="preserve">лией, присланной из Москвы. </w:t>
      </w:r>
      <w:r>
        <w:t>…</w:t>
      </w:r>
      <w:r w:rsidRPr="005B5604">
        <w:t xml:space="preserve"> Библия была выпущена большим тиражом. В настоящее время сохранилось не менее 300 экземпляров в би</w:t>
      </w:r>
      <w:r w:rsidRPr="005B5604">
        <w:t>б</w:t>
      </w:r>
      <w:r w:rsidRPr="005B5604">
        <w:t>лиотеках разных стран. На одном экземпляре Острожской Би</w:t>
      </w:r>
      <w:r w:rsidRPr="005B5604">
        <w:t>б</w:t>
      </w:r>
      <w:r w:rsidRPr="005B5604">
        <w:t xml:space="preserve">лии есть запись, что книга печаталась </w:t>
      </w:r>
      <w:r w:rsidRPr="003519EB">
        <w:rPr>
          <w:rStyle w:val="Strong"/>
          <w:b w:val="0"/>
          <w:i/>
          <w:szCs w:val="28"/>
        </w:rPr>
        <w:t>«не единем з</w:t>
      </w:r>
      <w:r w:rsidRPr="003519EB">
        <w:rPr>
          <w:rStyle w:val="Strong"/>
          <w:b w:val="0"/>
          <w:i/>
          <w:szCs w:val="28"/>
        </w:rPr>
        <w:t>а</w:t>
      </w:r>
      <w:r w:rsidRPr="003519EB">
        <w:rPr>
          <w:rStyle w:val="Strong"/>
          <w:b w:val="0"/>
          <w:i/>
          <w:szCs w:val="28"/>
        </w:rPr>
        <w:t>водом (т.е. несколько раз)» и привезена была в Россию в Москву и «ра</w:t>
      </w:r>
      <w:r w:rsidRPr="003519EB">
        <w:rPr>
          <w:rStyle w:val="Strong"/>
          <w:b w:val="0"/>
          <w:i/>
          <w:szCs w:val="28"/>
        </w:rPr>
        <w:t>с</w:t>
      </w:r>
      <w:r w:rsidRPr="003519EB">
        <w:rPr>
          <w:rStyle w:val="Strong"/>
          <w:b w:val="0"/>
          <w:i/>
          <w:szCs w:val="28"/>
        </w:rPr>
        <w:t>сеяшася во все грады</w:t>
      </w:r>
      <w:r>
        <w:rPr>
          <w:rStyle w:val="Strong"/>
          <w:b w:val="0"/>
          <w:i/>
          <w:iCs/>
          <w:szCs w:val="28"/>
        </w:rPr>
        <w:t>»</w:t>
      </w:r>
      <w:r w:rsidRPr="003519EB">
        <w:rPr>
          <w:rStyle w:val="Strong"/>
          <w:b w:val="0"/>
          <w:i/>
          <w:szCs w:val="28"/>
        </w:rPr>
        <w:t xml:space="preserve"> (распространена по многим городам).</w:t>
      </w:r>
      <w:r w:rsidRPr="003519EB">
        <w:rPr>
          <w:rStyle w:val="Strong"/>
          <w:i/>
          <w:szCs w:val="28"/>
        </w:rPr>
        <w:t xml:space="preserve"> </w:t>
      </w:r>
      <w:r w:rsidRPr="005B5604">
        <w:t xml:space="preserve">Могущественный </w:t>
      </w:r>
      <w:r>
        <w:t>князь Острожский оказался ненадё</w:t>
      </w:r>
      <w:r w:rsidRPr="005B5604">
        <w:t>жной защ</w:t>
      </w:r>
      <w:r w:rsidRPr="005B5604">
        <w:t>и</w:t>
      </w:r>
      <w:r w:rsidRPr="005B5604">
        <w:t>той. Иван Федоров вновь возвратился во Львов, где пытался возобновить свою типогра</w:t>
      </w:r>
      <w:r>
        <w:t>фию. Из Острога во Львов Иван Ф</w:t>
      </w:r>
      <w:r>
        <w:t>ё</w:t>
      </w:r>
      <w:r w:rsidRPr="005B5604">
        <w:t>доров привез 400 экземпляров напечатанной Библии. Это и б</w:t>
      </w:r>
      <w:r w:rsidRPr="005B5604">
        <w:t>ы</w:t>
      </w:r>
      <w:r w:rsidRPr="005B5604">
        <w:t>ло его гла</w:t>
      </w:r>
      <w:r w:rsidRPr="005B5604">
        <w:t>в</w:t>
      </w:r>
      <w:r w:rsidRPr="005B5604">
        <w:t>ным и единственным богатством</w:t>
      </w:r>
      <w:r>
        <w:t>».</w:t>
      </w:r>
      <w:r w:rsidRPr="005B5604">
        <w:t xml:space="preserve"> </w:t>
      </w:r>
    </w:p>
    <w:p w14:paraId="4FAC905E" w14:textId="77777777" w:rsidR="00DE60CF" w:rsidRDefault="00DE60CF" w:rsidP="00EA7CC4">
      <w:pPr>
        <w:pStyle w:val="PlainText"/>
      </w:pPr>
      <w:r w:rsidRPr="004B603D">
        <w:t>А дальше с первопечатником</w:t>
      </w:r>
      <w:r>
        <w:t xml:space="preserve"> происходят совсем уж странные события: </w:t>
      </w:r>
    </w:p>
    <w:p w14:paraId="2A2B51F9" w14:textId="77777777" w:rsidR="00DE60CF" w:rsidRPr="000D79A9" w:rsidRDefault="00DE60CF" w:rsidP="00EA7CC4">
      <w:pPr>
        <w:pStyle w:val="a5"/>
      </w:pPr>
      <w:r w:rsidRPr="000D79A9">
        <w:t>«Не имея денег, печатник заложил все имущество «со всеми инструментами и литерами» ростовщикам. … «Вскоре после в</w:t>
      </w:r>
      <w:r w:rsidRPr="000D79A9">
        <w:t>ы</w:t>
      </w:r>
      <w:r w:rsidRPr="000D79A9">
        <w:t>хода Библии в свет Иван Федоров покинул Острог и вернулся во Львов. Пытаясь собрать средства на открытие новой типогр</w:t>
      </w:r>
      <w:r w:rsidRPr="000D79A9">
        <w:t>а</w:t>
      </w:r>
      <w:r w:rsidRPr="000D79A9">
        <w:t>фии, он льёт пушки, изобретает многоствольную мортиру с вза</w:t>
      </w:r>
      <w:r w:rsidRPr="000D79A9">
        <w:t>и</w:t>
      </w:r>
      <w:r w:rsidRPr="000D79A9">
        <w:t>мозаменяемыми частями».</w:t>
      </w:r>
    </w:p>
    <w:p w14:paraId="5AF47F8B" w14:textId="77777777" w:rsidR="00DE60CF" w:rsidRPr="00934F25" w:rsidRDefault="00DE60CF" w:rsidP="00EA7CC4">
      <w:pPr>
        <w:pStyle w:val="PlainText"/>
      </w:pPr>
      <w:r w:rsidRPr="00934F25">
        <w:t>На первый взгляд биография Ивана Фёдорова вполне реальна, а его вклад в дело распростран</w:t>
      </w:r>
      <w:r w:rsidRPr="00934F25">
        <w:t>е</w:t>
      </w:r>
      <w:r w:rsidRPr="00934F25">
        <w:t>ния полной Библии в России не вызывает сомнения, однако не все единодушны в этом. Ряд авт</w:t>
      </w:r>
      <w:r w:rsidRPr="00934F25">
        <w:t>о</w:t>
      </w:r>
      <w:r w:rsidRPr="00934F25">
        <w:t xml:space="preserve">ров </w:t>
      </w:r>
      <w:r>
        <w:t>считает</w:t>
      </w:r>
      <w:r w:rsidRPr="00934F25">
        <w:t>, что о</w:t>
      </w:r>
      <w:r>
        <w:t>б</w:t>
      </w:r>
      <w:r w:rsidRPr="00934F25">
        <w:t xml:space="preserve"> </w:t>
      </w:r>
      <w:r>
        <w:t>Иване Фёдорове</w:t>
      </w:r>
      <w:r w:rsidRPr="00934F25">
        <w:rPr>
          <w:i/>
        </w:rPr>
        <w:t xml:space="preserve"> </w:t>
      </w:r>
      <w:r w:rsidRPr="00934F25">
        <w:t xml:space="preserve">известно очень мало. Первые сведения о </w:t>
      </w:r>
      <w:r>
        <w:t>нём</w:t>
      </w:r>
      <w:r w:rsidRPr="00934F25">
        <w:t xml:space="preserve"> появились только в </w:t>
      </w:r>
      <w:r w:rsidRPr="00934F25">
        <w:rPr>
          <w:lang w:val="en-US"/>
        </w:rPr>
        <w:t>XVII</w:t>
      </w:r>
      <w:r w:rsidRPr="00934F25">
        <w:t xml:space="preserve"> веке</w:t>
      </w:r>
      <w:r>
        <w:t xml:space="preserve"> и</w:t>
      </w:r>
      <w:r w:rsidRPr="00934F25">
        <w:t xml:space="preserve"> </w:t>
      </w:r>
      <w:r>
        <w:t>е</w:t>
      </w:r>
      <w:r w:rsidRPr="00934F25">
        <w:t xml:space="preserve">сть </w:t>
      </w:r>
      <w:r>
        <w:t>лишь</w:t>
      </w:r>
      <w:r w:rsidRPr="00934F25">
        <w:t xml:space="preserve"> пред</w:t>
      </w:r>
      <w:r>
        <w:t>п</w:t>
      </w:r>
      <w:r>
        <w:t>о</w:t>
      </w:r>
      <w:r>
        <w:t>ложение</w:t>
      </w:r>
      <w:r w:rsidRPr="00934F25">
        <w:t>, что Иван Фёдоров получил образование в Крако</w:t>
      </w:r>
      <w:r w:rsidRPr="00934F25">
        <w:t>в</w:t>
      </w:r>
      <w:r w:rsidRPr="00934F25">
        <w:t>ском университете</w:t>
      </w:r>
      <w:r>
        <w:t>, однако</w:t>
      </w:r>
      <w:r w:rsidRPr="00934F25">
        <w:t xml:space="preserve"> </w:t>
      </w:r>
      <w:r>
        <w:t>н</w:t>
      </w:r>
      <w:r w:rsidRPr="00934F25">
        <w:t>еизвестно, как Иван Фёдоров стал дьяк</w:t>
      </w:r>
      <w:r w:rsidRPr="00934F25">
        <w:t>о</w:t>
      </w:r>
      <w:r w:rsidRPr="00934F25">
        <w:t>ном, где и у кого учился печатному делу, почему именно ему б</w:t>
      </w:r>
      <w:r w:rsidRPr="00934F25">
        <w:t>ы</w:t>
      </w:r>
      <w:r w:rsidRPr="00934F25">
        <w:t>ло поручено устройство первой государственной типогр</w:t>
      </w:r>
      <w:r w:rsidRPr="00934F25">
        <w:t>а</w:t>
      </w:r>
      <w:r w:rsidRPr="00934F25">
        <w:t xml:space="preserve">фии. </w:t>
      </w:r>
    </w:p>
    <w:p w14:paraId="70CDD946" w14:textId="7D516B96" w:rsidR="00DE60CF" w:rsidRPr="00934F25" w:rsidRDefault="00DE60CF" w:rsidP="00EA7CC4">
      <w:pPr>
        <w:pStyle w:val="PlainText"/>
        <w:rPr>
          <w:i/>
        </w:rPr>
      </w:pPr>
      <w:r w:rsidRPr="00934F25">
        <w:t>В общем, нéк</w:t>
      </w:r>
      <w:r>
        <w:t>ое</w:t>
      </w:r>
      <w:r w:rsidRPr="00934F25">
        <w:t>му известному человеку, который лил пушки и является изобретателем многоствольной мортиры, приписали и</w:t>
      </w:r>
      <w:r w:rsidRPr="00934F25">
        <w:t>з</w:t>
      </w:r>
      <w:r w:rsidRPr="00934F25">
        <w:t>дание не только Нового завета, но и Ве</w:t>
      </w:r>
      <w:r w:rsidRPr="00934F25">
        <w:t>т</w:t>
      </w:r>
      <w:r w:rsidRPr="00934F25">
        <w:t>хого завета, связав его биографию с князем Острожским. А это не придаёт авторитета Ивану Ф</w:t>
      </w:r>
      <w:r w:rsidRPr="00934F25">
        <w:t>ё</w:t>
      </w:r>
      <w:r w:rsidRPr="00934F25">
        <w:t>дорову. Флоровский</w:t>
      </w:r>
      <w:r w:rsidRPr="00DE60CF">
        <w:rPr>
          <w:i/>
          <w:sz w:val="24"/>
          <w:vertAlign w:val="superscript"/>
        </w:rPr>
        <w:t>[XXIX]</w:t>
      </w:r>
      <w:r w:rsidRPr="00934F25">
        <w:t xml:space="preserve"> говорит о князе Острожском, что он </w:t>
      </w:r>
      <w:r w:rsidRPr="00A528D1">
        <w:rPr>
          <w:rStyle w:val="1"/>
        </w:rPr>
        <w:t>«принимал известное участие в подгото</w:t>
      </w:r>
      <w:r w:rsidRPr="00A528D1">
        <w:rPr>
          <w:rStyle w:val="1"/>
        </w:rPr>
        <w:t>в</w:t>
      </w:r>
      <w:r w:rsidRPr="00A528D1">
        <w:rPr>
          <w:rStyle w:val="1"/>
        </w:rPr>
        <w:t>ке Унии, ... Женат он был на католичке (Тарновской), и старший сын, князь Януш, был окрещён по католическому обряду»,</w:t>
      </w:r>
      <w:r w:rsidRPr="00934F25">
        <w:rPr>
          <w:i/>
        </w:rPr>
        <w:t xml:space="preserve"> </w:t>
      </w:r>
      <w:r w:rsidRPr="00934F25">
        <w:t>и видимо хорошо из</w:t>
      </w:r>
      <w:r w:rsidRPr="00934F25">
        <w:t>о</w:t>
      </w:r>
      <w:r w:rsidRPr="00934F25">
        <w:t xml:space="preserve">бражал </w:t>
      </w:r>
      <w:r>
        <w:t>из себя</w:t>
      </w:r>
      <w:r w:rsidRPr="00934F25">
        <w:t xml:space="preserve"> «ревнителя православия».</w:t>
      </w:r>
      <w:r w:rsidRPr="00934F25">
        <w:rPr>
          <w:b/>
          <w:i/>
        </w:rPr>
        <w:t xml:space="preserve"> </w:t>
      </w:r>
      <w:r w:rsidRPr="00934F25">
        <w:t xml:space="preserve">Далее </w:t>
      </w:r>
      <w:r w:rsidRPr="00934F25">
        <w:lastRenderedPageBreak/>
        <w:t>Флоровский о</w:t>
      </w:r>
      <w:r w:rsidRPr="00934F25">
        <w:t>т</w:t>
      </w:r>
      <w:r w:rsidRPr="00934F25">
        <w:t xml:space="preserve">мечает, что </w:t>
      </w:r>
      <w:r w:rsidRPr="00A528D1">
        <w:rPr>
          <w:rStyle w:val="1"/>
        </w:rPr>
        <w:t>«Острожскую Библию правили большею частью текст по Вульгате и по Че</w:t>
      </w:r>
      <w:r w:rsidRPr="00A528D1">
        <w:rPr>
          <w:rStyle w:val="1"/>
        </w:rPr>
        <w:t>ш</w:t>
      </w:r>
      <w:r w:rsidRPr="00A528D1">
        <w:rPr>
          <w:rStyle w:val="1"/>
        </w:rPr>
        <w:t>ской Библии. Менее всего изменяли текст, привычный для слуха, в Псалтири, Евангелии и Апост</w:t>
      </w:r>
      <w:r w:rsidRPr="00A528D1">
        <w:rPr>
          <w:rStyle w:val="1"/>
        </w:rPr>
        <w:t>о</w:t>
      </w:r>
      <w:r w:rsidRPr="00A528D1">
        <w:rPr>
          <w:rStyle w:val="1"/>
        </w:rPr>
        <w:t>ле».</w:t>
      </w:r>
      <w:r w:rsidRPr="00934F25">
        <w:t xml:space="preserve"> Кстати, ещё раз подчеркнуто, что в России были распростр</w:t>
      </w:r>
      <w:r w:rsidRPr="00934F25">
        <w:t>а</w:t>
      </w:r>
      <w:r w:rsidRPr="00934F25">
        <w:t>нены новозаветные книги и Псалтирь. А фраза «</w:t>
      </w:r>
      <w:r w:rsidRPr="00934F25">
        <w:rPr>
          <w:i/>
        </w:rPr>
        <w:t>текст</w:t>
      </w:r>
      <w:r w:rsidRPr="00934F25">
        <w:t xml:space="preserve">, </w:t>
      </w:r>
      <w:r w:rsidRPr="00934F25">
        <w:rPr>
          <w:i/>
        </w:rPr>
        <w:t>привы</w:t>
      </w:r>
      <w:r w:rsidRPr="00934F25">
        <w:rPr>
          <w:i/>
        </w:rPr>
        <w:t>ч</w:t>
      </w:r>
      <w:r w:rsidRPr="00934F25">
        <w:rPr>
          <w:i/>
        </w:rPr>
        <w:t>ный для слуха</w:t>
      </w:r>
      <w:r w:rsidRPr="00934F25">
        <w:t>» говорит о том, что неграмотных в большинстве своём русских священнослуж</w:t>
      </w:r>
      <w:r w:rsidRPr="00934F25">
        <w:t>и</w:t>
      </w:r>
      <w:r w:rsidRPr="00934F25">
        <w:t>телей легко можно было обвести, оставив привычный для слуха текст Нового завета, присовок</w:t>
      </w:r>
      <w:r w:rsidRPr="00934F25">
        <w:t>у</w:t>
      </w:r>
      <w:r w:rsidRPr="00934F25">
        <w:t>пив к нему Ветхий завет. Ветхий завет редактировали греки, на кот</w:t>
      </w:r>
      <w:r w:rsidRPr="00934F25">
        <w:t>о</w:t>
      </w:r>
      <w:r w:rsidRPr="00934F25">
        <w:t>рых надеяться в то время уже было нельзя. Флоровский подчё</w:t>
      </w:r>
      <w:r w:rsidRPr="00934F25">
        <w:t>р</w:t>
      </w:r>
      <w:r w:rsidRPr="00934F25">
        <w:t xml:space="preserve">кивает, что </w:t>
      </w:r>
      <w:r w:rsidRPr="00A528D1">
        <w:rPr>
          <w:rStyle w:val="1"/>
        </w:rPr>
        <w:t>«греческие учителя обычно прих</w:t>
      </w:r>
      <w:r w:rsidRPr="00A528D1">
        <w:rPr>
          <w:rStyle w:val="1"/>
        </w:rPr>
        <w:t>о</w:t>
      </w:r>
      <w:r w:rsidRPr="00A528D1">
        <w:rPr>
          <w:rStyle w:val="1"/>
        </w:rPr>
        <w:t>дили с Запада, где учились сами, в Венеции или в Падуе, или даже в Риме, или в Женеве или в Виттенберге, и приносили оттуда не столько в</w:t>
      </w:r>
      <w:r w:rsidRPr="00A528D1">
        <w:rPr>
          <w:rStyle w:val="1"/>
        </w:rPr>
        <w:t>и</w:t>
      </w:r>
      <w:r w:rsidRPr="00A528D1">
        <w:rPr>
          <w:rStyle w:val="1"/>
        </w:rPr>
        <w:t>зантийские воспоминания, но чаще западные новшества»</w:t>
      </w:r>
      <w:r w:rsidRPr="00934F25">
        <w:rPr>
          <w:i/>
        </w:rPr>
        <w:t>.</w:t>
      </w:r>
    </w:p>
    <w:p w14:paraId="24155435" w14:textId="10DCE0D3" w:rsidR="00DE60CF" w:rsidRDefault="00DE60CF" w:rsidP="00EA7CC4">
      <w:pPr>
        <w:pStyle w:val="PlainText"/>
        <w:rPr>
          <w:i/>
        </w:rPr>
      </w:pPr>
      <w:r w:rsidRPr="005B5604">
        <w:t>С. М. Сольский</w:t>
      </w:r>
      <w:r w:rsidRPr="00DE60CF">
        <w:rPr>
          <w:sz w:val="24"/>
          <w:vertAlign w:val="superscript"/>
        </w:rPr>
        <w:t>[XXX]</w:t>
      </w:r>
      <w:r w:rsidRPr="005B5604">
        <w:t xml:space="preserve"> пишет о том, что Константин Острожский з</w:t>
      </w:r>
      <w:r w:rsidRPr="005B5604">
        <w:t>а</w:t>
      </w:r>
      <w:r w:rsidRPr="005B5604">
        <w:t>хотел (с чего бы это вдруг?)</w:t>
      </w:r>
      <w:r>
        <w:t xml:space="preserve"> иметь перевод 70 толковников. </w:t>
      </w:r>
      <w:r w:rsidRPr="00A528D1">
        <w:rPr>
          <w:rStyle w:val="1"/>
        </w:rPr>
        <w:t>«П</w:t>
      </w:r>
      <w:r w:rsidRPr="00A528D1">
        <w:rPr>
          <w:rStyle w:val="1"/>
        </w:rPr>
        <w:t>о</w:t>
      </w:r>
      <w:r w:rsidRPr="00A528D1">
        <w:rPr>
          <w:rStyle w:val="1"/>
        </w:rPr>
        <w:t>сле поиска во всех странах “роду словенского языка” он ни в одной не нашёл полного списка библейских книг»</w:t>
      </w:r>
      <w:r w:rsidRPr="005B5604">
        <w:rPr>
          <w:i/>
        </w:rPr>
        <w:t xml:space="preserve"> </w:t>
      </w:r>
      <w:r w:rsidRPr="005B5604">
        <w:t>и только от И</w:t>
      </w:r>
      <w:r w:rsidRPr="005B5604">
        <w:t>о</w:t>
      </w:r>
      <w:r w:rsidRPr="005B5604">
        <w:t xml:space="preserve">анна Васильевича московского получил полную </w:t>
      </w:r>
      <w:r>
        <w:t>Библи</w:t>
      </w:r>
      <w:r w:rsidRPr="005B5604">
        <w:t>ю с греч</w:t>
      </w:r>
      <w:r w:rsidRPr="005B5604">
        <w:t>е</w:t>
      </w:r>
      <w:r w:rsidRPr="005B5604">
        <w:t>ского переведённую</w:t>
      </w:r>
      <w:r>
        <w:t>,</w:t>
      </w:r>
      <w:r w:rsidRPr="005B5604">
        <w:t xml:space="preserve"> </w:t>
      </w:r>
      <w:r w:rsidRPr="00A528D1">
        <w:rPr>
          <w:rStyle w:val="1"/>
        </w:rPr>
        <w:t>«при этом были приобретены и многие др</w:t>
      </w:r>
      <w:r w:rsidRPr="00A528D1">
        <w:rPr>
          <w:rStyle w:val="1"/>
        </w:rPr>
        <w:t>у</w:t>
      </w:r>
      <w:r w:rsidRPr="00A528D1">
        <w:rPr>
          <w:rStyle w:val="1"/>
        </w:rPr>
        <w:t>гие би</w:t>
      </w:r>
      <w:r w:rsidRPr="00A528D1">
        <w:rPr>
          <w:rStyle w:val="1"/>
        </w:rPr>
        <w:t>б</w:t>
      </w:r>
      <w:r w:rsidRPr="00A528D1">
        <w:rPr>
          <w:rStyle w:val="1"/>
        </w:rPr>
        <w:t>лейские списки на разных языках».</w:t>
      </w:r>
      <w:r w:rsidRPr="005B5604">
        <w:rPr>
          <w:i/>
        </w:rPr>
        <w:t xml:space="preserve"> </w:t>
      </w:r>
      <w:r>
        <w:t>К</w:t>
      </w:r>
      <w:r w:rsidRPr="005B5604">
        <w:t xml:space="preserve">нязь велел сравнить эти списки, и был удивлён, потому что узнал не только о </w:t>
      </w:r>
      <w:r>
        <w:rPr>
          <w:i/>
        </w:rPr>
        <w:t>«</w:t>
      </w:r>
      <w:r w:rsidRPr="005B5604">
        <w:rPr>
          <w:i/>
        </w:rPr>
        <w:t>ра</w:t>
      </w:r>
      <w:r w:rsidRPr="005B5604">
        <w:rPr>
          <w:i/>
        </w:rPr>
        <w:t>з</w:t>
      </w:r>
      <w:r w:rsidRPr="005B5604">
        <w:rPr>
          <w:i/>
        </w:rPr>
        <w:t>нствиях но и развращениях библейских сп</w:t>
      </w:r>
      <w:r w:rsidRPr="005B5604">
        <w:rPr>
          <w:i/>
        </w:rPr>
        <w:t>и</w:t>
      </w:r>
      <w:r w:rsidRPr="005B5604">
        <w:rPr>
          <w:i/>
        </w:rPr>
        <w:t>сков</w:t>
      </w:r>
      <w:r>
        <w:rPr>
          <w:i/>
        </w:rPr>
        <w:t>».</w:t>
      </w:r>
    </w:p>
    <w:p w14:paraId="614C3FCE" w14:textId="77777777" w:rsidR="00DE60CF" w:rsidRPr="00403534" w:rsidRDefault="00DE60CF" w:rsidP="00EA7CC4">
      <w:pPr>
        <w:pStyle w:val="PlainText"/>
      </w:pPr>
      <w:r w:rsidRPr="00403534">
        <w:t>После этого он посылает людей искать книги в монастырях Греции, Сербии, Болгарии и т.п. На сей раз поиски были более удачными, и работа началась. Далее подробно описывается, какие кн</w:t>
      </w:r>
      <w:r w:rsidRPr="00403534">
        <w:t>и</w:t>
      </w:r>
      <w:r w:rsidRPr="00403534">
        <w:t>ги исправляли, а какие нет. Евангелия не исправлялись, как и Псалтирь. Деяния и послания Апостолов подверглись исправл</w:t>
      </w:r>
      <w:r w:rsidRPr="00403534">
        <w:t>е</w:t>
      </w:r>
      <w:r w:rsidRPr="00403534">
        <w:t>нию. Особенно сильно исправлялось Пятикнижие. Часть книг Ветх</w:t>
      </w:r>
      <w:r w:rsidRPr="00403534">
        <w:t>о</w:t>
      </w:r>
      <w:r w:rsidRPr="00403534">
        <w:t>го завета правили по Вульгате, часть по греческим книгам, часть книг осталось переведёнными с еврейского. Полная нера</w:t>
      </w:r>
      <w:r w:rsidRPr="00403534">
        <w:t>з</w:t>
      </w:r>
      <w:r w:rsidRPr="00403534">
        <w:t xml:space="preserve">бериха. </w:t>
      </w:r>
    </w:p>
    <w:p w14:paraId="4538B7C6" w14:textId="0366435D" w:rsidR="00DE60CF" w:rsidRPr="00D03B55" w:rsidRDefault="00DE60CF" w:rsidP="00EA7CC4">
      <w:pPr>
        <w:pStyle w:val="PlainText"/>
      </w:pPr>
      <w:r w:rsidRPr="0034742B">
        <w:t>Тот же богослов Сольский в другом труде</w:t>
      </w:r>
      <w:r w:rsidRPr="00DE60CF">
        <w:rPr>
          <w:sz w:val="24"/>
          <w:vertAlign w:val="superscript"/>
        </w:rPr>
        <w:t>[XXXI]</w:t>
      </w:r>
      <w:r w:rsidRPr="0034742B">
        <w:t xml:space="preserve"> говорит о том, что уже на начальном этапе распр</w:t>
      </w:r>
      <w:r w:rsidRPr="0034742B">
        <w:t>о</w:t>
      </w:r>
      <w:r w:rsidRPr="0034742B">
        <w:t>странения христианства в России была известна книга премудрости Соломона</w:t>
      </w:r>
      <w:r>
        <w:t>:</w:t>
      </w:r>
      <w:r w:rsidRPr="004444E7">
        <w:rPr>
          <w:rStyle w:val="1"/>
        </w:rPr>
        <w:t xml:space="preserve"> </w:t>
      </w:r>
      <w:r w:rsidRPr="004444E7">
        <w:rPr>
          <w:rStyle w:val="1"/>
        </w:rPr>
        <w:lastRenderedPageBreak/>
        <w:t>«свидетельства из книги Премудрости Соломоновой приводятся пр. Нестором»,</w:t>
      </w:r>
      <w:r>
        <w:rPr>
          <w:i/>
        </w:rPr>
        <w:t xml:space="preserve"> </w:t>
      </w:r>
      <w:r w:rsidRPr="00D03B55">
        <w:t>о</w:t>
      </w:r>
      <w:r w:rsidRPr="00D03B55">
        <w:t>д</w:t>
      </w:r>
      <w:r w:rsidRPr="00D03B55">
        <w:t>нако</w:t>
      </w:r>
      <w:r>
        <w:t>,</w:t>
      </w:r>
      <w:r w:rsidRPr="0034742B">
        <w:t xml:space="preserve"> </w:t>
      </w:r>
      <w:r w:rsidRPr="00D03B55">
        <w:t xml:space="preserve">в Острожской </w:t>
      </w:r>
      <w:r>
        <w:t>Библи</w:t>
      </w:r>
      <w:r w:rsidRPr="00D03B55">
        <w:t>и пом</w:t>
      </w:r>
      <w:r>
        <w:t>ещён другой перевод Премудр</w:t>
      </w:r>
      <w:r>
        <w:t>о</w:t>
      </w:r>
      <w:r>
        <w:t>сти</w:t>
      </w:r>
      <w:r w:rsidRPr="00D03B55">
        <w:t xml:space="preserve"> Соломона (стр. 155).</w:t>
      </w:r>
    </w:p>
    <w:p w14:paraId="2BEEFD06" w14:textId="46A2944F" w:rsidR="00DE60CF" w:rsidRDefault="00DE60CF" w:rsidP="00EA7CC4">
      <w:pPr>
        <w:pStyle w:val="PlainText"/>
      </w:pPr>
      <w:r w:rsidRPr="005B5604">
        <w:t>Есть интересная информация о связях Острожских</w:t>
      </w:r>
      <w:r w:rsidRPr="00DE60CF">
        <w:rPr>
          <w:sz w:val="24"/>
          <w:vertAlign w:val="superscript"/>
        </w:rPr>
        <w:t>[XXXII]</w:t>
      </w:r>
      <w:r>
        <w:t xml:space="preserve"> с ещё о</w:t>
      </w:r>
      <w:r>
        <w:t>д</w:t>
      </w:r>
      <w:r>
        <w:t>ним издателем Ве</w:t>
      </w:r>
      <w:r>
        <w:t>т</w:t>
      </w:r>
      <w:r>
        <w:t xml:space="preserve">хого завета </w:t>
      </w:r>
      <w:r w:rsidRPr="00223AAE">
        <w:t>—</w:t>
      </w:r>
      <w:r>
        <w:t xml:space="preserve"> Франциском </w:t>
      </w:r>
      <w:r w:rsidRPr="005B5604">
        <w:t>Скорин</w:t>
      </w:r>
      <w:r>
        <w:t>ой</w:t>
      </w:r>
      <w:r w:rsidRPr="005B5604">
        <w:t xml:space="preserve">: </w:t>
      </w:r>
    </w:p>
    <w:p w14:paraId="0A6D9DB5" w14:textId="77777777" w:rsidR="00DE60CF" w:rsidRDefault="00DE60CF" w:rsidP="00EA7CC4">
      <w:pPr>
        <w:pStyle w:val="a5"/>
      </w:pPr>
      <w:r w:rsidRPr="005B5604">
        <w:t xml:space="preserve">«Почти одновременно с Геннадием сделал попытку составить и издать библейские книги (преимущественно </w:t>
      </w:r>
      <w:r>
        <w:t>ветх</w:t>
      </w:r>
      <w:r w:rsidRPr="005B5604">
        <w:t>озаветные те</w:t>
      </w:r>
      <w:r w:rsidRPr="005B5604">
        <w:t>к</w:t>
      </w:r>
      <w:r w:rsidRPr="005B5604">
        <w:t>сты) Франциск Скорина, который был родом из белорусского города Поло</w:t>
      </w:r>
      <w:r w:rsidRPr="005B5604">
        <w:t>ц</w:t>
      </w:r>
      <w:r w:rsidRPr="005B5604">
        <w:t>ка. Его деятельность, в отличие от деятельности архиеп</w:t>
      </w:r>
      <w:r w:rsidRPr="005B5604">
        <w:t>и</w:t>
      </w:r>
      <w:r w:rsidRPr="005B5604">
        <w:t>скопа Геннадия, имела, скорее, «еретический» характер. По крайней мере, была далека от православного традиционали</w:t>
      </w:r>
      <w:r w:rsidRPr="005B5604">
        <w:t>з</w:t>
      </w:r>
      <w:r w:rsidRPr="005B5604">
        <w:t>ма. Также существуют свид</w:t>
      </w:r>
      <w:r w:rsidRPr="005B5604">
        <w:t>е</w:t>
      </w:r>
      <w:r w:rsidRPr="005B5604">
        <w:t xml:space="preserve">тельства о контактах Ф. Скорины с </w:t>
      </w:r>
      <w:r>
        <w:t>иудеями</w:t>
      </w:r>
      <w:r w:rsidRPr="005B5604">
        <w:rPr>
          <w:b/>
        </w:rPr>
        <w:t>.</w:t>
      </w:r>
      <w:r w:rsidRPr="005B5604">
        <w:t xml:space="preserve"> </w:t>
      </w:r>
      <w:r w:rsidRPr="005B5604">
        <w:rPr>
          <w:b/>
        </w:rPr>
        <w:t>Не исключено, что они могли стимулировать его инт</w:t>
      </w:r>
      <w:r w:rsidRPr="005B5604">
        <w:rPr>
          <w:b/>
        </w:rPr>
        <w:t>е</w:t>
      </w:r>
      <w:r w:rsidRPr="005B5604">
        <w:rPr>
          <w:b/>
        </w:rPr>
        <w:t xml:space="preserve">рес к </w:t>
      </w:r>
      <w:r>
        <w:rPr>
          <w:b/>
        </w:rPr>
        <w:t>ветх</w:t>
      </w:r>
      <w:r w:rsidRPr="005B5604">
        <w:rPr>
          <w:b/>
        </w:rPr>
        <w:t>озаветным текстам</w:t>
      </w:r>
      <w:r w:rsidRPr="005B5604">
        <w:t>. … Можем констатировать, что в Украине в середине 70-х г</w:t>
      </w:r>
      <w:r w:rsidRPr="005B5604">
        <w:t>о</w:t>
      </w:r>
      <w:r w:rsidRPr="005B5604">
        <w:t>дов ХV</w:t>
      </w:r>
      <w:r>
        <w:t> </w:t>
      </w:r>
      <w:r w:rsidRPr="005B5604">
        <w:t xml:space="preserve">в., когда, собственно, начиналась работа над Острожской Библией, уже </w:t>
      </w:r>
      <w:r w:rsidRPr="005B5604">
        <w:rPr>
          <w:b/>
        </w:rPr>
        <w:t>были перев</w:t>
      </w:r>
      <w:r w:rsidRPr="005B5604">
        <w:rPr>
          <w:b/>
        </w:rPr>
        <w:t>е</w:t>
      </w:r>
      <w:r w:rsidRPr="005B5604">
        <w:rPr>
          <w:b/>
        </w:rPr>
        <w:t>дены практич</w:t>
      </w:r>
      <w:r w:rsidRPr="005B5604">
        <w:rPr>
          <w:b/>
        </w:rPr>
        <w:t>е</w:t>
      </w:r>
      <w:r w:rsidRPr="005B5604">
        <w:rPr>
          <w:b/>
        </w:rPr>
        <w:t xml:space="preserve">ски все </w:t>
      </w:r>
      <w:r>
        <w:rPr>
          <w:b/>
        </w:rPr>
        <w:t>ветх</w:t>
      </w:r>
      <w:r w:rsidRPr="005B5604">
        <w:rPr>
          <w:b/>
        </w:rPr>
        <w:t>озаветные книги на русский или старославянский языки</w:t>
      </w:r>
      <w:r w:rsidRPr="005B5604">
        <w:t xml:space="preserve">. </w:t>
      </w:r>
      <w:r w:rsidRPr="005B5604">
        <w:rPr>
          <w:b/>
        </w:rPr>
        <w:t>Показательно, что эти списки нах</w:t>
      </w:r>
      <w:r w:rsidRPr="005B5604">
        <w:rPr>
          <w:b/>
        </w:rPr>
        <w:t>о</w:t>
      </w:r>
      <w:r w:rsidRPr="005B5604">
        <w:rPr>
          <w:b/>
        </w:rPr>
        <w:t>дились именно во владениях князей Острожских. Очевидно, их стоит считать предтечами Острожской Би</w:t>
      </w:r>
      <w:r w:rsidRPr="005B5604">
        <w:rPr>
          <w:b/>
        </w:rPr>
        <w:t>б</w:t>
      </w:r>
      <w:r w:rsidRPr="005B5604">
        <w:rPr>
          <w:b/>
        </w:rPr>
        <w:t>лии»</w:t>
      </w:r>
      <w:r>
        <w:rPr>
          <w:b/>
        </w:rPr>
        <w:t>.</w:t>
      </w:r>
      <w:r>
        <w:t xml:space="preserve"> </w:t>
      </w:r>
    </w:p>
    <w:p w14:paraId="2A47EA05" w14:textId="77777777" w:rsidR="00DE60CF" w:rsidRPr="00625058" w:rsidRDefault="00DE60CF" w:rsidP="00EA7CC4">
      <w:pPr>
        <w:pStyle w:val="PlainText"/>
      </w:pPr>
      <w:r w:rsidRPr="00625058">
        <w:t xml:space="preserve">Так что на </w:t>
      </w:r>
      <w:r>
        <w:t>юго-западе России была проведена большая работа по подготовке русскоязычного текста Ветхого завета к распр</w:t>
      </w:r>
      <w:r>
        <w:t>о</w:t>
      </w:r>
      <w:r>
        <w:t>странению на Руси, к которой якобы приложил руку русский пе</w:t>
      </w:r>
      <w:r>
        <w:t>р</w:t>
      </w:r>
      <w:r>
        <w:t>вопечатник Иван Фёдоров. Но так ли это?</w:t>
      </w:r>
    </w:p>
    <w:p w14:paraId="23E97D50" w14:textId="77777777" w:rsidR="00DE60CF" w:rsidRPr="005B5604" w:rsidRDefault="00DE60CF" w:rsidP="00EA7CC4">
      <w:pPr>
        <w:pStyle w:val="Heading1"/>
      </w:pPr>
      <w:bookmarkStart w:id="18" w:name="_Toc254970607"/>
      <w:bookmarkStart w:id="19" w:name="_Toc255758962"/>
      <w:bookmarkStart w:id="20" w:name="_Toc257614536"/>
      <w:r>
        <w:t>5. </w:t>
      </w:r>
      <w:r w:rsidRPr="005B5604">
        <w:t>Из каких источников стало известно об Иване Фёдорове?</w:t>
      </w:r>
      <w:bookmarkEnd w:id="18"/>
      <w:bookmarkEnd w:id="19"/>
      <w:bookmarkEnd w:id="20"/>
    </w:p>
    <w:p w14:paraId="4F792214" w14:textId="1F1E8E70" w:rsidR="00DE60CF" w:rsidRDefault="00DE60CF" w:rsidP="00EA7CC4">
      <w:pPr>
        <w:pStyle w:val="PlainText"/>
      </w:pPr>
      <w:r w:rsidRPr="005B5604">
        <w:t xml:space="preserve">Мы с удивлением узнаём, что </w:t>
      </w:r>
      <w:r>
        <w:t>коллеги</w:t>
      </w:r>
      <w:r w:rsidRPr="005B5604">
        <w:t xml:space="preserve"> Ивана Фёдорова </w:t>
      </w:r>
      <w:r>
        <w:t>—</w:t>
      </w:r>
      <w:r w:rsidRPr="005B5604">
        <w:t xml:space="preserve"> </w:t>
      </w:r>
      <w:r w:rsidRPr="005B5604">
        <w:rPr>
          <w:i/>
        </w:rPr>
        <w:t>младшие современники московских первопечатников</w:t>
      </w:r>
      <w:r>
        <w:t xml:space="preserve"> — </w:t>
      </w:r>
      <w:r w:rsidRPr="005B5604">
        <w:t>как их называет Немировский</w:t>
      </w:r>
      <w:r w:rsidRPr="00DE60CF">
        <w:rPr>
          <w:sz w:val="24"/>
          <w:vertAlign w:val="superscript"/>
        </w:rPr>
        <w:t>[XXXIII]</w:t>
      </w:r>
      <w:r w:rsidRPr="005B5604">
        <w:t>, ни словом не упомянули о первопеча</w:t>
      </w:r>
      <w:r w:rsidRPr="005B5604">
        <w:t>т</w:t>
      </w:r>
      <w:r w:rsidRPr="005B5604">
        <w:t>никах, которые, по мнению автора, преподавали им книгопечат</w:t>
      </w:r>
      <w:r w:rsidRPr="005B5604">
        <w:t>а</w:t>
      </w:r>
      <w:r w:rsidRPr="005B5604">
        <w:t xml:space="preserve">ние. </w:t>
      </w:r>
      <w:r>
        <w:t>Немировский</w:t>
      </w:r>
      <w:r w:rsidRPr="005B5604">
        <w:t xml:space="preserve"> об этом пишет</w:t>
      </w:r>
      <w:r>
        <w:t xml:space="preserve"> так</w:t>
      </w:r>
      <w:r w:rsidRPr="005B5604">
        <w:t xml:space="preserve">: </w:t>
      </w:r>
    </w:p>
    <w:p w14:paraId="751D460F" w14:textId="2B36C9B0" w:rsidR="00DE60CF" w:rsidRPr="005B5604" w:rsidRDefault="00DE60CF" w:rsidP="00EA7CC4">
      <w:pPr>
        <w:pStyle w:val="a5"/>
      </w:pPr>
      <w:r w:rsidRPr="005B5604">
        <w:t>«</w:t>
      </w:r>
      <w:r w:rsidRPr="00625058">
        <w:t>В</w:t>
      </w:r>
      <w:r w:rsidRPr="005B5604">
        <w:t>первые эти имена на страницах отечественного печатного издания появляются лишь 73 г</w:t>
      </w:r>
      <w:r w:rsidRPr="005B5604">
        <w:t>о</w:t>
      </w:r>
      <w:r w:rsidRPr="005B5604">
        <w:t>да спустя после выхода в свет первопечатного «Апостола» 1564 года, где эти имена были н</w:t>
      </w:r>
      <w:r w:rsidRPr="005B5604">
        <w:t>а</w:t>
      </w:r>
      <w:r w:rsidRPr="005B5604">
        <w:t>званы. Речь</w:t>
      </w:r>
      <w:r>
        <w:t xml:space="preserve"> идё</w:t>
      </w:r>
      <w:r w:rsidRPr="005B5604">
        <w:t>т о послесловии к третьей четверти «Трефол</w:t>
      </w:r>
      <w:r w:rsidRPr="005B5604">
        <w:t>о</w:t>
      </w:r>
      <w:r w:rsidRPr="005B5604">
        <w:t>гиона»</w:t>
      </w:r>
      <w:r w:rsidRPr="00DE60CF">
        <w:rPr>
          <w:vertAlign w:val="superscript"/>
        </w:rPr>
        <w:t>[XXXIV]</w:t>
      </w:r>
      <w:r w:rsidRPr="005B5604">
        <w:t>, п</w:t>
      </w:r>
      <w:r w:rsidRPr="005B5604">
        <w:t>е</w:t>
      </w:r>
      <w:r w:rsidRPr="005B5604">
        <w:t xml:space="preserve">чатание которого началось </w:t>
      </w:r>
      <w:r w:rsidRPr="005B5604">
        <w:lastRenderedPageBreak/>
        <w:t>26 октября 1637 года и закончилось 21 мая 1638-го. Это же послесловие было повторено в последней четверти «Трефологи</w:t>
      </w:r>
      <w:r w:rsidRPr="005B5604">
        <w:t>о</w:t>
      </w:r>
      <w:r w:rsidRPr="005B5604">
        <w:t xml:space="preserve">на», вышедшей в свет 21 мая 1638 года </w:t>
      </w:r>
      <w:r>
        <w:t>—</w:t>
      </w:r>
      <w:r w:rsidRPr="005B5604">
        <w:t xml:space="preserve"> одновременно с третьей четвертью. В указанном сообщении интересен перечень причин, повлекших создание пе</w:t>
      </w:r>
      <w:r w:rsidRPr="005B5604">
        <w:t>р</w:t>
      </w:r>
      <w:r w:rsidRPr="005B5604">
        <w:t>вой московской типографии. Названы мастера, но имена прив</w:t>
      </w:r>
      <w:r w:rsidRPr="005B5604">
        <w:t>е</w:t>
      </w:r>
      <w:r w:rsidRPr="005B5604">
        <w:t xml:space="preserve">дены без </w:t>
      </w:r>
      <w:r>
        <w:t>«отчеств»: «некий хитрый мастер</w:t>
      </w:r>
      <w:r w:rsidRPr="005B5604">
        <w:t xml:space="preserve"> явишся печатному сему делу, званиемъ Иванъ диякон, да Петръ Мстисловец». Указан род занятий первого из них и происхождение (из какого города) второго; датировка события смутная и не</w:t>
      </w:r>
      <w:r w:rsidRPr="005B5604">
        <w:t>в</w:t>
      </w:r>
      <w:r w:rsidRPr="005B5604">
        <w:t>нятная.</w:t>
      </w:r>
    </w:p>
    <w:p w14:paraId="7F15A3C2" w14:textId="77777777" w:rsidR="00DE60CF" w:rsidRPr="005B5604" w:rsidRDefault="00DE60CF" w:rsidP="00EA7CC4">
      <w:pPr>
        <w:pStyle w:val="a5"/>
      </w:pPr>
      <w:r w:rsidRPr="005B5604">
        <w:t>&lt;…&gt; Самое первое упоминание в печатной книге о начале московского книгопечатания и о людях, трудами которых это в</w:t>
      </w:r>
      <w:r w:rsidRPr="005B5604">
        <w:t>е</w:t>
      </w:r>
      <w:r w:rsidRPr="005B5604">
        <w:t>ликое событие было свершено, мы находи</w:t>
      </w:r>
      <w:r>
        <w:t>м в издании, выше</w:t>
      </w:r>
      <w:r>
        <w:t>д</w:t>
      </w:r>
      <w:r>
        <w:t>шем в свет ещё при жизни Ивана Фё</w:t>
      </w:r>
      <w:r w:rsidRPr="005B5604">
        <w:t>дорова и Петра Мстисла</w:t>
      </w:r>
      <w:r w:rsidRPr="005B5604">
        <w:t>в</w:t>
      </w:r>
      <w:r w:rsidRPr="005B5604">
        <w:t>ца. Это польский Новый завет, и</w:t>
      </w:r>
      <w:r w:rsidRPr="005B5604">
        <w:t>з</w:t>
      </w:r>
      <w:r w:rsidRPr="005B5604">
        <w:t xml:space="preserve">данный в 1574 году в Лоске. Подготовил издание и написал к нему предисловие Симон (или Шимон) Будный </w:t>
      </w:r>
      <w:r>
        <w:t>—</w:t>
      </w:r>
      <w:r w:rsidRPr="005B5604">
        <w:t xml:space="preserve"> известный реформатор, объявленный ерет</w:t>
      </w:r>
      <w:r w:rsidRPr="005B5604">
        <w:t>и</w:t>
      </w:r>
      <w:r w:rsidRPr="005B5604">
        <w:t>ком. Первые московские книги он, вне всякого сомнения, пол</w:t>
      </w:r>
      <w:r w:rsidRPr="005B5604">
        <w:t>у</w:t>
      </w:r>
      <w:r w:rsidRPr="005B5604">
        <w:t>чил от самих московских первотипографов, с которыми, как он сам рассказывал, неоднократно встреча</w:t>
      </w:r>
      <w:r w:rsidRPr="005B5604">
        <w:t>л</w:t>
      </w:r>
      <w:r w:rsidRPr="005B5604">
        <w:t>ся»</w:t>
      </w:r>
      <w:r>
        <w:t>.</w:t>
      </w:r>
    </w:p>
    <w:p w14:paraId="7C38427B" w14:textId="16D7C332" w:rsidR="00DE60CF" w:rsidRPr="005B5604" w:rsidRDefault="00DE60CF" w:rsidP="00EA7CC4">
      <w:pPr>
        <w:pStyle w:val="PlainText"/>
      </w:pPr>
      <w:r w:rsidRPr="005B5604">
        <w:t>Кто такой Симон Будный? О Симоне Будном можно найти достаточно много информации в самых разных источниках. Пр</w:t>
      </w:r>
      <w:r w:rsidRPr="005B5604">
        <w:t>е</w:t>
      </w:r>
      <w:r w:rsidRPr="005B5604">
        <w:t>жде всего, он выступал против отождествления Христа с Богом, сч</w:t>
      </w:r>
      <w:r w:rsidRPr="005B5604">
        <w:t>и</w:t>
      </w:r>
      <w:r w:rsidRPr="005B5604">
        <w:t xml:space="preserve">тая его исторической личностью </w:t>
      </w:r>
      <w:r>
        <w:t xml:space="preserve">— </w:t>
      </w:r>
      <w:r w:rsidRPr="005B5604">
        <w:t>реально жившим на земле человеком</w:t>
      </w:r>
      <w:r>
        <w:t>, ч</w:t>
      </w:r>
      <w:r w:rsidRPr="005B5604">
        <w:t>то с т</w:t>
      </w:r>
      <w:r>
        <w:t>очки</w:t>
      </w:r>
      <w:r w:rsidRPr="005B5604">
        <w:t xml:space="preserve"> з</w:t>
      </w:r>
      <w:r>
        <w:t>рения</w:t>
      </w:r>
      <w:r w:rsidRPr="005B5604">
        <w:t xml:space="preserve"> православной церкви является ер</w:t>
      </w:r>
      <w:r w:rsidRPr="005B5604">
        <w:t>е</w:t>
      </w:r>
      <w:r w:rsidRPr="005B5604">
        <w:t>сью. Савелий Дудаков</w:t>
      </w:r>
      <w:r w:rsidRPr="00DE60CF">
        <w:rPr>
          <w:sz w:val="24"/>
          <w:vertAlign w:val="superscript"/>
        </w:rPr>
        <w:t>[XXXV]</w:t>
      </w:r>
      <w:r w:rsidRPr="005B5604">
        <w:t xml:space="preserve"> говорит</w:t>
      </w:r>
      <w:r>
        <w:t>:</w:t>
      </w:r>
      <w:r w:rsidRPr="005B5604">
        <w:t xml:space="preserve"> </w:t>
      </w:r>
      <w:r w:rsidRPr="00A528D1">
        <w:rPr>
          <w:rStyle w:val="1"/>
        </w:rPr>
        <w:t>«Приверженцев Симона Будн</w:t>
      </w:r>
      <w:r w:rsidRPr="00A528D1">
        <w:rPr>
          <w:rStyle w:val="1"/>
        </w:rPr>
        <w:t>о</w:t>
      </w:r>
      <w:r w:rsidRPr="00A528D1">
        <w:rPr>
          <w:rStyle w:val="1"/>
        </w:rPr>
        <w:t>го (крупнейшего деятеля арианства в Литовской Руси XVI в.) це</w:t>
      </w:r>
      <w:r w:rsidRPr="00A528D1">
        <w:rPr>
          <w:rStyle w:val="1"/>
        </w:rPr>
        <w:t>р</w:t>
      </w:r>
      <w:r w:rsidRPr="00A528D1">
        <w:rPr>
          <w:rStyle w:val="1"/>
        </w:rPr>
        <w:t>ковь прямо называет «полужидами».</w:t>
      </w:r>
      <w:r w:rsidRPr="005B5604">
        <w:rPr>
          <w:rFonts w:ascii="Arial" w:hAnsi="Arial" w:cs="Arial"/>
        </w:rPr>
        <w:t xml:space="preserve"> </w:t>
      </w:r>
      <w:r w:rsidRPr="005B5604">
        <w:t xml:space="preserve">Будный </w:t>
      </w:r>
      <w:r>
        <w:t>кстати писал</w:t>
      </w:r>
      <w:r w:rsidRPr="005B5604">
        <w:t>, что и в старом славянском переводе, который ещё доктор Скорина н</w:t>
      </w:r>
      <w:r w:rsidRPr="005B5604">
        <w:t>а</w:t>
      </w:r>
      <w:r w:rsidRPr="005B5604">
        <w:t>печатал</w:t>
      </w:r>
      <w:r>
        <w:t>,</w:t>
      </w:r>
      <w:r w:rsidRPr="005B5604">
        <w:t xml:space="preserve"> и в московских изданиях уже по отношению к Хр</w:t>
      </w:r>
      <w:r w:rsidRPr="005B5604">
        <w:t>и</w:t>
      </w:r>
      <w:r w:rsidRPr="005B5604">
        <w:t>сту используется слово Бог. По мнению Будного, и московских пе</w:t>
      </w:r>
      <w:r w:rsidRPr="005B5604">
        <w:t>р</w:t>
      </w:r>
      <w:r w:rsidRPr="005B5604">
        <w:t>вопечатников, эти книги были напечатаны с неисправных рукоп</w:t>
      </w:r>
      <w:r w:rsidRPr="005B5604">
        <w:t>и</w:t>
      </w:r>
      <w:r w:rsidRPr="005B5604">
        <w:t xml:space="preserve">сей. </w:t>
      </w:r>
      <w:r w:rsidRPr="00A528D1">
        <w:rPr>
          <w:rStyle w:val="1"/>
        </w:rPr>
        <w:t xml:space="preserve">«Знаю, </w:t>
      </w:r>
      <w:r w:rsidRPr="00A528D1">
        <w:t>— пи</w:t>
      </w:r>
      <w:r>
        <w:t>сал</w:t>
      </w:r>
      <w:r w:rsidRPr="00A528D1">
        <w:t xml:space="preserve"> Будный,</w:t>
      </w:r>
      <w:r w:rsidRPr="00A528D1">
        <w:rPr>
          <w:rStyle w:val="1"/>
        </w:rPr>
        <w:t xml:space="preserve"> — что многие недавние и н</w:t>
      </w:r>
      <w:r w:rsidRPr="00A528D1">
        <w:rPr>
          <w:rStyle w:val="1"/>
        </w:rPr>
        <w:t>е</w:t>
      </w:r>
      <w:r w:rsidRPr="00A528D1">
        <w:rPr>
          <w:rStyle w:val="1"/>
        </w:rPr>
        <w:t>большие ошибки они-то, как сами мне сообщили, по старым кн</w:t>
      </w:r>
      <w:r w:rsidRPr="00A528D1">
        <w:rPr>
          <w:rStyle w:val="1"/>
        </w:rPr>
        <w:t>и</w:t>
      </w:r>
      <w:r w:rsidRPr="00A528D1">
        <w:rPr>
          <w:rStyle w:val="1"/>
        </w:rPr>
        <w:t>гам исправили, но старые маркионовские</w:t>
      </w:r>
      <w:r w:rsidRPr="00DE60CF">
        <w:rPr>
          <w:rStyle w:val="1"/>
        </w:rPr>
        <w:t>[XXXVI]</w:t>
      </w:r>
      <w:r w:rsidRPr="00A528D1">
        <w:rPr>
          <w:rStyle w:val="1"/>
        </w:rPr>
        <w:t>, гомозианские и других еретиков искаж</w:t>
      </w:r>
      <w:r w:rsidRPr="00A528D1">
        <w:rPr>
          <w:rStyle w:val="1"/>
        </w:rPr>
        <w:t>е</w:t>
      </w:r>
      <w:r w:rsidRPr="00A528D1">
        <w:rPr>
          <w:rStyle w:val="1"/>
        </w:rPr>
        <w:t xml:space="preserve">ния не по московскому собранию книг править и мало </w:t>
      </w:r>
      <w:r w:rsidRPr="00A528D1">
        <w:rPr>
          <w:rStyle w:val="1"/>
        </w:rPr>
        <w:lastRenderedPageBreak/>
        <w:t>для этого голов Ивана Фёдорова и Петра Тимофеева Мстиславца. Учинили то, что могли, за что им другие должны быть благодарны, но это малое ещё начало»</w:t>
      </w:r>
      <w:r w:rsidRPr="005B5604">
        <w:rPr>
          <w:i/>
        </w:rPr>
        <w:t xml:space="preserve"> </w:t>
      </w:r>
      <w:r w:rsidRPr="005B5604">
        <w:t>(цитата по Е. Л. Н</w:t>
      </w:r>
      <w:r w:rsidRPr="005B5604">
        <w:t>е</w:t>
      </w:r>
      <w:r w:rsidRPr="005B5604">
        <w:t>мировскому).</w:t>
      </w:r>
    </w:p>
    <w:p w14:paraId="155B7660" w14:textId="6AB2E940" w:rsidR="00DE60CF" w:rsidRPr="005B5604" w:rsidRDefault="00DE60CF" w:rsidP="00EA7CC4">
      <w:pPr>
        <w:pStyle w:val="PlainText"/>
      </w:pPr>
      <w:r w:rsidRPr="005B5604">
        <w:t>Выходит, что известный церковный деятель того времени Будный, к</w:t>
      </w:r>
      <w:r>
        <w:t>оторого</w:t>
      </w:r>
      <w:r w:rsidRPr="005B5604">
        <w:t xml:space="preserve"> </w:t>
      </w:r>
      <w:r>
        <w:t>Карташев</w:t>
      </w:r>
      <w:r w:rsidRPr="00DE60CF">
        <w:rPr>
          <w:sz w:val="24"/>
          <w:vertAlign w:val="superscript"/>
        </w:rPr>
        <w:t>[XXXVII]</w:t>
      </w:r>
      <w:r w:rsidRPr="005B5604">
        <w:t xml:space="preserve"> </w:t>
      </w:r>
      <w:r>
        <w:t>счит</w:t>
      </w:r>
      <w:r>
        <w:t>а</w:t>
      </w:r>
      <w:r>
        <w:t>ет</w:t>
      </w:r>
      <w:r w:rsidRPr="005B5604">
        <w:t xml:space="preserve"> русски</w:t>
      </w:r>
      <w:r>
        <w:t>м</w:t>
      </w:r>
      <w:r w:rsidRPr="005B5604">
        <w:t xml:space="preserve"> родом и по языку, знал, что Иван Фёдоров и Пётр Мстиславец только исполнители чужой воли. Их понимания было недостаточно, чтобы разобрат</w:t>
      </w:r>
      <w:r w:rsidRPr="005B5604">
        <w:t>ь</w:t>
      </w:r>
      <w:r w:rsidRPr="005B5604">
        <w:t xml:space="preserve">ся в том, кто, когда и для чего внёс искажения в Библию, они только отредактировали и напечатали текст </w:t>
      </w:r>
      <w:r>
        <w:t>предоставленной</w:t>
      </w:r>
      <w:r w:rsidRPr="005B5604">
        <w:t xml:space="preserve"> им кем-то </w:t>
      </w:r>
      <w:r>
        <w:t>книги</w:t>
      </w:r>
      <w:r w:rsidRPr="005B5604">
        <w:t>.</w:t>
      </w:r>
    </w:p>
    <w:p w14:paraId="70D906EE" w14:textId="77777777" w:rsidR="00DE60CF" w:rsidRPr="005B5604" w:rsidRDefault="00DE60CF" w:rsidP="00EA7CC4">
      <w:pPr>
        <w:pStyle w:val="PlainText"/>
      </w:pPr>
      <w:r>
        <w:t xml:space="preserve">Обратим внимание, что ещё в </w:t>
      </w:r>
      <w:r>
        <w:rPr>
          <w:lang w:val="en-US"/>
        </w:rPr>
        <w:t>XVI</w:t>
      </w:r>
      <w:r w:rsidRPr="005B5604">
        <w:t xml:space="preserve"> веке шла дискуссия о Хр</w:t>
      </w:r>
      <w:r w:rsidRPr="005B5604">
        <w:t>и</w:t>
      </w:r>
      <w:r w:rsidRPr="005B5604">
        <w:t>сте: Бог он или человек. Будн</w:t>
      </w:r>
      <w:r>
        <w:t>ый</w:t>
      </w:r>
      <w:r w:rsidRPr="005B5604">
        <w:t xml:space="preserve"> выступает на стороне тех, кто считал Христа исторической личностью. И лишь позже поб</w:t>
      </w:r>
      <w:r w:rsidRPr="005B5604">
        <w:t>е</w:t>
      </w:r>
      <w:r w:rsidRPr="005B5604">
        <w:t xml:space="preserve">дила противоположная точка зрения. Интересно, что </w:t>
      </w:r>
      <w:r>
        <w:t>Будный говорит только об искажениях</w:t>
      </w:r>
      <w:r w:rsidRPr="005B5604">
        <w:t xml:space="preserve"> Нового завета и </w:t>
      </w:r>
      <w:r>
        <w:t>совсем не</w:t>
      </w:r>
      <w:r w:rsidRPr="005B5604">
        <w:t xml:space="preserve"> упомина</w:t>
      </w:r>
      <w:r>
        <w:t>ет</w:t>
      </w:r>
      <w:r w:rsidRPr="005B5604">
        <w:t xml:space="preserve"> Ве</w:t>
      </w:r>
      <w:r w:rsidRPr="005B5604">
        <w:t>т</w:t>
      </w:r>
      <w:r w:rsidRPr="005B5604">
        <w:t>х</w:t>
      </w:r>
      <w:r>
        <w:t>ий</w:t>
      </w:r>
      <w:r w:rsidRPr="005B5604">
        <w:t xml:space="preserve"> завет</w:t>
      </w:r>
      <w:r>
        <w:t xml:space="preserve">. </w:t>
      </w:r>
    </w:p>
    <w:p w14:paraId="50EBD24B" w14:textId="77777777" w:rsidR="00DE60CF" w:rsidRPr="00432DA1" w:rsidRDefault="00DE60CF" w:rsidP="00EA7CC4">
      <w:pPr>
        <w:pStyle w:val="PlainText"/>
      </w:pPr>
      <w:r w:rsidRPr="005B5604">
        <w:t xml:space="preserve">У Немировского можно найти ещё очень интересный факт: </w:t>
      </w:r>
    </w:p>
    <w:p w14:paraId="01EF6E94" w14:textId="77777777" w:rsidR="00DE60CF" w:rsidRPr="005B5604" w:rsidRDefault="00DE60CF" w:rsidP="00EA7CC4">
      <w:pPr>
        <w:pStyle w:val="a5"/>
      </w:pPr>
      <w:r>
        <w:t>«</w:t>
      </w:r>
      <w:r w:rsidRPr="005B5604">
        <w:t>В 1741 году была опубликована п</w:t>
      </w:r>
      <w:r>
        <w:t>ервая статья, специально посвящё</w:t>
      </w:r>
      <w:r w:rsidRPr="005B5604">
        <w:t>нная «Острожской Библии»</w:t>
      </w:r>
      <w:r>
        <w:t xml:space="preserve"> — </w:t>
      </w:r>
      <w:r w:rsidRPr="005B5604">
        <w:t>парадоксально, но пр</w:t>
      </w:r>
      <w:r w:rsidRPr="005B5604">
        <w:t>о</w:t>
      </w:r>
      <w:r w:rsidRPr="005B5604">
        <w:t>изошло это не в России, а в Германии. Появилась она на стр</w:t>
      </w:r>
      <w:r w:rsidRPr="005B5604">
        <w:t>а</w:t>
      </w:r>
      <w:r w:rsidRPr="005B5604">
        <w:t>ницах журнала «Preussische Zehenden» и называлась «Историч</w:t>
      </w:r>
      <w:r w:rsidRPr="005B5604">
        <w:t>е</w:t>
      </w:r>
      <w:r w:rsidRPr="005B5604">
        <w:t xml:space="preserve">ское описание славянского издания Библии 1581 года». </w:t>
      </w:r>
      <w:r w:rsidRPr="005B5604">
        <w:rPr>
          <w:b/>
        </w:rPr>
        <w:t>Анони</w:t>
      </w:r>
      <w:r w:rsidRPr="005B5604">
        <w:rPr>
          <w:b/>
        </w:rPr>
        <w:t>м</w:t>
      </w:r>
      <w:r w:rsidRPr="005B5604">
        <w:rPr>
          <w:b/>
        </w:rPr>
        <w:t xml:space="preserve">ный автор </w:t>
      </w:r>
      <w:r w:rsidRPr="005B5604">
        <w:t>этой статьи дал сравнительно подробное описание издания, попутно подвергнув кри</w:t>
      </w:r>
      <w:r>
        <w:t>тике отдельные в</w:t>
      </w:r>
      <w:r>
        <w:t>ы</w:t>
      </w:r>
      <w:r>
        <w:t>сказывания о нё</w:t>
      </w:r>
      <w:r w:rsidRPr="005B5604">
        <w:t>м в книгах Иоган</w:t>
      </w:r>
      <w:r>
        <w:t>на Коля и Жака Лелонга. Он привё</w:t>
      </w:r>
      <w:r w:rsidRPr="005B5604">
        <w:t>л греч</w:t>
      </w:r>
      <w:r w:rsidRPr="005B5604">
        <w:t>е</w:t>
      </w:r>
      <w:r w:rsidRPr="005B5604">
        <w:t>ский текст послесловия «Острожской Библии», из которого, по его словам, я</w:t>
      </w:r>
      <w:r w:rsidRPr="005B5604">
        <w:t>в</w:t>
      </w:r>
      <w:r w:rsidRPr="005B5604">
        <w:t xml:space="preserve">ствовало: </w:t>
      </w:r>
    </w:p>
    <w:p w14:paraId="5971C362" w14:textId="77777777" w:rsidR="00DE60CF" w:rsidRPr="005B5604" w:rsidRDefault="00DE60CF" w:rsidP="00EA7CC4">
      <w:pPr>
        <w:pStyle w:val="a5"/>
      </w:pPr>
      <w:r w:rsidRPr="005B5604">
        <w:t>«1) что типографа зва</w:t>
      </w:r>
      <w:r>
        <w:t>ли Иоанном и что он был сыном Ф</w:t>
      </w:r>
      <w:r>
        <w:t>ё</w:t>
      </w:r>
      <w:r w:rsidRPr="005B5604">
        <w:t>дора и был большим гре</w:t>
      </w:r>
      <w:r w:rsidRPr="005B5604">
        <w:t>ш</w:t>
      </w:r>
      <w:r w:rsidRPr="005B5604">
        <w:t>ником. При этом указано, что он был родом из Великой России, что и дало возможность Лелонгу ошибочно наз</w:t>
      </w:r>
      <w:r w:rsidRPr="005B5604">
        <w:t>ы</w:t>
      </w:r>
      <w:r w:rsidRPr="005B5604">
        <w:t xml:space="preserve">вать этот библейский кодекс русским; </w:t>
      </w:r>
    </w:p>
    <w:p w14:paraId="7C617977" w14:textId="77777777" w:rsidR="00DE60CF" w:rsidRDefault="00DE60CF" w:rsidP="00EA7CC4">
      <w:pPr>
        <w:pStyle w:val="a5"/>
      </w:pPr>
      <w:r w:rsidRPr="005B5604">
        <w:t>2) что местом печатания была Остробия, или Острогия, н</w:t>
      </w:r>
      <w:r>
        <w:t>а</w:t>
      </w:r>
      <w:r>
        <w:t>званная богоспасаемым городом;</w:t>
      </w:r>
    </w:p>
    <w:p w14:paraId="427DCC88" w14:textId="77777777" w:rsidR="00DE60CF" w:rsidRPr="005B5604" w:rsidRDefault="00DE60CF" w:rsidP="00EA7CC4">
      <w:pPr>
        <w:pStyle w:val="a5"/>
      </w:pPr>
      <w:r w:rsidRPr="005B5604">
        <w:t>3) что эта Библия была напечатана в 7089 году от сотвор</w:t>
      </w:r>
      <w:r w:rsidRPr="005B5604">
        <w:t>е</w:t>
      </w:r>
      <w:r w:rsidRPr="005B5604">
        <w:t>ния мира и в 1581 от Рождества Христова и закончена 12 авг</w:t>
      </w:r>
      <w:r w:rsidRPr="005B5604">
        <w:t>у</w:t>
      </w:r>
      <w:r w:rsidRPr="005B5604">
        <w:t>ста».</w:t>
      </w:r>
    </w:p>
    <w:p w14:paraId="6F1C5273" w14:textId="77777777" w:rsidR="00DE60CF" w:rsidRPr="005B5604" w:rsidRDefault="00DE60CF" w:rsidP="00EA7CC4">
      <w:pPr>
        <w:pStyle w:val="PlainText"/>
        <w:rPr>
          <w:rFonts w:ascii="Arial" w:hAnsi="Arial" w:cs="Arial"/>
          <w:color w:val="646464"/>
        </w:rPr>
      </w:pPr>
      <w:r w:rsidRPr="00097953">
        <w:rPr>
          <w:rStyle w:val="tip"/>
          <w:rFonts w:ascii="Academy" w:hAnsi="Academy"/>
          <w:szCs w:val="24"/>
        </w:rPr>
        <w:lastRenderedPageBreak/>
        <w:t>Примечателен также финал биографии</w:t>
      </w:r>
      <w:r w:rsidRPr="00097953">
        <w:rPr>
          <w:rStyle w:val="tip"/>
          <w:rFonts w:ascii="Academy" w:hAnsi="Academy"/>
        </w:rPr>
        <w:t xml:space="preserve"> первопечатника</w:t>
      </w:r>
      <w:r w:rsidRPr="00097953">
        <w:rPr>
          <w:rStyle w:val="tip"/>
          <w:rFonts w:ascii="Academy" w:hAnsi="Academy"/>
          <w:szCs w:val="24"/>
        </w:rPr>
        <w:t>. После смерти Ивана</w:t>
      </w:r>
      <w:r>
        <w:rPr>
          <w:rStyle w:val="tip"/>
          <w:rFonts w:ascii="Academy" w:hAnsi="Academy"/>
          <w:szCs w:val="24"/>
        </w:rPr>
        <w:t xml:space="preserve"> Фё</w:t>
      </w:r>
      <w:r w:rsidRPr="00097953">
        <w:rPr>
          <w:rStyle w:val="tip"/>
          <w:rFonts w:ascii="Academy" w:hAnsi="Academy"/>
          <w:szCs w:val="24"/>
        </w:rPr>
        <w:t>дорова, его сын, избитый и раненный, кстати ск</w:t>
      </w:r>
      <w:r w:rsidRPr="00097953">
        <w:rPr>
          <w:rStyle w:val="tip"/>
          <w:rFonts w:ascii="Academy" w:hAnsi="Academy"/>
          <w:szCs w:val="24"/>
        </w:rPr>
        <w:t>а</w:t>
      </w:r>
      <w:r w:rsidRPr="00097953">
        <w:rPr>
          <w:rStyle w:val="tip"/>
          <w:rFonts w:ascii="Academy" w:hAnsi="Academy"/>
          <w:szCs w:val="24"/>
        </w:rPr>
        <w:t xml:space="preserve">зать, ростовщиком Сашкой Сеньковичем за долги отца, вскоре после смерти апостола книгопечатания в России, не мог продолжать дела, так как на типографии тяготел ряд арестов — кроме вышеуказанных, ещё «Сеньки» Корунки, за долги. … </w:t>
      </w:r>
      <w:r w:rsidRPr="00097953">
        <w:rPr>
          <w:rFonts w:ascii="Academy" w:hAnsi="Academy"/>
          <w:szCs w:val="24"/>
        </w:rPr>
        <w:t>В XVIII веке самое знаменитое издание Ивана Фёдорова — «Острожскую Библию» 1581 года — можно найти уже во многих зарубежных книжных собраниях</w:t>
      </w:r>
      <w:r w:rsidRPr="00097953">
        <w:rPr>
          <w:rFonts w:ascii="Academy" w:hAnsi="Academy"/>
          <w:i/>
        </w:rPr>
        <w:t>»,</w:t>
      </w:r>
      <w:r w:rsidRPr="00276278">
        <w:rPr>
          <w:i/>
        </w:rPr>
        <w:t xml:space="preserve"> </w:t>
      </w:r>
      <w:r w:rsidRPr="005B5604">
        <w:t>но в Санкт</w:t>
      </w:r>
      <w:r>
        <w:t>-</w:t>
      </w:r>
      <w:r w:rsidRPr="005B5604">
        <w:t xml:space="preserve">Петербурге, </w:t>
      </w:r>
      <w:r>
        <w:t xml:space="preserve">по данным автора, ни одного экземпляра </w:t>
      </w:r>
      <w:r w:rsidRPr="005B5604">
        <w:t>Ос</w:t>
      </w:r>
      <w:r w:rsidRPr="005B5604">
        <w:t>т</w:t>
      </w:r>
      <w:r w:rsidRPr="005B5604">
        <w:t>рожской Библии достать не удалось.</w:t>
      </w:r>
      <w:r w:rsidRPr="005B5604">
        <w:rPr>
          <w:rFonts w:ascii="Arial" w:hAnsi="Arial" w:cs="Arial"/>
          <w:color w:val="646464"/>
        </w:rPr>
        <w:t xml:space="preserve"> </w:t>
      </w:r>
    </w:p>
    <w:p w14:paraId="2C93E5D6" w14:textId="77777777" w:rsidR="00DE60CF" w:rsidRPr="005B5604" w:rsidRDefault="00DE60CF" w:rsidP="00EA7CC4">
      <w:pPr>
        <w:pStyle w:val="PlainText"/>
      </w:pPr>
      <w:r w:rsidRPr="005B5604">
        <w:t>Как следует из дальнейших слов автора, есть несколь</w:t>
      </w:r>
      <w:r>
        <w:t>ко зар</w:t>
      </w:r>
      <w:r>
        <w:t>у</w:t>
      </w:r>
      <w:r>
        <w:t xml:space="preserve">бежных трудов середины </w:t>
      </w:r>
      <w:r>
        <w:rPr>
          <w:lang w:val="en-US"/>
        </w:rPr>
        <w:t>XVII</w:t>
      </w:r>
      <w:r w:rsidRPr="005B5604">
        <w:t xml:space="preserve"> в</w:t>
      </w:r>
      <w:r w:rsidRPr="005B5604">
        <w:t>е</w:t>
      </w:r>
      <w:r w:rsidRPr="005B5604">
        <w:t xml:space="preserve">ка, которые описывают первых русских печатников и подтверждают издание ими </w:t>
      </w:r>
      <w:r>
        <w:t>тол</w:t>
      </w:r>
      <w:r>
        <w:t>ь</w:t>
      </w:r>
      <w:r>
        <w:t xml:space="preserve">ко </w:t>
      </w:r>
      <w:r w:rsidRPr="005B5604">
        <w:t xml:space="preserve">Нового завета и </w:t>
      </w:r>
      <w:r>
        <w:t>Псалтир</w:t>
      </w:r>
      <w:r w:rsidRPr="005B5604">
        <w:t xml:space="preserve">и. </w:t>
      </w:r>
    </w:p>
    <w:p w14:paraId="40E5177D" w14:textId="5AF20DA8" w:rsidR="00DE60CF" w:rsidRPr="00E0193B" w:rsidRDefault="00DE60CF" w:rsidP="00EA7CC4">
      <w:pPr>
        <w:pStyle w:val="PlainText"/>
        <w:rPr>
          <w:i/>
        </w:rPr>
      </w:pPr>
      <w:r w:rsidRPr="00E0193B">
        <w:t>Сам Иван Фёдоров</w:t>
      </w:r>
      <w:r>
        <w:t xml:space="preserve"> написал повесть</w:t>
      </w:r>
      <w:r w:rsidRPr="00DE60CF">
        <w:rPr>
          <w:sz w:val="24"/>
          <w:vertAlign w:val="superscript"/>
        </w:rPr>
        <w:t>[XXXVIII]</w:t>
      </w:r>
      <w:r w:rsidRPr="00E0193B">
        <w:t>, судя по тексту</w:t>
      </w:r>
      <w:r>
        <w:t xml:space="preserve"> которой,</w:t>
      </w:r>
      <w:r w:rsidRPr="00E0193B">
        <w:t xml:space="preserve"> </w:t>
      </w:r>
      <w:r>
        <w:t xml:space="preserve">он был </w:t>
      </w:r>
      <w:r w:rsidRPr="00E0193B">
        <w:t>искренний христианин</w:t>
      </w:r>
      <w:r>
        <w:t>. В</w:t>
      </w:r>
      <w:r w:rsidRPr="00E0193B">
        <w:t xml:space="preserve"> предисловии к </w:t>
      </w:r>
      <w:r>
        <w:t>«</w:t>
      </w:r>
      <w:r w:rsidRPr="00E0193B">
        <w:t>Апостолу</w:t>
      </w:r>
      <w:r>
        <w:t>»</w:t>
      </w:r>
      <w:r w:rsidRPr="00E0193B">
        <w:t xml:space="preserve"> </w:t>
      </w:r>
      <w:r>
        <w:t xml:space="preserve">он </w:t>
      </w:r>
      <w:r w:rsidRPr="00E0193B">
        <w:t>описывает свои приключения в Москве и в</w:t>
      </w:r>
      <w:r>
        <w:t>о</w:t>
      </w:r>
      <w:r w:rsidRPr="00E0193B">
        <w:t xml:space="preserve"> Львове, благодарит семейство</w:t>
      </w:r>
      <w:r>
        <w:t xml:space="preserve"> </w:t>
      </w:r>
      <w:r w:rsidRPr="00E0193B">
        <w:t xml:space="preserve">Ходкевичей за помощь в издании </w:t>
      </w:r>
      <w:r>
        <w:t>«</w:t>
      </w:r>
      <w:r w:rsidRPr="00E0193B">
        <w:t>Апостола</w:t>
      </w:r>
      <w:r>
        <w:t>»</w:t>
      </w:r>
      <w:r w:rsidRPr="00E0193B">
        <w:t xml:space="preserve"> и в з</w:t>
      </w:r>
      <w:r w:rsidRPr="00E0193B">
        <w:t>а</w:t>
      </w:r>
      <w:r w:rsidRPr="00E0193B">
        <w:t xml:space="preserve">ключении </w:t>
      </w:r>
      <w:r>
        <w:t>пишет:</w:t>
      </w:r>
      <w:r w:rsidRPr="00E0193B">
        <w:t xml:space="preserve"> </w:t>
      </w:r>
      <w:r w:rsidRPr="005B6684">
        <w:rPr>
          <w:rStyle w:val="1"/>
        </w:rPr>
        <w:t>«если в чём погрешность будет, Бога ради и</w:t>
      </w:r>
      <w:r w:rsidRPr="005B6684">
        <w:rPr>
          <w:rStyle w:val="1"/>
        </w:rPr>
        <w:t>с</w:t>
      </w:r>
      <w:r w:rsidRPr="005B6684">
        <w:rPr>
          <w:rStyle w:val="1"/>
        </w:rPr>
        <w:t>правляйте, благословите, а не кляните, ибо не писал Дух Святой, ни ангел, но рука грешная и бренная, как и у прочих необраз</w:t>
      </w:r>
      <w:r w:rsidRPr="005B6684">
        <w:rPr>
          <w:rStyle w:val="1"/>
        </w:rPr>
        <w:t>о</w:t>
      </w:r>
      <w:r w:rsidRPr="005B6684">
        <w:rPr>
          <w:rStyle w:val="1"/>
        </w:rPr>
        <w:t>ванных»,</w:t>
      </w:r>
      <w:r w:rsidRPr="00E0193B">
        <w:rPr>
          <w:i/>
        </w:rPr>
        <w:t xml:space="preserve"> </w:t>
      </w:r>
      <w:r w:rsidRPr="00E0193B">
        <w:t>т.</w:t>
      </w:r>
      <w:r>
        <w:t xml:space="preserve"> </w:t>
      </w:r>
      <w:r w:rsidRPr="00E0193B">
        <w:t>е. признаётся в своей необраз</w:t>
      </w:r>
      <w:r w:rsidRPr="00E0193B">
        <w:t>о</w:t>
      </w:r>
      <w:r w:rsidRPr="00E0193B">
        <w:t>ванности</w:t>
      </w:r>
      <w:r w:rsidRPr="00E0193B">
        <w:rPr>
          <w:i/>
        </w:rPr>
        <w:t>.</w:t>
      </w:r>
    </w:p>
    <w:p w14:paraId="2FC2DA99" w14:textId="77777777" w:rsidR="00DE60CF" w:rsidRPr="005B5604" w:rsidRDefault="00DE60CF" w:rsidP="00EA7CC4">
      <w:pPr>
        <w:pStyle w:val="PlainText"/>
      </w:pPr>
      <w:r w:rsidRPr="005B5604">
        <w:t xml:space="preserve">Какие же </w:t>
      </w:r>
      <w:r w:rsidRPr="00575946">
        <w:t>выводы</w:t>
      </w:r>
      <w:r w:rsidRPr="005B5604">
        <w:rPr>
          <w:b/>
        </w:rPr>
        <w:t xml:space="preserve"> </w:t>
      </w:r>
      <w:r w:rsidRPr="005B5604">
        <w:t xml:space="preserve">можно сделать из обзора материалов, </w:t>
      </w:r>
      <w:r>
        <w:t>ра</w:t>
      </w:r>
      <w:r>
        <w:t>с</w:t>
      </w:r>
      <w:r>
        <w:t>смотренных</w:t>
      </w:r>
      <w:r w:rsidRPr="005B5604">
        <w:t xml:space="preserve"> в этой главе?</w:t>
      </w:r>
    </w:p>
    <w:p w14:paraId="6148DE4C" w14:textId="77777777" w:rsidR="00DE60CF" w:rsidRPr="00837711" w:rsidRDefault="00DE60CF" w:rsidP="00EA7CC4">
      <w:pPr>
        <w:pStyle w:val="PlainText"/>
      </w:pPr>
      <w:r w:rsidRPr="00837711">
        <w:t xml:space="preserve">Вероятно, первопечатник Иван Фёдоров </w:t>
      </w:r>
      <w:r w:rsidRPr="00223AAE">
        <w:t>—</w:t>
      </w:r>
      <w:r>
        <w:t xml:space="preserve"> </w:t>
      </w:r>
      <w:r w:rsidRPr="00837711">
        <w:t>личность истор</w:t>
      </w:r>
      <w:r w:rsidRPr="00837711">
        <w:t>и</w:t>
      </w:r>
      <w:r w:rsidRPr="00837711">
        <w:t>чески реальная. Он увлёкся изд</w:t>
      </w:r>
      <w:r w:rsidRPr="00837711">
        <w:t>а</w:t>
      </w:r>
      <w:r w:rsidRPr="00837711">
        <w:t>тельским делом и действительно издавал Новый завет, Деяния Апостолов и Псалтирь и тем самым стал известен как в России, так и за её пределами: во Львове, Ос</w:t>
      </w:r>
      <w:r w:rsidRPr="00837711">
        <w:t>т</w:t>
      </w:r>
      <w:r w:rsidRPr="00837711">
        <w:t xml:space="preserve">роге и других городах. </w:t>
      </w:r>
      <w:r>
        <w:t>М</w:t>
      </w:r>
      <w:r w:rsidRPr="00837711">
        <w:t>ноги</w:t>
      </w:r>
      <w:r w:rsidRPr="00837711">
        <w:t>е</w:t>
      </w:r>
      <w:r w:rsidRPr="00837711">
        <w:t xml:space="preserve"> источники подтверждают издание Фёдоровым книг, распростр</w:t>
      </w:r>
      <w:r w:rsidRPr="00837711">
        <w:t>а</w:t>
      </w:r>
      <w:r w:rsidRPr="00837711">
        <w:t>нённых в то время на территории православной Руси, но издание им Ветхого завета вызывает с</w:t>
      </w:r>
      <w:r w:rsidRPr="00837711">
        <w:t>о</w:t>
      </w:r>
      <w:r w:rsidRPr="00837711">
        <w:t xml:space="preserve">мнение. Можно с уверенностью сказать, что </w:t>
      </w:r>
      <w:r>
        <w:t xml:space="preserve">тот, </w:t>
      </w:r>
      <w:r w:rsidRPr="00837711">
        <w:t>кто был заинт</w:t>
      </w:r>
      <w:r w:rsidRPr="00837711">
        <w:t>е</w:t>
      </w:r>
      <w:r w:rsidRPr="00837711">
        <w:t>ресован в распространении еврейской Библии в России</w:t>
      </w:r>
      <w:r>
        <w:t>,</w:t>
      </w:r>
      <w:r w:rsidRPr="00837711">
        <w:t xml:space="preserve"> для пр</w:t>
      </w:r>
      <w:r w:rsidRPr="00837711">
        <w:t>и</w:t>
      </w:r>
      <w:r w:rsidRPr="00837711">
        <w:t>дания авторитета и</w:t>
      </w:r>
      <w:r w:rsidRPr="00837711">
        <w:t>з</w:t>
      </w:r>
      <w:r w:rsidRPr="00837711">
        <w:t>данию приписал Ивану Фёдорову (кому-то нужно было приписать) авторство Острожской Библии, где Ве</w:t>
      </w:r>
      <w:r w:rsidRPr="00837711">
        <w:t>т</w:t>
      </w:r>
      <w:r w:rsidRPr="00837711">
        <w:t xml:space="preserve">хий завет напечатан под одной обложкой с Новым заветом. Этот хитрый ход позволил в дальнейшем осуществить </w:t>
      </w:r>
      <w:r>
        <w:t>пере</w:t>
      </w:r>
      <w:r w:rsidRPr="00837711">
        <w:t xml:space="preserve">издание двуединой Библии в Москве, ссылаясь на авторитет </w:t>
      </w:r>
      <w:r w:rsidRPr="00837711">
        <w:lastRenderedPageBreak/>
        <w:t>русского пе</w:t>
      </w:r>
      <w:r w:rsidRPr="00837711">
        <w:t>р</w:t>
      </w:r>
      <w:r w:rsidRPr="00837711">
        <w:t xml:space="preserve">вопечатника и сделать первый шаг к </w:t>
      </w:r>
      <w:r>
        <w:t>имплантации Ветхого завета</w:t>
      </w:r>
      <w:r w:rsidRPr="00837711">
        <w:t xml:space="preserve"> в пр</w:t>
      </w:r>
      <w:r w:rsidRPr="00837711">
        <w:t>а</w:t>
      </w:r>
      <w:r w:rsidRPr="00837711">
        <w:t>вославн</w:t>
      </w:r>
      <w:r>
        <w:t>ую</w:t>
      </w:r>
      <w:r w:rsidRPr="00837711">
        <w:t xml:space="preserve"> сред</w:t>
      </w:r>
      <w:r>
        <w:t>у</w:t>
      </w:r>
      <w:r w:rsidRPr="00837711">
        <w:t xml:space="preserve"> русского народа. Это конечно удалось не сразу, и, как мы увидим</w:t>
      </w:r>
      <w:r>
        <w:t xml:space="preserve"> далее</w:t>
      </w:r>
      <w:r w:rsidRPr="00837711">
        <w:t>, попытки продолжались при Ник</w:t>
      </w:r>
      <w:r w:rsidRPr="00837711">
        <w:t>о</w:t>
      </w:r>
      <w:r w:rsidRPr="00837711">
        <w:t xml:space="preserve">не, Петре Первом, Елизавете, </w:t>
      </w:r>
      <w:smartTag w:uri="urn:schemas-microsoft-com:office:smarttags" w:element="PersonName">
        <w:r w:rsidRPr="00837711">
          <w:t>Александр</w:t>
        </w:r>
      </w:smartTag>
      <w:r w:rsidRPr="00837711">
        <w:t>е Первом, Николае Пе</w:t>
      </w:r>
      <w:r w:rsidRPr="00837711">
        <w:t>р</w:t>
      </w:r>
      <w:r w:rsidRPr="00837711">
        <w:t>вом и завершились усп</w:t>
      </w:r>
      <w:r w:rsidRPr="00837711">
        <w:t>е</w:t>
      </w:r>
      <w:r w:rsidRPr="00837711">
        <w:t xml:space="preserve">хом лишь в конце XIX века. </w:t>
      </w:r>
    </w:p>
    <w:p w14:paraId="4384E4B9" w14:textId="77777777" w:rsidR="00DE60CF" w:rsidRPr="005B5604" w:rsidRDefault="00DE60CF" w:rsidP="00EA7CC4">
      <w:pPr>
        <w:pStyle w:val="PlainText"/>
      </w:pPr>
      <w:r w:rsidRPr="005B5604">
        <w:t xml:space="preserve">Кстати, </w:t>
      </w:r>
      <w:r>
        <w:t>подобное происходило с некоторым опережением</w:t>
      </w:r>
      <w:r w:rsidRPr="005B5604">
        <w:t xml:space="preserve"> и на Западе, о чём мы будем гов</w:t>
      </w:r>
      <w:r w:rsidRPr="005B5604">
        <w:t>о</w:t>
      </w:r>
      <w:r w:rsidRPr="005B5604">
        <w:t>рить</w:t>
      </w:r>
      <w:r>
        <w:t xml:space="preserve"> далее</w:t>
      </w:r>
      <w:r w:rsidRPr="005B5604">
        <w:t>.</w:t>
      </w:r>
      <w:r>
        <w:t xml:space="preserve"> </w:t>
      </w:r>
    </w:p>
    <w:p w14:paraId="5C476240" w14:textId="77777777" w:rsidR="00DE60CF" w:rsidRPr="00837711" w:rsidRDefault="00DE60CF" w:rsidP="00EA7CC4">
      <w:pPr>
        <w:pStyle w:val="PlainText"/>
      </w:pPr>
      <w:r w:rsidRPr="00837711">
        <w:t>Пока не ясно, кто контролировал и направлял этот процесс. Логика подсказывает, что здесь не обошлось без активной де</w:t>
      </w:r>
      <w:r w:rsidRPr="00837711">
        <w:t>я</w:t>
      </w:r>
      <w:r w:rsidRPr="00837711">
        <w:t>тельности раввинов, понимавших, к чему может привести прин</w:t>
      </w:r>
      <w:r w:rsidRPr="00837711">
        <w:t>я</w:t>
      </w:r>
      <w:r w:rsidRPr="00837711">
        <w:t>тие Ветхого завета в качестве священной книги под одной обло</w:t>
      </w:r>
      <w:r w:rsidRPr="00837711">
        <w:t>ж</w:t>
      </w:r>
      <w:r w:rsidRPr="00837711">
        <w:t>кой с предварительно откорректир</w:t>
      </w:r>
      <w:r w:rsidRPr="00837711">
        <w:t>о</w:t>
      </w:r>
      <w:r w:rsidRPr="00837711">
        <w:t xml:space="preserve">ванным Новым заветом. </w:t>
      </w:r>
    </w:p>
    <w:p w14:paraId="3991114F" w14:textId="77777777" w:rsidR="00DE60CF" w:rsidRPr="005B5604" w:rsidRDefault="00DE60CF" w:rsidP="00EA7CC4">
      <w:pPr>
        <w:pStyle w:val="PlainText"/>
      </w:pPr>
      <w:r w:rsidRPr="005B5604">
        <w:t>Мы уже писали о том, что Геннадий, как борец с ересью ж</w:t>
      </w:r>
      <w:r w:rsidRPr="005B5604">
        <w:t>и</w:t>
      </w:r>
      <w:r w:rsidRPr="005B5604">
        <w:t xml:space="preserve">довствующих, не мог быть вдохновителем издания </w:t>
      </w:r>
      <w:r>
        <w:t>еврейской Библии.</w:t>
      </w:r>
      <w:r w:rsidRPr="005B5604">
        <w:t xml:space="preserve"> То же самое можно сказать и про Ивана Фёдорова, кот</w:t>
      </w:r>
      <w:r w:rsidRPr="005B5604">
        <w:t>о</w:t>
      </w:r>
      <w:r w:rsidRPr="005B5604">
        <w:t xml:space="preserve">рый не понаслышке знал, что такое ростовщичество, потому что на собственной шкуре </w:t>
      </w:r>
      <w:r>
        <w:t>испытал</w:t>
      </w:r>
      <w:r w:rsidRPr="005B5604">
        <w:t xml:space="preserve"> все прелести</w:t>
      </w:r>
      <w:r>
        <w:t xml:space="preserve"> взаимоотношений с ростовщиками</w:t>
      </w:r>
      <w:r w:rsidRPr="005B5604">
        <w:t>.</w:t>
      </w:r>
      <w:r>
        <w:t xml:space="preserve"> </w:t>
      </w:r>
    </w:p>
    <w:p w14:paraId="0D51D84C" w14:textId="77777777" w:rsidR="00DE60CF" w:rsidRPr="005B5604" w:rsidRDefault="00DE60CF" w:rsidP="00EA7CC4">
      <w:pPr>
        <w:pStyle w:val="Heading1"/>
      </w:pPr>
      <w:bookmarkStart w:id="21" w:name="_Toc254970608"/>
      <w:bookmarkStart w:id="22" w:name="_Toc255758963"/>
      <w:bookmarkStart w:id="23" w:name="_Toc257614537"/>
      <w:r>
        <w:t>6. Церковные р</w:t>
      </w:r>
      <w:r w:rsidRPr="005B5604">
        <w:t>еформ</w:t>
      </w:r>
      <w:r>
        <w:t xml:space="preserve">ы конца </w:t>
      </w:r>
      <w:r>
        <w:rPr>
          <w:lang w:val="en-US"/>
        </w:rPr>
        <w:t>XVI</w:t>
      </w:r>
      <w:r w:rsidRPr="00432DA1">
        <w:t xml:space="preserve"> </w:t>
      </w:r>
      <w:r>
        <w:t>столетия и их подлинные цели</w:t>
      </w:r>
      <w:bookmarkEnd w:id="21"/>
      <w:bookmarkEnd w:id="22"/>
      <w:bookmarkEnd w:id="23"/>
    </w:p>
    <w:p w14:paraId="17E391DC" w14:textId="4916737B" w:rsidR="00DE60CF" w:rsidRDefault="00DE60CF" w:rsidP="00EA7CC4">
      <w:pPr>
        <w:pStyle w:val="PlainText"/>
      </w:pPr>
      <w:r>
        <w:t xml:space="preserve">В конце </w:t>
      </w:r>
      <w:r>
        <w:rPr>
          <w:lang w:val="en-US"/>
        </w:rPr>
        <w:t>XVI</w:t>
      </w:r>
      <w:r>
        <w:t xml:space="preserve"> столетия православную Русь потрясли церковные реформы, которые привели к расколу общества и церкви. </w:t>
      </w:r>
      <w:r w:rsidRPr="006B3F1A">
        <w:t>До эт</w:t>
      </w:r>
      <w:r>
        <w:t xml:space="preserve">их реформ </w:t>
      </w:r>
      <w:r w:rsidRPr="006B3F1A">
        <w:t>весь православный народ исповедовал одну и ту</w:t>
      </w:r>
      <w:r>
        <w:t xml:space="preserve"> </w:t>
      </w:r>
      <w:r w:rsidRPr="006B3F1A">
        <w:t>же веру: одни и те же церковные предания, одни и те же чины, уставы, книги и обычаи</w:t>
      </w:r>
      <w:r w:rsidRPr="006E30CD">
        <w:t xml:space="preserve"> </w:t>
      </w:r>
      <w:r w:rsidRPr="006B3F1A">
        <w:t xml:space="preserve">и </w:t>
      </w:r>
      <w:r>
        <w:t>поэтому ощущал религиозное единство. Резул</w:t>
      </w:r>
      <w:r>
        <w:t>ь</w:t>
      </w:r>
      <w:r>
        <w:t>татом реформ стал раскол на две группы: в одну входили те, кто поверил царю и патриарху Никону</w:t>
      </w:r>
      <w:r w:rsidRPr="00DE60CF">
        <w:rPr>
          <w:sz w:val="24"/>
          <w:vertAlign w:val="superscript"/>
        </w:rPr>
        <w:t>[XXXIX]</w:t>
      </w:r>
      <w:r>
        <w:t xml:space="preserve"> и пошёл за ними, в другую — те, кто продолжал придерживаться старого вероуч</w:t>
      </w:r>
      <w:r>
        <w:t>е</w:t>
      </w:r>
      <w:r>
        <w:t>ния.</w:t>
      </w:r>
    </w:p>
    <w:p w14:paraId="105F6BE2" w14:textId="77777777" w:rsidR="00DE60CF" w:rsidRDefault="00DE60CF" w:rsidP="00EA7CC4">
      <w:pPr>
        <w:pStyle w:val="PlainText"/>
      </w:pPr>
      <w:r>
        <w:t>О причинах раскола и необходимости реформ единого мнения не существует: некоторые иссл</w:t>
      </w:r>
      <w:r>
        <w:t>е</w:t>
      </w:r>
      <w:r>
        <w:t>дователи считают, что виноват Никон, другие винят царя и греческих учителей православия, о</w:t>
      </w:r>
      <w:r>
        <w:t>д</w:t>
      </w:r>
      <w:r>
        <w:t>ни ув</w:t>
      </w:r>
      <w:r>
        <w:t>е</w:t>
      </w:r>
      <w:r>
        <w:t xml:space="preserve">рены в необходимости реформ, другие считают, что можно было обойтись без них. </w:t>
      </w:r>
    </w:p>
    <w:p w14:paraId="37BA711A" w14:textId="10DC0A51" w:rsidR="00DE60CF" w:rsidRDefault="00DE60CF" w:rsidP="00EA7CC4">
      <w:pPr>
        <w:pStyle w:val="PlainText"/>
      </w:pPr>
      <w:r w:rsidRPr="009D4052">
        <w:t>Издатель книги Б. П. Кутузов</w:t>
      </w:r>
      <w:r>
        <w:t>а</w:t>
      </w:r>
      <w:r w:rsidRPr="00DE60CF">
        <w:rPr>
          <w:sz w:val="24"/>
          <w:vertAlign w:val="superscript"/>
        </w:rPr>
        <w:t>[XL]</w:t>
      </w:r>
      <w:r w:rsidRPr="009D4052">
        <w:t xml:space="preserve"> о патриархе Никоне пишет: </w:t>
      </w:r>
    </w:p>
    <w:p w14:paraId="0691CE89" w14:textId="77777777" w:rsidR="00DE60CF" w:rsidRDefault="00DE60CF" w:rsidP="00EA7CC4">
      <w:pPr>
        <w:pStyle w:val="a5"/>
      </w:pPr>
      <w:r w:rsidRPr="009D4052">
        <w:t xml:space="preserve">«Великая тайна рокового </w:t>
      </w:r>
      <w:r>
        <w:t xml:space="preserve">для России церковного раскола </w:t>
      </w:r>
      <w:r>
        <w:rPr>
          <w:lang w:val="en-US"/>
        </w:rPr>
        <w:t>XVII</w:t>
      </w:r>
      <w:r w:rsidRPr="009D4052">
        <w:t xml:space="preserve"> века, в результате которого была п</w:t>
      </w:r>
      <w:r w:rsidRPr="009D4052">
        <w:t>о</w:t>
      </w:r>
      <w:r w:rsidRPr="009D4052">
        <w:t xml:space="preserve">прана вся церковная </w:t>
      </w:r>
      <w:r w:rsidRPr="009D4052">
        <w:lastRenderedPageBreak/>
        <w:t>старина и отвергнуто русское благочестие, полностью не разгад</w:t>
      </w:r>
      <w:r w:rsidRPr="009D4052">
        <w:t>а</w:t>
      </w:r>
      <w:r w:rsidRPr="009D4052">
        <w:t>на вплоть до н</w:t>
      </w:r>
      <w:r w:rsidRPr="009D4052">
        <w:t>а</w:t>
      </w:r>
      <w:r w:rsidRPr="009D4052">
        <w:t>стоящего времени</w:t>
      </w:r>
      <w:r>
        <w:t>».</w:t>
      </w:r>
    </w:p>
    <w:p w14:paraId="22AD1A50" w14:textId="77777777" w:rsidR="00DE60CF" w:rsidRPr="006C5644" w:rsidRDefault="00DE60CF" w:rsidP="00EA7CC4">
      <w:pPr>
        <w:pStyle w:val="PlainText"/>
      </w:pPr>
      <w:r>
        <w:t>Чтобы</w:t>
      </w:r>
      <w:r w:rsidRPr="006C5644">
        <w:t xml:space="preserve"> двигаться дальше</w:t>
      </w:r>
      <w:r>
        <w:t>, нам</w:t>
      </w:r>
      <w:r w:rsidRPr="006C5644">
        <w:t xml:space="preserve"> необходимо разгадать причины и цели реформ, учитывая, что они логически укладываются в ц</w:t>
      </w:r>
      <w:r w:rsidRPr="006C5644">
        <w:t>е</w:t>
      </w:r>
      <w:r w:rsidRPr="006C5644">
        <w:t>почку событий, приведших в конечном результате к появлению в конце XIX века в России новой священной книги. Нужно пон</w:t>
      </w:r>
      <w:r w:rsidRPr="006C5644">
        <w:t>и</w:t>
      </w:r>
      <w:r w:rsidRPr="006C5644">
        <w:t>мать, что хотя глобальное знахарс</w:t>
      </w:r>
      <w:r w:rsidRPr="006C5644">
        <w:t>т</w:t>
      </w:r>
      <w:r w:rsidRPr="006C5644">
        <w:t>во и было заинтересовано в расколе православной церкви, сам раскол не мог обладать вы</w:t>
      </w:r>
      <w:r w:rsidRPr="006C5644">
        <w:t>с</w:t>
      </w:r>
      <w:r w:rsidRPr="006C5644">
        <w:t xml:space="preserve">шим приоритетом в векторе целей знахарства. За </w:t>
      </w:r>
      <w:r>
        <w:t>реформой вер</w:t>
      </w:r>
      <w:r>
        <w:t>о</w:t>
      </w:r>
      <w:r>
        <w:t xml:space="preserve">учения и церкви </w:t>
      </w:r>
      <w:r w:rsidRPr="006C5644">
        <w:t>стояло нечто более серьёзное, что осталось скр</w:t>
      </w:r>
      <w:r w:rsidRPr="006C5644">
        <w:t>ы</w:t>
      </w:r>
      <w:r w:rsidRPr="006C5644">
        <w:t>тым, невидимым тем, кто не с</w:t>
      </w:r>
      <w:r>
        <w:t>правился</w:t>
      </w:r>
      <w:r w:rsidRPr="006C5644">
        <w:t xml:space="preserve"> со своим эмоциональным во</w:t>
      </w:r>
      <w:r w:rsidRPr="006C5644">
        <w:t>з</w:t>
      </w:r>
      <w:r w:rsidRPr="006C5644">
        <w:t xml:space="preserve">буждением, вызванным действиями патриарха Никона. </w:t>
      </w:r>
      <w:r>
        <w:t>И</w:t>
      </w:r>
      <w:r w:rsidRPr="006C5644">
        <w:t xml:space="preserve"> это возбуждение до сих пор не может примирить расколовшиеся ст</w:t>
      </w:r>
      <w:r w:rsidRPr="006C5644">
        <w:t>о</w:t>
      </w:r>
      <w:r w:rsidRPr="006C5644">
        <w:t xml:space="preserve">роны и увидеть истинную причину </w:t>
      </w:r>
      <w:r>
        <w:t xml:space="preserve">и цели </w:t>
      </w:r>
      <w:r w:rsidRPr="006C5644">
        <w:t>реформ</w:t>
      </w:r>
      <w:r>
        <w:t>ы</w:t>
      </w:r>
      <w:r w:rsidRPr="006C5644">
        <w:t xml:space="preserve">. </w:t>
      </w:r>
    </w:p>
    <w:p w14:paraId="65D73FE8" w14:textId="77777777" w:rsidR="00DE60CF" w:rsidRPr="006C5644" w:rsidRDefault="00DE60CF" w:rsidP="00EA7CC4">
      <w:pPr>
        <w:pStyle w:val="PlainText"/>
      </w:pPr>
      <w:r w:rsidRPr="006C5644">
        <w:t>В ходе реформы произошли некоторые изменения в обряд</w:t>
      </w:r>
      <w:r w:rsidRPr="006C5644">
        <w:t>о</w:t>
      </w:r>
      <w:r w:rsidRPr="006C5644">
        <w:t>вой традиции,</w:t>
      </w:r>
      <w:r>
        <w:t xml:space="preserve"> были </w:t>
      </w:r>
      <w:r w:rsidRPr="006C5644">
        <w:t>отредактиров</w:t>
      </w:r>
      <w:r w:rsidRPr="006C5644">
        <w:t>а</w:t>
      </w:r>
      <w:r w:rsidRPr="006C5644">
        <w:t>ны тексты священного писания и богослужебных книг.</w:t>
      </w:r>
    </w:p>
    <w:p w14:paraId="0DBBA71D" w14:textId="77777777" w:rsidR="00DE60CF" w:rsidRPr="001B1CB7" w:rsidRDefault="00DE60CF" w:rsidP="00EA7CC4">
      <w:pPr>
        <w:pStyle w:val="PlainText"/>
      </w:pPr>
      <w:r w:rsidRPr="00B40DDD">
        <w:t xml:space="preserve">В 1653 </w:t>
      </w:r>
      <w:r>
        <w:rPr>
          <w:sz w:val="28"/>
        </w:rPr>
        <w:t xml:space="preserve">году </w:t>
      </w:r>
      <w:r w:rsidRPr="00B40DDD">
        <w:t>Никон издал приказ под названием «Память»</w:t>
      </w:r>
      <w:r>
        <w:t>, распространённый</w:t>
      </w:r>
      <w:r w:rsidRPr="00B40DDD">
        <w:t xml:space="preserve"> по всем моско</w:t>
      </w:r>
      <w:r w:rsidRPr="00B40DDD">
        <w:t>в</w:t>
      </w:r>
      <w:r w:rsidRPr="00B40DDD">
        <w:t xml:space="preserve">ским церквам, где говорилось: </w:t>
      </w:r>
      <w:r w:rsidRPr="00B85F46">
        <w:rPr>
          <w:rStyle w:val="1"/>
        </w:rPr>
        <w:t>«не подобает в церкви метания творити на колену, но в пояс бы вам творити поклоны; ещё и тремя персты бы есте крестились»</w:t>
      </w:r>
      <w:r w:rsidRPr="00342BEA">
        <w:rPr>
          <w:i/>
        </w:rPr>
        <w:t>.</w:t>
      </w:r>
    </w:p>
    <w:p w14:paraId="7306B25D" w14:textId="77777777" w:rsidR="00DE60CF" w:rsidRPr="00B40DDD" w:rsidRDefault="00DE60CF" w:rsidP="00EA7CC4">
      <w:pPr>
        <w:pStyle w:val="PlainText"/>
      </w:pPr>
      <w:r w:rsidRPr="00B40DDD">
        <w:t xml:space="preserve">Крёстные ходы Никон распорядился проводить в обратном направлении (против </w:t>
      </w:r>
      <w:r w:rsidRPr="00B40DDD">
        <w:fldChar w:fldCharType="begin"/>
      </w:r>
      <w:r w:rsidRPr="00B40DDD">
        <w:instrText xml:space="preserve"> HYPERLINK "http://ru.wikipedia.org/wiki/%D0%A1%D0%BE%D0%BB%D0%BD%D1%86%D0%B5" \o "Солнце" </w:instrText>
      </w:r>
      <w:r w:rsidRPr="00B40DDD">
        <w:fldChar w:fldCharType="separate"/>
      </w:r>
      <w:r w:rsidRPr="00B40DDD">
        <w:t>солнца</w:t>
      </w:r>
      <w:r w:rsidRPr="00B40DDD">
        <w:fldChar w:fldCharType="end"/>
      </w:r>
      <w:r w:rsidRPr="00B40DDD">
        <w:t xml:space="preserve">, а не </w:t>
      </w:r>
      <w:r>
        <w:t>«</w:t>
      </w:r>
      <w:r w:rsidRPr="00B40DDD">
        <w:t>посолонь</w:t>
      </w:r>
      <w:r>
        <w:t>», т.е. по солнцу</w:t>
      </w:r>
      <w:r w:rsidRPr="00B40DDD">
        <w:t xml:space="preserve">). </w:t>
      </w:r>
    </w:p>
    <w:p w14:paraId="62F587C7" w14:textId="77777777" w:rsidR="00DE60CF" w:rsidRDefault="00DE60CF" w:rsidP="00EA7CC4">
      <w:pPr>
        <w:pStyle w:val="PlainText"/>
      </w:pPr>
      <w:r w:rsidRPr="00B40DDD">
        <w:t xml:space="preserve">Были отредактированы некоторые тексты </w:t>
      </w:r>
      <w:r>
        <w:t>Псалтири</w:t>
      </w:r>
      <w:r w:rsidRPr="00B40DDD">
        <w:t xml:space="preserve"> и бог</w:t>
      </w:r>
      <w:r w:rsidRPr="00B40DDD">
        <w:t>о</w:t>
      </w:r>
      <w:r w:rsidRPr="00B40DDD">
        <w:t>служе</w:t>
      </w:r>
      <w:r>
        <w:t>б</w:t>
      </w:r>
      <w:r w:rsidRPr="00B40DDD">
        <w:t>ных книг, и несколько изм</w:t>
      </w:r>
      <w:r w:rsidRPr="00B40DDD">
        <w:t>е</w:t>
      </w:r>
      <w:r w:rsidRPr="00B40DDD">
        <w:t>нена формулировка Символа Веры</w:t>
      </w:r>
      <w:r>
        <w:t>.</w:t>
      </w:r>
    </w:p>
    <w:p w14:paraId="0066D003" w14:textId="77777777" w:rsidR="00DE60CF" w:rsidRPr="006C5644" w:rsidRDefault="00DE60CF" w:rsidP="00EA7CC4">
      <w:pPr>
        <w:pStyle w:val="PlainText"/>
      </w:pPr>
      <w:r w:rsidRPr="006C5644">
        <w:t>Есть множество предположений о подоплёке реформы патр</w:t>
      </w:r>
      <w:r w:rsidRPr="006C5644">
        <w:t>и</w:t>
      </w:r>
      <w:r w:rsidRPr="006C5644">
        <w:t>арха Никона, но до сих пор не с</w:t>
      </w:r>
      <w:r w:rsidRPr="006C5644">
        <w:t>о</w:t>
      </w:r>
      <w:r w:rsidRPr="006C5644">
        <w:t>всем понятно, для чего Никон пошёл на такие большие жертвы. Неужели только из-за смены це</w:t>
      </w:r>
      <w:r w:rsidRPr="006C5644">
        <w:t>р</w:t>
      </w:r>
      <w:r w:rsidRPr="006C5644">
        <w:t>ковных обрядов? Понимал ли сам Никон, к чему приведут его реформы? А если он не пон</w:t>
      </w:r>
      <w:r w:rsidRPr="006C5644">
        <w:t>и</w:t>
      </w:r>
      <w:r w:rsidRPr="006C5644">
        <w:t>мал, то кто понимал и направлял этот процесс? Ведь как пишет Б.</w:t>
      </w:r>
      <w:r>
        <w:t> </w:t>
      </w:r>
      <w:r w:rsidRPr="006C5644">
        <w:t>П. Кутузов:</w:t>
      </w:r>
      <w:r w:rsidRPr="005B6684">
        <w:rPr>
          <w:rStyle w:val="1"/>
        </w:rPr>
        <w:t xml:space="preserve"> «… тот факт, что наши б</w:t>
      </w:r>
      <w:r w:rsidRPr="005B6684">
        <w:rPr>
          <w:rStyle w:val="1"/>
        </w:rPr>
        <w:t>о</w:t>
      </w:r>
      <w:r w:rsidRPr="005B6684">
        <w:rPr>
          <w:rStyle w:val="1"/>
        </w:rPr>
        <w:t>гослужебные книги подвергаются латинизации и после ухода Никона, подтверждает, что не он был а</w:t>
      </w:r>
      <w:r w:rsidRPr="005B6684">
        <w:rPr>
          <w:rStyle w:val="1"/>
        </w:rPr>
        <w:t>в</w:t>
      </w:r>
      <w:r w:rsidRPr="005B6684">
        <w:rPr>
          <w:rStyle w:val="1"/>
        </w:rPr>
        <w:t>тором и инициатором “реформ”»</w:t>
      </w:r>
      <w:r w:rsidRPr="006C5644">
        <w:rPr>
          <w:i/>
        </w:rPr>
        <w:t xml:space="preserve"> </w:t>
      </w:r>
      <w:r w:rsidRPr="006C5644">
        <w:t xml:space="preserve">(стр. 139). </w:t>
      </w:r>
    </w:p>
    <w:p w14:paraId="0346BA17" w14:textId="77777777" w:rsidR="00DE60CF" w:rsidRPr="005B5604" w:rsidRDefault="00DE60CF" w:rsidP="00EA7CC4">
      <w:pPr>
        <w:pStyle w:val="PlainText"/>
      </w:pPr>
      <w:r w:rsidRPr="005B5604">
        <w:lastRenderedPageBreak/>
        <w:t xml:space="preserve">По мнению автора, задумал реформы и руководил ими царь Алексей Михайлович, </w:t>
      </w:r>
      <w:r>
        <w:t>решивший</w:t>
      </w:r>
      <w:r w:rsidRPr="005B5604">
        <w:t xml:space="preserve"> </w:t>
      </w:r>
      <w:r>
        <w:t xml:space="preserve">сесть и на </w:t>
      </w:r>
      <w:r w:rsidRPr="005B5604">
        <w:t>Константинопол</w:t>
      </w:r>
      <w:r w:rsidRPr="005B5604">
        <w:t>ь</w:t>
      </w:r>
      <w:r w:rsidRPr="005B5604">
        <w:t>ский престол, а Никон был лишь исполнителем.</w:t>
      </w:r>
    </w:p>
    <w:p w14:paraId="4B5DC445" w14:textId="737F9734" w:rsidR="00DE60CF" w:rsidRDefault="00DE60CF" w:rsidP="00EA7CC4">
      <w:pPr>
        <w:pStyle w:val="PlainText"/>
      </w:pPr>
      <w:bookmarkStart w:id="24" w:name="_Toc95296771"/>
      <w:bookmarkStart w:id="25" w:name="_Toc95296306"/>
      <w:bookmarkStart w:id="26" w:name="_Toc95226107"/>
      <w:bookmarkStart w:id="27" w:name="_Toc528482799"/>
      <w:bookmarkStart w:id="28" w:name="_Toc528407812"/>
      <w:bookmarkEnd w:id="24"/>
      <w:bookmarkEnd w:id="25"/>
      <w:bookmarkEnd w:id="26"/>
      <w:bookmarkEnd w:id="27"/>
      <w:bookmarkEnd w:id="28"/>
      <w:r>
        <w:t>Историк Н. И. Ко</w:t>
      </w:r>
      <w:r w:rsidRPr="005B6684">
        <w:t>стомаров</w:t>
      </w:r>
      <w:r w:rsidRPr="00DE60CF">
        <w:rPr>
          <w:sz w:val="24"/>
          <w:vertAlign w:val="superscript"/>
        </w:rPr>
        <w:t>[XLI]</w:t>
      </w:r>
      <w:r>
        <w:t xml:space="preserve"> упоминает о давлении, которое оказывали на царя: </w:t>
      </w:r>
    </w:p>
    <w:p w14:paraId="673F70F5" w14:textId="77777777" w:rsidR="00DE60CF" w:rsidRPr="00A3359E" w:rsidRDefault="00DE60CF" w:rsidP="00EA7CC4">
      <w:pPr>
        <w:pStyle w:val="a5"/>
      </w:pPr>
      <w:r w:rsidRPr="00A3359E">
        <w:t>«В 1649 году приехал в Москву иерусалимский патриарх Паисий</w:t>
      </w:r>
      <w:bookmarkStart w:id="29" w:name="X"/>
      <w:bookmarkEnd w:id="29"/>
      <w:r w:rsidRPr="00A3359E">
        <w:t>. Он заметил, что в московской церкви есть разные нов</w:t>
      </w:r>
      <w:r w:rsidRPr="00A3359E">
        <w:t>о</w:t>
      </w:r>
      <w:r w:rsidRPr="00A3359E">
        <w:t>введения, которых нет в греческой церкви, и особенно стал пор</w:t>
      </w:r>
      <w:r w:rsidRPr="00A3359E">
        <w:t>и</w:t>
      </w:r>
      <w:r w:rsidRPr="00A3359E">
        <w:t>цать двуперстное сложение при крестном знамении. Царь Але</w:t>
      </w:r>
      <w:r w:rsidRPr="00A3359E">
        <w:t>к</w:t>
      </w:r>
      <w:r w:rsidRPr="00A3359E">
        <w:t>сей Михайлович очень встревожился этими замечаниями и отпр</w:t>
      </w:r>
      <w:r w:rsidRPr="00A3359E">
        <w:t>а</w:t>
      </w:r>
      <w:r w:rsidRPr="00A3359E">
        <w:t>вил реко</w:t>
      </w:r>
      <w:r>
        <w:t xml:space="preserve"> </w:t>
      </w:r>
      <w:r w:rsidRPr="00A3359E">
        <w:t>он келаря Арсения Суханова на восток за сведениями. Но пока Арсений странствовал на востоке, Москву успели пос</w:t>
      </w:r>
      <w:r w:rsidRPr="00A3359E">
        <w:t>е</w:t>
      </w:r>
      <w:r w:rsidRPr="00A3359E">
        <w:t>тить другие греческие духовные особы и также делали замеч</w:t>
      </w:r>
      <w:r w:rsidRPr="00A3359E">
        <w:t>а</w:t>
      </w:r>
      <w:r w:rsidRPr="00A3359E">
        <w:t>ния о несходстве русских церковных обрядов с греческими, а на Афоне монахи даже сожгли богосл</w:t>
      </w:r>
      <w:r w:rsidRPr="00A3359E">
        <w:t>у</w:t>
      </w:r>
      <w:r w:rsidRPr="00A3359E">
        <w:t>жебные книги московской печати, как противные прав</w:t>
      </w:r>
      <w:r w:rsidRPr="00A3359E">
        <w:t>о</w:t>
      </w:r>
      <w:r w:rsidRPr="00A3359E">
        <w:t>славному чину богослужения»</w:t>
      </w:r>
      <w:r>
        <w:t>.</w:t>
      </w:r>
      <w:r w:rsidRPr="00A3359E">
        <w:tab/>
      </w:r>
    </w:p>
    <w:p w14:paraId="07DD421F" w14:textId="59391590" w:rsidR="00DE60CF" w:rsidRDefault="00DE60CF" w:rsidP="00EA7CC4">
      <w:pPr>
        <w:pStyle w:val="PlainText"/>
      </w:pPr>
      <w:r>
        <w:t xml:space="preserve">Историк русской церкви </w:t>
      </w:r>
      <w:r w:rsidRPr="006A58CB">
        <w:t>Н. Ф. Каптерев</w:t>
      </w:r>
      <w:r w:rsidRPr="00DE60CF">
        <w:rPr>
          <w:sz w:val="24"/>
          <w:vertAlign w:val="superscript"/>
        </w:rPr>
        <w:t>[XLII]</w:t>
      </w:r>
      <w:r>
        <w:t xml:space="preserve"> считал:</w:t>
      </w:r>
      <w:r w:rsidRPr="004D3E24">
        <w:t xml:space="preserve"> </w:t>
      </w:r>
    </w:p>
    <w:p w14:paraId="4E3E4DF1" w14:textId="77777777" w:rsidR="00DE60CF" w:rsidRPr="00217D3E" w:rsidRDefault="00DE60CF" w:rsidP="00EA7CC4">
      <w:pPr>
        <w:pStyle w:val="a5"/>
      </w:pPr>
      <w:r w:rsidRPr="00217D3E">
        <w:t>«…инициатива произвести церковную реформу, в смысле объединения наших церковных чинов, о</w:t>
      </w:r>
      <w:r w:rsidRPr="00217D3E">
        <w:t>б</w:t>
      </w:r>
      <w:r w:rsidRPr="00217D3E">
        <w:t>рядов и богослужебных книг с тогдашними греческими, принадлежит не Никону, а царю Алексею М</w:t>
      </w:r>
      <w:r w:rsidRPr="00217D3E">
        <w:t>и</w:t>
      </w:r>
      <w:r w:rsidRPr="00217D3E">
        <w:t>хайловичу и его духовнику — протопопу Стефану Вонифатьевичу. Они первые, ещё до Никона, задумали произв</w:t>
      </w:r>
      <w:r w:rsidRPr="00217D3E">
        <w:t>е</w:t>
      </w:r>
      <w:r w:rsidRPr="00217D3E">
        <w:t>сти церковную реформу, р</w:t>
      </w:r>
      <w:r w:rsidRPr="00217D3E">
        <w:t>а</w:t>
      </w:r>
      <w:r w:rsidRPr="00217D3E">
        <w:t>нее наметили её</w:t>
      </w:r>
      <w:r w:rsidRPr="00217D3E">
        <w:rPr>
          <w:i/>
          <w:szCs w:val="28"/>
        </w:rPr>
        <w:t xml:space="preserve"> общий характер и начали</w:t>
      </w:r>
      <w:r w:rsidRPr="00217D3E">
        <w:t xml:space="preserve"> до Никона, по-немногу приводить её в исполнение; они ещё до Никона вызвали в Москву из Kиeвa знающих греч</w:t>
      </w:r>
      <w:r w:rsidRPr="00217D3E">
        <w:t>е</w:t>
      </w:r>
      <w:r w:rsidRPr="00217D3E">
        <w:t>ский язык книжных справщиков, с помощью которых ещё до Никона уже начали исправлять наши кн</w:t>
      </w:r>
      <w:r w:rsidRPr="00217D3E">
        <w:t>и</w:t>
      </w:r>
      <w:r w:rsidRPr="00217D3E">
        <w:t>ги с греческих и, что главное, они же создали и самого Никона, как реформатора-грекофила. Никон, сделавшись патриархом, только выполнял ту программу, какая ему дана была, конечно в самых общих чертах, царём и Стефаном Вонифатьевичем. Правда, что в самое выполнение программы царь активно не вмешивался, предоставив в этом деле Никону полную свободу, почему практическое проведение р</w:t>
      </w:r>
      <w:r w:rsidRPr="00217D3E">
        <w:t>е</w:t>
      </w:r>
      <w:r w:rsidRPr="00217D3E">
        <w:t>формы в жизнь в том или другом виде, зависело уже исключ</w:t>
      </w:r>
      <w:r w:rsidRPr="00217D3E">
        <w:t>и</w:t>
      </w:r>
      <w:r w:rsidRPr="00217D3E">
        <w:t>тельно от Никона, от его личных взгл</w:t>
      </w:r>
      <w:r w:rsidRPr="00217D3E">
        <w:t>я</w:t>
      </w:r>
      <w:r w:rsidRPr="00217D3E">
        <w:t>дов, понимания дела, его характера и такта. Сам Никон никогда не считал себя инициат</w:t>
      </w:r>
      <w:r w:rsidRPr="00217D3E">
        <w:t>о</w:t>
      </w:r>
      <w:r w:rsidRPr="00217D3E">
        <w:t>ром в деле книжных исправлений и никогда не считал книжные исправления первою и главною задачею своего па</w:t>
      </w:r>
      <w:r w:rsidRPr="00217D3E">
        <w:t>т</w:t>
      </w:r>
      <w:r w:rsidRPr="00217D3E">
        <w:t xml:space="preserve">риаршества. Оставив </w:t>
      </w:r>
      <w:r w:rsidRPr="00217D3E">
        <w:lastRenderedPageBreak/>
        <w:t>патриаршую кафедру, он совсем перестал интересоваться своей церковной реформой и, в конце, даже отнёсся резко отр</w:t>
      </w:r>
      <w:r w:rsidRPr="00217D3E">
        <w:t>и</w:t>
      </w:r>
      <w:r w:rsidRPr="00217D3E">
        <w:t>цательно как к тем самым грекам, по указаниям которых он пр</w:t>
      </w:r>
      <w:r w:rsidRPr="00217D3E">
        <w:t>о</w:t>
      </w:r>
      <w:r w:rsidRPr="00217D3E">
        <w:t>изводил свои церковные реформы, так и к самым печатным гр</w:t>
      </w:r>
      <w:r w:rsidRPr="00217D3E">
        <w:t>е</w:t>
      </w:r>
      <w:r w:rsidRPr="00217D3E">
        <w:t>ческим книгам, на основе кот</w:t>
      </w:r>
      <w:r w:rsidRPr="00217D3E">
        <w:t>о</w:t>
      </w:r>
      <w:r w:rsidRPr="00217D3E">
        <w:t>рых главным образом и велись все книжные исправления во время его патриаршества. Сам Никон главную задачу, смысл и, так сказать, душу своего патриаршес</w:t>
      </w:r>
      <w:r w:rsidRPr="00217D3E">
        <w:t>т</w:t>
      </w:r>
      <w:r w:rsidRPr="00217D3E">
        <w:t xml:space="preserve">ва видел и </w:t>
      </w:r>
      <w:r w:rsidRPr="00C85C7C">
        <w:t>представлял</w:t>
      </w:r>
      <w:r w:rsidRPr="00217D3E">
        <w:t xml:space="preserve"> вовсе не в книжных и обрядовых испра</w:t>
      </w:r>
      <w:r w:rsidRPr="00217D3E">
        <w:t>в</w:t>
      </w:r>
      <w:r w:rsidRPr="00217D3E">
        <w:t>лениях, а в том, чтобы освободить церковь, в лице патриарха, от подавляющей её всецелой зависимости от государства, чтобы сделать патриарха, как духовного главу церкви, не только нез</w:t>
      </w:r>
      <w:r w:rsidRPr="00217D3E">
        <w:t>а</w:t>
      </w:r>
      <w:r w:rsidRPr="00217D3E">
        <w:t>висимым от государя, но и поставить его рядом с царем, как другого великого государя, подчинить его контролю, как блюст</w:t>
      </w:r>
      <w:r w:rsidRPr="00217D3E">
        <w:t>и</w:t>
      </w:r>
      <w:r w:rsidRPr="00217D3E">
        <w:t>телю и охранителю вечных незыблемых божественных законов, не только це</w:t>
      </w:r>
      <w:r w:rsidRPr="00217D3E">
        <w:t>р</w:t>
      </w:r>
      <w:r w:rsidRPr="00217D3E">
        <w:t>ковную, но и всю государственную и общественную жизнь, поскольку последние должны быть проявл</w:t>
      </w:r>
      <w:r w:rsidRPr="00217D3E">
        <w:t>е</w:t>
      </w:r>
      <w:r w:rsidRPr="00217D3E">
        <w:t>нием всегда и для всех обязательных божественных заповедей и законов. Н</w:t>
      </w:r>
      <w:r w:rsidRPr="00217D3E">
        <w:t>и</w:t>
      </w:r>
      <w:r w:rsidRPr="00217D3E">
        <w:t>кон верил и учил, что священство выше царства, и всячески ст</w:t>
      </w:r>
      <w:r w:rsidRPr="00217D3E">
        <w:t>а</w:t>
      </w:r>
      <w:r w:rsidRPr="00217D3E">
        <w:t>рался осуществить эту идею во время своего патриаршества практически, а после оставления патриаршей кафедры, горячо и усиленно старался защитить её теоретич</w:t>
      </w:r>
      <w:r w:rsidRPr="00217D3E">
        <w:t>е</w:t>
      </w:r>
      <w:r w:rsidRPr="00217D3E">
        <w:t>ски.</w:t>
      </w:r>
    </w:p>
    <w:p w14:paraId="4740F69C" w14:textId="77777777" w:rsidR="00DE60CF" w:rsidRPr="005B5604" w:rsidRDefault="00DE60CF" w:rsidP="00EA7CC4">
      <w:pPr>
        <w:pStyle w:val="a5"/>
      </w:pPr>
      <w:r>
        <w:t>(…) Из приведё</w:t>
      </w:r>
      <w:r w:rsidRPr="005B5604">
        <w:t>нных заявлений Никона, сделанных им в разное время и очень различным лицам, оказывается, что Никон, по его собственному сознанию, производил церковные исправл</w:t>
      </w:r>
      <w:r w:rsidRPr="005B5604">
        <w:t>е</w:t>
      </w:r>
      <w:r w:rsidRPr="005B5604">
        <w:t>ния с совета и по указаниям восточных иерархов, руководств</w:t>
      </w:r>
      <w:r w:rsidRPr="005B5604">
        <w:t>о</w:t>
      </w:r>
      <w:r w:rsidRPr="005B5604">
        <w:t>вался в этом деле присланной ему константинопольским патриа</w:t>
      </w:r>
      <w:r w:rsidRPr="005B5604">
        <w:t>р</w:t>
      </w:r>
      <w:r w:rsidRPr="005B5604">
        <w:t>хом Паисием книгою «Скрижаль», а также древними, собранн</w:t>
      </w:r>
      <w:r w:rsidRPr="005B5604">
        <w:t>ы</w:t>
      </w:r>
      <w:r w:rsidRPr="005B5604">
        <w:t>ми по его поручению на востоке, греческими книгами, с которых у нас будто бы делались переводы, по которым и правились н</w:t>
      </w:r>
      <w:r w:rsidRPr="005B5604">
        <w:t>а</w:t>
      </w:r>
      <w:r w:rsidRPr="005B5604">
        <w:t>ши книги. Д</w:t>
      </w:r>
      <w:r>
        <w:t>елая эти заявления о произведё</w:t>
      </w:r>
      <w:r w:rsidRPr="005B5604">
        <w:t>нных</w:t>
      </w:r>
      <w:r>
        <w:t xml:space="preserve"> </w:t>
      </w:r>
      <w:r w:rsidRPr="005B5604">
        <w:t>им книжных и</w:t>
      </w:r>
      <w:r w:rsidRPr="005B5604">
        <w:t>с</w:t>
      </w:r>
      <w:r w:rsidRPr="005B5604">
        <w:t>правлениях</w:t>
      </w:r>
      <w:r>
        <w:t>,</w:t>
      </w:r>
      <w:r w:rsidRPr="005B5604">
        <w:t xml:space="preserve"> Никон, со своей точки зрения, был вполне прав. Лично сам он производил исключительно только церковно-обрядовые реформы, к</w:t>
      </w:r>
      <w:r w:rsidRPr="005B5604">
        <w:t>а</w:t>
      </w:r>
      <w:r w:rsidRPr="005B5604">
        <w:t>савшиеся церковных чинов и обрядов, и производил</w:t>
      </w:r>
      <w:r>
        <w:t xml:space="preserve"> </w:t>
      </w:r>
      <w:r w:rsidRPr="005B5604">
        <w:t>их действительно по совету и указан</w:t>
      </w:r>
      <w:r w:rsidRPr="005B5604">
        <w:t>и</w:t>
      </w:r>
      <w:r w:rsidRPr="005B5604">
        <w:t>ем восточных иерархов.</w:t>
      </w:r>
    </w:p>
    <w:p w14:paraId="22419345" w14:textId="77777777" w:rsidR="00DE60CF" w:rsidRPr="009C371F" w:rsidRDefault="00DE60CF" w:rsidP="00EA7CC4">
      <w:pPr>
        <w:pStyle w:val="a5"/>
        <w:rPr>
          <w:b/>
        </w:rPr>
      </w:pPr>
      <w:r w:rsidRPr="005B5604">
        <w:t>Но к самой книжной справе в тесном смысл</w:t>
      </w:r>
      <w:r>
        <w:t>е</w:t>
      </w:r>
      <w:r w:rsidRPr="005B5604">
        <w:t>, к самому те</w:t>
      </w:r>
      <w:r w:rsidRPr="005B5604">
        <w:t>к</w:t>
      </w:r>
      <w:r w:rsidRPr="005B5604">
        <w:t xml:space="preserve">сту книжных исправлений, Никон не имел, да и не мог иметь, прямого непосредственного отношения. </w:t>
      </w:r>
      <w:r w:rsidRPr="00855203">
        <w:rPr>
          <w:b/>
        </w:rPr>
        <w:t xml:space="preserve">Никон </w:t>
      </w:r>
      <w:r w:rsidRPr="00855203">
        <w:rPr>
          <w:b/>
        </w:rPr>
        <w:lastRenderedPageBreak/>
        <w:t>совсем не знал греческого языка, не мог читать греческих книг</w:t>
      </w:r>
      <w:r w:rsidRPr="005B5604">
        <w:t xml:space="preserve">, </w:t>
      </w:r>
      <w:r w:rsidRPr="009C371F">
        <w:rPr>
          <w:b/>
        </w:rPr>
        <w:t>а следов</w:t>
      </w:r>
      <w:r w:rsidRPr="009C371F">
        <w:rPr>
          <w:b/>
        </w:rPr>
        <w:t>а</w:t>
      </w:r>
      <w:r w:rsidRPr="009C371F">
        <w:rPr>
          <w:b/>
        </w:rPr>
        <w:t xml:space="preserve">тельно не мог сам следить за справою с греческих книг </w:t>
      </w:r>
      <w:r>
        <w:rPr>
          <w:b/>
        </w:rPr>
        <w:t>и п</w:t>
      </w:r>
      <w:r>
        <w:rPr>
          <w:b/>
        </w:rPr>
        <w:t>о</w:t>
      </w:r>
      <w:r>
        <w:rPr>
          <w:b/>
        </w:rPr>
        <w:t>неволе всё</w:t>
      </w:r>
      <w:r w:rsidRPr="009C371F">
        <w:rPr>
          <w:b/>
        </w:rPr>
        <w:t xml:space="preserve"> это дело должен был доверить своим справщикам</w:t>
      </w:r>
      <w:r>
        <w:rPr>
          <w:b/>
        </w:rPr>
        <w:t>.</w:t>
      </w:r>
    </w:p>
    <w:p w14:paraId="48BB7450" w14:textId="77777777" w:rsidR="00DE60CF" w:rsidRPr="005B5604" w:rsidRDefault="00DE60CF" w:rsidP="00EA7CC4">
      <w:pPr>
        <w:pStyle w:val="a5"/>
      </w:pPr>
      <w:r w:rsidRPr="005B5604">
        <w:t>Никон к книжной справе в собственном смысле не имел пр</w:t>
      </w:r>
      <w:r w:rsidRPr="005B5604">
        <w:t>я</w:t>
      </w:r>
      <w:r w:rsidRPr="005B5604">
        <w:t>мого непосредственного отнош</w:t>
      </w:r>
      <w:r w:rsidRPr="005B5604">
        <w:t>е</w:t>
      </w:r>
      <w:r w:rsidRPr="005B5604">
        <w:t xml:space="preserve">ния, а стоял от </w:t>
      </w:r>
      <w:r>
        <w:t>неё</w:t>
      </w:r>
      <w:r w:rsidRPr="005B5604">
        <w:t xml:space="preserve"> несколько в стороне, и не смотрел на </w:t>
      </w:r>
      <w:r>
        <w:t>неё как на своё</w:t>
      </w:r>
      <w:r w:rsidRPr="005B5604">
        <w:t xml:space="preserve"> только личное дело, за кот</w:t>
      </w:r>
      <w:r w:rsidRPr="005B5604">
        <w:t>о</w:t>
      </w:r>
      <w:r w:rsidRPr="005B5604">
        <w:t xml:space="preserve">рое бы отвечал он лично, тем более что производимые при </w:t>
      </w:r>
      <w:r>
        <w:t>нём</w:t>
      </w:r>
      <w:r w:rsidRPr="005B5604">
        <w:t xml:space="preserve"> книжные исправления, обыкновенно одобрялись целыми с</w:t>
      </w:r>
      <w:r w:rsidRPr="005B5604">
        <w:t>о</w:t>
      </w:r>
      <w:r w:rsidRPr="005B5604">
        <w:t>борами русских иерархов, а также и присутствовавшими на этих соборах восточными иера</w:t>
      </w:r>
      <w:r w:rsidRPr="005B5604">
        <w:t>р</w:t>
      </w:r>
      <w:r w:rsidRPr="005B5604">
        <w:t>хами.</w:t>
      </w:r>
    </w:p>
    <w:p w14:paraId="5A6A0E62" w14:textId="77777777" w:rsidR="00DE60CF" w:rsidRPr="005B5604" w:rsidRDefault="00DE60CF" w:rsidP="00EA7CC4">
      <w:pPr>
        <w:pStyle w:val="a5"/>
      </w:pPr>
      <w:r w:rsidRPr="005B5604">
        <w:t>Большинство теперь стало думать, что с уходом Никона и все его реформы и книжные и</w:t>
      </w:r>
      <w:r w:rsidRPr="005B5604">
        <w:t>с</w:t>
      </w:r>
      <w:r w:rsidRPr="005B5604">
        <w:t>правления будут уничтожены, все останется по-старому, а значит, в ход пойдут по-прежнему и ст</w:t>
      </w:r>
      <w:r w:rsidRPr="005B5604">
        <w:t>а</w:t>
      </w:r>
      <w:r w:rsidRPr="005B5604">
        <w:t>рые книги, к</w:t>
      </w:r>
      <w:r w:rsidRPr="005B5604">
        <w:t>о</w:t>
      </w:r>
      <w:r w:rsidRPr="005B5604">
        <w:t>торые, конечно, теперь находили хороший сбыт на рынки, тогда как торговля новоисправленными книгами естес</w:t>
      </w:r>
      <w:r w:rsidRPr="005B5604">
        <w:t>т</w:t>
      </w:r>
      <w:r w:rsidRPr="005B5604">
        <w:t>венно должна была остан</w:t>
      </w:r>
      <w:r w:rsidRPr="005B5604">
        <w:t>о</w:t>
      </w:r>
      <w:r w:rsidRPr="005B5604">
        <w:t>виться.</w:t>
      </w:r>
    </w:p>
    <w:p w14:paraId="31B69FF7" w14:textId="77777777" w:rsidR="00DE60CF" w:rsidRPr="00217D3E" w:rsidRDefault="00DE60CF" w:rsidP="00EA7CC4">
      <w:pPr>
        <w:pStyle w:val="a5"/>
      </w:pPr>
      <w:r w:rsidRPr="00217D3E">
        <w:t>При Никоне, как мы видели, наши книги, прежде всего, и</w:t>
      </w:r>
      <w:r w:rsidRPr="00217D3E">
        <w:t>с</w:t>
      </w:r>
      <w:r w:rsidRPr="00217D3E">
        <w:t xml:space="preserve">правлялись с </w:t>
      </w:r>
      <w:r w:rsidRPr="008C3403">
        <w:t>гр</w:t>
      </w:r>
      <w:r w:rsidRPr="008C3403">
        <w:rPr>
          <w:szCs w:val="28"/>
        </w:rPr>
        <w:t>еческих печатных книг. Но когда во время собо</w:t>
      </w:r>
      <w:r w:rsidRPr="008C3403">
        <w:rPr>
          <w:szCs w:val="28"/>
        </w:rPr>
        <w:t>р</w:t>
      </w:r>
      <w:r w:rsidRPr="008C3403">
        <w:rPr>
          <w:szCs w:val="28"/>
        </w:rPr>
        <w:t>ного суда</w:t>
      </w:r>
      <w:r w:rsidRPr="00217D3E">
        <w:t xml:space="preserve"> против Никона приведено было одно правило из греч</w:t>
      </w:r>
      <w:r w:rsidRPr="00217D3E">
        <w:t>е</w:t>
      </w:r>
      <w:r w:rsidRPr="00217D3E">
        <w:t>ской книги, его осуждающее, то Никон резко заявил на соборе: «греческие правила не прямые, их патриархи от с</w:t>
      </w:r>
      <w:r w:rsidRPr="00217D3E">
        <w:t>е</w:t>
      </w:r>
      <w:r w:rsidRPr="00217D3E">
        <w:t>бя написали, а печатали их еретики», и затем опять настойчиво повторил: “гр</w:t>
      </w:r>
      <w:r w:rsidRPr="00217D3E">
        <w:t>е</w:t>
      </w:r>
      <w:r w:rsidRPr="00217D3E">
        <w:t>ческие правила не пр</w:t>
      </w:r>
      <w:r w:rsidRPr="00217D3E">
        <w:t>я</w:t>
      </w:r>
      <w:r w:rsidRPr="00217D3E">
        <w:t>мые, печатали их еретики”. Конечно, это заявление Никона можно объяснять его крайней тогдашней ра</w:t>
      </w:r>
      <w:r w:rsidRPr="00217D3E">
        <w:t>з</w:t>
      </w:r>
      <w:r w:rsidRPr="00217D3E">
        <w:t>дражённостью против его судей — патриархов, можно видеть в нём только необдуманные слова пылкого, несдержанного челов</w:t>
      </w:r>
      <w:r w:rsidRPr="00217D3E">
        <w:t>е</w:t>
      </w:r>
      <w:r w:rsidRPr="00217D3E">
        <w:t>ка. Но можно объяснять дело и иначе. Всё греческое в глазах Никона было хорошо только до тех пор, пока греки льстили ему, всячески угодничали и пресмыкались перед ним, пока они опра</w:t>
      </w:r>
      <w:r w:rsidRPr="00217D3E">
        <w:t>в</w:t>
      </w:r>
      <w:r w:rsidRPr="00217D3E">
        <w:t>дывали и одобряли все его реформаторские действия, а он, оп</w:t>
      </w:r>
      <w:r w:rsidRPr="00217D3E">
        <w:t>и</w:t>
      </w:r>
      <w:r w:rsidRPr="00217D3E">
        <w:t>раясь на них, играл видную и эффектную роль реформатора ру</w:t>
      </w:r>
      <w:r w:rsidRPr="00217D3E">
        <w:t>с</w:t>
      </w:r>
      <w:r w:rsidRPr="00217D3E">
        <w:t>ских церко</w:t>
      </w:r>
      <w:r w:rsidRPr="00217D3E">
        <w:t>в</w:t>
      </w:r>
      <w:r w:rsidRPr="00217D3E">
        <w:t>ных порядков.</w:t>
      </w:r>
    </w:p>
    <w:p w14:paraId="4623A2D1" w14:textId="77777777" w:rsidR="00DE60CF" w:rsidRPr="005B5604" w:rsidRDefault="00DE60CF" w:rsidP="00EA7CC4">
      <w:pPr>
        <w:pStyle w:val="a5"/>
      </w:pPr>
      <w:r w:rsidRPr="005B5604">
        <w:t>Как же скоро т</w:t>
      </w:r>
      <w:r>
        <w:t>е</w:t>
      </w:r>
      <w:r w:rsidRPr="005B5604">
        <w:t xml:space="preserve"> же самые греки враждебно коснулись самого Никона, из льстецов и угодников пр</w:t>
      </w:r>
      <w:r w:rsidRPr="005B5604">
        <w:t>е</w:t>
      </w:r>
      <w:r w:rsidRPr="005B5604">
        <w:t>вратились в грозных и не податливых его судей, а реформаторская его деятельность по</w:t>
      </w:r>
      <w:r w:rsidRPr="005B5604">
        <w:t>д</w:t>
      </w:r>
      <w:r w:rsidRPr="005B5604">
        <w:t>верглась всяким пересудам, толкованиям и проверкам; грек</w:t>
      </w:r>
      <w:r w:rsidRPr="005B5604">
        <w:t>о</w:t>
      </w:r>
      <w:r w:rsidRPr="005B5604">
        <w:t>фильства Никона как не бывало, он уже судит и рядит как и</w:t>
      </w:r>
      <w:r w:rsidRPr="005B5604">
        <w:t>с</w:t>
      </w:r>
      <w:r w:rsidRPr="005B5604">
        <w:t>тый старообрядец: восточных патриархов называет не настоящ</w:t>
      </w:r>
      <w:r w:rsidRPr="005B5604">
        <w:t>и</w:t>
      </w:r>
      <w:r w:rsidRPr="005B5604">
        <w:t xml:space="preserve">ми патриархами, греческие печатные </w:t>
      </w:r>
      <w:r w:rsidRPr="005B5604">
        <w:lastRenderedPageBreak/>
        <w:t xml:space="preserve">книги — неправыми, так как их печатают еретики. Никон, видимо, не смотря на </w:t>
      </w:r>
      <w:r>
        <w:t>своё</w:t>
      </w:r>
      <w:r w:rsidRPr="005B5604">
        <w:t xml:space="preserve"> громкое заявл</w:t>
      </w:r>
      <w:r w:rsidRPr="005B5604">
        <w:t>е</w:t>
      </w:r>
      <w:r w:rsidRPr="005B5604">
        <w:t>ние: «хотя я русский и сын русского, но моя вера и убеждения греческие», на самом деле, по своим истинным убеждениям, всему духовному складу своей личности и симпат</w:t>
      </w:r>
      <w:r w:rsidRPr="005B5604">
        <w:t>и</w:t>
      </w:r>
      <w:r w:rsidRPr="005B5604">
        <w:t>ям, продолжал всегда оставаться</w:t>
      </w:r>
      <w:r>
        <w:t xml:space="preserve"> завзятым тогдашним русским; всё</w:t>
      </w:r>
      <w:r w:rsidRPr="005B5604">
        <w:t xml:space="preserve"> его грекофильство б</w:t>
      </w:r>
      <w:r w:rsidRPr="005B5604">
        <w:t>ы</w:t>
      </w:r>
      <w:r w:rsidRPr="005B5604">
        <w:t>ло у него явлением очень непрочным, как бы искусственным, привитым к нему со стор</w:t>
      </w:r>
      <w:r w:rsidRPr="005B5604">
        <w:t>о</w:t>
      </w:r>
      <w:r w:rsidRPr="005B5604">
        <w:t>ны»</w:t>
      </w:r>
      <w:r>
        <w:t>.</w:t>
      </w:r>
    </w:p>
    <w:p w14:paraId="602A0ED4" w14:textId="77D74F2C" w:rsidR="00DE60CF" w:rsidRDefault="00DE60CF" w:rsidP="00EA7CC4">
      <w:pPr>
        <w:pStyle w:val="PlainText"/>
      </w:pPr>
      <w:r w:rsidRPr="008C3B8F">
        <w:t xml:space="preserve">А по мнению А. В. </w:t>
      </w:r>
      <w:r>
        <w:t>Карташев</w:t>
      </w:r>
      <w:r w:rsidRPr="008C3B8F">
        <w:t>а</w:t>
      </w:r>
      <w:r w:rsidRPr="00DE60CF">
        <w:rPr>
          <w:sz w:val="24"/>
          <w:vertAlign w:val="superscript"/>
        </w:rPr>
        <w:t>[XLIII]</w:t>
      </w:r>
      <w:r w:rsidRPr="008C3B8F">
        <w:t xml:space="preserve"> именно Никон стал генерат</w:t>
      </w:r>
      <w:r w:rsidRPr="008C3B8F">
        <w:t>о</w:t>
      </w:r>
      <w:r w:rsidRPr="008C3B8F">
        <w:t xml:space="preserve">ром реформ: </w:t>
      </w:r>
    </w:p>
    <w:p w14:paraId="4887D23A" w14:textId="77777777" w:rsidR="00DE60CF" w:rsidRPr="00E02599" w:rsidRDefault="00DE60CF" w:rsidP="00EA7CC4">
      <w:pPr>
        <w:pStyle w:val="a5"/>
        <w:rPr>
          <w:szCs w:val="24"/>
        </w:rPr>
      </w:pPr>
      <w:r w:rsidRPr="00E02599">
        <w:rPr>
          <w:szCs w:val="24"/>
        </w:rPr>
        <w:t>«… Никона осенила гигантская идея — осуществить через Москву Вселенское Православное Царство. А для этого необх</w:t>
      </w:r>
      <w:r w:rsidRPr="00E02599">
        <w:rPr>
          <w:szCs w:val="24"/>
        </w:rPr>
        <w:t>о</w:t>
      </w:r>
      <w:r w:rsidRPr="00E02599">
        <w:rPr>
          <w:szCs w:val="24"/>
        </w:rPr>
        <w:t>димо уравняться с греками в обряде и чине. Следовательно, и поправлять кн</w:t>
      </w:r>
      <w:r w:rsidRPr="00E02599">
        <w:rPr>
          <w:szCs w:val="24"/>
        </w:rPr>
        <w:t>и</w:t>
      </w:r>
      <w:r w:rsidRPr="00E02599">
        <w:rPr>
          <w:szCs w:val="24"/>
        </w:rPr>
        <w:t>ги и обряды надо не по древним славянским, а по греческим текстам, и именно нынешним».</w:t>
      </w:r>
    </w:p>
    <w:p w14:paraId="1D98D48A" w14:textId="77777777" w:rsidR="00DE60CF" w:rsidRPr="00217D3E" w:rsidRDefault="00DE60CF" w:rsidP="00EA7CC4">
      <w:pPr>
        <w:pStyle w:val="PlainText"/>
      </w:pPr>
      <w:r w:rsidRPr="00217D3E">
        <w:t>Но стремление Никона натолкнулось на противодействие со стороны противостоящей ему части иерархии РПЦ. Об этом Ка</w:t>
      </w:r>
      <w:r w:rsidRPr="00217D3E">
        <w:t>р</w:t>
      </w:r>
      <w:r w:rsidRPr="00217D3E">
        <w:t xml:space="preserve">ташев говорит: </w:t>
      </w:r>
    </w:p>
    <w:p w14:paraId="0B1E60F7" w14:textId="77777777" w:rsidR="00DE60CF" w:rsidRPr="008C3B8F" w:rsidRDefault="00DE60CF" w:rsidP="00EA7CC4">
      <w:pPr>
        <w:pStyle w:val="a5"/>
      </w:pPr>
      <w:r w:rsidRPr="008C3B8F">
        <w:t>«Между тем, москвичи греческим книгам не верили. По сл</w:t>
      </w:r>
      <w:r w:rsidRPr="008C3B8F">
        <w:t>о</w:t>
      </w:r>
      <w:r w:rsidRPr="008C3B8F">
        <w:t>вам самих же греков, в этих книгах была латинская порча. В этом смысле попутное заявление сделал в 1645 года приезжа</w:t>
      </w:r>
      <w:r w:rsidRPr="008C3B8F">
        <w:t>в</w:t>
      </w:r>
      <w:r w:rsidRPr="008C3B8F">
        <w:t xml:space="preserve">ший от Кпльского (Константинопольского </w:t>
      </w:r>
      <w:r>
        <w:t>—</w:t>
      </w:r>
      <w:r w:rsidRPr="008C3B8F">
        <w:t xml:space="preserve"> авт.) патриарха в Москву митрополит Палеопатрасский Феофан с ходата</w:t>
      </w:r>
      <w:r w:rsidRPr="008C3B8F">
        <w:t>й</w:t>
      </w:r>
      <w:r w:rsidRPr="008C3B8F">
        <w:t>ством начать в Москве печатание и греческих книг</w:t>
      </w:r>
      <w:r>
        <w:t>,</w:t>
      </w:r>
      <w:r w:rsidRPr="008C3B8F">
        <w:t xml:space="preserve"> и церковно-славянских, заново переводя их с греч</w:t>
      </w:r>
      <w:r w:rsidRPr="008C3B8F">
        <w:t>е</w:t>
      </w:r>
      <w:r w:rsidRPr="008C3B8F">
        <w:t>ского «прямо, подлинно и благочестиво». Мотив предприятия — это спасение чистоты и греческого оригинала и возможной порчи славянских текстов, ибо часть новопечатных греческих книг в значительной мере порти</w:t>
      </w:r>
      <w:r w:rsidRPr="008C3B8F">
        <w:t>т</w:t>
      </w:r>
      <w:r w:rsidRPr="008C3B8F">
        <w:t>ся, как папистами, так и лютеранами, заведшими у себя, даже в самом Кпле, греческие типографии…. Никон всех этих умстве</w:t>
      </w:r>
      <w:r w:rsidRPr="008C3B8F">
        <w:t>н</w:t>
      </w:r>
      <w:r w:rsidRPr="008C3B8F">
        <w:t>ных и моральных затруднений не переживал и не понимал, а п</w:t>
      </w:r>
      <w:r w:rsidRPr="008C3B8F">
        <w:t>о</w:t>
      </w:r>
      <w:r>
        <w:t>тому и «пё</w:t>
      </w:r>
      <w:r w:rsidRPr="008C3B8F">
        <w:t>р против рожна».</w:t>
      </w:r>
      <w:r>
        <w:t xml:space="preserve"> … Дьякон Фё</w:t>
      </w:r>
      <w:r w:rsidRPr="008C3B8F">
        <w:t>дор пишет: Арсений Грек, враг Божий, научил его — Никона покупать те книги ер</w:t>
      </w:r>
      <w:r w:rsidRPr="008C3B8F">
        <w:t>е</w:t>
      </w:r>
      <w:r w:rsidRPr="008C3B8F">
        <w:t>тические.</w:t>
      </w:r>
      <w:r>
        <w:t xml:space="preserve"> </w:t>
      </w:r>
    </w:p>
    <w:p w14:paraId="277AAB5D" w14:textId="373E12C9" w:rsidR="00DE60CF" w:rsidRPr="003E4B00" w:rsidRDefault="00DE60CF" w:rsidP="00EA7CC4">
      <w:pPr>
        <w:pStyle w:val="a5"/>
      </w:pPr>
      <w:r w:rsidRPr="003E4B00">
        <w:t>В доказательство приводятся бесспорные внешние факты: порченые венецианские греческие книги и порченые люди — справщики, как Арсений</w:t>
      </w:r>
      <w:r w:rsidRPr="003E4B00">
        <w:rPr>
          <w:szCs w:val="28"/>
        </w:rPr>
        <w:t xml:space="preserve"> Г</w:t>
      </w:r>
      <w:r w:rsidRPr="003E4B00">
        <w:t>рек</w:t>
      </w:r>
      <w:r w:rsidRPr="00DE60CF">
        <w:rPr>
          <w:szCs w:val="28"/>
          <w:vertAlign w:val="superscript"/>
        </w:rPr>
        <w:t>[XLIV]</w:t>
      </w:r>
      <w:r w:rsidRPr="003E4B00">
        <w:t>. Кто «свёл с ума Никона?» В</w:t>
      </w:r>
      <w:r w:rsidRPr="003E4B00">
        <w:t>о</w:t>
      </w:r>
      <w:r w:rsidRPr="003E4B00">
        <w:t xml:space="preserve">обще — «приезжие нехаи», но особенно Арсений </w:t>
      </w:r>
      <w:r w:rsidRPr="003E4B00">
        <w:rPr>
          <w:szCs w:val="28"/>
        </w:rPr>
        <w:t>Грек</w:t>
      </w:r>
      <w:r w:rsidRPr="003E4B00">
        <w:t>, «еретик, иезуит, бесермен, жидовский обрез</w:t>
      </w:r>
      <w:r w:rsidRPr="003E4B00">
        <w:t>а</w:t>
      </w:r>
      <w:r w:rsidRPr="003E4B00">
        <w:t xml:space="preserve">нец». </w:t>
      </w:r>
    </w:p>
    <w:p w14:paraId="280CDB24" w14:textId="77777777" w:rsidR="00DE60CF" w:rsidRPr="008C3B8F" w:rsidRDefault="00DE60CF" w:rsidP="00EA7CC4">
      <w:pPr>
        <w:pStyle w:val="PlainText"/>
      </w:pPr>
      <w:r w:rsidRPr="009A43D6">
        <w:lastRenderedPageBreak/>
        <w:t>Электронная еврейская энциклопедия в статье «Православие» тоже согласна с тем, что бл</w:t>
      </w:r>
      <w:r w:rsidRPr="009A43D6">
        <w:t>и</w:t>
      </w:r>
      <w:r w:rsidRPr="009A43D6">
        <w:t>жайшим сподвижником Никона был «монах еврейского происхождения Арсений Грек»</w:t>
      </w:r>
      <w:r>
        <w:t>.</w:t>
      </w:r>
    </w:p>
    <w:p w14:paraId="103FAB14" w14:textId="6DE2A333" w:rsidR="00DE60CF" w:rsidRPr="003E4B00" w:rsidRDefault="00DE60CF" w:rsidP="00EA7CC4">
      <w:pPr>
        <w:pStyle w:val="PlainText"/>
      </w:pPr>
      <w:r w:rsidRPr="003E4B00">
        <w:t>Автор другой статьи о Никоне</w:t>
      </w:r>
      <w:r w:rsidRPr="00DE60CF">
        <w:rPr>
          <w:sz w:val="24"/>
          <w:vertAlign w:val="superscript"/>
        </w:rPr>
        <w:t>[XLV]</w:t>
      </w:r>
      <w:r w:rsidRPr="003E4B00">
        <w:t xml:space="preserve"> пишет про Арсения Грека: </w:t>
      </w:r>
    </w:p>
    <w:p w14:paraId="7592DE2D" w14:textId="77777777" w:rsidR="00DE60CF" w:rsidRDefault="00DE60CF" w:rsidP="00EA7CC4">
      <w:pPr>
        <w:pStyle w:val="a5"/>
      </w:pPr>
      <w:r w:rsidRPr="005B5604">
        <w:t>«Именно Арсению принадлежала трагически обернувшаяся для Русской церкви идея использовать для распространения и</w:t>
      </w:r>
      <w:r w:rsidRPr="005B5604">
        <w:t>с</w:t>
      </w:r>
      <w:r w:rsidRPr="005B5604">
        <w:t>правленных книг насилие. Основным институтом книжной р</w:t>
      </w:r>
      <w:r w:rsidRPr="005B5604">
        <w:t>е</w:t>
      </w:r>
      <w:r w:rsidRPr="005B5604">
        <w:t>формы отныне стал пресловутый Тайный приказ. Новые книги издавались на его Печатном дв</w:t>
      </w:r>
      <w:r w:rsidRPr="005B5604">
        <w:t>о</w:t>
      </w:r>
      <w:r w:rsidRPr="005B5604">
        <w:t>ре и доставлялись во все, даже самые отдаленные, епархии. В это время Арсений ездил по Руси и вместе со стрельцами устра</w:t>
      </w:r>
      <w:r w:rsidRPr="005B5604">
        <w:t>и</w:t>
      </w:r>
      <w:r w:rsidRPr="005B5604">
        <w:t xml:space="preserve">вал настоящие облавы. Среди ночи они врывались в церкви и монастыри и дочиста </w:t>
      </w:r>
      <w:r w:rsidRPr="0064230C">
        <w:t>выгребали ст</w:t>
      </w:r>
      <w:r w:rsidRPr="0064230C">
        <w:t>а</w:t>
      </w:r>
      <w:r w:rsidRPr="0064230C">
        <w:t>ринные книги, которые впоследствии прилюдно сжигались</w:t>
      </w:r>
      <w:r w:rsidRPr="005B5604">
        <w:t>»</w:t>
      </w:r>
      <w:r>
        <w:t xml:space="preserve">. </w:t>
      </w:r>
    </w:p>
    <w:p w14:paraId="1E62623B" w14:textId="77777777" w:rsidR="00DE60CF" w:rsidRPr="005454E0" w:rsidRDefault="00DE60CF" w:rsidP="00EA7CC4">
      <w:pPr>
        <w:pStyle w:val="PlainText"/>
      </w:pPr>
      <w:r>
        <w:t xml:space="preserve">На основании приведённых фактов </w:t>
      </w:r>
      <w:r w:rsidRPr="005454E0">
        <w:t xml:space="preserve">Арсения Грека </w:t>
      </w:r>
      <w:r>
        <w:t>можно ра</w:t>
      </w:r>
      <w:r>
        <w:t>с</w:t>
      </w:r>
      <w:r>
        <w:t>сматривать как агента, внедрённ</w:t>
      </w:r>
      <w:r>
        <w:t>о</w:t>
      </w:r>
      <w:r>
        <w:t>го</w:t>
      </w:r>
      <w:r w:rsidRPr="005454E0">
        <w:t xml:space="preserve"> </w:t>
      </w:r>
      <w:r>
        <w:t>с определёнными целями, о которых можно судить по его деятельности: он занимается и</w:t>
      </w:r>
      <w:r>
        <w:t>с</w:t>
      </w:r>
      <w:r>
        <w:t>правлением книг, их печатанием и поиском старинных церковно-славянских книг с целью уничтож</w:t>
      </w:r>
      <w:r>
        <w:t>е</w:t>
      </w:r>
      <w:r>
        <w:t xml:space="preserve">ния. </w:t>
      </w:r>
    </w:p>
    <w:p w14:paraId="3F5F2AE7" w14:textId="289651C0" w:rsidR="00DE60CF" w:rsidRDefault="00DE60CF" w:rsidP="00EA7CC4">
      <w:pPr>
        <w:pStyle w:val="PlainText"/>
      </w:pPr>
      <w:r>
        <w:t>М</w:t>
      </w:r>
      <w:r w:rsidRPr="004D11A7">
        <w:t>агистр богословия С. А. Белокуров</w:t>
      </w:r>
      <w:r w:rsidRPr="00DE60CF">
        <w:rPr>
          <w:sz w:val="24"/>
          <w:vertAlign w:val="superscript"/>
        </w:rPr>
        <w:t>[XLVI]</w:t>
      </w:r>
      <w:r>
        <w:t xml:space="preserve"> нашё</w:t>
      </w:r>
      <w:r w:rsidRPr="004D11A7">
        <w:t>л и опубликовал рукопись архимандрит</w:t>
      </w:r>
      <w:r>
        <w:t>а</w:t>
      </w:r>
      <w:r w:rsidRPr="004D11A7">
        <w:t xml:space="preserve"> Сильвес</w:t>
      </w:r>
      <w:r w:rsidRPr="004D11A7">
        <w:t>т</w:t>
      </w:r>
      <w:r w:rsidRPr="004D11A7">
        <w:t>р</w:t>
      </w:r>
      <w:r>
        <w:t>а</w:t>
      </w:r>
      <w:r w:rsidRPr="004D11A7">
        <w:t xml:space="preserve"> Медведев</w:t>
      </w:r>
      <w:r>
        <w:t>а</w:t>
      </w:r>
      <w:r w:rsidRPr="004D11A7">
        <w:t>, работавш</w:t>
      </w:r>
      <w:r>
        <w:t xml:space="preserve">его </w:t>
      </w:r>
      <w:r w:rsidRPr="004D11A7">
        <w:t>на Московском печатном дворе с 1678 по 1688 год</w:t>
      </w:r>
      <w:r>
        <w:t xml:space="preserve">. </w:t>
      </w:r>
    </w:p>
    <w:p w14:paraId="40FDC5F8" w14:textId="77777777" w:rsidR="00DE60CF" w:rsidRDefault="00DE60CF" w:rsidP="00EA7CC4">
      <w:pPr>
        <w:pStyle w:val="PlainText"/>
        <w:rPr>
          <w:i/>
        </w:rPr>
      </w:pPr>
      <w:r>
        <w:t>Белокуров</w:t>
      </w:r>
      <w:r w:rsidRPr="00A849B4">
        <w:t xml:space="preserve"> описал ситуа</w:t>
      </w:r>
      <w:r>
        <w:t>цию, сложившуюся при исправлении</w:t>
      </w:r>
      <w:r w:rsidRPr="00A849B4">
        <w:t xml:space="preserve"> Служебника 1655 г</w:t>
      </w:r>
      <w:r w:rsidRPr="00A849B4">
        <w:t>о</w:t>
      </w:r>
      <w:r w:rsidRPr="00A849B4">
        <w:t>да</w:t>
      </w:r>
      <w:r w:rsidRPr="005B5604">
        <w:rPr>
          <w:i/>
        </w:rPr>
        <w:t xml:space="preserve"> </w:t>
      </w:r>
      <w:r w:rsidRPr="00A849B4">
        <w:t>так</w:t>
      </w:r>
      <w:r w:rsidRPr="009A43D6">
        <w:t>:</w:t>
      </w:r>
      <w:r>
        <w:rPr>
          <w:i/>
        </w:rPr>
        <w:t xml:space="preserve"> </w:t>
      </w:r>
    </w:p>
    <w:p w14:paraId="62A0A411" w14:textId="77777777" w:rsidR="00DE60CF" w:rsidRPr="005B5604" w:rsidRDefault="00DE60CF" w:rsidP="00EA7CC4">
      <w:pPr>
        <w:pStyle w:val="a5"/>
        <w:rPr>
          <w:rFonts w:ascii="Palatino Linotype" w:hAnsi="Palatino Linotype"/>
          <w:color w:val="383324"/>
        </w:rPr>
      </w:pPr>
      <w:r>
        <w:t>«</w:t>
      </w:r>
      <w:r w:rsidRPr="005B5604">
        <w:t>…патриарх Никон, приступая к исправлению Служебника, имел в виду редактировать его на основе древнегреческих и сл</w:t>
      </w:r>
      <w:r w:rsidRPr="005B5604">
        <w:t>а</w:t>
      </w:r>
      <w:r w:rsidRPr="005B5604">
        <w:t>вянских рукописных, что соответствовало р</w:t>
      </w:r>
      <w:r w:rsidRPr="005B5604">
        <w:t>е</w:t>
      </w:r>
      <w:r w:rsidRPr="005B5604">
        <w:t>шению собора 1654 года: «Чтобы впред реко исправлению в печатном тиснении Б</w:t>
      </w:r>
      <w:r w:rsidRPr="005B5604">
        <w:t>о</w:t>
      </w:r>
      <w:r w:rsidRPr="005B5604">
        <w:t>жественным книгам против древних харатейных и гр</w:t>
      </w:r>
      <w:r w:rsidRPr="005B5604">
        <w:t>е</w:t>
      </w:r>
      <w:r w:rsidRPr="005B5604">
        <w:t>ческих книг, уставов, потребников, служебников и часословов». В действ</w:t>
      </w:r>
      <w:r w:rsidRPr="005B5604">
        <w:t>и</w:t>
      </w:r>
      <w:r w:rsidRPr="005B5604">
        <w:t xml:space="preserve">тельности же </w:t>
      </w:r>
      <w:r w:rsidRPr="004B7796">
        <w:rPr>
          <w:b/>
        </w:rPr>
        <w:t>исправление Служебника проводилось «с нов</w:t>
      </w:r>
      <w:r w:rsidRPr="004B7796">
        <w:rPr>
          <w:b/>
        </w:rPr>
        <w:t>о</w:t>
      </w:r>
      <w:r w:rsidRPr="004B7796">
        <w:rPr>
          <w:b/>
        </w:rPr>
        <w:t>печатных у немец греческих книг</w:t>
      </w:r>
      <w:r w:rsidRPr="005B5604">
        <w:t>», при</w:t>
      </w:r>
      <w:r>
        <w:t>чё</w:t>
      </w:r>
      <w:r w:rsidRPr="005B5604">
        <w:t>м эти книги не пр</w:t>
      </w:r>
      <w:r w:rsidRPr="005B5604">
        <w:t>о</w:t>
      </w:r>
      <w:r w:rsidRPr="005B5604">
        <w:t>верялись по древнегреческим и славянским рукописным, а наоб</w:t>
      </w:r>
      <w:r w:rsidRPr="005B5604">
        <w:t>о</w:t>
      </w:r>
      <w:r w:rsidRPr="005B5604">
        <w:t>рот, последние «были чернены противу н</w:t>
      </w:r>
      <w:r w:rsidRPr="005B5604">
        <w:t>о</w:t>
      </w:r>
      <w:r w:rsidRPr="005B5604">
        <w:t>вопечатных у немец греческих книг». Надо понимать, что справщики в отдельных случаях просто зачеркивали в рукописных книгах те места, кот</w:t>
      </w:r>
      <w:r w:rsidRPr="005B5604">
        <w:t>о</w:t>
      </w:r>
      <w:r w:rsidRPr="005B5604">
        <w:t>рые им каз</w:t>
      </w:r>
      <w:r w:rsidRPr="005B5604">
        <w:t>а</w:t>
      </w:r>
      <w:r w:rsidRPr="005B5604">
        <w:t>лись противоречащими новопечатным книгам»</w:t>
      </w:r>
      <w:r>
        <w:t>.</w:t>
      </w:r>
      <w:r w:rsidRPr="005B5604">
        <w:rPr>
          <w:rFonts w:ascii="Palatino Linotype" w:hAnsi="Palatino Linotype"/>
          <w:color w:val="383324"/>
        </w:rPr>
        <w:t xml:space="preserve"> </w:t>
      </w:r>
    </w:p>
    <w:p w14:paraId="47C30C5F" w14:textId="591B26C6" w:rsidR="00DE60CF" w:rsidRPr="003E4B00" w:rsidRDefault="00DE60CF" w:rsidP="00EA7CC4">
      <w:pPr>
        <w:pStyle w:val="PlainText"/>
      </w:pPr>
      <w:r w:rsidRPr="003E4B00">
        <w:lastRenderedPageBreak/>
        <w:t>Белокуров нашёл в библиотеке Московской синодальной т</w:t>
      </w:r>
      <w:r w:rsidRPr="003E4B00">
        <w:t>и</w:t>
      </w:r>
      <w:r w:rsidRPr="003E4B00">
        <w:t xml:space="preserve">пографии и ту </w:t>
      </w:r>
      <w:r w:rsidRPr="003E4B00">
        <w:rPr>
          <w:i/>
        </w:rPr>
        <w:t>«у немец печатную греческую безсвидетельств</w:t>
      </w:r>
      <w:r w:rsidRPr="003E4B00">
        <w:rPr>
          <w:i/>
        </w:rPr>
        <w:t>о</w:t>
      </w:r>
      <w:r w:rsidRPr="003E4B00">
        <w:rPr>
          <w:i/>
        </w:rPr>
        <w:t>ванную книгу»,</w:t>
      </w:r>
      <w:r w:rsidRPr="003E4B00">
        <w:t xml:space="preserve"> о которой писал Сильвестр Медведев. Это оказа</w:t>
      </w:r>
      <w:r w:rsidRPr="003E4B00">
        <w:t>л</w:t>
      </w:r>
      <w:r w:rsidRPr="003E4B00">
        <w:t>ся греческий Евхологион</w:t>
      </w:r>
      <w:r w:rsidRPr="00DE60CF">
        <w:rPr>
          <w:vertAlign w:val="superscript"/>
        </w:rPr>
        <w:t>[XLVII]</w:t>
      </w:r>
      <w:r w:rsidRPr="003E4B00">
        <w:t xml:space="preserve"> венецианского издания </w:t>
      </w:r>
      <w:smartTag w:uri="urn:schemas-microsoft-com:office:smarttags" w:element="metricconverter">
        <w:smartTagPr>
          <w:attr w:name="ProductID" w:val="1602 г"/>
        </w:smartTagPr>
        <w:r w:rsidRPr="003E4B00">
          <w:t>1602 г</w:t>
        </w:r>
      </w:smartTag>
      <w:r w:rsidRPr="003E4B00">
        <w:t>. Говоря языком Медведева, она действительно была бессвидетельств</w:t>
      </w:r>
      <w:r w:rsidRPr="003E4B00">
        <w:t>о</w:t>
      </w:r>
      <w:r w:rsidRPr="003E4B00">
        <w:t>ванной. У неё не было титульного листа. Итак, сообщение Медв</w:t>
      </w:r>
      <w:r w:rsidRPr="003E4B00">
        <w:t>е</w:t>
      </w:r>
      <w:r w:rsidRPr="003E4B00">
        <w:t>дева о том, что при издании Служебника 1655 года справщики руководствовались «у немец печатной греческой безсвидетельс</w:t>
      </w:r>
      <w:r w:rsidRPr="003E4B00">
        <w:t>т</w:t>
      </w:r>
      <w:r w:rsidRPr="003E4B00">
        <w:t>вованной книгой, у нея же и начала несть и где печатана невед</w:t>
      </w:r>
      <w:r w:rsidRPr="003E4B00">
        <w:t>о</w:t>
      </w:r>
      <w:r w:rsidRPr="003E4B00">
        <w:t>мо», по</w:t>
      </w:r>
      <w:r w:rsidRPr="003E4B00">
        <w:t>д</w:t>
      </w:r>
      <w:r w:rsidRPr="003E4B00">
        <w:t>твердилось».</w:t>
      </w:r>
    </w:p>
    <w:p w14:paraId="20BE7D71" w14:textId="17A7832E" w:rsidR="00DE60CF" w:rsidRPr="003E4B00" w:rsidRDefault="00DE60CF" w:rsidP="00EA7CC4">
      <w:pPr>
        <w:pStyle w:val="PlainText"/>
      </w:pPr>
      <w:r w:rsidRPr="003E4B00">
        <w:t>Роман Бобарыкин</w:t>
      </w:r>
      <w:r w:rsidRPr="00DE60CF">
        <w:rPr>
          <w:color w:val="000000"/>
          <w:sz w:val="24"/>
          <w:vertAlign w:val="superscript"/>
        </w:rPr>
        <w:t>[XLVIII]</w:t>
      </w:r>
      <w:r w:rsidRPr="003E4B00">
        <w:t xml:space="preserve"> написал жалобу царю на Никона и, вид</w:t>
      </w:r>
      <w:r w:rsidRPr="003E4B00">
        <w:t>и</w:t>
      </w:r>
      <w:r w:rsidRPr="003E4B00">
        <w:t>мо, обвинил его в связях с жидами. В письме царю</w:t>
      </w:r>
      <w:r w:rsidRPr="00DE60CF">
        <w:rPr>
          <w:color w:val="000000"/>
          <w:sz w:val="24"/>
          <w:vertAlign w:val="superscript"/>
        </w:rPr>
        <w:t>[XLIX]</w:t>
      </w:r>
      <w:r w:rsidRPr="003E4B00">
        <w:t xml:space="preserve"> патриарх Н</w:t>
      </w:r>
      <w:r w:rsidRPr="003E4B00">
        <w:t>и</w:t>
      </w:r>
      <w:r w:rsidRPr="003E4B00">
        <w:t>кон жалуется, что его оклеветали, но, тем не менее, не отриц</w:t>
      </w:r>
      <w:r w:rsidRPr="003E4B00">
        <w:t>а</w:t>
      </w:r>
      <w:r w:rsidRPr="003E4B00">
        <w:t xml:space="preserve">ет эту связь: </w:t>
      </w:r>
    </w:p>
    <w:p w14:paraId="46DF253A" w14:textId="77777777" w:rsidR="00DE60CF" w:rsidRPr="003E4B00" w:rsidRDefault="00DE60CF" w:rsidP="00EA7CC4">
      <w:pPr>
        <w:pStyle w:val="a5"/>
      </w:pPr>
      <w:r w:rsidRPr="003E4B00">
        <w:t>«Да у меня же в Воскресеньскомъ были два жидовина</w:t>
      </w:r>
      <w:r>
        <w:t>,</w:t>
      </w:r>
      <w:r w:rsidRPr="003E4B00">
        <w:t xml:space="preserve"> кр</w:t>
      </w:r>
      <w:r w:rsidRPr="003E4B00">
        <w:t>е</w:t>
      </w:r>
      <w:r w:rsidRPr="003E4B00">
        <w:t>щёных во имя Отца и Сына и Святаго духа. И от техъ жидов един, ему имя Домиян, оставя православную святую христия</w:t>
      </w:r>
      <w:r w:rsidRPr="003E4B00">
        <w:t>н</w:t>
      </w:r>
      <w:r w:rsidRPr="003E4B00">
        <w:t>скую в</w:t>
      </w:r>
      <w:r w:rsidRPr="003E4B00">
        <w:t>е</w:t>
      </w:r>
      <w:r w:rsidRPr="003E4B00">
        <w:t>ру, почал по старому закону жидовскую веру держать и святых постовъ не хранити, и во вся п</w:t>
      </w:r>
      <w:r w:rsidRPr="003E4B00">
        <w:t>о</w:t>
      </w:r>
      <w:r w:rsidRPr="003E4B00">
        <w:t>сты мяса ясти, и молодых черньцов развращать, для чево, де, вы не женитесь и мяса не едите, молоды, де, таковы, и иным всяким жыдовскимъ обычаем. И про то ево, Демьянка жида, учинилось ведомо мне, и я, сы</w:t>
      </w:r>
      <w:r w:rsidRPr="003E4B00">
        <w:t>с</w:t>
      </w:r>
      <w:r w:rsidRPr="003E4B00">
        <w:t>кав доподлина, что впрямь развратились от святыя православныя християнския веры, и велелъ ево, Домия</w:t>
      </w:r>
      <w:r w:rsidRPr="003E4B00">
        <w:t>н</w:t>
      </w:r>
      <w:r w:rsidRPr="003E4B00">
        <w:t>ка, посмирять и сослать в Ыверьской монастырь. И тот Демьянко другому жиду, Ми</w:t>
      </w:r>
      <w:r w:rsidRPr="003E4B00">
        <w:t>ш</w:t>
      </w:r>
      <w:r w:rsidRPr="003E4B00">
        <w:t>ке, ск</w:t>
      </w:r>
      <w:r w:rsidRPr="003E4B00">
        <w:t>а</w:t>
      </w:r>
      <w:r w:rsidRPr="003E4B00">
        <w:t>зал: «Не пробыть, де, и тебе без беды, ведь, де, и ты таков же, побежи, де, к Москве и скажи, де, за собою государ</w:t>
      </w:r>
      <w:r w:rsidRPr="003E4B00">
        <w:t>е</w:t>
      </w:r>
      <w:r w:rsidRPr="003E4B00">
        <w:t xml:space="preserve">во слово». И тот, побежав к </w:t>
      </w:r>
      <w:r w:rsidRPr="003E4B00">
        <w:rPr>
          <w:color w:val="000000"/>
          <w:szCs w:val="28"/>
        </w:rPr>
        <w:t>Москве</w:t>
      </w:r>
      <w:r w:rsidRPr="003E4B00">
        <w:t>, сказал за собою твоё, в</w:t>
      </w:r>
      <w:r w:rsidRPr="003E4B00">
        <w:t>е</w:t>
      </w:r>
      <w:r w:rsidRPr="003E4B00">
        <w:t>ликаго г</w:t>
      </w:r>
      <w:r w:rsidRPr="003E4B00">
        <w:t>о</w:t>
      </w:r>
      <w:r w:rsidRPr="003E4B00">
        <w:t xml:space="preserve">сударя, слово». </w:t>
      </w:r>
    </w:p>
    <w:p w14:paraId="79A3FF5A" w14:textId="77777777" w:rsidR="00DE60CF" w:rsidRPr="003E4B00" w:rsidRDefault="00DE60CF" w:rsidP="00EA7CC4">
      <w:pPr>
        <w:pStyle w:val="PlainText"/>
      </w:pPr>
      <w:r w:rsidRPr="003E4B00">
        <w:t xml:space="preserve">Мы уже читали, что правкой священных книг заправлял </w:t>
      </w:r>
      <w:r w:rsidRPr="003E4B00">
        <w:rPr>
          <w:i/>
        </w:rPr>
        <w:t>«ж</w:t>
      </w:r>
      <w:r w:rsidRPr="003E4B00">
        <w:rPr>
          <w:i/>
        </w:rPr>
        <w:t>и</w:t>
      </w:r>
      <w:r w:rsidRPr="003E4B00">
        <w:rPr>
          <w:i/>
        </w:rPr>
        <w:t xml:space="preserve">довский обрезанец» </w:t>
      </w:r>
      <w:r w:rsidRPr="003E4B00">
        <w:t>Арсений Грек</w:t>
      </w:r>
      <w:r>
        <w:t>,</w:t>
      </w:r>
      <w:r w:rsidRPr="003E4B00">
        <w:t xml:space="preserve"> и его по каким-то причинам поставил на это место сам Никон, а тут ещё оказывае</w:t>
      </w:r>
      <w:r w:rsidRPr="003E4B00">
        <w:t>т</w:t>
      </w:r>
      <w:r w:rsidRPr="003E4B00">
        <w:t>ся, что и вокруг него вертелись крещённые жидовины. Как они там оказ</w:t>
      </w:r>
      <w:r w:rsidRPr="003E4B00">
        <w:t>а</w:t>
      </w:r>
      <w:r w:rsidRPr="003E4B00">
        <w:t>лись? Ведь нужно было иметь чью-то серьёзную поддержку, чт</w:t>
      </w:r>
      <w:r w:rsidRPr="003E4B00">
        <w:t>о</w:t>
      </w:r>
      <w:r w:rsidRPr="003E4B00">
        <w:t xml:space="preserve">бы войти в окружение патриарха. </w:t>
      </w:r>
    </w:p>
    <w:p w14:paraId="2388255F" w14:textId="4A8CB73A" w:rsidR="00DE60CF" w:rsidRDefault="00DE60CF" w:rsidP="00EA7CC4">
      <w:pPr>
        <w:pStyle w:val="PlainText"/>
        <w:rPr>
          <w:i/>
        </w:rPr>
      </w:pPr>
      <w:r>
        <w:t>Израильский историк Савелий Дудаков</w:t>
      </w:r>
      <w:r w:rsidRPr="00DE60CF">
        <w:rPr>
          <w:sz w:val="24"/>
          <w:vertAlign w:val="superscript"/>
        </w:rPr>
        <w:t>[L]</w:t>
      </w:r>
      <w:r>
        <w:t xml:space="preserve"> приводит цитату из книги Ю. </w:t>
      </w:r>
      <w:r w:rsidRPr="005B5604">
        <w:t>Крыжанич</w:t>
      </w:r>
      <w:r>
        <w:t>а</w:t>
      </w:r>
      <w:r w:rsidRPr="00DE60CF">
        <w:rPr>
          <w:sz w:val="24"/>
          <w:vertAlign w:val="superscript"/>
        </w:rPr>
        <w:t>[LI]</w:t>
      </w:r>
      <w:r>
        <w:t xml:space="preserve"> «Полит</w:t>
      </w:r>
      <w:r>
        <w:t>и</w:t>
      </w:r>
      <w:r>
        <w:t>ка»:</w:t>
      </w:r>
      <w:r w:rsidRPr="005B5604">
        <w:rPr>
          <w:i/>
        </w:rPr>
        <w:t xml:space="preserve"> </w:t>
      </w:r>
    </w:p>
    <w:p w14:paraId="390E62C9" w14:textId="77777777" w:rsidR="00DE60CF" w:rsidRPr="005B5604" w:rsidRDefault="00DE60CF" w:rsidP="00EA7CC4">
      <w:pPr>
        <w:pStyle w:val="a5"/>
      </w:pPr>
      <w:r w:rsidRPr="005B5604">
        <w:t>«Если Русское царство когда-нибудь погибнет, то оно примет гибель от этих перекрестов или их п</w:t>
      </w:r>
      <w:r w:rsidRPr="005B5604">
        <w:t>о</w:t>
      </w:r>
      <w:r w:rsidRPr="005B5604">
        <w:t xml:space="preserve">томков. Или, </w:t>
      </w:r>
      <w:r w:rsidRPr="005B5604">
        <w:lastRenderedPageBreak/>
        <w:t>наверно, они сами завладеют нашим царством на позор всему нашему роду. Они смешаются [с нами] по крови, но во веки вечные не соед</w:t>
      </w:r>
      <w:r w:rsidRPr="005B5604">
        <w:t>и</w:t>
      </w:r>
      <w:r w:rsidRPr="005B5604">
        <w:t>нятся [с нами] воедино в [своих] устремлениях. Внуки и правн</w:t>
      </w:r>
      <w:r w:rsidRPr="005B5604">
        <w:t>у</w:t>
      </w:r>
      <w:r w:rsidRPr="005B5604">
        <w:t>ки перекрестов имеют иные п</w:t>
      </w:r>
      <w:r w:rsidRPr="005B5604">
        <w:t>о</w:t>
      </w:r>
      <w:r w:rsidRPr="005B5604">
        <w:t>мыслы, чем коренные уроженцы [данной страны]»</w:t>
      </w:r>
      <w:r>
        <w:t>.</w:t>
      </w:r>
      <w:r w:rsidRPr="005B5604">
        <w:t xml:space="preserve"> </w:t>
      </w:r>
    </w:p>
    <w:p w14:paraId="77F0987A" w14:textId="77777777" w:rsidR="00DE60CF" w:rsidRDefault="00DE60CF" w:rsidP="00EA7CC4">
      <w:pPr>
        <w:pStyle w:val="PlainText"/>
      </w:pPr>
      <w:r w:rsidRPr="00261A7F">
        <w:t>Дудаков спрашивает</w:t>
      </w:r>
      <w:r>
        <w:t xml:space="preserve"> сам себя</w:t>
      </w:r>
      <w:r w:rsidRPr="00261A7F">
        <w:t>:</w:t>
      </w:r>
      <w:r w:rsidRPr="005B5604">
        <w:t xml:space="preserve"> </w:t>
      </w:r>
    </w:p>
    <w:p w14:paraId="641669E4" w14:textId="77777777" w:rsidR="00DE60CF" w:rsidRPr="008173ED" w:rsidRDefault="00DE60CF" w:rsidP="00EA7CC4">
      <w:pPr>
        <w:pStyle w:val="a5"/>
      </w:pPr>
      <w:r w:rsidRPr="005B5604">
        <w:t>«</w:t>
      </w:r>
      <w:r w:rsidRPr="008173ED">
        <w:t>Но кого имел в виду Юрий Крыжанич? Кто эти выкресты, занимавшие виднейшие посты в администрации Алексея Миха</w:t>
      </w:r>
      <w:r w:rsidRPr="008173ED">
        <w:t>й</w:t>
      </w:r>
      <w:r w:rsidRPr="008173ED">
        <w:t>ловича? Несомненно, одним из них был думный дьяк Алмаз Иванович. Н</w:t>
      </w:r>
      <w:r w:rsidRPr="008173ED">
        <w:t>е</w:t>
      </w:r>
      <w:r w:rsidRPr="008173ED">
        <w:t>известны ни год рождения дьяка, ни его настоящ</w:t>
      </w:r>
      <w:r>
        <w:t>ая фамилия, только несколько имё</w:t>
      </w:r>
      <w:r w:rsidRPr="008173ED">
        <w:t xml:space="preserve">н и прозвищ. Алмаз (Ерофей) Иванович Иванов (умер в </w:t>
      </w:r>
      <w:smartTag w:uri="urn:schemas-microsoft-com:office:smarttags" w:element="metricconverter">
        <w:smartTagPr>
          <w:attr w:name="ProductID" w:val="1669 г"/>
        </w:smartTagPr>
        <w:r w:rsidRPr="008173ED">
          <w:t>1669 г</w:t>
        </w:r>
      </w:smartTag>
      <w:r w:rsidRPr="008173ED">
        <w:t>.) происходил из вологодских посадских людей. В молодости он побывал на Востоке — в Турции и Персии, выучил восточны</w:t>
      </w:r>
      <w:r>
        <w:t>е языки и, по словам Оле</w:t>
      </w:r>
      <w:r>
        <w:t>а</w:t>
      </w:r>
      <w:r>
        <w:t>рия, вё</w:t>
      </w:r>
      <w:r w:rsidRPr="008173ED">
        <w:t xml:space="preserve">л переговоры без переводчика. В </w:t>
      </w:r>
      <w:smartTag w:uri="urn:schemas-microsoft-com:office:smarttags" w:element="metricconverter">
        <w:smartTagPr>
          <w:attr w:name="ProductID" w:val="1640 г"/>
        </w:smartTagPr>
        <w:r w:rsidRPr="008173ED">
          <w:t>1640 г</w:t>
        </w:r>
      </w:smartTag>
      <w:r w:rsidRPr="008173ED">
        <w:t xml:space="preserve">. </w:t>
      </w:r>
      <w:r>
        <w:rPr>
          <w:i/>
          <w:sz w:val="28"/>
          <w:szCs w:val="28"/>
        </w:rPr>
        <w:t>б</w:t>
      </w:r>
      <w:r w:rsidRPr="008173ED">
        <w:t>ыл назначен дьяком К</w:t>
      </w:r>
      <w:r w:rsidRPr="008173ED">
        <w:t>а</w:t>
      </w:r>
      <w:r w:rsidRPr="008173ED">
        <w:t>з</w:t>
      </w:r>
      <w:r>
        <w:t>ё</w:t>
      </w:r>
      <w:r w:rsidRPr="008173ED">
        <w:t xml:space="preserve">нного приказа, а в </w:t>
      </w:r>
      <w:smartTag w:uri="urn:schemas-microsoft-com:office:smarttags" w:element="metricconverter">
        <w:smartTagPr>
          <w:attr w:name="ProductID" w:val="1649 г"/>
        </w:smartTagPr>
        <w:r w:rsidRPr="008173ED">
          <w:t>1649 г</w:t>
        </w:r>
      </w:smartTag>
      <w:r w:rsidRPr="008173ED">
        <w:t>. пере</w:t>
      </w:r>
      <w:r>
        <w:t>ведё</w:t>
      </w:r>
      <w:r w:rsidRPr="008173ED">
        <w:t xml:space="preserve">н в Посольский приказ. В составе русского посольства ездил в </w:t>
      </w:r>
      <w:smartTag w:uri="urn:schemas-microsoft-com:office:smarttags" w:element="metricconverter">
        <w:smartTagPr>
          <w:attr w:name="ProductID" w:val="1649 г"/>
        </w:smartTagPr>
        <w:r w:rsidRPr="008173ED">
          <w:t>1649 г</w:t>
        </w:r>
      </w:smartTag>
      <w:r w:rsidRPr="008173ED">
        <w:t xml:space="preserve">. </w:t>
      </w:r>
      <w:r w:rsidRPr="005B6684">
        <w:t>в</w:t>
      </w:r>
      <w:r w:rsidRPr="008173ED">
        <w:t xml:space="preserve"> Сто</w:t>
      </w:r>
      <w:r w:rsidRPr="008173ED">
        <w:t>к</w:t>
      </w:r>
      <w:r w:rsidRPr="008173ED">
        <w:t>гольм для подписания д</w:t>
      </w:r>
      <w:r w:rsidRPr="008173ED">
        <w:t>о</w:t>
      </w:r>
      <w:r w:rsidRPr="008173ED">
        <w:t>говорной записи. В 1652-1653 гг. — член посольской делегации к пол</w:t>
      </w:r>
      <w:r w:rsidRPr="008173ED">
        <w:t>ь</w:t>
      </w:r>
      <w:r w:rsidRPr="008173ED">
        <w:t xml:space="preserve">скому королю Яну Казимиру. В </w:t>
      </w:r>
      <w:smartTag w:uri="urn:schemas-microsoft-com:office:smarttags" w:element="metricconverter">
        <w:smartTagPr>
          <w:attr w:name="ProductID" w:val="1653 г"/>
        </w:smartTagPr>
        <w:r w:rsidRPr="008173ED">
          <w:t>1653 г</w:t>
        </w:r>
      </w:smartTag>
      <w:r w:rsidRPr="008173ED">
        <w:t xml:space="preserve">. </w:t>
      </w:r>
      <w:r>
        <w:rPr>
          <w:i/>
          <w:sz w:val="28"/>
          <w:szCs w:val="28"/>
        </w:rPr>
        <w:t>п</w:t>
      </w:r>
      <w:r w:rsidRPr="008173ED">
        <w:t xml:space="preserve">олучил звание думного дьяка и был назначен на должность начальника Посольского приказа, которую занимал до </w:t>
      </w:r>
      <w:smartTag w:uri="urn:schemas-microsoft-com:office:smarttags" w:element="metricconverter">
        <w:smartTagPr>
          <w:attr w:name="ProductID" w:val="1667 г"/>
        </w:smartTagPr>
        <w:r w:rsidRPr="008173ED">
          <w:t>1667 г</w:t>
        </w:r>
      </w:smartTag>
      <w:r w:rsidRPr="008173ED">
        <w:t xml:space="preserve">. Одновременно (с </w:t>
      </w:r>
      <w:smartTag w:uri="urn:schemas-microsoft-com:office:smarttags" w:element="metricconverter">
        <w:smartTagPr>
          <w:attr w:name="ProductID" w:val="1653 г"/>
        </w:smartTagPr>
        <w:r w:rsidRPr="008173ED">
          <w:t>1653 г</w:t>
        </w:r>
      </w:smartTag>
      <w:r w:rsidRPr="008173ED">
        <w:t>.)</w:t>
      </w:r>
      <w:r w:rsidRPr="008173ED">
        <w:rPr>
          <w:b/>
        </w:rPr>
        <w:t xml:space="preserve"> управлял Печатным прик</w:t>
      </w:r>
      <w:r w:rsidRPr="008173ED">
        <w:rPr>
          <w:b/>
        </w:rPr>
        <w:t>а</w:t>
      </w:r>
      <w:r w:rsidRPr="008173ED">
        <w:rPr>
          <w:b/>
        </w:rPr>
        <w:t>зом</w:t>
      </w:r>
      <w:r w:rsidRPr="008173ED">
        <w:t>». Еврейское происхождение «любимца Алексея Михайлов</w:t>
      </w:r>
      <w:r w:rsidRPr="008173ED">
        <w:t>и</w:t>
      </w:r>
      <w:r w:rsidRPr="008173ED">
        <w:t>ча» не вызывает сомнений</w:t>
      </w:r>
      <w:r>
        <w:t xml:space="preserve">. ... </w:t>
      </w:r>
      <w:r w:rsidRPr="008173ED">
        <w:t>Однако Ю. Крыжанич имел в виду не только государственного канцлера. По-видимому, в П</w:t>
      </w:r>
      <w:r w:rsidRPr="008173ED">
        <w:t>о</w:t>
      </w:r>
      <w:r w:rsidRPr="008173ED">
        <w:t>сольском приказе работали и другие выкресты-евреи, ибо</w:t>
      </w:r>
      <w:r>
        <w:t>….</w:t>
      </w:r>
      <w:r w:rsidRPr="008173ED">
        <w:t xml:space="preserve"> Так, русским послом в Кахетии был В. С. Жидовин, а прика</w:t>
      </w:r>
      <w:r w:rsidRPr="008173ED">
        <w:t>з</w:t>
      </w:r>
      <w:r w:rsidRPr="008173ED">
        <w:t>ным дьяком — Василий Юдин из «гостей», т.е. из купцов. Н</w:t>
      </w:r>
      <w:r w:rsidRPr="008173ED">
        <w:t>а</w:t>
      </w:r>
      <w:r w:rsidRPr="008173ED">
        <w:t>конец, главой московских стрельцов (должность, по современным понятиям, выше командующего Московским военным округом) был Иван Васильевич Жидовин. Таким образом, «засилье» е</w:t>
      </w:r>
      <w:r w:rsidRPr="008173ED">
        <w:t>в</w:t>
      </w:r>
      <w:r w:rsidRPr="008173ED">
        <w:t>реев (пусть и выкрестов) при дворе Алексея Михайловича, по мнению Ю. Крыжанича, стан</w:t>
      </w:r>
      <w:r w:rsidRPr="008173ED">
        <w:t>о</w:t>
      </w:r>
      <w:r w:rsidRPr="008173ED">
        <w:t>вилось «опасным».</w:t>
      </w:r>
    </w:p>
    <w:p w14:paraId="4AE94D7C" w14:textId="6DDAE404" w:rsidR="00DE60CF" w:rsidRDefault="00DE60CF" w:rsidP="00EA7CC4">
      <w:pPr>
        <w:pStyle w:val="PlainText"/>
      </w:pPr>
      <w:r w:rsidRPr="00E36911">
        <w:t>Крупнейший историк-русист, директор Библиотеки Конгресса США Дж. Х. Биллингтон</w:t>
      </w:r>
      <w:r w:rsidRPr="00DE60CF">
        <w:rPr>
          <w:sz w:val="24"/>
          <w:vertAlign w:val="superscript"/>
        </w:rPr>
        <w:t>[LII]</w:t>
      </w:r>
      <w:r w:rsidRPr="00E36911">
        <w:t xml:space="preserve"> </w:t>
      </w:r>
      <w:r>
        <w:t>пр</w:t>
      </w:r>
      <w:r>
        <w:t>и</w:t>
      </w:r>
      <w:r>
        <w:t>водит интересные факты</w:t>
      </w:r>
      <w:r w:rsidRPr="00E36911">
        <w:t xml:space="preserve">: </w:t>
      </w:r>
    </w:p>
    <w:p w14:paraId="734E58F9" w14:textId="77777777" w:rsidR="00DE60CF" w:rsidRPr="00E36911" w:rsidRDefault="00DE60CF" w:rsidP="00EA7CC4">
      <w:pPr>
        <w:pStyle w:val="a5"/>
      </w:pPr>
      <w:r w:rsidRPr="00E36911">
        <w:t>«Старообрядцы обвиняли Никона в том, что он разрешил е</w:t>
      </w:r>
      <w:r w:rsidRPr="00E36911">
        <w:t>в</w:t>
      </w:r>
      <w:r w:rsidRPr="00E36911">
        <w:t>реям переводить священные книги, а никониане обвиняли стар</w:t>
      </w:r>
      <w:r w:rsidRPr="00E36911">
        <w:t>о</w:t>
      </w:r>
      <w:r w:rsidRPr="00E36911">
        <w:t>обрядцев в том, что они позволяли евреям вести богослужение.</w:t>
      </w:r>
      <w:r>
        <w:t xml:space="preserve"> … </w:t>
      </w:r>
      <w:r w:rsidRPr="00E36911">
        <w:t>Обе стороны считали собор 1666</w:t>
      </w:r>
      <w:r>
        <w:t>-</w:t>
      </w:r>
      <w:r w:rsidRPr="00E36911">
        <w:t>1667 гг. “еврейским сбор</w:t>
      </w:r>
      <w:r w:rsidRPr="00E36911">
        <w:t>и</w:t>
      </w:r>
      <w:r w:rsidRPr="00E36911">
        <w:t xml:space="preserve">щем”, а в официальном постановлении </w:t>
      </w:r>
      <w:r w:rsidRPr="00E36911">
        <w:lastRenderedPageBreak/>
        <w:t>собор обвинял своих пр</w:t>
      </w:r>
      <w:r w:rsidRPr="00E36911">
        <w:t>о</w:t>
      </w:r>
      <w:r w:rsidRPr="00E36911">
        <w:t>тивников в том, что они стали жертвами “лживых еврейских сл</w:t>
      </w:r>
      <w:r w:rsidRPr="00E36911">
        <w:t>о</w:t>
      </w:r>
      <w:r w:rsidRPr="00E36911">
        <w:t>вес”</w:t>
      </w:r>
      <w:r>
        <w:t>. …</w:t>
      </w:r>
      <w:r w:rsidRPr="00E36911">
        <w:t xml:space="preserve"> Везде ходили слухи, что государственная власть отдана “проклятым еврейским правителям”, а Царь вступил в тлетво</w:t>
      </w:r>
      <w:r w:rsidRPr="00E36911">
        <w:t>р</w:t>
      </w:r>
      <w:r w:rsidRPr="00E36911">
        <w:t>ный “западный” брак, одурманенный любовными зельями вр</w:t>
      </w:r>
      <w:r w:rsidRPr="00E36911">
        <w:t>а</w:t>
      </w:r>
      <w:r w:rsidRPr="00E36911">
        <w:t>чей-евреев»</w:t>
      </w:r>
      <w:r>
        <w:t>.</w:t>
      </w:r>
    </w:p>
    <w:p w14:paraId="1FB83AE0" w14:textId="77777777" w:rsidR="00DE60CF" w:rsidRDefault="00DE60CF" w:rsidP="00EA7CC4">
      <w:pPr>
        <w:pStyle w:val="PlainText"/>
      </w:pPr>
      <w:r>
        <w:t>Как не поверить израильскому историку и директору Библи</w:t>
      </w:r>
      <w:r>
        <w:t>о</w:t>
      </w:r>
      <w:r>
        <w:t>теки конгресса США, они наверняка допущены к закрытым арх</w:t>
      </w:r>
      <w:r>
        <w:t>и</w:t>
      </w:r>
      <w:r>
        <w:t>вам и непроверенную информацию не опубликуют. Тогда стан</w:t>
      </w:r>
      <w:r>
        <w:t>о</w:t>
      </w:r>
      <w:r>
        <w:t>вится ясно, кто поддерживал процесс раскола. Но для чего? Какая же была главная цель, ведь ра</w:t>
      </w:r>
      <w:r>
        <w:t>с</w:t>
      </w:r>
      <w:r>
        <w:t>кол сам по себе — это не цель?</w:t>
      </w:r>
    </w:p>
    <w:p w14:paraId="79B764EF" w14:textId="626C9D42" w:rsidR="00DE60CF" w:rsidRDefault="00DE60CF" w:rsidP="00EA7CC4">
      <w:pPr>
        <w:pStyle w:val="PlainText"/>
      </w:pPr>
      <w:r w:rsidRPr="005B5604">
        <w:t xml:space="preserve">А вот </w:t>
      </w:r>
      <w:r>
        <w:t xml:space="preserve">это мы поймём, когда прочитаем книгу </w:t>
      </w:r>
      <w:r w:rsidRPr="005B5604">
        <w:t xml:space="preserve">богослова </w:t>
      </w:r>
      <w:r>
        <w:t>XIX</w:t>
      </w:r>
      <w:r w:rsidRPr="005B5604">
        <w:t xml:space="preserve"> века</w:t>
      </w:r>
      <w:r w:rsidRPr="007F35F9">
        <w:t xml:space="preserve"> </w:t>
      </w:r>
      <w:r>
        <w:t>Сольского</w:t>
      </w:r>
      <w:r w:rsidRPr="00AD2DF6">
        <w:rPr>
          <w:rStyle w:val="EndnoteReference"/>
          <w:sz w:val="24"/>
        </w:rPr>
        <w:t xml:space="preserve"> </w:t>
      </w:r>
      <w:r w:rsidRPr="00DE60CF">
        <w:rPr>
          <w:sz w:val="24"/>
          <w:vertAlign w:val="superscript"/>
        </w:rPr>
        <w:t>[LIII]</w:t>
      </w:r>
      <w:r w:rsidRPr="005B5604">
        <w:t>:</w:t>
      </w:r>
    </w:p>
    <w:p w14:paraId="0BA8228F" w14:textId="77777777" w:rsidR="00DE60CF" w:rsidRPr="005B5604" w:rsidRDefault="00DE60CF" w:rsidP="00EA7CC4">
      <w:pPr>
        <w:pStyle w:val="a5"/>
      </w:pPr>
      <w:r w:rsidRPr="005B5604">
        <w:t>«И лета 1674 Алексей Михайлович издал указ и получил благословление священного собора на п</w:t>
      </w:r>
      <w:r w:rsidRPr="005B5604">
        <w:t>е</w:t>
      </w:r>
      <w:r w:rsidRPr="005B5604">
        <w:t>ревод Ветхого и Нового заветов Библии</w:t>
      </w:r>
      <w:r>
        <w:t xml:space="preserve"> </w:t>
      </w:r>
      <w:r w:rsidRPr="005B5604">
        <w:t xml:space="preserve">и поручил иеромонаху Епифанию Славинецкому с греческих книг, напечатанных во Франкфурте, в </w:t>
      </w:r>
      <w:smartTag w:uri="urn:schemas-microsoft-com:office:smarttags" w:element="metricconverter">
        <w:smartTagPr>
          <w:attr w:name="ProductID" w:val="1597 г"/>
        </w:smartTagPr>
        <w:r w:rsidRPr="005B5604">
          <w:t>1597 г</w:t>
        </w:r>
      </w:smartTag>
      <w:r w:rsidRPr="005B5604">
        <w:t>.</w:t>
      </w:r>
      <w:r>
        <w:t>,</w:t>
      </w:r>
      <w:r w:rsidRPr="005B5604">
        <w:t xml:space="preserve"> </w:t>
      </w:r>
      <w:r>
        <w:t>в</w:t>
      </w:r>
      <w:r w:rsidRPr="005B5604">
        <w:t xml:space="preserve"> Лондоне в </w:t>
      </w:r>
      <w:smartTag w:uri="urn:schemas-microsoft-com:office:smarttags" w:element="metricconverter">
        <w:smartTagPr>
          <w:attr w:name="ProductID" w:val="1600 г"/>
        </w:smartTagPr>
        <w:r w:rsidRPr="005B5604">
          <w:t>1600 г</w:t>
        </w:r>
      </w:smartTag>
      <w:r w:rsidRPr="005B5604">
        <w:t xml:space="preserve">. </w:t>
      </w:r>
      <w:r>
        <w:t>и</w:t>
      </w:r>
      <w:r w:rsidRPr="005B5604">
        <w:t xml:space="preserve"> иных изданий </w:t>
      </w:r>
      <w:smartTag w:uri="urn:schemas-microsoft-com:office:smarttags" w:element="metricconverter">
        <w:smartTagPr>
          <w:attr w:name="ProductID" w:val="1587 г"/>
        </w:smartTagPr>
        <w:r w:rsidRPr="005B5604">
          <w:t>1587</w:t>
        </w:r>
        <w:r>
          <w:t> </w:t>
        </w:r>
        <w:r w:rsidRPr="005B5604">
          <w:t>г</w:t>
        </w:r>
      </w:smartTag>
      <w:r w:rsidRPr="005B5604">
        <w:t>. Надзирать было п</w:t>
      </w:r>
      <w:r w:rsidRPr="005B5604">
        <w:t>о</w:t>
      </w:r>
      <w:r w:rsidRPr="005B5604">
        <w:t xml:space="preserve">ручено Павлу </w:t>
      </w:r>
      <w:r>
        <w:t>—</w:t>
      </w:r>
      <w:r w:rsidRPr="005B5604">
        <w:t xml:space="preserve"> митрополиту сарскому и подонскому. Но едва исправили </w:t>
      </w:r>
      <w:r w:rsidRPr="00B625C6">
        <w:t>Новый з</w:t>
      </w:r>
      <w:r w:rsidRPr="00B625C6">
        <w:t>а</w:t>
      </w:r>
      <w:r w:rsidRPr="00B625C6">
        <w:t>вет</w:t>
      </w:r>
      <w:r w:rsidRPr="005B5604">
        <w:t xml:space="preserve">, как Митрополит Павел умер, через 2 месяца умер и Славинецкий. (Правда по «известиям Киевско-печерской лавры Епифанию Славенецкому приписывается </w:t>
      </w:r>
      <w:r>
        <w:t>ещё</w:t>
      </w:r>
      <w:r w:rsidRPr="005B5604">
        <w:t xml:space="preserve"> и исправление Пятокнижия по греческ</w:t>
      </w:r>
      <w:r w:rsidRPr="005B5604">
        <w:t>о</w:t>
      </w:r>
      <w:r w:rsidRPr="005B5604">
        <w:t>му тексту» (сноска на стр. 549</w:t>
      </w:r>
      <w:r>
        <w:t xml:space="preserve"> цитируемого источника</w:t>
      </w:r>
      <w:r w:rsidRPr="005B5604">
        <w:t>)). После этого исправления прекр</w:t>
      </w:r>
      <w:r w:rsidRPr="005B5604">
        <w:t>а</w:t>
      </w:r>
      <w:r w:rsidRPr="005B5604">
        <w:t>тились и в</w:t>
      </w:r>
      <w:r w:rsidRPr="005B5604">
        <w:t>о</w:t>
      </w:r>
      <w:r w:rsidRPr="005B5604">
        <w:t>зобновились только при Петре</w:t>
      </w:r>
      <w:r>
        <w:t> </w:t>
      </w:r>
      <w:r>
        <w:rPr>
          <w:lang w:val="en-US"/>
        </w:rPr>
        <w:t>I</w:t>
      </w:r>
      <w:r w:rsidRPr="005B5604">
        <w:t>. Перевед</w:t>
      </w:r>
      <w:r>
        <w:t>ё</w:t>
      </w:r>
      <w:r w:rsidRPr="005B5604">
        <w:t xml:space="preserve">н только </w:t>
      </w:r>
      <w:r>
        <w:t>Псалтир</w:t>
      </w:r>
      <w:r w:rsidRPr="005B5604">
        <w:t xml:space="preserve">ь с немецкой </w:t>
      </w:r>
      <w:r>
        <w:t>Би</w:t>
      </w:r>
      <w:r>
        <w:t>б</w:t>
      </w:r>
      <w:r>
        <w:t>ли</w:t>
      </w:r>
      <w:r w:rsidRPr="005B5604">
        <w:t>и Лютера, но он не был напечатан»</w:t>
      </w:r>
      <w:r>
        <w:t>.</w:t>
      </w:r>
    </w:p>
    <w:p w14:paraId="4C4273A2" w14:textId="77777777" w:rsidR="00DE60CF" w:rsidRDefault="00DE60CF" w:rsidP="00EA7CC4">
      <w:pPr>
        <w:pStyle w:val="PlainText"/>
      </w:pPr>
      <w:r>
        <w:t xml:space="preserve">Сольский (стр. 538) считает, что вероятно по совету </w:t>
      </w:r>
      <w:r w:rsidRPr="005B5604">
        <w:t>Максим</w:t>
      </w:r>
      <w:r>
        <w:t>а</w:t>
      </w:r>
      <w:r w:rsidRPr="005B5604">
        <w:t xml:space="preserve"> Грек</w:t>
      </w:r>
      <w:r>
        <w:t>а ещё царь Иоанн Василь</w:t>
      </w:r>
      <w:r>
        <w:t>е</w:t>
      </w:r>
      <w:r>
        <w:t>вич Грозный основал типографию. В 1564 году была напечатана книга — «Богослужебный Ап</w:t>
      </w:r>
      <w:r>
        <w:t>о</w:t>
      </w:r>
      <w:r>
        <w:t>стол». А напечатали её Иван Фёдоров и Пётр Мстиславец. В книге слова писались слитно, из знаков препинания использовались только точка и запятая, разделения на главы не было. В послесл</w:t>
      </w:r>
      <w:r>
        <w:t>о</w:t>
      </w:r>
      <w:r>
        <w:t>вии говорится, что царь велел использовать в святых церквях кн</w:t>
      </w:r>
      <w:r>
        <w:t>и</w:t>
      </w:r>
      <w:r>
        <w:t xml:space="preserve">ги: </w:t>
      </w:r>
      <w:r>
        <w:rPr>
          <w:b/>
        </w:rPr>
        <w:t>Псалтир</w:t>
      </w:r>
      <w:r w:rsidRPr="008C088C">
        <w:rPr>
          <w:b/>
        </w:rPr>
        <w:t>ь, Евангелия и Апостол, а в прочих святых книгах потребн</w:t>
      </w:r>
      <w:r w:rsidRPr="008C088C">
        <w:rPr>
          <w:b/>
        </w:rPr>
        <w:t>о</w:t>
      </w:r>
      <w:r w:rsidRPr="008C088C">
        <w:rPr>
          <w:b/>
        </w:rPr>
        <w:t>сти мало</w:t>
      </w:r>
      <w:r>
        <w:t xml:space="preserve"> (ещё одно доказательство отсутствия на Руси Ветхого завета в то время). Другие книги вообще искажены, и ими пользоваться нельзя. А само книгопечатание вводится </w:t>
      </w:r>
      <w:r w:rsidRPr="004C21A6">
        <w:rPr>
          <w:i/>
        </w:rPr>
        <w:t>«ко очищ</w:t>
      </w:r>
      <w:r w:rsidRPr="004C21A6">
        <w:rPr>
          <w:i/>
        </w:rPr>
        <w:t>е</w:t>
      </w:r>
      <w:r w:rsidRPr="004C21A6">
        <w:rPr>
          <w:i/>
        </w:rPr>
        <w:t>нию и ко исправлению ненаученных и неискусных в разум книгописцев»</w:t>
      </w:r>
      <w:r>
        <w:t xml:space="preserve"> (стр. 539). Но нашлись л</w:t>
      </w:r>
      <w:r>
        <w:t>ю</w:t>
      </w:r>
      <w:r>
        <w:t xml:space="preserve">ди, которые были против распространения новых книг и печатного дела, они оставались </w:t>
      </w:r>
      <w:r>
        <w:lastRenderedPageBreak/>
        <w:t>поборн</w:t>
      </w:r>
      <w:r>
        <w:t>и</w:t>
      </w:r>
      <w:r>
        <w:t>ками древних русских книг. В итоге возникли волнения, и типография была сожжена. Царь восстановил типографию и н</w:t>
      </w:r>
      <w:r>
        <w:t>а</w:t>
      </w:r>
      <w:r>
        <w:t xml:space="preserve">печатал Псалтирь. </w:t>
      </w:r>
    </w:p>
    <w:p w14:paraId="2C5AE3B9" w14:textId="77777777" w:rsidR="00DE60CF" w:rsidRPr="00276768" w:rsidRDefault="00DE60CF" w:rsidP="00EA7CC4">
      <w:pPr>
        <w:pStyle w:val="PlainText"/>
      </w:pPr>
      <w:r w:rsidRPr="0026425B">
        <w:t>Обратим внимание читателя на то, что вместе с новозаветн</w:t>
      </w:r>
      <w:r w:rsidRPr="0026425B">
        <w:t>ы</w:t>
      </w:r>
      <w:r w:rsidRPr="0026425B">
        <w:t>ми книгами в русском богослужении используется Псалтирь, к</w:t>
      </w:r>
      <w:r w:rsidRPr="0026425B">
        <w:t>о</w:t>
      </w:r>
      <w:r w:rsidRPr="0026425B">
        <w:t>торую сейчас относят к Ветхому завету на основании того, что в ней упоминается Давид. Это – очередная уловка хозяев библе</w:t>
      </w:r>
      <w:r w:rsidRPr="0026425B">
        <w:t>й</w:t>
      </w:r>
      <w:r w:rsidRPr="0026425B">
        <w:t>ского проекта, их неуклюжая п</w:t>
      </w:r>
      <w:r w:rsidRPr="0026425B">
        <w:t>о</w:t>
      </w:r>
      <w:r w:rsidRPr="0026425B">
        <w:t xml:space="preserve">пытка доказательства единства Нового и Ветхого заветов. В Псалтири на славянском  языке есть многократные упоминания о Христе, например: </w:t>
      </w:r>
      <w:r>
        <w:t>«</w:t>
      </w:r>
      <w:r w:rsidRPr="00276768">
        <w:rPr>
          <w:rStyle w:val="1"/>
        </w:rPr>
        <w:t xml:space="preserve">Предсташа царiе земстiи, и князи собрашася вкупе на Господа и на </w:t>
      </w:r>
      <w:r w:rsidRPr="00276768">
        <w:rPr>
          <w:rStyle w:val="1"/>
          <w:b/>
        </w:rPr>
        <w:t>христа</w:t>
      </w:r>
      <w:r w:rsidRPr="00276768">
        <w:rPr>
          <w:rStyle w:val="1"/>
        </w:rPr>
        <w:t xml:space="preserve"> eго</w:t>
      </w:r>
      <w:r>
        <w:rPr>
          <w:rStyle w:val="1"/>
        </w:rPr>
        <w:t>»</w:t>
      </w:r>
      <w:r w:rsidRPr="00276768">
        <w:rPr>
          <w:rStyle w:val="1"/>
        </w:rPr>
        <w:t xml:space="preserve"> (2:2).</w:t>
      </w:r>
      <w:r>
        <w:t xml:space="preserve"> В синодальном издании этот стих переведён иначе:  </w:t>
      </w:r>
      <w:r w:rsidRPr="00276768">
        <w:rPr>
          <w:rStyle w:val="1"/>
        </w:rPr>
        <w:t>«Во</w:t>
      </w:r>
      <w:r w:rsidRPr="00276768">
        <w:rPr>
          <w:rStyle w:val="1"/>
        </w:rPr>
        <w:t>с</w:t>
      </w:r>
      <w:r w:rsidRPr="00276768">
        <w:rPr>
          <w:rStyle w:val="1"/>
        </w:rPr>
        <w:t>стают цари земли, и князья совещаются вместе против Господа и против Помазанника Его»</w:t>
      </w:r>
      <w:r w:rsidRPr="00276768">
        <w:t xml:space="preserve">. Действительно, слово </w:t>
      </w:r>
      <w:r>
        <w:t>«</w:t>
      </w:r>
      <w:r w:rsidRPr="00276768">
        <w:t>христос</w:t>
      </w:r>
      <w:r>
        <w:t>»</w:t>
      </w:r>
      <w:r w:rsidRPr="00276768">
        <w:t xml:space="preserve"> мо</w:t>
      </w:r>
      <w:r w:rsidRPr="00276768">
        <w:t>ж</w:t>
      </w:r>
      <w:r w:rsidRPr="00276768">
        <w:t xml:space="preserve">но перевести как </w:t>
      </w:r>
      <w:r>
        <w:t>«</w:t>
      </w:r>
      <w:r w:rsidRPr="00276768">
        <w:t>царь</w:t>
      </w:r>
      <w:r>
        <w:t>»</w:t>
      </w:r>
      <w:r w:rsidRPr="00276768">
        <w:t xml:space="preserve">, </w:t>
      </w:r>
      <w:r>
        <w:t>«</w:t>
      </w:r>
      <w:r w:rsidRPr="00276768">
        <w:t>помазанник</w:t>
      </w:r>
      <w:r>
        <w:t>»</w:t>
      </w:r>
      <w:r w:rsidRPr="00276768">
        <w:t xml:space="preserve"> и </w:t>
      </w:r>
      <w:r>
        <w:t>«</w:t>
      </w:r>
      <w:r w:rsidRPr="00276768">
        <w:t>мессия</w:t>
      </w:r>
      <w:r>
        <w:t>»</w:t>
      </w:r>
      <w:r w:rsidRPr="00276768">
        <w:t>, но почему-то в Псалтири авторам лу</w:t>
      </w:r>
      <w:r w:rsidRPr="00276768">
        <w:t>ч</w:t>
      </w:r>
      <w:r w:rsidRPr="00276768">
        <w:t xml:space="preserve">ше подошло значение </w:t>
      </w:r>
      <w:r>
        <w:t>«</w:t>
      </w:r>
      <w:r w:rsidRPr="00276768">
        <w:t>помазанник</w:t>
      </w:r>
      <w:r>
        <w:t>»</w:t>
      </w:r>
      <w:r w:rsidRPr="00276768">
        <w:t xml:space="preserve">, а в Новом завете  </w:t>
      </w:r>
      <w:r w:rsidRPr="00223AAE">
        <w:t>—</w:t>
      </w:r>
      <w:r w:rsidRPr="00276768">
        <w:t xml:space="preserve"> </w:t>
      </w:r>
      <w:r>
        <w:t>«</w:t>
      </w:r>
      <w:r w:rsidRPr="00276768">
        <w:t>Христос</w:t>
      </w:r>
      <w:r>
        <w:t>»</w:t>
      </w:r>
      <w:r w:rsidRPr="00276768">
        <w:t xml:space="preserve">. </w:t>
      </w:r>
    </w:p>
    <w:p w14:paraId="35DEE9D4" w14:textId="77777777" w:rsidR="00DE60CF" w:rsidRPr="00276768" w:rsidRDefault="00DE60CF" w:rsidP="00EA7CC4">
      <w:pPr>
        <w:pStyle w:val="PlainText"/>
      </w:pPr>
      <w:r w:rsidRPr="00276768">
        <w:t>Анализ текстов Псалтири показывает, что большая часть псалмов скорее принадлежит к хр</w:t>
      </w:r>
      <w:r w:rsidRPr="00276768">
        <w:t>и</w:t>
      </w:r>
      <w:r w:rsidRPr="00276768">
        <w:t>стианскому вероучению, чем к иудейск</w:t>
      </w:r>
      <w:r w:rsidRPr="00276768">
        <w:t>о</w:t>
      </w:r>
      <w:r w:rsidRPr="00276768">
        <w:t>му.</w:t>
      </w:r>
    </w:p>
    <w:p w14:paraId="43BD37A4" w14:textId="77777777" w:rsidR="00DE60CF" w:rsidRDefault="00DE60CF" w:rsidP="00EA7CC4">
      <w:pPr>
        <w:pStyle w:val="PlainText"/>
      </w:pPr>
      <w:r>
        <w:t>Но вернёмся к нашей теме. Дальше о печатании книг заботи</w:t>
      </w:r>
      <w:r>
        <w:t>т</w:t>
      </w:r>
      <w:r>
        <w:t xml:space="preserve">ся уже царь Михаил </w:t>
      </w:r>
      <w:r w:rsidRPr="00223AAE">
        <w:t>—</w:t>
      </w:r>
      <w:r>
        <w:t xml:space="preserve"> первый царь династии Романовых. При нём открыли Греко-латинскую школу, которой командовал Арс</w:t>
      </w:r>
      <w:r>
        <w:t>е</w:t>
      </w:r>
      <w:r>
        <w:t>ний Грек. В 1648 году боярин Фёдор Ртищев устроил около М</w:t>
      </w:r>
      <w:r>
        <w:t>о</w:t>
      </w:r>
      <w:r>
        <w:t>сквы Преображенскую пустынь и пригласил 30 киевских монахов для перевода священных книг. Они были учениками Петра Мог</w:t>
      </w:r>
      <w:r>
        <w:t>и</w:t>
      </w:r>
      <w:r>
        <w:t>лы, учившегося на Западе. Вскоре эта пустынь перешла под п</w:t>
      </w:r>
      <w:r>
        <w:t>о</w:t>
      </w:r>
      <w:r>
        <w:t>кровительство Алексея Михайловича и Никона. Сюда пригл</w:t>
      </w:r>
      <w:r>
        <w:t>а</w:t>
      </w:r>
      <w:r>
        <w:t>сили из Киева старца Епифания Славинецкого, Арсения Сатановского и Дамаскина Птицкого. Никон пригласил ещё Арсения Грека и заставил их заниматься исправл</w:t>
      </w:r>
      <w:r>
        <w:t>е</w:t>
      </w:r>
      <w:r>
        <w:t>нием богослужебных книг по греческим подлинникам, а затем и Библии. Но сопротивление б</w:t>
      </w:r>
      <w:r>
        <w:t>ы</w:t>
      </w:r>
      <w:r>
        <w:t>ло достаточно сильное и печатание остановили. Тем не менее, Алексей Михайлович дал добро на печатание в 1663 году Ос</w:t>
      </w:r>
      <w:r>
        <w:t>т</w:t>
      </w:r>
      <w:r>
        <w:t>рожской Библии, вроде как для нужд церкви и народа, и она была напеч</w:t>
      </w:r>
      <w:r>
        <w:t>а</w:t>
      </w:r>
      <w:r>
        <w:t xml:space="preserve">тана. </w:t>
      </w:r>
    </w:p>
    <w:p w14:paraId="4D0C6F4F" w14:textId="4009C267" w:rsidR="00DE60CF" w:rsidRDefault="00DE60CF" w:rsidP="00EA7CC4">
      <w:pPr>
        <w:pStyle w:val="PlainText"/>
      </w:pPr>
      <w:r w:rsidRPr="00BF364B">
        <w:t>В статье «Жизнь</w:t>
      </w:r>
      <w:r>
        <w:t xml:space="preserve"> первопечатника диакона Ивана Фё</w:t>
      </w:r>
      <w:r w:rsidRPr="00BF364B">
        <w:t>дорова»</w:t>
      </w:r>
      <w:r w:rsidRPr="00DE60CF">
        <w:rPr>
          <w:sz w:val="24"/>
          <w:vertAlign w:val="superscript"/>
        </w:rPr>
        <w:t>[LIV]</w:t>
      </w:r>
      <w:r>
        <w:t xml:space="preserve"> </w:t>
      </w:r>
      <w:r>
        <w:rPr>
          <w:bCs/>
        </w:rPr>
        <w:t>говорится об этом издании:</w:t>
      </w:r>
      <w:r w:rsidRPr="005B5604">
        <w:t xml:space="preserve"> </w:t>
      </w:r>
    </w:p>
    <w:p w14:paraId="711716A4" w14:textId="77777777" w:rsidR="00DE60CF" w:rsidRPr="005B5604" w:rsidRDefault="00DE60CF" w:rsidP="00EA7CC4">
      <w:pPr>
        <w:pStyle w:val="a5"/>
      </w:pPr>
      <w:r w:rsidRPr="005B5604">
        <w:lastRenderedPageBreak/>
        <w:t>«</w:t>
      </w:r>
      <w:r>
        <w:t>М</w:t>
      </w:r>
      <w:r w:rsidRPr="005B5604">
        <w:t>осковская перво</w:t>
      </w:r>
      <w:r>
        <w:t xml:space="preserve">печатная Библия </w:t>
      </w:r>
      <w:smartTag w:uri="urn:schemas-microsoft-com:office:smarttags" w:element="metricconverter">
        <w:smartTagPr>
          <w:attr w:name="ProductID" w:val="1663 г"/>
        </w:smartTagPr>
        <w:r>
          <w:t>1663 </w:t>
        </w:r>
        <w:r w:rsidRPr="005B5604">
          <w:t>г</w:t>
        </w:r>
      </w:smartTag>
      <w:r w:rsidRPr="005B5604">
        <w:t xml:space="preserve">. </w:t>
      </w:r>
      <w:r>
        <w:t>б</w:t>
      </w:r>
      <w:r w:rsidRPr="005B5604">
        <w:t>ыла лишь пер</w:t>
      </w:r>
      <w:r w:rsidRPr="005B5604">
        <w:t>е</w:t>
      </w:r>
      <w:r w:rsidRPr="005B5604">
        <w:t>печаткой «Острожской Библии» с незначительными исправл</w:t>
      </w:r>
      <w:r w:rsidRPr="005B5604">
        <w:t>е</w:t>
      </w:r>
      <w:r w:rsidRPr="005B5604">
        <w:t xml:space="preserve">ниями, главным образом </w:t>
      </w:r>
      <w:r>
        <w:t>—</w:t>
      </w:r>
      <w:r w:rsidRPr="005B5604">
        <w:t xml:space="preserve"> правописания. Последующие спра</w:t>
      </w:r>
      <w:r w:rsidRPr="005B5604">
        <w:t>в</w:t>
      </w:r>
      <w:r w:rsidRPr="005B5604">
        <w:t>щики и издатели славянской Библии, начиная с</w:t>
      </w:r>
      <w:r>
        <w:t xml:space="preserve"> Епифания Сл</w:t>
      </w:r>
      <w:r>
        <w:t>а</w:t>
      </w:r>
      <w:r>
        <w:t>винецкого, приглашё</w:t>
      </w:r>
      <w:r w:rsidRPr="005B5604">
        <w:t xml:space="preserve">нного в Москву из Киева в </w:t>
      </w:r>
      <w:smartTag w:uri="urn:schemas-microsoft-com:office:smarttags" w:element="metricconverter">
        <w:smartTagPr>
          <w:attr w:name="ProductID" w:val="1649 г"/>
        </w:smartTagPr>
        <w:r w:rsidRPr="005B5604">
          <w:t>1649 г</w:t>
        </w:r>
      </w:smartTag>
      <w:r w:rsidRPr="005B5604">
        <w:t>., до а</w:t>
      </w:r>
      <w:r w:rsidRPr="005B5604">
        <w:t>р</w:t>
      </w:r>
      <w:r w:rsidRPr="005B5604">
        <w:t>химандрита Варлаама Лящевского и иеромонаха Гедеона Сл</w:t>
      </w:r>
      <w:r w:rsidRPr="005B5604">
        <w:t>о</w:t>
      </w:r>
      <w:r w:rsidRPr="005B5604">
        <w:t>нимского, окончательно подготовивших известную «Елизавети</w:t>
      </w:r>
      <w:r w:rsidRPr="005B5604">
        <w:t>н</w:t>
      </w:r>
      <w:r w:rsidRPr="005B5604">
        <w:t xml:space="preserve">скую Библию» (Санкт-Петербург, </w:t>
      </w:r>
      <w:smartTag w:uri="urn:schemas-microsoft-com:office:smarttags" w:element="metricconverter">
        <w:smartTagPr>
          <w:attr w:name="ProductID" w:val="1751 г"/>
        </w:smartTagPr>
        <w:r w:rsidRPr="005B5604">
          <w:t>1751 г</w:t>
        </w:r>
      </w:smartTag>
      <w:r w:rsidRPr="005B5604">
        <w:t>.), были южнорусские уч</w:t>
      </w:r>
      <w:r>
        <w:t>ё</w:t>
      </w:r>
      <w:r w:rsidRPr="005B5604">
        <w:t>ные и испра</w:t>
      </w:r>
      <w:r w:rsidRPr="005B5604">
        <w:t>в</w:t>
      </w:r>
      <w:r w:rsidRPr="005B5604">
        <w:t>ля</w:t>
      </w:r>
      <w:r>
        <w:t>ли всё</w:t>
      </w:r>
      <w:r w:rsidRPr="005B5604">
        <w:t xml:space="preserve"> то же Острожские издание»</w:t>
      </w:r>
      <w:r>
        <w:t>.</w:t>
      </w:r>
      <w:r w:rsidRPr="005B5604">
        <w:t xml:space="preserve"> </w:t>
      </w:r>
    </w:p>
    <w:p w14:paraId="1DCC95D4" w14:textId="77777777" w:rsidR="00DE60CF" w:rsidRPr="00690F99" w:rsidRDefault="00DE60CF" w:rsidP="00EA7CC4">
      <w:pPr>
        <w:spacing w:before="240"/>
        <w:rPr>
          <w:b/>
          <w:sz w:val="24"/>
          <w:szCs w:val="24"/>
        </w:rPr>
      </w:pPr>
      <w:r w:rsidRPr="00690F99">
        <w:rPr>
          <w:b/>
          <w:sz w:val="24"/>
          <w:szCs w:val="24"/>
        </w:rPr>
        <w:t xml:space="preserve">Выводы </w:t>
      </w:r>
    </w:p>
    <w:p w14:paraId="4C9CB06B" w14:textId="77777777" w:rsidR="00DE60CF" w:rsidRDefault="00DE60CF" w:rsidP="00EA7CC4">
      <w:pPr>
        <w:pStyle w:val="PlainText"/>
      </w:pPr>
      <w:r>
        <w:t>До раскола была лишь идеологическая подготовка для вн</w:t>
      </w:r>
      <w:r>
        <w:t>е</w:t>
      </w:r>
      <w:r>
        <w:t>дрения в России библейской росто</w:t>
      </w:r>
      <w:r>
        <w:t>в</w:t>
      </w:r>
      <w:r>
        <w:t xml:space="preserve">щической доктрины, а раскол — это уже прямая агрессия. </w:t>
      </w:r>
    </w:p>
    <w:p w14:paraId="3228E0DF" w14:textId="77777777" w:rsidR="00DE60CF" w:rsidRDefault="00DE60CF" w:rsidP="00EA7CC4">
      <w:pPr>
        <w:pStyle w:val="PlainText"/>
      </w:pPr>
      <w:r w:rsidRPr="005B5604">
        <w:t xml:space="preserve">В Польше </w:t>
      </w:r>
      <w:r>
        <w:t>под руководством раввинов была переведена и н</w:t>
      </w:r>
      <w:r>
        <w:t>а</w:t>
      </w:r>
      <w:r w:rsidRPr="005B5604">
        <w:t>печатана</w:t>
      </w:r>
      <w:r>
        <w:t xml:space="preserve">, якобы, </w:t>
      </w:r>
      <w:r w:rsidRPr="005B5604">
        <w:t>русск</w:t>
      </w:r>
      <w:r>
        <w:t>им</w:t>
      </w:r>
      <w:r w:rsidRPr="005B5604">
        <w:t xml:space="preserve"> первоп</w:t>
      </w:r>
      <w:r w:rsidRPr="005B5604">
        <w:t>е</w:t>
      </w:r>
      <w:r w:rsidRPr="005B5604">
        <w:t>чатник</w:t>
      </w:r>
      <w:r>
        <w:t>ом</w:t>
      </w:r>
      <w:r w:rsidRPr="005B5604">
        <w:t xml:space="preserve"> Иван</w:t>
      </w:r>
      <w:r>
        <w:t>ом</w:t>
      </w:r>
      <w:r w:rsidRPr="005B5604">
        <w:t xml:space="preserve"> Фёдор</w:t>
      </w:r>
      <w:r>
        <w:t>овы,</w:t>
      </w:r>
      <w:r w:rsidRPr="005B5604">
        <w:t xml:space="preserve"> Острожская </w:t>
      </w:r>
      <w:r>
        <w:t>Библи</w:t>
      </w:r>
      <w:r w:rsidRPr="005B5604">
        <w:t xml:space="preserve">я, содержащая еврейскую </w:t>
      </w:r>
      <w:r>
        <w:t>Библи</w:t>
      </w:r>
      <w:r w:rsidRPr="005B5604">
        <w:t>ю и Новый З</w:t>
      </w:r>
      <w:r w:rsidRPr="005B5604">
        <w:t>а</w:t>
      </w:r>
      <w:r w:rsidRPr="005B5604">
        <w:t xml:space="preserve">вет. </w:t>
      </w:r>
      <w:r>
        <w:t>Для придания авторитета этому изданию был создан миф о том, что для борьбы с ересью жидо</w:t>
      </w:r>
      <w:r>
        <w:t>в</w:t>
      </w:r>
      <w:r>
        <w:t>ствующих новгородскому архиепископу Геннадию понадобилась полная Библия, которую перев</w:t>
      </w:r>
      <w:r>
        <w:t>е</w:t>
      </w:r>
      <w:r>
        <w:t>ли и написали по его просьбе. Такая Библия действительно появилась, но, скорее всего, значительно позднее и была подде</w:t>
      </w:r>
      <w:r>
        <w:t>л</w:t>
      </w:r>
      <w:r>
        <w:t xml:space="preserve">кой. </w:t>
      </w:r>
    </w:p>
    <w:p w14:paraId="6547A958" w14:textId="3BC2295C" w:rsidR="00DE60CF" w:rsidRDefault="00DE60CF" w:rsidP="00EA7CC4">
      <w:pPr>
        <w:pStyle w:val="PlainText"/>
      </w:pPr>
      <w:r w:rsidRPr="005B5604">
        <w:t>Затем шла долгая подготовка к распространению двуединой Библии в России. Некоторые сведения об этом дошли до насто</w:t>
      </w:r>
      <w:r w:rsidRPr="005B5604">
        <w:t>я</w:t>
      </w:r>
      <w:r w:rsidRPr="005B5604">
        <w:t xml:space="preserve">щего времени. Например, </w:t>
      </w:r>
      <w:r>
        <w:t>даже через школьные учебники осущ</w:t>
      </w:r>
      <w:r>
        <w:t>е</w:t>
      </w:r>
      <w:r>
        <w:t>ствлялось давление на общественность с целью принудить власть к исправлению церковных книг</w:t>
      </w:r>
      <w:r w:rsidRPr="00DE60CF">
        <w:rPr>
          <w:sz w:val="24"/>
          <w:vertAlign w:val="superscript"/>
        </w:rPr>
        <w:t>[LV]</w:t>
      </w:r>
      <w:r w:rsidRPr="005B5604">
        <w:t xml:space="preserve">: </w:t>
      </w:r>
    </w:p>
    <w:p w14:paraId="0938891C" w14:textId="77777777" w:rsidR="00DE60CF" w:rsidRPr="00095C5E" w:rsidRDefault="00DE60CF" w:rsidP="00EA7CC4">
      <w:pPr>
        <w:pStyle w:val="a5"/>
      </w:pPr>
      <w:r w:rsidRPr="00095C5E">
        <w:t>«В подготовке общественного мнения о мнимой неисправн</w:t>
      </w:r>
      <w:r w:rsidRPr="00095C5E">
        <w:t>о</w:t>
      </w:r>
      <w:r w:rsidRPr="00095C5E">
        <w:t>сти старых русских книг особую роль сыграло обширное пред</w:t>
      </w:r>
      <w:r w:rsidRPr="00095C5E">
        <w:t>и</w:t>
      </w:r>
      <w:r w:rsidRPr="00095C5E">
        <w:t>словие к грамматике Мелетия Смотpицкого (</w:t>
      </w:r>
      <w:smartTag w:uri="urn:schemas-microsoft-com:office:smarttags" w:element="metricconverter">
        <w:smartTagPr>
          <w:attr w:name="ProductID" w:val="1648 г"/>
        </w:smartTagPr>
        <w:r w:rsidRPr="00095C5E">
          <w:t>1648 г</w:t>
        </w:r>
      </w:smartTag>
      <w:r w:rsidRPr="00095C5E">
        <w:t xml:space="preserve">.). Здесь на все лады </w:t>
      </w:r>
      <w:r w:rsidRPr="00095C5E">
        <w:rPr>
          <w:szCs w:val="28"/>
        </w:rPr>
        <w:t>пр</w:t>
      </w:r>
      <w:r w:rsidRPr="00095C5E">
        <w:rPr>
          <w:szCs w:val="28"/>
        </w:rPr>
        <w:t>о</w:t>
      </w:r>
      <w:r w:rsidRPr="00095C5E">
        <w:rPr>
          <w:szCs w:val="28"/>
        </w:rPr>
        <w:t>водится</w:t>
      </w:r>
      <w:r w:rsidRPr="00095C5E">
        <w:t xml:space="preserve"> мысль, что русские церковные книги очень неисправны и потому нуждаются в немедленном тщательном и</w:t>
      </w:r>
      <w:r w:rsidRPr="00095C5E">
        <w:t>с</w:t>
      </w:r>
      <w:r w:rsidRPr="00095C5E">
        <w:t>правлении, а исправлять их нужно, разумеется, только по греч</w:t>
      </w:r>
      <w:r w:rsidRPr="00095C5E">
        <w:t>е</w:t>
      </w:r>
      <w:r w:rsidRPr="00095C5E">
        <w:t>ским обра</w:t>
      </w:r>
      <w:r w:rsidRPr="00095C5E">
        <w:t>з</w:t>
      </w:r>
      <w:r w:rsidRPr="00095C5E">
        <w:t xml:space="preserve">цам». </w:t>
      </w:r>
    </w:p>
    <w:p w14:paraId="58F0BF7A" w14:textId="77777777" w:rsidR="00DE60CF" w:rsidRPr="005B5604" w:rsidRDefault="00DE60CF" w:rsidP="00EA7CC4">
      <w:pPr>
        <w:pStyle w:val="PlainText"/>
      </w:pPr>
      <w:r>
        <w:t>П</w:t>
      </w:r>
      <w:r w:rsidRPr="005B5604">
        <w:t>осле объединения Руси с Украиной Москву наводнили кие</w:t>
      </w:r>
      <w:r w:rsidRPr="005B5604">
        <w:t>в</w:t>
      </w:r>
      <w:r w:rsidRPr="005B5604">
        <w:t xml:space="preserve">ские богословы, среди которых были и </w:t>
      </w:r>
      <w:r>
        <w:t>прямые агенты раввинов</w:t>
      </w:r>
      <w:r w:rsidRPr="005B5604">
        <w:t>. Например, Арсений Грек,</w:t>
      </w:r>
      <w:r>
        <w:t xml:space="preserve"> </w:t>
      </w:r>
      <w:r w:rsidRPr="005B5604">
        <w:t>Епифаний Славинецкий</w:t>
      </w:r>
      <w:r>
        <w:t xml:space="preserve"> </w:t>
      </w:r>
      <w:r w:rsidRPr="005B5604">
        <w:t>и др</w:t>
      </w:r>
      <w:r>
        <w:t>угие пол</w:t>
      </w:r>
      <w:r>
        <w:t>у</w:t>
      </w:r>
      <w:r>
        <w:t>чили должности</w:t>
      </w:r>
      <w:r w:rsidRPr="005B5604">
        <w:t xml:space="preserve"> редакторов на Печатном дворе</w:t>
      </w:r>
      <w:r>
        <w:t>.</w:t>
      </w:r>
      <w:r w:rsidRPr="005B5604">
        <w:t xml:space="preserve"> Пользуясь отсу</w:t>
      </w:r>
      <w:r w:rsidRPr="005B5604">
        <w:t>т</w:t>
      </w:r>
      <w:r w:rsidRPr="005B5604">
        <w:t xml:space="preserve">ствием </w:t>
      </w:r>
      <w:r>
        <w:t>патриарх</w:t>
      </w:r>
      <w:r w:rsidRPr="005B5604">
        <w:t xml:space="preserve">а, </w:t>
      </w:r>
      <w:r>
        <w:t xml:space="preserve">им удалось </w:t>
      </w:r>
      <w:r w:rsidRPr="005B5604">
        <w:t>напечата</w:t>
      </w:r>
      <w:r>
        <w:t>ть</w:t>
      </w:r>
      <w:r w:rsidRPr="005B5604">
        <w:t xml:space="preserve"> </w:t>
      </w:r>
      <w:r>
        <w:lastRenderedPageBreak/>
        <w:t>Московск</w:t>
      </w:r>
      <w:r w:rsidRPr="005B5604">
        <w:t xml:space="preserve">ую Библию в 1663 году, </w:t>
      </w:r>
      <w:r>
        <w:t xml:space="preserve">являющуюся </w:t>
      </w:r>
      <w:r w:rsidRPr="005B5604">
        <w:t>полн</w:t>
      </w:r>
      <w:r>
        <w:t>ой</w:t>
      </w:r>
      <w:r w:rsidRPr="005B5604">
        <w:t xml:space="preserve"> копи</w:t>
      </w:r>
      <w:r>
        <w:t>ей</w:t>
      </w:r>
      <w:r w:rsidRPr="005B5604">
        <w:t xml:space="preserve"> Ос</w:t>
      </w:r>
      <w:r w:rsidRPr="005B5604">
        <w:t>т</w:t>
      </w:r>
      <w:r w:rsidRPr="005B5604">
        <w:t xml:space="preserve">рожской Библии. Для облегчения </w:t>
      </w:r>
      <w:r>
        <w:t xml:space="preserve">выполнения </w:t>
      </w:r>
      <w:r w:rsidRPr="005B5604">
        <w:t>сво</w:t>
      </w:r>
      <w:r>
        <w:t>их</w:t>
      </w:r>
      <w:r w:rsidRPr="005B5604">
        <w:t xml:space="preserve"> </w:t>
      </w:r>
      <w:r>
        <w:t xml:space="preserve">целей </w:t>
      </w:r>
      <w:r w:rsidRPr="005B5604">
        <w:t xml:space="preserve">был спровоцирован раскол. Две части </w:t>
      </w:r>
      <w:r>
        <w:t>православных в</w:t>
      </w:r>
      <w:r>
        <w:t>е</w:t>
      </w:r>
      <w:r>
        <w:t>рующих</w:t>
      </w:r>
      <w:r w:rsidRPr="005B5604">
        <w:t xml:space="preserve"> бились по пустякам между собой: за тот или иной ритуал. Дрались на смерть за то, как м</w:t>
      </w:r>
      <w:r w:rsidRPr="005B5604">
        <w:t>о</w:t>
      </w:r>
      <w:r w:rsidRPr="005B5604">
        <w:t>литься, как осуществлять</w:t>
      </w:r>
      <w:r w:rsidRPr="005B5604">
        <w:rPr>
          <w:b/>
          <w:i/>
        </w:rPr>
        <w:t xml:space="preserve"> </w:t>
      </w:r>
      <w:r w:rsidRPr="005B5604">
        <w:t>евхаристию и т.п. Но это было лишь отвлечение</w:t>
      </w:r>
      <w:r>
        <w:t>м</w:t>
      </w:r>
      <w:r w:rsidRPr="005B5604">
        <w:t xml:space="preserve"> вн</w:t>
      </w:r>
      <w:r w:rsidRPr="005B5604">
        <w:t>и</w:t>
      </w:r>
      <w:r w:rsidRPr="005B5604">
        <w:t>мания, тогда как главн</w:t>
      </w:r>
      <w:r>
        <w:t>ая</w:t>
      </w:r>
      <w:r w:rsidRPr="005B5604">
        <w:t xml:space="preserve"> </w:t>
      </w:r>
      <w:r>
        <w:t>цель состояла совсем в другом</w:t>
      </w:r>
      <w:r>
        <w:rPr>
          <w:sz w:val="28"/>
        </w:rPr>
        <w:t xml:space="preserve"> — </w:t>
      </w:r>
      <w:r w:rsidRPr="0017334E">
        <w:rPr>
          <w:i/>
        </w:rPr>
        <w:t>навязать</w:t>
      </w:r>
      <w:r>
        <w:rPr>
          <w:i/>
          <w:sz w:val="28"/>
        </w:rPr>
        <w:t xml:space="preserve"> </w:t>
      </w:r>
      <w:r w:rsidRPr="003B516C">
        <w:rPr>
          <w:i/>
        </w:rPr>
        <w:t>еврейскую Библи</w:t>
      </w:r>
      <w:r>
        <w:rPr>
          <w:i/>
        </w:rPr>
        <w:t>ю</w:t>
      </w:r>
      <w:r w:rsidRPr="003B516C">
        <w:rPr>
          <w:i/>
        </w:rPr>
        <w:t xml:space="preserve"> как часть священного п</w:t>
      </w:r>
      <w:r w:rsidRPr="003B516C">
        <w:rPr>
          <w:i/>
        </w:rPr>
        <w:t>и</w:t>
      </w:r>
      <w:r w:rsidRPr="003B516C">
        <w:rPr>
          <w:i/>
        </w:rPr>
        <w:t xml:space="preserve">сания наряду с Новым заветом и </w:t>
      </w:r>
      <w:r>
        <w:rPr>
          <w:i/>
        </w:rPr>
        <w:t xml:space="preserve">модифицировать </w:t>
      </w:r>
      <w:r w:rsidRPr="003B516C">
        <w:rPr>
          <w:i/>
        </w:rPr>
        <w:t>последн</w:t>
      </w:r>
      <w:r>
        <w:rPr>
          <w:i/>
        </w:rPr>
        <w:t>ий так, чтобы он воспринимался как «продолжение» или «на</w:t>
      </w:r>
      <w:r>
        <w:rPr>
          <w:i/>
        </w:rPr>
        <w:t>д</w:t>
      </w:r>
      <w:r>
        <w:rPr>
          <w:i/>
        </w:rPr>
        <w:t>стройка» Ветхого завета</w:t>
      </w:r>
      <w:r w:rsidRPr="005B5604">
        <w:t xml:space="preserve">. </w:t>
      </w:r>
      <w:r>
        <w:t>Из-за неразберихи в Москве, возни</w:t>
      </w:r>
      <w:r>
        <w:t>к</w:t>
      </w:r>
      <w:r>
        <w:t>шей при расколе, большую часть древних русских книг смогли уни</w:t>
      </w:r>
      <w:r>
        <w:t>ч</w:t>
      </w:r>
      <w:r>
        <w:t>тожить.</w:t>
      </w:r>
    </w:p>
    <w:p w14:paraId="26EE9007" w14:textId="77777777" w:rsidR="00DE60CF" w:rsidRPr="005B5604" w:rsidRDefault="00DE60CF" w:rsidP="00EA7CC4">
      <w:pPr>
        <w:pStyle w:val="PlainText"/>
      </w:pPr>
      <w:r>
        <w:t>Однако раз и навсегда решить все вопросы знахарству не уд</w:t>
      </w:r>
      <w:r>
        <w:t>а</w:t>
      </w:r>
      <w:r>
        <w:t>лось</w:t>
      </w:r>
      <w:r w:rsidRPr="005B5604">
        <w:t xml:space="preserve">. Хотя </w:t>
      </w:r>
      <w:r>
        <w:t>Московск</w:t>
      </w:r>
      <w:r w:rsidRPr="005B5604">
        <w:t xml:space="preserve">ая </w:t>
      </w:r>
      <w:r>
        <w:t>Библи</w:t>
      </w:r>
      <w:r w:rsidRPr="005B5604">
        <w:t>я и появилась</w:t>
      </w:r>
      <w:r>
        <w:t>, она не была принята обществом</w:t>
      </w:r>
      <w:r w:rsidRPr="005B5604">
        <w:t>.</w:t>
      </w:r>
      <w:r>
        <w:t xml:space="preserve"> </w:t>
      </w:r>
      <w:r w:rsidRPr="005B5604">
        <w:t>Сольский</w:t>
      </w:r>
      <w:r>
        <w:t xml:space="preserve"> пишет, что народ сомневался в правильн</w:t>
      </w:r>
      <w:r>
        <w:t>о</w:t>
      </w:r>
      <w:r>
        <w:t xml:space="preserve">сти новых книг (точнее — презирал и хулил) и воспринимал их внедрение как </w:t>
      </w:r>
      <w:r w:rsidRPr="00DB57CB">
        <w:rPr>
          <w:b/>
        </w:rPr>
        <w:t>попытку пораб</w:t>
      </w:r>
      <w:r w:rsidRPr="00DB57CB">
        <w:rPr>
          <w:b/>
        </w:rPr>
        <w:t>о</w:t>
      </w:r>
      <w:r w:rsidRPr="00DB57CB">
        <w:rPr>
          <w:b/>
        </w:rPr>
        <w:t>щения страны</w:t>
      </w:r>
      <w:r>
        <w:t xml:space="preserve"> (вот это уровень понимания нашими предками глобальной политики!), доверяя только древним русским переводам (сноска 17 на стр. 545). В </w:t>
      </w:r>
      <w:r w:rsidRPr="005B5604">
        <w:t>церквях по-прежнему использовались славянские варианты Нов</w:t>
      </w:r>
      <w:r w:rsidRPr="005B5604">
        <w:t>о</w:t>
      </w:r>
      <w:r w:rsidRPr="005B5604">
        <w:t>го Завета, Апостол</w:t>
      </w:r>
      <w:r>
        <w:t>а</w:t>
      </w:r>
      <w:r w:rsidRPr="005B5604">
        <w:t xml:space="preserve"> и </w:t>
      </w:r>
      <w:r>
        <w:t>Псалтири</w:t>
      </w:r>
      <w:r w:rsidRPr="005B5604">
        <w:t xml:space="preserve">. </w:t>
      </w:r>
    </w:p>
    <w:p w14:paraId="291814D1" w14:textId="630D11A8" w:rsidR="00DE60CF" w:rsidRDefault="00DE60CF" w:rsidP="00EA7CC4">
      <w:pPr>
        <w:pStyle w:val="PlainText"/>
      </w:pPr>
      <w:r>
        <w:t xml:space="preserve">Да и власть стала кое-что понимать, поэтому уже при </w:t>
      </w:r>
      <w:r w:rsidRPr="00CD4982">
        <w:t>Ф</w:t>
      </w:r>
      <w:r>
        <w:t xml:space="preserve">ёдоре </w:t>
      </w:r>
      <w:r w:rsidRPr="00CD4982">
        <w:t>А</w:t>
      </w:r>
      <w:r>
        <w:t>лексеевиче</w:t>
      </w:r>
      <w:r w:rsidRPr="00DE60CF">
        <w:rPr>
          <w:vertAlign w:val="superscript"/>
        </w:rPr>
        <w:t>[LVI]</w:t>
      </w:r>
      <w:r>
        <w:t xml:space="preserve">, правившем с </w:t>
      </w:r>
      <w:r w:rsidRPr="00CD4982">
        <w:t>1676</w:t>
      </w:r>
      <w:r>
        <w:t xml:space="preserve"> по 16</w:t>
      </w:r>
      <w:r w:rsidRPr="00CD4982">
        <w:t>82</w:t>
      </w:r>
      <w:r>
        <w:t xml:space="preserve"> год, были подготовл</w:t>
      </w:r>
      <w:r>
        <w:t>е</w:t>
      </w:r>
      <w:r>
        <w:t>ны некоторые документы, в которых предусматривались меры по з</w:t>
      </w:r>
      <w:r>
        <w:t>а</w:t>
      </w:r>
      <w:r>
        <w:t>щите страны от чуждого з</w:t>
      </w:r>
      <w:r>
        <w:t>а</w:t>
      </w:r>
      <w:r>
        <w:t>падного влияния, но они пошли в дело только при царевне Софье. Об этом сообщает В. О. </w:t>
      </w:r>
      <w:r w:rsidRPr="00CD4982">
        <w:t>Ключевский</w:t>
      </w:r>
      <w:r w:rsidRPr="00DE60CF">
        <w:rPr>
          <w:sz w:val="24"/>
          <w:vertAlign w:val="superscript"/>
        </w:rPr>
        <w:t>[LVII]</w:t>
      </w:r>
      <w:r>
        <w:t>:</w:t>
      </w:r>
      <w:r w:rsidRPr="00CD4982">
        <w:t xml:space="preserve"> </w:t>
      </w:r>
    </w:p>
    <w:p w14:paraId="1BE35937" w14:textId="77777777" w:rsidR="00DE60CF" w:rsidRPr="00CD4982" w:rsidRDefault="00DE60CF" w:rsidP="00EA7CC4">
      <w:pPr>
        <w:pStyle w:val="a5"/>
      </w:pPr>
      <w:r w:rsidRPr="00CD4982">
        <w:t xml:space="preserve">«В </w:t>
      </w:r>
      <w:smartTag w:uri="urn:schemas-microsoft-com:office:smarttags" w:element="metricconverter">
        <w:smartTagPr>
          <w:attr w:name="ProductID" w:val="1685 г"/>
        </w:smartTagPr>
        <w:r w:rsidRPr="00CD4982">
          <w:t>1685 г</w:t>
        </w:r>
      </w:smartTag>
      <w:r w:rsidRPr="00CD4982">
        <w:t>. ученик Полоцкого Сильвестр Медве</w:t>
      </w:r>
      <w:r>
        <w:t>дев поднё</w:t>
      </w:r>
      <w:r w:rsidRPr="00CD4982">
        <w:t>с правительнице царевне Софье устав ак</w:t>
      </w:r>
      <w:r w:rsidRPr="00CD4982">
        <w:t>а</w:t>
      </w:r>
      <w:r w:rsidRPr="00CD4982">
        <w:t xml:space="preserve">демии, составленный </w:t>
      </w:r>
      <w:r>
        <w:t>ещё</w:t>
      </w:r>
      <w:r w:rsidRPr="00CD4982">
        <w:t xml:space="preserve"> при царе Ф</w:t>
      </w:r>
      <w:r>
        <w:t>ё</w:t>
      </w:r>
      <w:r w:rsidRPr="00CD4982">
        <w:t>доре. Характер и задачи академии ясно обозначены н</w:t>
      </w:r>
      <w:r w:rsidRPr="00CD4982">
        <w:t>е</w:t>
      </w:r>
      <w:r w:rsidRPr="00CD4982">
        <w:t xml:space="preserve">которыми пунктами устава. </w:t>
      </w:r>
      <w:r w:rsidRPr="003E0A7D">
        <w:rPr>
          <w:b/>
        </w:rPr>
        <w:t>Она открывалась для людей всех состояний и давала служебные чины воспитанникам. На должности ректора и учителей допускались только русские и греки;</w:t>
      </w:r>
      <w:r w:rsidRPr="00CD4982">
        <w:t xml:space="preserve"> западнорусские пр</w:t>
      </w:r>
      <w:r w:rsidRPr="00CD4982">
        <w:t>а</w:t>
      </w:r>
      <w:r w:rsidRPr="00CD4982">
        <w:t>вославные уч</w:t>
      </w:r>
      <w:r>
        <w:t>ё</w:t>
      </w:r>
      <w:r w:rsidRPr="00CD4982">
        <w:t>ные могли занимать эти должности только по свидетельству достоверных благочест</w:t>
      </w:r>
      <w:r w:rsidRPr="00CD4982">
        <w:t>и</w:t>
      </w:r>
      <w:r w:rsidRPr="00CD4982">
        <w:t xml:space="preserve">вых людей. </w:t>
      </w:r>
      <w:r w:rsidRPr="003E0A7D">
        <w:rPr>
          <w:b/>
        </w:rPr>
        <w:t>Строго запрещалось держать домашних учителей ин</w:t>
      </w:r>
      <w:r w:rsidRPr="003E0A7D">
        <w:rPr>
          <w:b/>
        </w:rPr>
        <w:t>о</w:t>
      </w:r>
      <w:r w:rsidRPr="003E0A7D">
        <w:rPr>
          <w:b/>
        </w:rPr>
        <w:t>странных языков, иметь в домах и читать латинские, пол</w:t>
      </w:r>
      <w:r w:rsidRPr="003E0A7D">
        <w:rPr>
          <w:b/>
        </w:rPr>
        <w:t>ь</w:t>
      </w:r>
      <w:r w:rsidRPr="003E0A7D">
        <w:rPr>
          <w:b/>
        </w:rPr>
        <w:t xml:space="preserve">ские, немецкие и другие еретические книги; за этим, как и за иноверной </w:t>
      </w:r>
      <w:r w:rsidRPr="003E0A7D">
        <w:rPr>
          <w:b/>
        </w:rPr>
        <w:lastRenderedPageBreak/>
        <w:t>пропагандой среди православных, наблюдала ак</w:t>
      </w:r>
      <w:r w:rsidRPr="003E0A7D">
        <w:rPr>
          <w:b/>
        </w:rPr>
        <w:t>а</w:t>
      </w:r>
      <w:r w:rsidRPr="003E0A7D">
        <w:rPr>
          <w:b/>
        </w:rPr>
        <w:t>демия, которая судила и обвиняемых в хуле на православную веру, за что виновные подвергались сожж</w:t>
      </w:r>
      <w:r w:rsidRPr="003E0A7D">
        <w:rPr>
          <w:b/>
        </w:rPr>
        <w:t>е</w:t>
      </w:r>
      <w:r w:rsidRPr="003E0A7D">
        <w:rPr>
          <w:b/>
        </w:rPr>
        <w:t>нию</w:t>
      </w:r>
      <w:r w:rsidRPr="00CD4982">
        <w:t>»</w:t>
      </w:r>
      <w:r>
        <w:t>.</w:t>
      </w:r>
    </w:p>
    <w:p w14:paraId="7BE24ACC" w14:textId="77777777" w:rsidR="00DE60CF" w:rsidRDefault="00DE60CF" w:rsidP="00EA7CC4">
      <w:pPr>
        <w:pStyle w:val="PlainText"/>
      </w:pPr>
      <w:r>
        <w:t>А что ещё оставалось делать? Другого пути власть того вр</w:t>
      </w:r>
      <w:r>
        <w:t>е</w:t>
      </w:r>
      <w:r>
        <w:t>мени не видела.</w:t>
      </w:r>
    </w:p>
    <w:p w14:paraId="335C80AD" w14:textId="77777777" w:rsidR="00DE60CF" w:rsidRPr="005B5604" w:rsidRDefault="00DE60CF" w:rsidP="00EA7CC4">
      <w:pPr>
        <w:pStyle w:val="Heading1"/>
      </w:pPr>
      <w:bookmarkStart w:id="30" w:name="_Toc254970609"/>
      <w:bookmarkStart w:id="31" w:name="_Toc255758964"/>
      <w:bookmarkStart w:id="32" w:name="_Toc257614538"/>
      <w:r>
        <w:t>7. </w:t>
      </w:r>
      <w:r w:rsidRPr="005B5604">
        <w:t>Дела при Петре I</w:t>
      </w:r>
      <w:bookmarkEnd w:id="30"/>
      <w:bookmarkEnd w:id="31"/>
      <w:bookmarkEnd w:id="32"/>
    </w:p>
    <w:p w14:paraId="7EC13D64" w14:textId="265636BA" w:rsidR="00DE60CF" w:rsidRPr="00354B28" w:rsidRDefault="00DE60CF" w:rsidP="00EA7CC4">
      <w:pPr>
        <w:pStyle w:val="PlainText"/>
      </w:pPr>
      <w:r w:rsidRPr="00354B28">
        <w:t>При Петре I</w:t>
      </w:r>
      <w:r w:rsidRPr="00DE60CF">
        <w:rPr>
          <w:sz w:val="24"/>
          <w:vertAlign w:val="superscript"/>
        </w:rPr>
        <w:t>[LVIII]</w:t>
      </w:r>
      <w:r w:rsidRPr="00354B28">
        <w:t xml:space="preserve"> события в очередной раз стали разворачиваться в другую сторону. Как считал Ключевский, Пётр был подготовлен к борьбе против всего русского, в том числе и русских св</w:t>
      </w:r>
      <w:r w:rsidRPr="00354B28">
        <w:t>я</w:t>
      </w:r>
      <w:r w:rsidRPr="00354B28">
        <w:t>щенных книг</w:t>
      </w:r>
      <w:r>
        <w:t>. Вот что он пишет в своём труде «Русская история»</w:t>
      </w:r>
      <w:r w:rsidRPr="00706659">
        <w:rPr>
          <w:rStyle w:val="EndnoteReference"/>
          <w:sz w:val="24"/>
        </w:rPr>
        <w:t xml:space="preserve"> </w:t>
      </w:r>
      <w:r w:rsidRPr="00DE60CF">
        <w:rPr>
          <w:sz w:val="24"/>
          <w:vertAlign w:val="superscript"/>
        </w:rPr>
        <w:t>[LIX]</w:t>
      </w:r>
      <w:r w:rsidRPr="00354B28">
        <w:t xml:space="preserve">: </w:t>
      </w:r>
    </w:p>
    <w:p w14:paraId="565D2FA5" w14:textId="77777777" w:rsidR="00DE60CF" w:rsidRPr="005B5604" w:rsidRDefault="00DE60CF" w:rsidP="00EA7CC4">
      <w:pPr>
        <w:pStyle w:val="a5"/>
      </w:pPr>
      <w:r w:rsidRPr="005B5604">
        <w:t>«Сильнее воздействовал раскол в пользу западного влияния, которым был вызван. Церковная буря, поднятая Никоном, дал</w:t>
      </w:r>
      <w:r w:rsidRPr="005B5604">
        <w:t>е</w:t>
      </w:r>
      <w:r w:rsidRPr="005B5604">
        <w:t>ко не захватила всего русского церковного общества. Раскол н</w:t>
      </w:r>
      <w:r w:rsidRPr="005B5604">
        <w:t>а</w:t>
      </w:r>
      <w:r w:rsidRPr="005B5604">
        <w:t>чался среди ру</w:t>
      </w:r>
      <w:r w:rsidRPr="005B5604">
        <w:t>с</w:t>
      </w:r>
      <w:r w:rsidRPr="005B5604">
        <w:t>ского духовенства, и борьба в первое время шла собственно между русской правящей иерархией и той частью церковного общества, кот</w:t>
      </w:r>
      <w:r w:rsidRPr="005B5604">
        <w:t>о</w:t>
      </w:r>
      <w:r w:rsidRPr="005B5604">
        <w:t>рая была увлечена оппозицией против обрядовых новшеств Никона, веденной агитаторами из подчин</w:t>
      </w:r>
      <w:r>
        <w:t>ё</w:t>
      </w:r>
      <w:r>
        <w:t>н</w:t>
      </w:r>
      <w:r>
        <w:t>ного белого и чё</w:t>
      </w:r>
      <w:r w:rsidRPr="005B5604">
        <w:t>рного духове</w:t>
      </w:r>
      <w:r w:rsidRPr="005B5604">
        <w:t>н</w:t>
      </w:r>
      <w:r w:rsidRPr="005B5604">
        <w:t>ства.</w:t>
      </w:r>
      <w:r>
        <w:t xml:space="preserve"> </w:t>
      </w:r>
    </w:p>
    <w:p w14:paraId="4FF9B2C5" w14:textId="77777777" w:rsidR="00DE60CF" w:rsidRPr="005B5604" w:rsidRDefault="00DE60CF" w:rsidP="00EA7CC4">
      <w:pPr>
        <w:pStyle w:val="a5"/>
      </w:pPr>
      <w:r w:rsidRPr="005B5604">
        <w:t>Так было устранено одно из главных препятствий, мешавших успехам западного влияния. Так как в этом церковно-политическом кризисе ссора царя с патриархом неуловимыми у</w:t>
      </w:r>
      <w:r w:rsidRPr="005B5604">
        <w:t>з</w:t>
      </w:r>
      <w:r w:rsidRPr="005B5604">
        <w:t xml:space="preserve">лами сплелась с </w:t>
      </w:r>
      <w:r>
        <w:t>ц</w:t>
      </w:r>
      <w:r w:rsidRPr="005B5604">
        <w:t xml:space="preserve">ерковной смутой, поднятой Никоном, то </w:t>
      </w:r>
      <w:r>
        <w:t>её</w:t>
      </w:r>
      <w:r w:rsidRPr="005B5604">
        <w:t xml:space="preserve"> действие на политическое значение духовенства можно признать косвенной услугой раскола западному влиянию. Раскол оказал ему и более прямую услугу, ослабив действие другого препятс</w:t>
      </w:r>
      <w:r w:rsidRPr="005B5604">
        <w:t>т</w:t>
      </w:r>
      <w:r w:rsidRPr="005B5604">
        <w:t>вия, которое мешало реформе Петра, совершавшейся под этим влиянием. Подо</w:t>
      </w:r>
      <w:r w:rsidRPr="005B5604">
        <w:t>з</w:t>
      </w:r>
      <w:r w:rsidRPr="005B5604">
        <w:t>рительное отношение к Западу распространено было во всем русском обществе и даже в руководящих кругах его, особенно легко поддававшихся запа</w:t>
      </w:r>
      <w:r w:rsidRPr="005B5604">
        <w:t>д</w:t>
      </w:r>
      <w:r w:rsidRPr="005B5604">
        <w:t xml:space="preserve">ному влиянию, родная старина </w:t>
      </w:r>
      <w:r>
        <w:t>ещё</w:t>
      </w:r>
      <w:r w:rsidRPr="005B5604">
        <w:t xml:space="preserve"> не утратила своего обаяния. Это замедляло преобр</w:t>
      </w:r>
      <w:r w:rsidRPr="005B5604">
        <w:t>а</w:t>
      </w:r>
      <w:r w:rsidRPr="005B5604">
        <w:t>зовательное движение, ослабляло энергию нововводителей. Ра</w:t>
      </w:r>
      <w:r w:rsidRPr="005B5604">
        <w:t>с</w:t>
      </w:r>
      <w:r w:rsidRPr="005B5604">
        <w:t>кол уронил авторитет старины, по</w:t>
      </w:r>
      <w:r w:rsidRPr="005B5604">
        <w:t>д</w:t>
      </w:r>
      <w:r w:rsidRPr="005B5604">
        <w:t xml:space="preserve">няв во имя </w:t>
      </w:r>
      <w:r>
        <w:t>её</w:t>
      </w:r>
      <w:r w:rsidRPr="005B5604">
        <w:t xml:space="preserve"> мятеж против церкви, а по связи с ней и против государства. Большая часть русского церковного общества теперь увидела, какие дурные чу</w:t>
      </w:r>
      <w:r w:rsidRPr="005B5604">
        <w:t>в</w:t>
      </w:r>
      <w:r w:rsidRPr="005B5604">
        <w:t>ства и наклонности может воспитывать эта старина и какими опасностями грозит слепая к ней прив</w:t>
      </w:r>
      <w:r w:rsidRPr="005B5604">
        <w:t>я</w:t>
      </w:r>
      <w:r w:rsidRPr="005B5604">
        <w:t xml:space="preserve">занность. Руководители преобразовательного </w:t>
      </w:r>
      <w:r w:rsidRPr="005B5604">
        <w:lastRenderedPageBreak/>
        <w:t xml:space="preserve">движения, </w:t>
      </w:r>
      <w:r>
        <w:t>ещё</w:t>
      </w:r>
      <w:r w:rsidRPr="005B5604">
        <w:t xml:space="preserve"> колебавшиеся между родной стариной и Западом, теперь с обле</w:t>
      </w:r>
      <w:r w:rsidRPr="005B5604">
        <w:t>г</w:t>
      </w:r>
      <w:r w:rsidRPr="005B5604">
        <w:t>ченной совестью решительнее и смелее пошли своей дорогой. Особенно сильное действие в этом н</w:t>
      </w:r>
      <w:r w:rsidRPr="005B5604">
        <w:t>а</w:t>
      </w:r>
      <w:r w:rsidRPr="005B5604">
        <w:t xml:space="preserve">правлении оказал раскол на самого преобразователя. В </w:t>
      </w:r>
      <w:smartTag w:uri="urn:schemas-microsoft-com:office:smarttags" w:element="metricconverter">
        <w:smartTagPr>
          <w:attr w:name="ProductID" w:val="1682 г"/>
        </w:smartTagPr>
        <w:r w:rsidRPr="005B5604">
          <w:t>1682 г</w:t>
        </w:r>
      </w:smartTag>
      <w:r w:rsidRPr="005B5604">
        <w:t>., вскоре по избрании Петра в цари, старообрядцы повт</w:t>
      </w:r>
      <w:r w:rsidRPr="005B5604">
        <w:t>о</w:t>
      </w:r>
      <w:r w:rsidRPr="005B5604">
        <w:t xml:space="preserve">рили </w:t>
      </w:r>
      <w:r>
        <w:t>своё</w:t>
      </w:r>
      <w:r w:rsidRPr="005B5604">
        <w:t xml:space="preserve"> мятежное движение во имя старины, старой веры (спор в Грановитой палате 5 июля). Это движение, как впеча</w:t>
      </w:r>
      <w:r w:rsidRPr="005B5604">
        <w:t>т</w:t>
      </w:r>
      <w:r w:rsidRPr="005B5604">
        <w:t>ление детства, на всю жизнь врезалось в душе Петра и нера</w:t>
      </w:r>
      <w:r w:rsidRPr="005B5604">
        <w:t>з</w:t>
      </w:r>
      <w:r w:rsidRPr="005B5604">
        <w:t xml:space="preserve">рывно связало в его сознании представления о родной старине, расколе и мятеже: старина </w:t>
      </w:r>
      <w:r>
        <w:t>—</w:t>
      </w:r>
      <w:r w:rsidRPr="005B5604">
        <w:t xml:space="preserve"> это раскол; ра</w:t>
      </w:r>
      <w:r w:rsidRPr="005B5604">
        <w:t>с</w:t>
      </w:r>
      <w:r w:rsidRPr="005B5604">
        <w:t xml:space="preserve">кол </w:t>
      </w:r>
      <w:r>
        <w:t>—</w:t>
      </w:r>
      <w:r w:rsidRPr="005B5604">
        <w:t xml:space="preserve"> это мятеж; следовательно, старина </w:t>
      </w:r>
      <w:r>
        <w:t>—</w:t>
      </w:r>
      <w:r w:rsidRPr="005B5604">
        <w:t xml:space="preserve"> это мятеж. Понятно, в какое отнош</w:t>
      </w:r>
      <w:r w:rsidRPr="005B5604">
        <w:t>е</w:t>
      </w:r>
      <w:r w:rsidRPr="005B5604">
        <w:t>ние к родной старине ставила преобразователя такая связь пре</w:t>
      </w:r>
      <w:r w:rsidRPr="005B5604">
        <w:t>д</w:t>
      </w:r>
      <w:r w:rsidRPr="005B5604">
        <w:t>ставлений».</w:t>
      </w:r>
    </w:p>
    <w:p w14:paraId="394C03A3" w14:textId="618D9D99" w:rsidR="00DE60CF" w:rsidRDefault="00DE60CF" w:rsidP="00EA7CC4">
      <w:pPr>
        <w:pStyle w:val="PlainText"/>
      </w:pPr>
      <w:r>
        <w:t>Пётр, распространяя на Руси западную культуру, должен был на кого-то опираться в своих преобразованиях. Как считал</w:t>
      </w:r>
      <w:r w:rsidRPr="007438F4">
        <w:t xml:space="preserve"> </w:t>
      </w:r>
      <w:r w:rsidRPr="005B5604">
        <w:t>Сол</w:t>
      </w:r>
      <w:r w:rsidRPr="005B5604">
        <w:t>ь</w:t>
      </w:r>
      <w:r w:rsidRPr="005B5604">
        <w:t>ский</w:t>
      </w:r>
      <w:r w:rsidRPr="00DE60CF">
        <w:rPr>
          <w:sz w:val="24"/>
          <w:vertAlign w:val="superscript"/>
        </w:rPr>
        <w:t>[LX]</w:t>
      </w:r>
      <w:r>
        <w:t>, Пётр сделал ставку на южнорусских учёных и бог</w:t>
      </w:r>
      <w:r>
        <w:t>о</w:t>
      </w:r>
      <w:r>
        <w:t>словов, которые давно находились в контакте с Западом и впитали запа</w:t>
      </w:r>
      <w:r>
        <w:t>д</w:t>
      </w:r>
      <w:r>
        <w:t>ную культуру. Представители южнорусских областей, в основном Киева, занимали при Петре важнейшие посты в госуда</w:t>
      </w:r>
      <w:r>
        <w:t>р</w:t>
      </w:r>
      <w:r>
        <w:t>стве и в церкви. Они организовывали школы при церквях и знакомили д</w:t>
      </w:r>
      <w:r>
        <w:t>е</w:t>
      </w:r>
      <w:r>
        <w:t>тей со священными п</w:t>
      </w:r>
      <w:r>
        <w:t>и</w:t>
      </w:r>
      <w:r>
        <w:t>саниями, заставляли их учить греческий язык</w:t>
      </w:r>
      <w:r w:rsidRPr="00DE60CF">
        <w:rPr>
          <w:sz w:val="24"/>
          <w:vertAlign w:val="superscript"/>
        </w:rPr>
        <w:t>[LXI]</w:t>
      </w:r>
      <w:r>
        <w:t xml:space="preserve">. </w:t>
      </w:r>
    </w:p>
    <w:p w14:paraId="3434566A" w14:textId="69DCEAF9" w:rsidR="00DE60CF" w:rsidRDefault="00DE60CF" w:rsidP="00EA7CC4">
      <w:pPr>
        <w:pStyle w:val="PlainText"/>
      </w:pPr>
      <w:r w:rsidRPr="00D77B02">
        <w:t xml:space="preserve">Петра подталкивали к </w:t>
      </w:r>
      <w:r>
        <w:t>изданию В</w:t>
      </w:r>
      <w:r w:rsidRPr="00D77B02">
        <w:t>етхого завета</w:t>
      </w:r>
      <w:r>
        <w:t>, но инициат</w:t>
      </w:r>
      <w:r>
        <w:t>о</w:t>
      </w:r>
      <w:r>
        <w:t>ров этого не устраивала прежняя редакция и они требовали ко</w:t>
      </w:r>
      <w:r>
        <w:t>р</w:t>
      </w:r>
      <w:r>
        <w:t>рекции текста</w:t>
      </w:r>
      <w:r w:rsidRPr="00D77B02">
        <w:t>.</w:t>
      </w:r>
      <w:r>
        <w:t xml:space="preserve"> </w:t>
      </w:r>
      <w:r w:rsidRPr="00D77B02">
        <w:t>Новгородский митрополит Иов писал царю, что Ве</w:t>
      </w:r>
      <w:r w:rsidRPr="00D77B02">
        <w:t>т</w:t>
      </w:r>
      <w:r w:rsidRPr="00D77B02">
        <w:t xml:space="preserve">хий завет на славянском </w:t>
      </w:r>
      <w:r>
        <w:t xml:space="preserve">языке </w:t>
      </w:r>
      <w:r w:rsidRPr="00D77B02">
        <w:t>ис</w:t>
      </w:r>
      <w:r>
        <w:t>кажён и вся Россия желает, что бы он был</w:t>
      </w:r>
      <w:r w:rsidRPr="00D77B02">
        <w:t xml:space="preserve"> подоб</w:t>
      </w:r>
      <w:r>
        <w:t>ен</w:t>
      </w:r>
      <w:r w:rsidRPr="00D77B02">
        <w:t xml:space="preserve"> греч</w:t>
      </w:r>
      <w:r w:rsidRPr="00D77B02">
        <w:t>е</w:t>
      </w:r>
      <w:r w:rsidRPr="00D77B02">
        <w:t>скому древнему завету</w:t>
      </w:r>
      <w:r>
        <w:t>, а исправить его должны</w:t>
      </w:r>
      <w:r w:rsidRPr="00D77B02">
        <w:t xml:space="preserve"> </w:t>
      </w:r>
      <w:r>
        <w:t xml:space="preserve">братья </w:t>
      </w:r>
      <w:r w:rsidRPr="00D77B02">
        <w:t>Лихуд</w:t>
      </w:r>
      <w:r w:rsidRPr="00DE60CF">
        <w:rPr>
          <w:sz w:val="24"/>
          <w:vertAlign w:val="superscript"/>
        </w:rPr>
        <w:t>[LXII]</w:t>
      </w:r>
      <w:r>
        <w:t>,</w:t>
      </w:r>
      <w:r w:rsidRPr="00D77B02">
        <w:t xml:space="preserve"> находящи</w:t>
      </w:r>
      <w:r>
        <w:t>е</w:t>
      </w:r>
      <w:r w:rsidRPr="00D77B02">
        <w:t xml:space="preserve">ся при </w:t>
      </w:r>
      <w:r>
        <w:t>Иове и</w:t>
      </w:r>
      <w:r w:rsidRPr="00D77B02">
        <w:t xml:space="preserve"> жела</w:t>
      </w:r>
      <w:r w:rsidRPr="00D77B02">
        <w:t>ю</w:t>
      </w:r>
      <w:r w:rsidRPr="00D77B02">
        <w:t>щи</w:t>
      </w:r>
      <w:r>
        <w:t>е</w:t>
      </w:r>
      <w:r w:rsidRPr="00D77B02">
        <w:t xml:space="preserve"> сделать перевод. </w:t>
      </w:r>
    </w:p>
    <w:p w14:paraId="56E3DDF3" w14:textId="77777777" w:rsidR="00DE60CF" w:rsidRDefault="00DE60CF" w:rsidP="00EA7CC4">
      <w:pPr>
        <w:pStyle w:val="PlainText"/>
        <w:rPr>
          <w:i/>
        </w:rPr>
      </w:pPr>
      <w:r>
        <w:t>Были и другие советчики, например, лифляндский пастор Э</w:t>
      </w:r>
      <w:r>
        <w:t>р</w:t>
      </w:r>
      <w:r>
        <w:t>нест Глик, взятый в плен и привезённый в Москву, тоже совет</w:t>
      </w:r>
      <w:r>
        <w:t>о</w:t>
      </w:r>
      <w:r>
        <w:t>вал Петру перевести Библию с подлинника (откуда у него по</w:t>
      </w:r>
      <w:r>
        <w:t>д</w:t>
      </w:r>
      <w:r>
        <w:t>линник Библии?). Сам же он перевёл Новый завет с греческого языка, который был издан в 1702 году. В общем, давление осущ</w:t>
      </w:r>
      <w:r>
        <w:t>е</w:t>
      </w:r>
      <w:r>
        <w:t>ствлялось со всех сторон, и Пётр сдался. Своим</w:t>
      </w:r>
      <w:r w:rsidRPr="00E47A7C">
        <w:t xml:space="preserve"> указом от 14 н</w:t>
      </w:r>
      <w:r w:rsidRPr="00E47A7C">
        <w:t>о</w:t>
      </w:r>
      <w:r w:rsidRPr="00E47A7C">
        <w:t>ября 1712 года повелел</w:t>
      </w:r>
      <w:r w:rsidRPr="00224B06">
        <w:rPr>
          <w:i/>
        </w:rPr>
        <w:t xml:space="preserve"> </w:t>
      </w:r>
      <w:r w:rsidRPr="0073590E">
        <w:rPr>
          <w:rStyle w:val="1"/>
        </w:rPr>
        <w:t>«издать печатным тиснением Св. Библию на славянском языке; а прежде тисн</w:t>
      </w:r>
      <w:r w:rsidRPr="0073590E">
        <w:rPr>
          <w:rStyle w:val="1"/>
        </w:rPr>
        <w:t>е</w:t>
      </w:r>
      <w:r w:rsidRPr="0073590E">
        <w:rPr>
          <w:rStyle w:val="1"/>
        </w:rPr>
        <w:t>ния прочесть ту славянскую Библию и согласить во всём с греческою семидесяти переводч</w:t>
      </w:r>
      <w:r w:rsidRPr="0073590E">
        <w:rPr>
          <w:rStyle w:val="1"/>
        </w:rPr>
        <w:t>и</w:t>
      </w:r>
      <w:r w:rsidRPr="0073590E">
        <w:rPr>
          <w:rStyle w:val="1"/>
        </w:rPr>
        <w:t>ков Библ</w:t>
      </w:r>
      <w:r w:rsidRPr="0073590E">
        <w:rPr>
          <w:rStyle w:val="1"/>
        </w:rPr>
        <w:t>и</w:t>
      </w:r>
      <w:r w:rsidRPr="0073590E">
        <w:rPr>
          <w:rStyle w:val="1"/>
        </w:rPr>
        <w:t xml:space="preserve">ею» </w:t>
      </w:r>
      <w:r w:rsidRPr="00E47A7C">
        <w:t xml:space="preserve">(стр. </w:t>
      </w:r>
      <w:r>
        <w:t>555</w:t>
      </w:r>
      <w:r w:rsidRPr="00E47A7C">
        <w:t>)</w:t>
      </w:r>
      <w:r>
        <w:t>.</w:t>
      </w:r>
    </w:p>
    <w:p w14:paraId="7EC68B04" w14:textId="77777777" w:rsidR="00DE60CF" w:rsidRDefault="00DE60CF" w:rsidP="00EA7CC4">
      <w:pPr>
        <w:pStyle w:val="PlainText"/>
      </w:pPr>
      <w:r w:rsidRPr="00D77B02">
        <w:lastRenderedPageBreak/>
        <w:t xml:space="preserve">Исправление было поручено архимандриту Лопатинскому, получившему образование на западе и в </w:t>
      </w:r>
      <w:r>
        <w:t>к</w:t>
      </w:r>
      <w:r w:rsidRPr="00D77B02">
        <w:t>иев</w:t>
      </w:r>
      <w:r>
        <w:t>ском училище</w:t>
      </w:r>
      <w:r w:rsidRPr="00D77B02">
        <w:t xml:space="preserve"> и </w:t>
      </w:r>
      <w:r>
        <w:t>и</w:t>
      </w:r>
      <w:r>
        <w:t>е</w:t>
      </w:r>
      <w:r>
        <w:t xml:space="preserve">ромонаху </w:t>
      </w:r>
      <w:r w:rsidRPr="00D77B02">
        <w:t xml:space="preserve">Софронию Лихуду. </w:t>
      </w:r>
      <w:r>
        <w:t xml:space="preserve">Им были предоставлены </w:t>
      </w:r>
      <w:r w:rsidRPr="0073590E">
        <w:rPr>
          <w:rStyle w:val="1"/>
        </w:rPr>
        <w:t>«древние греч</w:t>
      </w:r>
      <w:r w:rsidRPr="0073590E">
        <w:rPr>
          <w:rStyle w:val="1"/>
        </w:rPr>
        <w:t>е</w:t>
      </w:r>
      <w:r w:rsidRPr="0073590E">
        <w:rPr>
          <w:rStyle w:val="1"/>
        </w:rPr>
        <w:t>ские списки библейского текста, хранившиеся в патриаршей библиотеке и печатные западные издания еврейского, греческого текстов и переводов с них сделанных»</w:t>
      </w:r>
      <w:r>
        <w:rPr>
          <w:i/>
        </w:rPr>
        <w:t xml:space="preserve"> </w:t>
      </w:r>
      <w:r w:rsidRPr="006E0D13">
        <w:t>(Сольский, стр. 556).</w:t>
      </w:r>
      <w:r>
        <w:rPr>
          <w:i/>
        </w:rPr>
        <w:t xml:space="preserve"> </w:t>
      </w:r>
      <w:r>
        <w:t>Р</w:t>
      </w:r>
      <w:r>
        <w:t>е</w:t>
      </w:r>
      <w:r>
        <w:t>ально же, как далее сообщает автор, переводчики пользовались наряду с предоставленными им греческими те</w:t>
      </w:r>
      <w:r>
        <w:t>к</w:t>
      </w:r>
      <w:r>
        <w:t>стами, Вульгатой, Танахом (еврейской Библией) и различными толкованиями св</w:t>
      </w:r>
      <w:r>
        <w:t>я</w:t>
      </w:r>
      <w:r>
        <w:t xml:space="preserve">щенных писаний западными богословами. </w:t>
      </w:r>
    </w:p>
    <w:p w14:paraId="21D00D32" w14:textId="7A125A17" w:rsidR="00DE60CF" w:rsidRPr="00A4293C" w:rsidRDefault="00DE60CF" w:rsidP="00EA7CC4">
      <w:pPr>
        <w:pStyle w:val="PlainText"/>
      </w:pPr>
      <w:r>
        <w:t xml:space="preserve">Перевод закончили в 1723 году, и после его просмотра в </w:t>
      </w:r>
      <w:r w:rsidRPr="00D77B02">
        <w:t xml:space="preserve">1724 году </w:t>
      </w:r>
      <w:r>
        <w:t xml:space="preserve">получили </w:t>
      </w:r>
      <w:r w:rsidRPr="00D77B02">
        <w:t xml:space="preserve">высочайшее разрешение </w:t>
      </w:r>
      <w:r>
        <w:t xml:space="preserve">на </w:t>
      </w:r>
      <w:r w:rsidRPr="00D77B02">
        <w:t>печатани</w:t>
      </w:r>
      <w:r>
        <w:t>е исправле</w:t>
      </w:r>
      <w:r>
        <w:t>н</w:t>
      </w:r>
      <w:r>
        <w:t>ной Библии</w:t>
      </w:r>
      <w:r w:rsidRPr="00DE60CF">
        <w:rPr>
          <w:sz w:val="24"/>
          <w:vertAlign w:val="superscript"/>
        </w:rPr>
        <w:t>[LXIII]</w:t>
      </w:r>
      <w:r w:rsidRPr="00D77B02">
        <w:t xml:space="preserve">, но типография </w:t>
      </w:r>
      <w:r>
        <w:t xml:space="preserve">в это время </w:t>
      </w:r>
      <w:r w:rsidRPr="00D77B02">
        <w:t>была занята, а на сл</w:t>
      </w:r>
      <w:r w:rsidRPr="00D77B02">
        <w:t>е</w:t>
      </w:r>
      <w:r w:rsidRPr="00D77B02">
        <w:t>дующий год П</w:t>
      </w:r>
      <w:r>
        <w:t>ётр </w:t>
      </w:r>
      <w:r>
        <w:rPr>
          <w:lang w:val="en-US"/>
        </w:rPr>
        <w:t>I</w:t>
      </w:r>
      <w:r w:rsidRPr="00D77B02">
        <w:t xml:space="preserve"> умер</w:t>
      </w:r>
      <w:r>
        <w:t>,</w:t>
      </w:r>
      <w:r w:rsidRPr="00D77B02">
        <w:t xml:space="preserve"> и дело было остановлено. </w:t>
      </w:r>
    </w:p>
    <w:p w14:paraId="4596EAA4" w14:textId="77777777" w:rsidR="00DE60CF" w:rsidRPr="00057BAE" w:rsidRDefault="00DE60CF" w:rsidP="00EA7CC4">
      <w:pPr>
        <w:pStyle w:val="Heading1"/>
      </w:pPr>
      <w:bookmarkStart w:id="33" w:name="_Toc254970610"/>
      <w:bookmarkStart w:id="34" w:name="_Toc255758965"/>
      <w:bookmarkStart w:id="35" w:name="_Toc257614539"/>
      <w:r>
        <w:t xml:space="preserve">8. </w:t>
      </w:r>
      <w:r w:rsidRPr="005B5604">
        <w:t xml:space="preserve">От Петра до </w:t>
      </w:r>
      <w:smartTag w:uri="urn:schemas-microsoft-com:office:smarttags" w:element="PersonName">
        <w:r w:rsidRPr="005B5604">
          <w:t>Александр</w:t>
        </w:r>
      </w:smartTag>
      <w:r w:rsidRPr="005B5604">
        <w:t xml:space="preserve">а </w:t>
      </w:r>
      <w:r>
        <w:rPr>
          <w:lang w:val="en-US"/>
        </w:rPr>
        <w:t>I</w:t>
      </w:r>
      <w:bookmarkEnd w:id="33"/>
      <w:bookmarkEnd w:id="34"/>
      <w:bookmarkEnd w:id="35"/>
    </w:p>
    <w:p w14:paraId="49B46740" w14:textId="77777777" w:rsidR="00DE60CF" w:rsidRPr="00B525A7" w:rsidRDefault="00DE60CF" w:rsidP="00EA7CC4">
      <w:pPr>
        <w:pStyle w:val="PlainText"/>
      </w:pPr>
      <w:r w:rsidRPr="00B525A7">
        <w:t>Уже не первый раз само Провидение пресекает попытку печ</w:t>
      </w:r>
      <w:r w:rsidRPr="00B525A7">
        <w:t>а</w:t>
      </w:r>
      <w:r w:rsidRPr="00B525A7">
        <w:t>тания и распространения еврейской Библии в России. Умер м</w:t>
      </w:r>
      <w:r w:rsidRPr="00B525A7">
        <w:t>и</w:t>
      </w:r>
      <w:r w:rsidRPr="00B525A7">
        <w:t xml:space="preserve">трополит Павел и </w:t>
      </w:r>
      <w:r>
        <w:t xml:space="preserve">иеромонах </w:t>
      </w:r>
      <w:r w:rsidRPr="00B525A7">
        <w:t>Славинецкий, которым поруч</w:t>
      </w:r>
      <w:r>
        <w:t>или</w:t>
      </w:r>
      <w:r w:rsidRPr="00B525A7">
        <w:t xml:space="preserve"> п</w:t>
      </w:r>
      <w:r w:rsidRPr="00B525A7">
        <w:t>е</w:t>
      </w:r>
      <w:r w:rsidRPr="00B525A7">
        <w:t>ревод Ветхого и Нового заветов, причём умерли после того, как перевели Новый завет и прист</w:t>
      </w:r>
      <w:r w:rsidRPr="00B525A7">
        <w:t>у</w:t>
      </w:r>
      <w:r w:rsidRPr="00B525A7">
        <w:t xml:space="preserve">пили к переводу </w:t>
      </w:r>
      <w:r>
        <w:t>Ветхого завета</w:t>
      </w:r>
      <w:r w:rsidRPr="00B525A7">
        <w:t>. То же самое произошло и с Петром</w:t>
      </w:r>
      <w:r w:rsidRPr="00B525A7">
        <w:rPr>
          <w:lang w:val="en-US"/>
        </w:rPr>
        <w:t> I</w:t>
      </w:r>
      <w:r w:rsidRPr="00B525A7">
        <w:t>, который лично давал указ</w:t>
      </w:r>
      <w:r w:rsidRPr="00B525A7">
        <w:t>а</w:t>
      </w:r>
      <w:r w:rsidRPr="00B525A7">
        <w:t>ния на перевод и печать Библии. Но упорство тех, кто управлял этим процессом</w:t>
      </w:r>
      <w:r>
        <w:t>,</w:t>
      </w:r>
      <w:r w:rsidRPr="00B525A7">
        <w:t xml:space="preserve"> не </w:t>
      </w:r>
      <w:r w:rsidRPr="00B525A7">
        <w:rPr>
          <w:bCs/>
        </w:rPr>
        <w:t xml:space="preserve">было </w:t>
      </w:r>
      <w:r w:rsidRPr="00B525A7">
        <w:t>сломл</w:t>
      </w:r>
      <w:r w:rsidRPr="00B525A7">
        <w:t>е</w:t>
      </w:r>
      <w:r w:rsidRPr="00B525A7">
        <w:t xml:space="preserve">но. </w:t>
      </w:r>
    </w:p>
    <w:p w14:paraId="28E9DBA4" w14:textId="77777777" w:rsidR="00DE60CF" w:rsidRPr="005572D3" w:rsidRDefault="00DE60CF" w:rsidP="00EA7CC4">
      <w:pPr>
        <w:pStyle w:val="PlainText"/>
      </w:pPr>
      <w:r w:rsidRPr="008C47C6">
        <w:t xml:space="preserve">Продолжаем цитировать Сольского: </w:t>
      </w:r>
    </w:p>
    <w:p w14:paraId="2E9BF0CE" w14:textId="77777777" w:rsidR="00DE60CF" w:rsidRPr="00102F8E" w:rsidRDefault="00DE60CF" w:rsidP="00EA7CC4">
      <w:pPr>
        <w:pStyle w:val="a5"/>
        <w:rPr>
          <w:szCs w:val="24"/>
        </w:rPr>
      </w:pPr>
      <w:r w:rsidRPr="00102F8E">
        <w:rPr>
          <w:szCs w:val="24"/>
        </w:rPr>
        <w:t>«При Екатерине</w:t>
      </w:r>
      <w:r w:rsidRPr="00102F8E">
        <w:rPr>
          <w:szCs w:val="24"/>
          <w:lang w:val="en-US"/>
        </w:rPr>
        <w:t> I</w:t>
      </w:r>
      <w:r w:rsidRPr="00102F8E">
        <w:rPr>
          <w:szCs w:val="24"/>
        </w:rPr>
        <w:t xml:space="preserve"> работа продолжилась теми же людьми, но вскоре последовала смерть императр</w:t>
      </w:r>
      <w:r w:rsidRPr="00102F8E">
        <w:rPr>
          <w:szCs w:val="24"/>
        </w:rPr>
        <w:t>и</w:t>
      </w:r>
      <w:r w:rsidRPr="00102F8E">
        <w:rPr>
          <w:szCs w:val="24"/>
        </w:rPr>
        <w:t>цы и печатание снова было остановлено».</w:t>
      </w:r>
    </w:p>
    <w:p w14:paraId="2F71DA97" w14:textId="77777777" w:rsidR="00DE60CF" w:rsidRPr="003274E5" w:rsidRDefault="00DE60CF" w:rsidP="00EA7CC4">
      <w:pPr>
        <w:pStyle w:val="PlainText"/>
      </w:pPr>
      <w:r w:rsidRPr="003274E5">
        <w:t xml:space="preserve">Смотрите, </w:t>
      </w:r>
      <w:r>
        <w:t>богослов Сольский</w:t>
      </w:r>
      <w:r w:rsidRPr="003274E5">
        <w:t xml:space="preserve">, анализируя причинно-следственные связи, мог бы </w:t>
      </w:r>
      <w:r>
        <w:t>увидеть,</w:t>
      </w:r>
      <w:r w:rsidRPr="003274E5">
        <w:t xml:space="preserve"> </w:t>
      </w:r>
      <w:r>
        <w:t>чем заканчивается</w:t>
      </w:r>
      <w:r w:rsidRPr="003274E5">
        <w:t xml:space="preserve"> попытк</w:t>
      </w:r>
      <w:r>
        <w:t>и</w:t>
      </w:r>
      <w:r w:rsidRPr="003274E5">
        <w:t xml:space="preserve"> печатания и ра</w:t>
      </w:r>
      <w:r w:rsidRPr="003274E5">
        <w:t>с</w:t>
      </w:r>
      <w:r w:rsidRPr="003274E5">
        <w:t xml:space="preserve">пространения Ветхого завета в России. Но </w:t>
      </w:r>
      <w:r>
        <w:t>он, по-видимому, был раздавлен авторитетом Библии</w:t>
      </w:r>
      <w:r w:rsidRPr="003274E5">
        <w:t xml:space="preserve"> и не </w:t>
      </w:r>
      <w:r>
        <w:t>с</w:t>
      </w:r>
      <w:r w:rsidRPr="003274E5">
        <w:t xml:space="preserve">мог сделать </w:t>
      </w:r>
      <w:r>
        <w:t>надлежащих</w:t>
      </w:r>
      <w:r w:rsidRPr="003274E5">
        <w:t xml:space="preserve"> в</w:t>
      </w:r>
      <w:r w:rsidRPr="003274E5">
        <w:t>ы</w:t>
      </w:r>
      <w:r w:rsidRPr="003274E5">
        <w:t xml:space="preserve">водов. </w:t>
      </w:r>
    </w:p>
    <w:p w14:paraId="3DDB9ED5" w14:textId="77777777" w:rsidR="00DE60CF" w:rsidRDefault="00DE60CF" w:rsidP="00EA7CC4">
      <w:pPr>
        <w:pStyle w:val="PlainText"/>
        <w:rPr>
          <w:i/>
        </w:rPr>
      </w:pPr>
      <w:r>
        <w:t>Далее Сольский сообщает, что</w:t>
      </w:r>
      <w:r w:rsidRPr="002955BC">
        <w:t xml:space="preserve"> </w:t>
      </w:r>
      <w:r>
        <w:t>п</w:t>
      </w:r>
      <w:r w:rsidRPr="002955BC">
        <w:t>ри Анне Иоанновне в 1735 г</w:t>
      </w:r>
      <w:r>
        <w:t>оду</w:t>
      </w:r>
      <w:r w:rsidRPr="002955BC">
        <w:t xml:space="preserve"> дело возобновилось, но им занимались другие люди</w:t>
      </w:r>
      <w:r>
        <w:t>, кот</w:t>
      </w:r>
      <w:r>
        <w:t>о</w:t>
      </w:r>
      <w:r>
        <w:t>рым не понравилось</w:t>
      </w:r>
      <w:r w:rsidRPr="002955BC">
        <w:t xml:space="preserve">, что </w:t>
      </w:r>
      <w:r>
        <w:t xml:space="preserve">некоторые </w:t>
      </w:r>
      <w:r w:rsidRPr="002955BC">
        <w:t>исправлен</w:t>
      </w:r>
      <w:r>
        <w:t>ия были произв</w:t>
      </w:r>
      <w:r>
        <w:t>е</w:t>
      </w:r>
      <w:r>
        <w:t xml:space="preserve">дены </w:t>
      </w:r>
      <w:r w:rsidRPr="002955BC">
        <w:t xml:space="preserve">по еврейскому подлиннику, </w:t>
      </w:r>
      <w:r>
        <w:t>некоторые —</w:t>
      </w:r>
      <w:r w:rsidRPr="002955BC">
        <w:t xml:space="preserve"> по</w:t>
      </w:r>
      <w:r>
        <w:t xml:space="preserve"> Вульгате</w:t>
      </w:r>
      <w:r w:rsidRPr="002955BC">
        <w:t xml:space="preserve"> и </w:t>
      </w:r>
      <w:r>
        <w:t>к</w:t>
      </w:r>
      <w:r>
        <w:t>а</w:t>
      </w:r>
      <w:r>
        <w:t xml:space="preserve">ким-то </w:t>
      </w:r>
      <w:r w:rsidRPr="002955BC">
        <w:t xml:space="preserve">другим текстам, но не по </w:t>
      </w:r>
      <w:r>
        <w:t xml:space="preserve">текстам </w:t>
      </w:r>
      <w:r w:rsidRPr="002955BC">
        <w:t>70 толковник</w:t>
      </w:r>
      <w:r>
        <w:t>ов, как х</w:t>
      </w:r>
      <w:r>
        <w:t>о</w:t>
      </w:r>
      <w:r>
        <w:t xml:space="preserve">тел Пётр </w:t>
      </w:r>
      <w:r>
        <w:rPr>
          <w:lang w:val="en-US"/>
        </w:rPr>
        <w:lastRenderedPageBreak/>
        <w:t>I</w:t>
      </w:r>
      <w:r w:rsidRPr="002955BC">
        <w:t>. Член</w:t>
      </w:r>
      <w:r>
        <w:t xml:space="preserve"> Синод</w:t>
      </w:r>
      <w:r w:rsidRPr="002955BC">
        <w:t xml:space="preserve">а Феофан не желал переводов с Вульгаты. </w:t>
      </w:r>
      <w:r>
        <w:t>С</w:t>
      </w:r>
      <w:r w:rsidRPr="002955BC">
        <w:t>озда</w:t>
      </w:r>
      <w:r>
        <w:t>ли</w:t>
      </w:r>
      <w:r w:rsidRPr="002955BC">
        <w:t xml:space="preserve"> комисси</w:t>
      </w:r>
      <w:r>
        <w:t>ю</w:t>
      </w:r>
      <w:r w:rsidRPr="002955BC">
        <w:t xml:space="preserve"> по предложению Феофана, но она не справ</w:t>
      </w:r>
      <w:r w:rsidRPr="002955BC">
        <w:t>и</w:t>
      </w:r>
      <w:r w:rsidRPr="002955BC">
        <w:t>лась с задачей</w:t>
      </w:r>
      <w:r>
        <w:t>, и работа надолго останов</w:t>
      </w:r>
      <w:r>
        <w:t>и</w:t>
      </w:r>
      <w:r>
        <w:t>лась.</w:t>
      </w:r>
      <w:r>
        <w:rPr>
          <w:i/>
        </w:rPr>
        <w:t xml:space="preserve"> </w:t>
      </w:r>
    </w:p>
    <w:p w14:paraId="2D693243" w14:textId="185CCEED" w:rsidR="00DE60CF" w:rsidRPr="002B7507" w:rsidRDefault="00DE60CF" w:rsidP="00EA7CC4">
      <w:pPr>
        <w:pStyle w:val="PlainText"/>
        <w:rPr>
          <w:i/>
        </w:rPr>
      </w:pPr>
      <w:r w:rsidRPr="002455FD">
        <w:t xml:space="preserve">При Елизавете </w:t>
      </w:r>
      <w:r>
        <w:t>в</w:t>
      </w:r>
      <w:r w:rsidRPr="002455FD">
        <w:t xml:space="preserve"> 1751 г</w:t>
      </w:r>
      <w:r>
        <w:t>ода, наконец, цель</w:t>
      </w:r>
      <w:r w:rsidRPr="002455FD">
        <w:t xml:space="preserve"> </w:t>
      </w:r>
      <w:r>
        <w:t>б</w:t>
      </w:r>
      <w:r w:rsidRPr="002455FD">
        <w:t xml:space="preserve">ыла </w:t>
      </w:r>
      <w:r>
        <w:t xml:space="preserve">достигнута: </w:t>
      </w:r>
      <w:r w:rsidRPr="002455FD">
        <w:t>изда</w:t>
      </w:r>
      <w:r>
        <w:t>ли</w:t>
      </w:r>
      <w:r w:rsidRPr="002455FD">
        <w:t xml:space="preserve"> </w:t>
      </w:r>
      <w:r>
        <w:t>Библию, копию Московской Библии</w:t>
      </w:r>
      <w:r w:rsidRPr="002455FD">
        <w:t xml:space="preserve"> 1663 г</w:t>
      </w:r>
      <w:r>
        <w:t>ода</w:t>
      </w:r>
      <w:r w:rsidRPr="002455FD">
        <w:t xml:space="preserve"> </w:t>
      </w:r>
      <w:r>
        <w:t>с</w:t>
      </w:r>
      <w:r w:rsidRPr="002455FD">
        <w:t xml:space="preserve"> испра</w:t>
      </w:r>
      <w:r w:rsidRPr="002455FD">
        <w:t>в</w:t>
      </w:r>
      <w:r w:rsidRPr="002455FD">
        <w:t xml:space="preserve">лениями и номерами глав и стихов по Вульгате (стр. 564). </w:t>
      </w:r>
      <w:r>
        <w:t>Поз</w:t>
      </w:r>
      <w:r>
        <w:t>д</w:t>
      </w:r>
      <w:r>
        <w:t>нее</w:t>
      </w:r>
      <w:r w:rsidRPr="002455FD">
        <w:t xml:space="preserve">, начиная с 1756 </w:t>
      </w:r>
      <w:r>
        <w:t>п</w:t>
      </w:r>
      <w:r w:rsidRPr="002455FD">
        <w:t>о 1800 г</w:t>
      </w:r>
      <w:r>
        <w:t>од,</w:t>
      </w:r>
      <w:r w:rsidRPr="002455FD">
        <w:t xml:space="preserve"> </w:t>
      </w:r>
      <w:r>
        <w:t>п</w:t>
      </w:r>
      <w:r w:rsidRPr="002455FD">
        <w:t>очти каждый год постоянно р</w:t>
      </w:r>
      <w:r w:rsidRPr="002455FD">
        <w:t>е</w:t>
      </w:r>
      <w:r w:rsidRPr="002455FD">
        <w:t xml:space="preserve">дактировали </w:t>
      </w:r>
      <w:r>
        <w:t xml:space="preserve">и </w:t>
      </w:r>
      <w:r w:rsidRPr="002455FD">
        <w:t xml:space="preserve">издавали Библию. </w:t>
      </w:r>
      <w:r>
        <w:t>Интересно получается: Елизав</w:t>
      </w:r>
      <w:r>
        <w:t>е</w:t>
      </w:r>
      <w:r>
        <w:t>та, как известно, не любила жидов и выпустила даже приказ об их в</w:t>
      </w:r>
      <w:r>
        <w:t>ы</w:t>
      </w:r>
      <w:r>
        <w:t>сылке из России</w:t>
      </w:r>
      <w:r w:rsidRPr="00DE60CF">
        <w:rPr>
          <w:sz w:val="24"/>
          <w:vertAlign w:val="superscript"/>
        </w:rPr>
        <w:t>[LXIV]</w:t>
      </w:r>
      <w:r>
        <w:t>, но Библию, в составе которой был Танах, разрешила напечатать, очевидно, не связывая о</w:t>
      </w:r>
      <w:r>
        <w:t>д</w:t>
      </w:r>
      <w:r>
        <w:t>но с другим или вообще не вникая в суть явлений.</w:t>
      </w:r>
    </w:p>
    <w:p w14:paraId="37BA08DC" w14:textId="77777777" w:rsidR="00DE60CF" w:rsidRDefault="00DE60CF" w:rsidP="00EA7CC4">
      <w:pPr>
        <w:pStyle w:val="PlainText"/>
      </w:pPr>
      <w:r>
        <w:t xml:space="preserve">Историк </w:t>
      </w:r>
      <w:r w:rsidRPr="000C44F4">
        <w:t>Костомаров с одобрением отнесся к поступку Елиз</w:t>
      </w:r>
      <w:r w:rsidRPr="000C44F4">
        <w:t>а</w:t>
      </w:r>
      <w:r w:rsidRPr="000C44F4">
        <w:t>веты:</w:t>
      </w:r>
      <w:r w:rsidRPr="000F1A21">
        <w:rPr>
          <w:rStyle w:val="1"/>
        </w:rPr>
        <w:t xml:space="preserve"> «Самым благочестивым подвигом императрицы было п</w:t>
      </w:r>
      <w:r w:rsidRPr="000F1A21">
        <w:rPr>
          <w:rStyle w:val="1"/>
        </w:rPr>
        <w:t>е</w:t>
      </w:r>
      <w:r w:rsidRPr="000F1A21">
        <w:rPr>
          <w:rStyle w:val="1"/>
        </w:rPr>
        <w:t>чатное издание Библии, которое стоило многолетних трудов уч</w:t>
      </w:r>
      <w:r w:rsidRPr="000F1A21">
        <w:rPr>
          <w:rStyle w:val="1"/>
        </w:rPr>
        <w:t>ё</w:t>
      </w:r>
      <w:r w:rsidRPr="000F1A21">
        <w:rPr>
          <w:rStyle w:val="1"/>
        </w:rPr>
        <w:t>ным духовным и поступило в продажу по пяти рублей за экзе</w:t>
      </w:r>
      <w:r w:rsidRPr="000F1A21">
        <w:rPr>
          <w:rStyle w:val="1"/>
        </w:rPr>
        <w:t>м</w:t>
      </w:r>
      <w:r w:rsidRPr="000F1A21">
        <w:rPr>
          <w:rStyle w:val="1"/>
        </w:rPr>
        <w:t>пляр».</w:t>
      </w:r>
      <w:r>
        <w:t xml:space="preserve"> Это было очень дорого, и за такую цену Библию не могли приобрести простые миряне, да и небольшие тиражи ограничив</w:t>
      </w:r>
      <w:r>
        <w:t>а</w:t>
      </w:r>
      <w:r>
        <w:t xml:space="preserve">ли распространение двуединой Библии. </w:t>
      </w:r>
      <w:r w:rsidRPr="002455FD">
        <w:t>В богослужении</w:t>
      </w:r>
      <w:r>
        <w:t xml:space="preserve"> в то вр</w:t>
      </w:r>
      <w:r>
        <w:t>е</w:t>
      </w:r>
      <w:r>
        <w:t>мя</w:t>
      </w:r>
      <w:r>
        <w:rPr>
          <w:bCs/>
        </w:rPr>
        <w:t>,</w:t>
      </w:r>
      <w:r>
        <w:t xml:space="preserve"> как отмечает Сольский </w:t>
      </w:r>
      <w:r w:rsidRPr="002455FD">
        <w:t>(стр.</w:t>
      </w:r>
      <w:r>
        <w:t> </w:t>
      </w:r>
      <w:r w:rsidRPr="002455FD">
        <w:t>566)</w:t>
      </w:r>
      <w:r>
        <w:t>,</w:t>
      </w:r>
      <w:r w:rsidRPr="002455FD">
        <w:t xml:space="preserve"> более всего упо</w:t>
      </w:r>
      <w:r w:rsidRPr="002455FD">
        <w:t>т</w:t>
      </w:r>
      <w:r w:rsidRPr="002455FD">
        <w:t>реблялись Псалмы.</w:t>
      </w:r>
    </w:p>
    <w:p w14:paraId="76F2B590" w14:textId="77777777" w:rsidR="00DE60CF" w:rsidRDefault="00DE60CF" w:rsidP="00EA7CC4">
      <w:pPr>
        <w:pStyle w:val="PlainText"/>
      </w:pPr>
      <w:r>
        <w:t>Таким образом, несмотря на то, что к концу XVIII века дв</w:t>
      </w:r>
      <w:r>
        <w:t>у</w:t>
      </w:r>
      <w:r>
        <w:t>единая Библия была и</w:t>
      </w:r>
      <w:r>
        <w:t>з</w:t>
      </w:r>
      <w:r>
        <w:t>дана дважды, распространения в России она не получила и популярностью не пользовалась. Священными книгами по-прежнему оставались Н</w:t>
      </w:r>
      <w:r>
        <w:t>о</w:t>
      </w:r>
      <w:r>
        <w:t xml:space="preserve">вый завет и Псалтирь. </w:t>
      </w:r>
    </w:p>
    <w:p w14:paraId="582C46C1" w14:textId="77777777" w:rsidR="00DE60CF" w:rsidRDefault="00DE60CF" w:rsidP="00EA7CC4">
      <w:pPr>
        <w:pStyle w:val="PlainText"/>
      </w:pPr>
      <w:r>
        <w:t>Но с конца XVIII века ситуация начинает изменяться дост</w:t>
      </w:r>
      <w:r>
        <w:t>а</w:t>
      </w:r>
      <w:r>
        <w:t>точно быстро. По-видимому, неудачные попытки прямого вн</w:t>
      </w:r>
      <w:r>
        <w:t>е</w:t>
      </w:r>
      <w:r>
        <w:t>дрения еврейской Библии заставили хозяев проекта сменить та</w:t>
      </w:r>
      <w:r>
        <w:t>к</w:t>
      </w:r>
      <w:r>
        <w:t>тику. Стало ясно, что сначала необходимо изменить взгляды л</w:t>
      </w:r>
      <w:r>
        <w:t>ю</w:t>
      </w:r>
      <w:r>
        <w:t>дей, прежде всего священнослуж</w:t>
      </w:r>
      <w:r>
        <w:t>и</w:t>
      </w:r>
      <w:r>
        <w:t>телей, на Ветхий завет, доказать им, что Ветхий завет связан с Новым заветом и что эти две книги нера</w:t>
      </w:r>
      <w:r>
        <w:t>з</w:t>
      </w:r>
      <w:r>
        <w:t xml:space="preserve">делимы. </w:t>
      </w:r>
    </w:p>
    <w:p w14:paraId="35A33441" w14:textId="77777777" w:rsidR="00DE60CF" w:rsidRDefault="00DE60CF" w:rsidP="00EA7CC4">
      <w:pPr>
        <w:pStyle w:val="PlainText"/>
      </w:pPr>
      <w:r>
        <w:t>С этой целью принимается постановление, регламентирующее назначение священнослужит</w:t>
      </w:r>
      <w:r>
        <w:t>е</w:t>
      </w:r>
      <w:r>
        <w:t>лей: теперь иереем мог стать только выпускник школы при архиерейском доме или епархиальной с</w:t>
      </w:r>
      <w:r>
        <w:t>е</w:t>
      </w:r>
      <w:r>
        <w:t>минарии, хотя раньше достаточно было домашнего образования. К концу XVIII века увеличив</w:t>
      </w:r>
      <w:r>
        <w:t>а</w:t>
      </w:r>
      <w:r>
        <w:t>ется количество духовных учебных заведений, а в начале XIX века произошёл качественный ск</w:t>
      </w:r>
      <w:r>
        <w:t>а</w:t>
      </w:r>
      <w:r>
        <w:t>чок.</w:t>
      </w:r>
    </w:p>
    <w:p w14:paraId="511868CB" w14:textId="77777777" w:rsidR="00DE60CF" w:rsidRDefault="00DE60CF" w:rsidP="00EA7CC4">
      <w:pPr>
        <w:pStyle w:val="PlainText"/>
      </w:pPr>
      <w:r>
        <w:lastRenderedPageBreak/>
        <w:t>П</w:t>
      </w:r>
      <w:r w:rsidRPr="000F747F">
        <w:t xml:space="preserve">ри </w:t>
      </w:r>
      <w:smartTag w:uri="urn:schemas-microsoft-com:office:smarttags" w:element="PersonName">
        <w:r w:rsidRPr="000F747F">
          <w:t>Александр</w:t>
        </w:r>
      </w:smartTag>
      <w:r>
        <w:t xml:space="preserve">е </w:t>
      </w:r>
      <w:r>
        <w:rPr>
          <w:lang w:val="en-US"/>
        </w:rPr>
        <w:t>I</w:t>
      </w:r>
      <w:r w:rsidRPr="000F747F">
        <w:t xml:space="preserve"> </w:t>
      </w:r>
      <w:r>
        <w:t>богословскому образованию уделялось ос</w:t>
      </w:r>
      <w:r>
        <w:t>о</w:t>
      </w:r>
      <w:r>
        <w:t>бое внимание. Сольский отмеча</w:t>
      </w:r>
      <w:r>
        <w:t>е</w:t>
      </w:r>
      <w:r>
        <w:t>т, что император создал в 1807 году комитет, который занимался реформами по совершенствов</w:t>
      </w:r>
      <w:r>
        <w:t>а</w:t>
      </w:r>
      <w:r>
        <w:t xml:space="preserve">нию духовно-учебных ведомств. </w:t>
      </w:r>
    </w:p>
    <w:p w14:paraId="30792304" w14:textId="77777777" w:rsidR="00DE60CF" w:rsidRPr="00230F16" w:rsidRDefault="00DE60CF" w:rsidP="00EA7CC4">
      <w:pPr>
        <w:pStyle w:val="PlainText"/>
      </w:pPr>
      <w:r w:rsidRPr="00B525A7">
        <w:t>Комитет определил для духовных училищ, какие науки явл</w:t>
      </w:r>
      <w:r w:rsidRPr="00B525A7">
        <w:t>я</w:t>
      </w:r>
      <w:r w:rsidRPr="00B525A7">
        <w:t>ются главными, а какие — второстепенными. В результате осно</w:t>
      </w:r>
      <w:r w:rsidRPr="00B525A7">
        <w:t>в</w:t>
      </w:r>
      <w:r w:rsidRPr="00B525A7">
        <w:t>ное внимание стало уделяться изучению древних латинского и греческого языков, славянского языка, церковной и священной истории. К второстепенным на</w:t>
      </w:r>
      <w:r w:rsidRPr="00B525A7">
        <w:t>у</w:t>
      </w:r>
      <w:r w:rsidRPr="00B525A7">
        <w:t>кам комитет отн</w:t>
      </w:r>
      <w:r>
        <w:t>ёс</w:t>
      </w:r>
      <w:r w:rsidRPr="00B525A7">
        <w:t xml:space="preserve"> математику, философию и историю, которые изучались в низших кла</w:t>
      </w:r>
      <w:r w:rsidRPr="00B525A7">
        <w:t>с</w:t>
      </w:r>
      <w:r w:rsidRPr="00B525A7">
        <w:t>сах. В продолжение академического курса полагалось прочитать Ветхий завет, а потом Новый з</w:t>
      </w:r>
      <w:r w:rsidRPr="00B525A7">
        <w:t>а</w:t>
      </w:r>
      <w:r w:rsidRPr="00B525A7">
        <w:t xml:space="preserve">вет. Из Ветхого завета </w:t>
      </w:r>
      <w:r>
        <w:t>необходимо было знать</w:t>
      </w:r>
      <w:r w:rsidRPr="00B525A7">
        <w:t xml:space="preserve"> книг</w:t>
      </w:r>
      <w:r>
        <w:t>и:</w:t>
      </w:r>
      <w:r w:rsidRPr="00B525A7">
        <w:t xml:space="preserve"> Бы</w:t>
      </w:r>
      <w:r>
        <w:t>тиё, Екклесиаст</w:t>
      </w:r>
      <w:r w:rsidRPr="00B525A7">
        <w:t>, Песнь Песней</w:t>
      </w:r>
      <w:r>
        <w:t>,</w:t>
      </w:r>
      <w:r w:rsidRPr="00B525A7">
        <w:t xml:space="preserve"> Исаия</w:t>
      </w:r>
      <w:r>
        <w:t xml:space="preserve"> и </w:t>
      </w:r>
      <w:r w:rsidRPr="00B525A7">
        <w:t>Пса</w:t>
      </w:r>
      <w:r w:rsidRPr="00B525A7">
        <w:t>л</w:t>
      </w:r>
      <w:r w:rsidRPr="00B525A7">
        <w:t>тирь</w:t>
      </w:r>
      <w:r>
        <w:t>.</w:t>
      </w:r>
      <w:r w:rsidRPr="00B525A7">
        <w:t xml:space="preserve"> </w:t>
      </w:r>
      <w:r>
        <w:t>И</w:t>
      </w:r>
      <w:r w:rsidRPr="00B525A7">
        <w:t xml:space="preserve">з книг Нового </w:t>
      </w:r>
      <w:r>
        <w:t>завета:</w:t>
      </w:r>
      <w:r w:rsidRPr="00230F16">
        <w:t xml:space="preserve"> Евангелие от Иоанна и п</w:t>
      </w:r>
      <w:r w:rsidRPr="00230F16">
        <w:t>о</w:t>
      </w:r>
      <w:r w:rsidRPr="00230F16">
        <w:t xml:space="preserve">слания Павла. </w:t>
      </w:r>
    </w:p>
    <w:p w14:paraId="3241202E" w14:textId="77777777" w:rsidR="00DE60CF" w:rsidRDefault="00DE60CF" w:rsidP="00EA7CC4">
      <w:pPr>
        <w:pStyle w:val="PlainText"/>
      </w:pPr>
      <w:r>
        <w:t xml:space="preserve">Отметим, что одна из главных книг Пятикнижия </w:t>
      </w:r>
      <w:r>
        <w:rPr>
          <w:bCs/>
          <w:sz w:val="28"/>
        </w:rPr>
        <w:t xml:space="preserve">— </w:t>
      </w:r>
      <w:r>
        <w:t>Второз</w:t>
      </w:r>
      <w:r>
        <w:t>а</w:t>
      </w:r>
      <w:r>
        <w:t xml:space="preserve">коние </w:t>
      </w:r>
      <w:r>
        <w:rPr>
          <w:bCs/>
          <w:sz w:val="28"/>
        </w:rPr>
        <w:t xml:space="preserve">— </w:t>
      </w:r>
      <w:r>
        <w:t>не стоит в учебной пр</w:t>
      </w:r>
      <w:r>
        <w:t>о</w:t>
      </w:r>
      <w:r>
        <w:t>грамме и внимание учащихся не акцентируется на Евангелиях от Луки и Матфея, где есть род</w:t>
      </w:r>
      <w:r>
        <w:t>о</w:t>
      </w:r>
      <w:r>
        <w:t xml:space="preserve">словная Христа. </w:t>
      </w:r>
    </w:p>
    <w:p w14:paraId="077C4261" w14:textId="77777777" w:rsidR="00DE60CF" w:rsidRDefault="00DE60CF" w:rsidP="00EA7CC4">
      <w:pPr>
        <w:pStyle w:val="PlainText"/>
      </w:pPr>
      <w:r>
        <w:t>При изучении Ветхого завета пришлось пользоваться запа</w:t>
      </w:r>
      <w:r>
        <w:t>д</w:t>
      </w:r>
      <w:r>
        <w:t xml:space="preserve">ными наработками, так как своих пособий ещё не было (что мы и доказываем): </w:t>
      </w:r>
    </w:p>
    <w:p w14:paraId="450B4985" w14:textId="5C491E29" w:rsidR="00DE60CF" w:rsidRDefault="00DE60CF" w:rsidP="00EA7CC4">
      <w:pPr>
        <w:pStyle w:val="a5"/>
      </w:pPr>
      <w:r>
        <w:t>«</w:t>
      </w:r>
      <w:r w:rsidRPr="00C90CB7">
        <w:t>В преобразованных по уставу 1808—1814 гг. русских д</w:t>
      </w:r>
      <w:r w:rsidRPr="00C90CB7">
        <w:t>у</w:t>
      </w:r>
      <w:r w:rsidRPr="00C90CB7">
        <w:t>ховных академиях Ветхий завет должен был преподаваться «с</w:t>
      </w:r>
      <w:r w:rsidRPr="00C90CB7">
        <w:t>о</w:t>
      </w:r>
      <w:r w:rsidRPr="00C90CB7">
        <w:t>ответственно современному уровню на Западе библейской науки и на одной л</w:t>
      </w:r>
      <w:r w:rsidRPr="00C90CB7">
        <w:t>и</w:t>
      </w:r>
      <w:r w:rsidRPr="00C90CB7">
        <w:t>нии с последними открытиями науки»</w:t>
      </w:r>
      <w:r w:rsidRPr="00DE60CF">
        <w:rPr>
          <w:szCs w:val="28"/>
          <w:vertAlign w:val="superscript"/>
        </w:rPr>
        <w:t>[LXV]</w:t>
      </w:r>
      <w:r w:rsidRPr="00C90CB7">
        <w:t>.</w:t>
      </w:r>
      <w:r>
        <w:t xml:space="preserve"> </w:t>
      </w:r>
    </w:p>
    <w:p w14:paraId="5D105BB1" w14:textId="77777777" w:rsidR="00DE60CF" w:rsidRDefault="00DE60CF" w:rsidP="00EA7CC4">
      <w:pPr>
        <w:pStyle w:val="PlainText"/>
      </w:pPr>
      <w:r>
        <w:t>На Западе к тому времени Ветхий завет уже приняли в качес</w:t>
      </w:r>
      <w:r>
        <w:t>т</w:t>
      </w:r>
      <w:r>
        <w:t>ве священной книги, и соответственно были разработаны метод</w:t>
      </w:r>
      <w:r>
        <w:t>и</w:t>
      </w:r>
      <w:r>
        <w:t>ки его преподавания.</w:t>
      </w:r>
    </w:p>
    <w:p w14:paraId="579A701D" w14:textId="77777777" w:rsidR="00DE60CF" w:rsidRDefault="00DE60CF" w:rsidP="00EA7CC4">
      <w:pPr>
        <w:pStyle w:val="PlainText"/>
      </w:pPr>
      <w:r>
        <w:t>Как и следовало ожидать, академическое образование привело к появлению обилия богословских трудов, написанных выходц</w:t>
      </w:r>
      <w:r>
        <w:t>а</w:t>
      </w:r>
      <w:r>
        <w:t>ми из семинарий, которые владели древними греческим и лати</w:t>
      </w:r>
      <w:r>
        <w:t>н</w:t>
      </w:r>
      <w:r>
        <w:t>ским языками, грамматикой и риторикой. Слушатели изучали б</w:t>
      </w:r>
      <w:r>
        <w:t>о</w:t>
      </w:r>
      <w:r>
        <w:t>гословские труды византийских и западных авторов и со врем</w:t>
      </w:r>
      <w:r>
        <w:t>е</w:t>
      </w:r>
      <w:r>
        <w:t>нем стали писать</w:t>
      </w:r>
      <w:r w:rsidRPr="009445E1">
        <w:t xml:space="preserve"> </w:t>
      </w:r>
      <w:r>
        <w:t xml:space="preserve">сами. </w:t>
      </w:r>
    </w:p>
    <w:p w14:paraId="5ACBE811" w14:textId="75F16D52" w:rsidR="00DE60CF" w:rsidRDefault="00DE60CF" w:rsidP="00EA7CC4">
      <w:pPr>
        <w:pStyle w:val="PlainText"/>
      </w:pPr>
      <w:r>
        <w:t>Говоря о богословской науке</w:t>
      </w:r>
      <w:r w:rsidRPr="005B5604">
        <w:t xml:space="preserve"> толкования Библии, </w:t>
      </w:r>
      <w:r>
        <w:t>епископ Михаил (Лузин)</w:t>
      </w:r>
      <w:r w:rsidRPr="005B5604">
        <w:t xml:space="preserve"> пи</w:t>
      </w:r>
      <w:r>
        <w:t>сал</w:t>
      </w:r>
      <w:r w:rsidRPr="00DE60CF">
        <w:rPr>
          <w:sz w:val="24"/>
          <w:vertAlign w:val="superscript"/>
        </w:rPr>
        <w:t>[LXVI]</w:t>
      </w:r>
      <w:r w:rsidRPr="005B5604">
        <w:t xml:space="preserve">: </w:t>
      </w:r>
    </w:p>
    <w:p w14:paraId="5B92C4B7" w14:textId="77777777" w:rsidR="00DE60CF" w:rsidRPr="005270E0" w:rsidRDefault="00DE60CF" w:rsidP="00EA7CC4">
      <w:pPr>
        <w:pStyle w:val="a5"/>
      </w:pPr>
      <w:r w:rsidRPr="00DD3B0B">
        <w:t>«Молода ещё у нас эта наука, особенно в той области, кот</w:t>
      </w:r>
      <w:r w:rsidRPr="00DD3B0B">
        <w:t>о</w:t>
      </w:r>
      <w:r w:rsidRPr="00DD3B0B">
        <w:t>рую мы предлагаем рассмотреть, сравн</w:t>
      </w:r>
      <w:r w:rsidRPr="00DD3B0B">
        <w:t>и</w:t>
      </w:r>
      <w:r w:rsidRPr="00DD3B0B">
        <w:t>тельно с возмужалою наукою Запада</w:t>
      </w:r>
      <w:r w:rsidRPr="005270E0">
        <w:t>».</w:t>
      </w:r>
    </w:p>
    <w:p w14:paraId="289199F1" w14:textId="1ADADF04" w:rsidR="00DE60CF" w:rsidRDefault="00DE60CF" w:rsidP="00EA7CC4">
      <w:pPr>
        <w:pStyle w:val="PlainText"/>
      </w:pPr>
      <w:r>
        <w:lastRenderedPageBreak/>
        <w:t>Как отмечает Юнгеров</w:t>
      </w:r>
      <w:r w:rsidRPr="00DE60CF">
        <w:rPr>
          <w:sz w:val="24"/>
          <w:vertAlign w:val="superscript"/>
        </w:rPr>
        <w:t>[LXVII]</w:t>
      </w:r>
      <w:r>
        <w:t xml:space="preserve">, вначале </w:t>
      </w:r>
      <w:r w:rsidRPr="000F747F">
        <w:t>писа</w:t>
      </w:r>
      <w:r>
        <w:t>ли</w:t>
      </w:r>
      <w:r w:rsidRPr="000F747F">
        <w:t xml:space="preserve"> толкования на книги </w:t>
      </w:r>
      <w:r>
        <w:t>Нового завета и Псалмы, т.е. наиболее употребляемые в церко</w:t>
      </w:r>
      <w:r>
        <w:t>в</w:t>
      </w:r>
      <w:r>
        <w:t>ной практике книги.</w:t>
      </w:r>
      <w:r w:rsidRPr="000F747F">
        <w:t xml:space="preserve"> Ректор академии Аполлос Байбаков сост</w:t>
      </w:r>
      <w:r w:rsidRPr="000F747F">
        <w:t>а</w:t>
      </w:r>
      <w:r w:rsidRPr="000F747F">
        <w:t>вил толкования апостола Павла по славянской Библии</w:t>
      </w:r>
      <w:r>
        <w:t xml:space="preserve">. </w:t>
      </w:r>
    </w:p>
    <w:p w14:paraId="74CB76E2" w14:textId="77777777" w:rsidR="00DE60CF" w:rsidRDefault="00DE60CF" w:rsidP="00EA7CC4">
      <w:pPr>
        <w:pStyle w:val="PlainText"/>
        <w:rPr>
          <w:sz w:val="28"/>
        </w:rPr>
      </w:pPr>
      <w:r>
        <w:t>В общем, процесс был запущен удачно, да так, что остановить его было уже невозможно. Ор</w:t>
      </w:r>
      <w:r>
        <w:t>и</w:t>
      </w:r>
      <w:r>
        <w:t xml:space="preserve">ентируясь на западных авторов, богословы РПЦ стали подражать им в толковании книг Ветхого завета. </w:t>
      </w:r>
    </w:p>
    <w:p w14:paraId="3C9CAF1E" w14:textId="77777777" w:rsidR="00DE60CF" w:rsidRDefault="00DE60CF" w:rsidP="00EA7CC4">
      <w:pPr>
        <w:pStyle w:val="PlainText"/>
      </w:pPr>
      <w:r>
        <w:t>Обучение в духовной академии впоследствии принесло соо</w:t>
      </w:r>
      <w:r>
        <w:t>т</w:t>
      </w:r>
      <w:r>
        <w:t>ветствующие плоды. Её учениками были Герасим Петрович Па</w:t>
      </w:r>
      <w:r>
        <w:t>в</w:t>
      </w:r>
      <w:r>
        <w:t>ский и известный переводчик Ветхого завета с еврейского языка а</w:t>
      </w:r>
      <w:r>
        <w:t>р</w:t>
      </w:r>
      <w:r>
        <w:t>химандрит Макарий (Глухарёв). С ними мы ещё встретимся позже и увидим их роль во внедрении еврейской Библии в Ро</w:t>
      </w:r>
      <w:r>
        <w:t>с</w:t>
      </w:r>
      <w:r>
        <w:t xml:space="preserve">сию. </w:t>
      </w:r>
    </w:p>
    <w:p w14:paraId="61F6E4D8" w14:textId="77777777" w:rsidR="00DE60CF" w:rsidRPr="00075F01" w:rsidRDefault="00DE60CF" w:rsidP="00EA7CC4">
      <w:pPr>
        <w:pStyle w:val="PlainText"/>
      </w:pPr>
      <w:r w:rsidRPr="00075F01">
        <w:t>Таким образом, в начале XIX века появились священнослуж</w:t>
      </w:r>
      <w:r w:rsidRPr="00075F01">
        <w:t>и</w:t>
      </w:r>
      <w:r w:rsidRPr="00075F01">
        <w:t>тели, получившие образование по западному образцу. А что же делала иерархия РПЦ?</w:t>
      </w:r>
    </w:p>
    <w:p w14:paraId="57B60F3B" w14:textId="77777777" w:rsidR="00DE60CF" w:rsidRDefault="00DE60CF" w:rsidP="00EA7CC4">
      <w:pPr>
        <w:pStyle w:val="PlainText"/>
      </w:pPr>
      <w:r w:rsidRPr="005B5604">
        <w:t>Бакалавр Московской академии иеромонах Агафангел</w:t>
      </w:r>
      <w:r>
        <w:t xml:space="preserve"> (С</w:t>
      </w:r>
      <w:r>
        <w:t>о</w:t>
      </w:r>
      <w:r>
        <w:t>ловьё</w:t>
      </w:r>
      <w:r w:rsidRPr="00DB4A17">
        <w:t>в Алексей Федорович), архиепископ Волынский и Жит</w:t>
      </w:r>
      <w:r w:rsidRPr="00DB4A17">
        <w:t>о</w:t>
      </w:r>
      <w:r w:rsidRPr="00DB4A17">
        <w:t>мирский</w:t>
      </w:r>
      <w:r>
        <w:t xml:space="preserve"> ответил на поставленный нами вопрос</w:t>
      </w:r>
      <w:r w:rsidRPr="005B5604">
        <w:t xml:space="preserve">: </w:t>
      </w:r>
    </w:p>
    <w:p w14:paraId="7E731F53" w14:textId="77777777" w:rsidR="00DE60CF" w:rsidRDefault="00DE60CF" w:rsidP="00EA7CC4">
      <w:pPr>
        <w:pStyle w:val="a5"/>
      </w:pPr>
      <w:r w:rsidRPr="004554FC">
        <w:t>«</w:t>
      </w:r>
      <w:r w:rsidRPr="005B5604">
        <w:t>Пред Русскою Церковью по отношению к Библии стоит масса неопре</w:t>
      </w:r>
      <w:r>
        <w:t>делённых вопросов. Серьё</w:t>
      </w:r>
      <w:r w:rsidRPr="005B5604">
        <w:t>зно эти вопросы у нас церковным сознанием, можно сказать, не ставились никогда: они решались, в нео</w:t>
      </w:r>
      <w:r w:rsidRPr="005B5604">
        <w:t>т</w:t>
      </w:r>
      <w:r w:rsidRPr="005B5604">
        <w:t xml:space="preserve">ложных случаях, случайно, не по существу и досконально, а по несчастной русской привычке — кое-как. Церковь от этих вопросов отмахивалась, решать их за </w:t>
      </w:r>
      <w:r>
        <w:t>неё</w:t>
      </w:r>
      <w:r w:rsidRPr="005B5604">
        <w:t xml:space="preserve"> пр</w:t>
      </w:r>
      <w:r w:rsidRPr="005B5604">
        <w:t>и</w:t>
      </w:r>
      <w:r w:rsidRPr="005B5604">
        <w:t>ходилось частным лицам или частным установлениям, и</w:t>
      </w:r>
      <w:r>
        <w:t xml:space="preserve"> их реш</w:t>
      </w:r>
      <w:r>
        <w:t>е</w:t>
      </w:r>
      <w:r>
        <w:t>ние путё</w:t>
      </w:r>
      <w:r w:rsidRPr="005B5604">
        <w:t>м долговременного бытования приобретало значение бу</w:t>
      </w:r>
      <w:r w:rsidRPr="005B5604">
        <w:t>д</w:t>
      </w:r>
      <w:r w:rsidRPr="005B5604">
        <w:t xml:space="preserve">то бы узаконенной русской церковной практики. </w:t>
      </w:r>
      <w:r>
        <w:t>…</w:t>
      </w:r>
      <w:r w:rsidRPr="007E27D1">
        <w:t xml:space="preserve"> </w:t>
      </w:r>
      <w:r w:rsidRPr="00817B97">
        <w:t>Даже сам перевод Библии на доступный пониманию нар</w:t>
      </w:r>
      <w:r w:rsidRPr="00817B97">
        <w:t>о</w:t>
      </w:r>
      <w:r w:rsidRPr="00817B97">
        <w:t xml:space="preserve">да русский язык появился по настоянию и почину не Церкви, а независимых от </w:t>
      </w:r>
      <w:r>
        <w:t>неё</w:t>
      </w:r>
      <w:r w:rsidRPr="00817B97">
        <w:t xml:space="preserve"> двигат</w:t>
      </w:r>
      <w:r w:rsidRPr="00817B97">
        <w:t>е</w:t>
      </w:r>
      <w:r w:rsidRPr="00817B97">
        <w:t>лей»</w:t>
      </w:r>
      <w:r>
        <w:t>.</w:t>
      </w:r>
    </w:p>
    <w:p w14:paraId="2185ABA4" w14:textId="77777777" w:rsidR="00DE60CF" w:rsidRDefault="00DE60CF" w:rsidP="00EA7CC4">
      <w:pPr>
        <w:pStyle w:val="PlainText"/>
      </w:pPr>
      <w:r>
        <w:t>Иеромонах обвиняет РПЦ</w:t>
      </w:r>
      <w:r>
        <w:rPr>
          <w:i/>
        </w:rPr>
        <w:t xml:space="preserve"> </w:t>
      </w:r>
      <w:r w:rsidRPr="007E27D1">
        <w:t>в пассивности</w:t>
      </w:r>
      <w:r>
        <w:t xml:space="preserve"> и в том, что этой па</w:t>
      </w:r>
      <w:r>
        <w:t>с</w:t>
      </w:r>
      <w:r>
        <w:t>сивностью воспользовались др</w:t>
      </w:r>
      <w:r>
        <w:t>у</w:t>
      </w:r>
      <w:r>
        <w:t>гие силы. Дальше мы рассмотрим, какие это были силы.</w:t>
      </w:r>
    </w:p>
    <w:p w14:paraId="2016690E" w14:textId="77777777" w:rsidR="00DE60CF" w:rsidRPr="00FA08F5" w:rsidRDefault="00DE60CF" w:rsidP="00EA7CC4">
      <w:pPr>
        <w:pStyle w:val="Heading1"/>
      </w:pPr>
      <w:bookmarkStart w:id="36" w:name="_Toc254970611"/>
      <w:bookmarkStart w:id="37" w:name="_Toc255758966"/>
      <w:bookmarkStart w:id="38" w:name="_Toc257614540"/>
      <w:r>
        <w:t xml:space="preserve">9. </w:t>
      </w:r>
      <w:r w:rsidRPr="00FA08F5">
        <w:t>Библейское общество</w:t>
      </w:r>
      <w:bookmarkEnd w:id="36"/>
      <w:bookmarkEnd w:id="37"/>
      <w:bookmarkEnd w:id="38"/>
    </w:p>
    <w:p w14:paraId="16C8F396" w14:textId="77777777" w:rsidR="00DE60CF" w:rsidRPr="00D446C2" w:rsidRDefault="00DE60CF" w:rsidP="00EA7CC4">
      <w:pPr>
        <w:pStyle w:val="PlainText"/>
      </w:pPr>
      <w:r w:rsidRPr="00D446C2">
        <w:t xml:space="preserve">Библейское общество открыли в России в 1812 году с целью довести Библию до каждого </w:t>
      </w:r>
      <w:r>
        <w:t xml:space="preserve">верующего </w:t>
      </w:r>
      <w:r w:rsidRPr="00D446C2">
        <w:t>человека. К этому врем</w:t>
      </w:r>
      <w:r w:rsidRPr="00D446C2">
        <w:t>е</w:t>
      </w:r>
      <w:r w:rsidRPr="00D446C2">
        <w:t xml:space="preserve">ни </w:t>
      </w:r>
      <w:r w:rsidRPr="00D446C2">
        <w:lastRenderedPageBreak/>
        <w:t>уже появился слой богословов, хорошо знавших Ветхий з</w:t>
      </w:r>
      <w:r w:rsidRPr="00D446C2">
        <w:t>а</w:t>
      </w:r>
      <w:r w:rsidRPr="00D446C2">
        <w:t xml:space="preserve">вет, вернее некоторые его книги. Как </w:t>
      </w:r>
      <w:r>
        <w:t>было отмечено</w:t>
      </w:r>
      <w:r w:rsidRPr="00D446C2">
        <w:t xml:space="preserve"> выше, изучали, в основном относительно нейтральные книги: Бытиё, Песнь Пе</w:t>
      </w:r>
      <w:r w:rsidRPr="00D446C2">
        <w:t>с</w:t>
      </w:r>
      <w:r w:rsidRPr="00D446C2">
        <w:t xml:space="preserve">ней, </w:t>
      </w:r>
      <w:r w:rsidRPr="00D446C2">
        <w:rPr>
          <w:bCs/>
        </w:rPr>
        <w:t>понемногу</w:t>
      </w:r>
      <w:r w:rsidRPr="00D446C2">
        <w:t xml:space="preserve"> приучались к </w:t>
      </w:r>
      <w:r>
        <w:t>книге пророка Исаи</w:t>
      </w:r>
      <w:r w:rsidRPr="00D446C2">
        <w:t>и. Меньшее внимание уделяли Евангелиям от Луки и от Марка. Богословы должны были привы</w:t>
      </w:r>
      <w:r w:rsidRPr="00D446C2">
        <w:t>к</w:t>
      </w:r>
      <w:r w:rsidRPr="00D446C2">
        <w:t>нуть к новым редакциям и воспринимать эти редакции в качестве боговдохновенных пис</w:t>
      </w:r>
      <w:r w:rsidRPr="00D446C2">
        <w:t>а</w:t>
      </w:r>
      <w:r w:rsidRPr="00D446C2">
        <w:t xml:space="preserve">ний. </w:t>
      </w:r>
    </w:p>
    <w:p w14:paraId="36358F7E" w14:textId="77777777" w:rsidR="00DE60CF" w:rsidRPr="00D446C2" w:rsidRDefault="00DE60CF" w:rsidP="00EA7CC4">
      <w:pPr>
        <w:pStyle w:val="PlainText"/>
      </w:pPr>
      <w:r w:rsidRPr="00D446C2">
        <w:t xml:space="preserve">Но </w:t>
      </w:r>
      <w:r>
        <w:t>необходим был</w:t>
      </w:r>
      <w:r w:rsidRPr="00D446C2">
        <w:t xml:space="preserve"> следующий ход для широкого распростр</w:t>
      </w:r>
      <w:r w:rsidRPr="00D446C2">
        <w:t>а</w:t>
      </w:r>
      <w:r w:rsidRPr="00D446C2">
        <w:t xml:space="preserve">нения еврейской Библии </w:t>
      </w:r>
      <w:r>
        <w:t>—</w:t>
      </w:r>
      <w:r w:rsidRPr="00D446C2">
        <w:t xml:space="preserve"> напечатать </w:t>
      </w:r>
      <w:r>
        <w:t xml:space="preserve">её </w:t>
      </w:r>
      <w:r w:rsidRPr="00D446C2">
        <w:t xml:space="preserve">на русском языке большим тиражом. Эта миссия легла на британское </w:t>
      </w:r>
      <w:r>
        <w:t>Б</w:t>
      </w:r>
      <w:r w:rsidRPr="00D446C2">
        <w:t>иблейское общ</w:t>
      </w:r>
      <w:r w:rsidRPr="00D446C2">
        <w:t>е</w:t>
      </w:r>
      <w:r w:rsidRPr="00D446C2">
        <w:t>ство, которое организовало в России своё отделение.</w:t>
      </w:r>
    </w:p>
    <w:p w14:paraId="3FCEB1FC" w14:textId="19FB7999" w:rsidR="00DE60CF" w:rsidRPr="00A40F49" w:rsidRDefault="00DE60CF" w:rsidP="00EA7CC4">
      <w:pPr>
        <w:pStyle w:val="PlainText"/>
      </w:pPr>
      <w:bookmarkStart w:id="39" w:name="_Toc32119572"/>
      <w:bookmarkStart w:id="40" w:name="_Toc32041930"/>
      <w:bookmarkStart w:id="41" w:name="_Toc30566267"/>
      <w:bookmarkEnd w:id="39"/>
      <w:bookmarkEnd w:id="40"/>
      <w:bookmarkEnd w:id="41"/>
      <w:r w:rsidRPr="00A40F49">
        <w:t>Британское и иностранное Библейское общество (British and Foreign Bible Society) было создано в Великобритании в 1804 г</w:t>
      </w:r>
      <w:r>
        <w:t>о</w:t>
      </w:r>
      <w:r>
        <w:t>ду.</w:t>
      </w:r>
      <w:r w:rsidRPr="00A40F49">
        <w:t xml:space="preserve"> Главной декларируемой целью общество ставило осуществл</w:t>
      </w:r>
      <w:r w:rsidRPr="00A40F49">
        <w:t>е</w:t>
      </w:r>
      <w:r w:rsidRPr="00A40F49">
        <w:t>ние переводов Библии на языки разных народов, их издание и распространение. Интересно, что эми</w:t>
      </w:r>
      <w:r w:rsidRPr="00A40F49">
        <w:t>с</w:t>
      </w:r>
      <w:r w:rsidRPr="00A40F49">
        <w:t xml:space="preserve">сар общества появился в России в 1812 году </w:t>
      </w:r>
      <w:r>
        <w:t xml:space="preserve">во время войны с Наполеоном </w:t>
      </w:r>
      <w:r w:rsidRPr="00A40F49">
        <w:t xml:space="preserve">и встретился </w:t>
      </w:r>
      <w:r>
        <w:t xml:space="preserve">с </w:t>
      </w:r>
      <w:r w:rsidRPr="00A40F49">
        <w:t>высок</w:t>
      </w:r>
      <w:r w:rsidRPr="00A40F49">
        <w:t>о</w:t>
      </w:r>
      <w:r w:rsidRPr="00A40F49">
        <w:t xml:space="preserve">поставленным государственным сановником князем А. Н. Голицыным. </w:t>
      </w:r>
      <w:r>
        <w:t>Видимо у российского р</w:t>
      </w:r>
      <w:r>
        <w:t>у</w:t>
      </w:r>
      <w:r>
        <w:t>ководства в то время не было возможности вникать в суть «великобратанской»</w:t>
      </w:r>
      <w:r w:rsidRPr="00DE60CF">
        <w:rPr>
          <w:vertAlign w:val="superscript"/>
        </w:rPr>
        <w:t>[LXVIII]</w:t>
      </w:r>
      <w:r>
        <w:t xml:space="preserve"> затеи и англич</w:t>
      </w:r>
      <w:r>
        <w:t>а</w:t>
      </w:r>
      <w:r>
        <w:t>не воспользовались этим. Им удалось открыть в этом</w:t>
      </w:r>
      <w:r w:rsidRPr="00A40F49">
        <w:t xml:space="preserve"> же году Русское библейское общество,</w:t>
      </w:r>
      <w:r>
        <w:t xml:space="preserve"> </w:t>
      </w:r>
      <w:r w:rsidRPr="00A40F49">
        <w:t>през</w:t>
      </w:r>
      <w:r w:rsidRPr="00A40F49">
        <w:t>и</w:t>
      </w:r>
      <w:r w:rsidRPr="00A40F49">
        <w:t xml:space="preserve">дентом которого стал </w:t>
      </w:r>
      <w:r>
        <w:t xml:space="preserve">князь </w:t>
      </w:r>
      <w:r w:rsidRPr="00A40F49">
        <w:t>Г</w:t>
      </w:r>
      <w:r w:rsidRPr="00A40F49">
        <w:t>о</w:t>
      </w:r>
      <w:r w:rsidRPr="00A40F49">
        <w:t>лицын.</w:t>
      </w:r>
    </w:p>
    <w:p w14:paraId="778EE8E2" w14:textId="603FB95E" w:rsidR="00DE60CF" w:rsidRDefault="00DE60CF" w:rsidP="00EA7CC4">
      <w:pPr>
        <w:pStyle w:val="PlainText"/>
      </w:pPr>
      <w:r>
        <w:t xml:space="preserve">Протоирей Георгий </w:t>
      </w:r>
      <w:r w:rsidRPr="00A40F49">
        <w:t>Флоровский</w:t>
      </w:r>
      <w:r>
        <w:t xml:space="preserve"> писал о деятельности этого общества</w:t>
      </w:r>
      <w:r w:rsidRPr="00DE60CF">
        <w:rPr>
          <w:sz w:val="24"/>
          <w:vertAlign w:val="superscript"/>
        </w:rPr>
        <w:t>[LXIX]</w:t>
      </w:r>
      <w:r>
        <w:t>:</w:t>
      </w:r>
      <w:r w:rsidRPr="00A40F49">
        <w:t xml:space="preserve"> </w:t>
      </w:r>
    </w:p>
    <w:p w14:paraId="40892C39" w14:textId="77777777" w:rsidR="00DE60CF" w:rsidRPr="00A40F49" w:rsidRDefault="00DE60CF" w:rsidP="00EA7CC4">
      <w:pPr>
        <w:pStyle w:val="a5"/>
      </w:pPr>
      <w:r w:rsidRPr="00A40F49">
        <w:t xml:space="preserve">«Сперва задача Общества была ограничена распространением Библии среди иностранцев и инославных, </w:t>
      </w:r>
      <w:r w:rsidRPr="00037A97">
        <w:rPr>
          <w:b/>
        </w:rPr>
        <w:t>«оставляя неприко</w:t>
      </w:r>
      <w:r w:rsidRPr="00037A97">
        <w:rPr>
          <w:b/>
        </w:rPr>
        <w:t>с</w:t>
      </w:r>
      <w:r w:rsidRPr="00037A97">
        <w:rPr>
          <w:b/>
        </w:rPr>
        <w:t>новенным издание книг Священного Писания на славянском языке для исповедующих греко-российскую веру, принадл</w:t>
      </w:r>
      <w:r w:rsidRPr="00037A97">
        <w:rPr>
          <w:b/>
        </w:rPr>
        <w:t>е</w:t>
      </w:r>
      <w:r w:rsidRPr="00037A97">
        <w:rPr>
          <w:b/>
        </w:rPr>
        <w:t>жащее в особенности и исключительно ведомству Святейшего Синода»</w:t>
      </w:r>
      <w:r>
        <w:rPr>
          <w:b/>
        </w:rPr>
        <w:t>.</w:t>
      </w:r>
      <w:r w:rsidRPr="00A40F49">
        <w:t xml:space="preserve"> Но уже в 1814-м году Общество приняло на себя и</w:t>
      </w:r>
      <w:r w:rsidRPr="00A40F49">
        <w:t>з</w:t>
      </w:r>
      <w:r w:rsidRPr="00A40F49">
        <w:t xml:space="preserve">дание и </w:t>
      </w:r>
      <w:r w:rsidRPr="00A5170F">
        <w:t>распространение и славянской Библии</w:t>
      </w:r>
      <w:r w:rsidRPr="00A40F49">
        <w:t>, особо и Нового завета. Одновременно в состав совета Общества, где до того участвовали только светские лица, были введены в звании вице-президентов и дире</w:t>
      </w:r>
      <w:r w:rsidRPr="00A40F49">
        <w:t>к</w:t>
      </w:r>
      <w:r w:rsidRPr="00A40F49">
        <w:t>торов иерархи и другие духовные персоны, православные и инославные (даже Римско-католический митр</w:t>
      </w:r>
      <w:r w:rsidRPr="00A40F49">
        <w:t>о</w:t>
      </w:r>
      <w:r w:rsidRPr="00A40F49">
        <w:t>полит Сестренцевич). В начале 1816-го года было решено изд</w:t>
      </w:r>
      <w:r w:rsidRPr="00A40F49">
        <w:t>а</w:t>
      </w:r>
      <w:r w:rsidRPr="00A40F49">
        <w:t>ние русской Библии</w:t>
      </w:r>
      <w:r>
        <w:t xml:space="preserve"> </w:t>
      </w:r>
      <w:r w:rsidRPr="00A40F49">
        <w:t>… Деятельность Общества развивалась очень быстро и с большим успехом</w:t>
      </w:r>
      <w:r>
        <w:rPr>
          <w:i/>
          <w:sz w:val="28"/>
          <w:szCs w:val="28"/>
        </w:rPr>
        <w:t>;</w:t>
      </w:r>
      <w:r w:rsidRPr="00A40F49">
        <w:t xml:space="preserve"> </w:t>
      </w:r>
      <w:r w:rsidRPr="00A40F49">
        <w:lastRenderedPageBreak/>
        <w:t>по всей Империи сразу же раскинулась сеть</w:t>
      </w:r>
      <w:r>
        <w:rPr>
          <w:i/>
          <w:sz w:val="28"/>
          <w:szCs w:val="28"/>
        </w:rPr>
        <w:t xml:space="preserve"> его</w:t>
      </w:r>
      <w:r w:rsidRPr="00A40F49">
        <w:rPr>
          <w:i/>
          <w:sz w:val="28"/>
          <w:szCs w:val="28"/>
        </w:rPr>
        <w:t xml:space="preserve"> </w:t>
      </w:r>
      <w:r w:rsidRPr="00A40F49">
        <w:t>о</w:t>
      </w:r>
      <w:r w:rsidRPr="00A40F49">
        <w:t>т</w:t>
      </w:r>
      <w:r w:rsidRPr="00A40F49">
        <w:t>делений. За первые десять лет работы было издано (и приобретено) книг на 43-х языках и наречиях в общем количестве 704.831 экземпляра. Этот успех, впрочем, вс</w:t>
      </w:r>
      <w:r w:rsidRPr="00A40F49">
        <w:t>е</w:t>
      </w:r>
      <w:r w:rsidRPr="00A40F49">
        <w:t>го больше зависел от правительственной поддержки, и даже ин</w:t>
      </w:r>
      <w:r w:rsidRPr="00A40F49">
        <w:t>и</w:t>
      </w:r>
      <w:r w:rsidRPr="00A40F49">
        <w:t>циативы. Российское Библейское общество, в отличие от Брита</w:t>
      </w:r>
      <w:r w:rsidRPr="00A40F49">
        <w:t>н</w:t>
      </w:r>
      <w:r w:rsidRPr="00A40F49">
        <w:t>ского, вовсе не было общественным начинанием, и держалось совсем не общественным сочувствием или вниманием. Успех со</w:t>
      </w:r>
      <w:r w:rsidRPr="00A40F49">
        <w:t>з</w:t>
      </w:r>
      <w:r w:rsidRPr="00A40F49">
        <w:t>давался именно административным внушением или приказом, «благовестие» слишком часто передавалось точно по кома</w:t>
      </w:r>
      <w:r w:rsidRPr="00A40F49">
        <w:t>н</w:t>
      </w:r>
      <w:r w:rsidRPr="00A40F49">
        <w:t>де… Синод не принял на себя руководства библейским переводом и не взял за него о</w:t>
      </w:r>
      <w:r w:rsidRPr="00A40F49">
        <w:t>т</w:t>
      </w:r>
      <w:r w:rsidRPr="00A40F49">
        <w:t>ветственности на себя,</w:t>
      </w:r>
      <w:r>
        <w:t xml:space="preserve"> — </w:t>
      </w:r>
      <w:r w:rsidRPr="00A40F49">
        <w:t>может быть, такой образ действий был и подсказан свыше… Перевод был отдан в ведение Комиссии духовных училищ</w:t>
      </w:r>
      <w:r>
        <w:t>, которой надлежало избрать надё</w:t>
      </w:r>
      <w:r w:rsidRPr="00A40F49">
        <w:t>жных переводчиков в местной Духовной Академии. Изда</w:t>
      </w:r>
      <w:r w:rsidRPr="00A40F49">
        <w:t>н</w:t>
      </w:r>
      <w:r w:rsidRPr="00A40F49">
        <w:t>ный перевод должен был быть от Библейского общес</w:t>
      </w:r>
      <w:r w:rsidRPr="00A40F49">
        <w:t>т</w:t>
      </w:r>
      <w:r w:rsidRPr="00A40F49">
        <w:t>ва…</w:t>
      </w:r>
    </w:p>
    <w:p w14:paraId="697265F0" w14:textId="77777777" w:rsidR="00DE60CF" w:rsidRPr="00A40F49" w:rsidRDefault="00DE60CF" w:rsidP="00EA7CC4">
      <w:pPr>
        <w:pStyle w:val="a5"/>
      </w:pPr>
      <w:r w:rsidRPr="00A40F49">
        <w:t>Перевод был поставлен под охрану Высочайшего имени. З</w:t>
      </w:r>
      <w:r w:rsidRPr="00A40F49">
        <w:t>а</w:t>
      </w:r>
      <w:r w:rsidRPr="00A40F49">
        <w:t xml:space="preserve">мысел принадлежал самому Государю, </w:t>
      </w:r>
      <w:r w:rsidRPr="00A40F49">
        <w:rPr>
          <w:b/>
        </w:rPr>
        <w:t>или был ему приписан</w:t>
      </w:r>
      <w:r>
        <w:rPr>
          <w:b/>
        </w:rPr>
        <w:t xml:space="preserve"> </w:t>
      </w:r>
      <w:r>
        <w:t>(это точнее)</w:t>
      </w:r>
      <w:r>
        <w:rPr>
          <w:b/>
        </w:rPr>
        <w:t xml:space="preserve">. </w:t>
      </w:r>
      <w:r w:rsidRPr="00A40F49">
        <w:t>… Русское Евангелие было закончено и выпущено в 1819-м г</w:t>
      </w:r>
      <w:r w:rsidRPr="00A40F49">
        <w:t>о</w:t>
      </w:r>
      <w:r w:rsidRPr="00A40F49">
        <w:t>ду, и весь Новый завет уже в 1820-м</w:t>
      </w:r>
      <w:r>
        <w:t xml:space="preserve">. </w:t>
      </w:r>
      <w:r w:rsidRPr="00A40F49">
        <w:t xml:space="preserve">… Сразу же был начат русский перевод и Ветхого завета. Прежде всего была переведена </w:t>
      </w:r>
      <w:r>
        <w:t>Псалтир</w:t>
      </w:r>
      <w:r w:rsidRPr="00A40F49">
        <w:t>ь и выпущена отдельно,</w:t>
      </w:r>
      <w:r>
        <w:t xml:space="preserve"> — </w:t>
      </w:r>
      <w:r w:rsidRPr="00A40F49">
        <w:t>один российский текст, без славя</w:t>
      </w:r>
      <w:r w:rsidRPr="00A40F49">
        <w:t>н</w:t>
      </w:r>
      <w:r w:rsidRPr="00A40F49">
        <w:t>ского,</w:t>
      </w:r>
      <w:r>
        <w:t xml:space="preserve"> — </w:t>
      </w:r>
      <w:r w:rsidRPr="00A40F49">
        <w:t>в январе 1822-го года. … В то же время началась работа над Пятокнижием. Филарет в своих «З</w:t>
      </w:r>
      <w:r w:rsidRPr="00A40F49">
        <w:t>а</w:t>
      </w:r>
      <w:r w:rsidRPr="00A40F49">
        <w:t xml:space="preserve">писках на книгу Бытия» (первое издание уже в </w:t>
      </w:r>
      <w:smartTag w:uri="urn:schemas-microsoft-com:office:smarttags" w:element="metricconverter">
        <w:smartTagPr>
          <w:attr w:name="ProductID" w:val="1816 г"/>
        </w:smartTagPr>
        <w:r w:rsidRPr="00A40F49">
          <w:t>1816 г</w:t>
        </w:r>
      </w:smartTag>
      <w:r>
        <w:t>.) всюду даё</w:t>
      </w:r>
      <w:r w:rsidRPr="00A40F49">
        <w:t>т библейский текст в русском переводе с еврейского. К пер</w:t>
      </w:r>
      <w:r w:rsidRPr="00A40F49">
        <w:t>е</w:t>
      </w:r>
      <w:r w:rsidRPr="00A40F49">
        <w:t>водческим работам были привлечены и вновь открытые Акад</w:t>
      </w:r>
      <w:r w:rsidRPr="00A40F49">
        <w:t>е</w:t>
      </w:r>
      <w:r w:rsidRPr="00A40F49">
        <w:t>мии: Московская и Киевская, также и некоторые семинарии. Сразу же встал трудный и сложный вопрос о соотношении е</w:t>
      </w:r>
      <w:r w:rsidRPr="00A40F49">
        <w:t>в</w:t>
      </w:r>
      <w:r w:rsidRPr="00A40F49">
        <w:t>рейского и греческого текстов, о достоинстве и достоинствах п</w:t>
      </w:r>
      <w:r w:rsidRPr="00A40F49">
        <w:t>е</w:t>
      </w:r>
      <w:r w:rsidRPr="00A40F49">
        <w:t>ревода Семидесяти, о знач</w:t>
      </w:r>
      <w:r w:rsidRPr="00A40F49">
        <w:t>е</w:t>
      </w:r>
      <w:r w:rsidRPr="00A40F49">
        <w:t>нии Масоретских чтений,</w:t>
      </w:r>
      <w:r>
        <w:t xml:space="preserve"> — </w:t>
      </w:r>
      <w:r w:rsidRPr="00A40F49">
        <w:t>и эти вопросы обострялись тем, что всякое отступление от Семидесяти означало практически и расхождение со славянской Библией, о</w:t>
      </w:r>
      <w:r w:rsidRPr="00A40F49">
        <w:t>с</w:t>
      </w:r>
      <w:r w:rsidRPr="00A40F49">
        <w:t>тававшейся в богослужебном употребл</w:t>
      </w:r>
      <w:r w:rsidRPr="00A40F49">
        <w:t>е</w:t>
      </w:r>
      <w:r w:rsidRPr="00A40F49">
        <w:t xml:space="preserve">нии, а потому нуждалось в нарочитых оправданиях и оговорках. Для начала вопрос </w:t>
      </w:r>
      <w:r>
        <w:t>был решё</w:t>
      </w:r>
      <w:r w:rsidRPr="00A40F49">
        <w:t xml:space="preserve">н слишком просто. </w:t>
      </w:r>
      <w:r w:rsidRPr="00A5170F">
        <w:rPr>
          <w:b/>
        </w:rPr>
        <w:t>В основу был положен еврейский (м</w:t>
      </w:r>
      <w:r w:rsidRPr="00A5170F">
        <w:rPr>
          <w:b/>
        </w:rPr>
        <w:t>а</w:t>
      </w:r>
      <w:r w:rsidRPr="00A5170F">
        <w:rPr>
          <w:b/>
        </w:rPr>
        <w:t>соретский) текст, как «подлинный»</w:t>
      </w:r>
      <w:r w:rsidRPr="00A40F49">
        <w:t xml:space="preserve"> …</w:t>
      </w:r>
      <w:r>
        <w:t xml:space="preserve"> </w:t>
      </w:r>
      <w:r w:rsidRPr="00A40F49">
        <w:t>Окончательная корре</w:t>
      </w:r>
      <w:r w:rsidRPr="00A40F49">
        <w:t>к</w:t>
      </w:r>
      <w:r w:rsidRPr="00A40F49">
        <w:t>тура Пятокнижия была поручена о. Герасиму Павскому. Печат</w:t>
      </w:r>
      <w:r w:rsidRPr="00A40F49">
        <w:t>а</w:t>
      </w:r>
      <w:r w:rsidRPr="00A40F49">
        <w:t>ние и было з</w:t>
      </w:r>
      <w:r w:rsidRPr="00A40F49">
        <w:t>а</w:t>
      </w:r>
      <w:r w:rsidRPr="00A40F49">
        <w:t xml:space="preserve">кончено в 1825-м году, но </w:t>
      </w:r>
      <w:r>
        <w:t>—</w:t>
      </w:r>
      <w:r w:rsidRPr="00A40F49">
        <w:t xml:space="preserve"> по изменившимся </w:t>
      </w:r>
      <w:r w:rsidRPr="00A40F49">
        <w:lastRenderedPageBreak/>
        <w:t xml:space="preserve">обстоятельствам </w:t>
      </w:r>
      <w:r>
        <w:t>—</w:t>
      </w:r>
      <w:r w:rsidRPr="00A40F49">
        <w:t xml:space="preserve"> издание не только не было выпущено в свет, но было арестовано и вскоре сожжено. Само библейское дело было остановлено и Библейское общество закрыто и запрещ</w:t>
      </w:r>
      <w:r w:rsidRPr="00A40F49">
        <w:t>е</w:t>
      </w:r>
      <w:r w:rsidRPr="00A40F49">
        <w:t>но…</w:t>
      </w:r>
    </w:p>
    <w:p w14:paraId="64BDA338" w14:textId="77777777" w:rsidR="00DE60CF" w:rsidRPr="00A40F49" w:rsidRDefault="00DE60CF" w:rsidP="00EA7CC4">
      <w:pPr>
        <w:pStyle w:val="a5"/>
      </w:pPr>
      <w:r w:rsidRPr="00A40F49">
        <w:t>Этот злополучный финал библейского начинания требует об</w:t>
      </w:r>
      <w:r w:rsidRPr="00A40F49">
        <w:t>ъ</w:t>
      </w:r>
      <w:r w:rsidRPr="00A40F49">
        <w:t>яснения… Русск</w:t>
      </w:r>
      <w:r>
        <w:t>ий перевод Библии в общем привлё</w:t>
      </w:r>
      <w:r w:rsidRPr="00A40F49">
        <w:t>к к себе внимание и сочувствие. Вслух и открыто было сказано и напис</w:t>
      </w:r>
      <w:r w:rsidRPr="00A40F49">
        <w:t>а</w:t>
      </w:r>
      <w:r w:rsidRPr="00A40F49">
        <w:t>но много п</w:t>
      </w:r>
      <w:r w:rsidRPr="00A40F49">
        <w:t>о</w:t>
      </w:r>
      <w:r w:rsidRPr="00A40F49">
        <w:t>хвальных, пылких, восторженных слов. Не все они были и</w:t>
      </w:r>
      <w:r w:rsidRPr="00A40F49">
        <w:t>с</w:t>
      </w:r>
      <w:r w:rsidRPr="00A40F49">
        <w:t>кренними, было очень много официальной риторики и прямой лести. Но немало было сказано и слов от самого сердца и с полным убеждением. Издание русской Библии отвечало н</w:t>
      </w:r>
      <w:r w:rsidRPr="00A40F49">
        <w:t>е</w:t>
      </w:r>
      <w:r w:rsidRPr="00A40F49">
        <w:t>сомненной потребности, утоляло действительный «глад слышания слова Божия»</w:t>
      </w:r>
      <w:r>
        <w:t>,</w:t>
      </w:r>
      <w:r w:rsidRPr="00A40F49">
        <w:t xml:space="preserve"> как выражался Филарет. И, вспомним, </w:t>
      </w:r>
      <w:r>
        <w:t>ещё</w:t>
      </w:r>
      <w:r w:rsidRPr="00A40F49">
        <w:t xml:space="preserve"> ведь Тихон Задонский прямо говорил о необходимости русского пер</w:t>
      </w:r>
      <w:r w:rsidRPr="00A40F49">
        <w:t>е</w:t>
      </w:r>
      <w:r w:rsidRPr="00A40F49">
        <w:t>вода…</w:t>
      </w:r>
    </w:p>
    <w:p w14:paraId="5A2B7EEC" w14:textId="77777777" w:rsidR="00DE60CF" w:rsidRPr="00A40F49" w:rsidRDefault="00DE60CF" w:rsidP="00EA7CC4">
      <w:pPr>
        <w:pStyle w:val="a5"/>
      </w:pPr>
      <w:r w:rsidRPr="00A40F49">
        <w:t>Перевод Российского Библейского общества не был безупр</w:t>
      </w:r>
      <w:r w:rsidRPr="00A40F49">
        <w:t>е</w:t>
      </w:r>
      <w:r w:rsidRPr="00A40F49">
        <w:t>чен, конечно. Но трудности и погрешности перевода были так</w:t>
      </w:r>
      <w:r w:rsidRPr="00A40F49">
        <w:t>о</w:t>
      </w:r>
      <w:r w:rsidRPr="00A40F49">
        <w:t>вы, что исправить их можно было только через гласное обсужд</w:t>
      </w:r>
      <w:r w:rsidRPr="00A40F49">
        <w:t>е</w:t>
      </w:r>
      <w:r w:rsidRPr="00A40F49">
        <w:t>ние и широкое сотрудничество, а никак не через испуг, запрет или п</w:t>
      </w:r>
      <w:r w:rsidRPr="00A40F49">
        <w:t>о</w:t>
      </w:r>
      <w:r w:rsidRPr="00A40F49">
        <w:t>дозрение…</w:t>
      </w:r>
    </w:p>
    <w:p w14:paraId="51B10CEF" w14:textId="77777777" w:rsidR="00DE60CF" w:rsidRPr="00A40F49" w:rsidRDefault="00DE60CF" w:rsidP="00EA7CC4">
      <w:pPr>
        <w:pStyle w:val="a5"/>
      </w:pPr>
      <w:r w:rsidRPr="00A40F49">
        <w:t>Строго говоря, подлинным предметом тревог и нападения был князь Голицын, «мирск</w:t>
      </w:r>
      <w:r>
        <w:t>ой человек в еретическом платье</w:t>
      </w:r>
      <w:r w:rsidRPr="00A40F49">
        <w:t>»</w:t>
      </w:r>
      <w:r>
        <w:t>,</w:t>
      </w:r>
      <w:r w:rsidRPr="00A40F49">
        <w:t xml:space="preserve"> а не русская Библия</w:t>
      </w:r>
      <w:r>
        <w:t xml:space="preserve">. </w:t>
      </w:r>
      <w:r w:rsidRPr="00A40F49">
        <w:t>…</w:t>
      </w:r>
      <w:r>
        <w:t xml:space="preserve"> </w:t>
      </w:r>
      <w:r w:rsidRPr="00A40F49">
        <w:t>В окончательном «восстании» против Би</w:t>
      </w:r>
      <w:r w:rsidRPr="00A40F49">
        <w:t>б</w:t>
      </w:r>
      <w:r w:rsidRPr="00A40F49">
        <w:t>лейского общества и дела соединились люди, вряд ли очень близкие или похожие один на другого по душевному складу и стилю. Идеология всей антибиблейской интриги принадлежит двоим,</w:t>
      </w:r>
      <w:r>
        <w:t xml:space="preserve"> — </w:t>
      </w:r>
      <w:r w:rsidRPr="00A40F49">
        <w:t xml:space="preserve">архимандриту Фотию и адмиралу Шишкову. </w:t>
      </w:r>
      <w:r>
        <w:t xml:space="preserve">… </w:t>
      </w:r>
      <w:r w:rsidRPr="00A40F49">
        <w:t>Здесь было собственно две разных идеологии</w:t>
      </w:r>
      <w:r>
        <w:t xml:space="preserve">. </w:t>
      </w:r>
      <w:r w:rsidRPr="00A40F49">
        <w:t>…</w:t>
      </w:r>
      <w:r>
        <w:t xml:space="preserve"> </w:t>
      </w:r>
      <w:r w:rsidRPr="00A40F49">
        <w:t>Письма Фотия заинтересовали Государя именно своим истерическим апокали</w:t>
      </w:r>
      <w:r w:rsidRPr="00A40F49">
        <w:t>п</w:t>
      </w:r>
      <w:r w:rsidRPr="00A40F49">
        <w:t>тизмом. Пот</w:t>
      </w:r>
      <w:r w:rsidRPr="00A40F49">
        <w:t>о</w:t>
      </w:r>
      <w:r w:rsidRPr="00A40F49">
        <w:t>му и захотел он видеть Фотия лично. Перед тем был у него митр</w:t>
      </w:r>
      <w:r>
        <w:t xml:space="preserve">ополит </w:t>
      </w:r>
      <w:r w:rsidRPr="00A40F49">
        <w:t>Серафим</w:t>
      </w:r>
      <w:r>
        <w:t xml:space="preserve">. </w:t>
      </w:r>
      <w:r w:rsidRPr="00A40F49">
        <w:t>…</w:t>
      </w:r>
      <w:r>
        <w:t xml:space="preserve"> </w:t>
      </w:r>
      <w:r w:rsidRPr="00A40F49">
        <w:t>После аудиенции у Госуд</w:t>
      </w:r>
      <w:r w:rsidRPr="00A40F49">
        <w:t>а</w:t>
      </w:r>
      <w:r w:rsidRPr="00A40F49">
        <w:t>ря Фотий дважды встречается с Голицыным, и на втором свид</w:t>
      </w:r>
      <w:r w:rsidRPr="00A40F49">
        <w:t>а</w:t>
      </w:r>
      <w:r w:rsidRPr="00A40F49">
        <w:t>нии его пр</w:t>
      </w:r>
      <w:r w:rsidRPr="00A40F49">
        <w:t>о</w:t>
      </w:r>
      <w:r w:rsidRPr="00A40F49">
        <w:t>клинает…</w:t>
      </w:r>
    </w:p>
    <w:p w14:paraId="104A0791" w14:textId="77777777" w:rsidR="00DE60CF" w:rsidRDefault="00DE60CF" w:rsidP="00EA7CC4">
      <w:pPr>
        <w:pStyle w:val="a5"/>
      </w:pPr>
      <w:r>
        <w:t>Фотий очень боялся гнева царё</w:t>
      </w:r>
      <w:r w:rsidRPr="00D37965">
        <w:t>ва за свою дерзкую анафему, но продолжал посылать во дворец свои воззвания,</w:t>
      </w:r>
      <w:r>
        <w:t xml:space="preserve"> — </w:t>
      </w:r>
      <w:r w:rsidRPr="00D37965">
        <w:t>одно с и</w:t>
      </w:r>
      <w:r w:rsidRPr="00D37965">
        <w:t>з</w:t>
      </w:r>
      <w:r w:rsidRPr="00D37965">
        <w:t>ложением как «плана разорения России»</w:t>
      </w:r>
      <w:r>
        <w:t xml:space="preserve">, </w:t>
      </w:r>
      <w:r w:rsidRPr="00D37965">
        <w:t>так и «способа оный план вдруг уничтожить тихо и счастливо»</w:t>
      </w:r>
      <w:r>
        <w:t xml:space="preserve">. </w:t>
      </w:r>
      <w:r w:rsidRPr="00D37965">
        <w:t>Вопрос о Библейском общес</w:t>
      </w:r>
      <w:r w:rsidRPr="00D37965">
        <w:t>т</w:t>
      </w:r>
      <w:r w:rsidRPr="00D37965">
        <w:t>ве здесь был поставлен со всей остротой. «Библейское общество уничтожить под тем предлогом, что уже много напеч</w:t>
      </w:r>
      <w:r w:rsidRPr="00D37965">
        <w:t>а</w:t>
      </w:r>
      <w:r w:rsidRPr="00D37965">
        <w:t xml:space="preserve">тано Библий, и оно теперь не нужно…» Министерство духовных дел упразднить, а </w:t>
      </w:r>
      <w:r w:rsidRPr="00D37965">
        <w:lastRenderedPageBreak/>
        <w:t>другие два отнять от настоящей особы… К</w:t>
      </w:r>
      <w:r w:rsidRPr="00D37965">
        <w:t>о</w:t>
      </w:r>
      <w:r w:rsidRPr="00D37965">
        <w:t>шелева отдалить, Госнера выгнать, Фесслера изгнать и метод</w:t>
      </w:r>
      <w:r w:rsidRPr="00D37965">
        <w:t>и</w:t>
      </w:r>
      <w:r w:rsidRPr="00D37965">
        <w:t>стов выгнать, хотя главных… Цель была достигнута. 15-го мая 1824-го года Голицын был уволен, «сугубое министерство» у</w:t>
      </w:r>
      <w:r w:rsidRPr="00D37965">
        <w:t>п</w:t>
      </w:r>
      <w:r w:rsidRPr="00D37965">
        <w:t>разднено и разд</w:t>
      </w:r>
      <w:r w:rsidRPr="00D37965">
        <w:t>е</w:t>
      </w:r>
      <w:r w:rsidRPr="00D37965">
        <w:t>лено по-прежнему. …</w:t>
      </w:r>
      <w:r>
        <w:t xml:space="preserve"> </w:t>
      </w:r>
      <w:r w:rsidRPr="00D37965">
        <w:t>Министром отделенного министерства наро</w:t>
      </w:r>
      <w:r w:rsidRPr="00D37965">
        <w:t>д</w:t>
      </w:r>
      <w:r w:rsidRPr="00D37965">
        <w:t>ного просвещения был определен престарелый адмирал Шишков</w:t>
      </w:r>
      <w:r>
        <w:t xml:space="preserve">. </w:t>
      </w:r>
      <w:r w:rsidRPr="00D37965">
        <w:t>…</w:t>
      </w:r>
      <w:r>
        <w:t xml:space="preserve"> </w:t>
      </w:r>
      <w:r w:rsidRPr="00D37965">
        <w:t>Д</w:t>
      </w:r>
      <w:r w:rsidRPr="00D37965">
        <w:t>о</w:t>
      </w:r>
      <w:r w:rsidRPr="00D37965">
        <w:t xml:space="preserve">вольно часто Шишков выражается так, точно именно </w:t>
      </w:r>
      <w:r w:rsidRPr="00D37965">
        <w:rPr>
          <w:b/>
        </w:rPr>
        <w:t>славянский язык был оригинальным языком Священного Писания</w:t>
      </w:r>
      <w:r w:rsidRPr="00D37965">
        <w:t>: «как же дерзнуть на перемену слов, п</w:t>
      </w:r>
      <w:r w:rsidRPr="00D37965">
        <w:t>о</w:t>
      </w:r>
      <w:r w:rsidRPr="00D37965">
        <w:t>читаемых исшедшими из уст Божиих…»</w:t>
      </w:r>
      <w:r>
        <w:t xml:space="preserve"> </w:t>
      </w:r>
      <w:r w:rsidRPr="00D37965">
        <w:t>…</w:t>
      </w:r>
      <w:r>
        <w:t xml:space="preserve"> </w:t>
      </w:r>
      <w:r w:rsidRPr="00D37965">
        <w:t xml:space="preserve">Особый умысел Шишков открыл </w:t>
      </w:r>
      <w:r>
        <w:t>ещё</w:t>
      </w:r>
      <w:r w:rsidRPr="00D37965">
        <w:t xml:space="preserve"> в том, что к выпуску был приготовлен о</w:t>
      </w:r>
      <w:r w:rsidRPr="00D37965">
        <w:t>т</w:t>
      </w:r>
      <w:r w:rsidRPr="00D37965">
        <w:t>дельный том Пятокнижия Моисеева, «отдельно от книг пророч</w:t>
      </w:r>
      <w:r w:rsidRPr="00D37965">
        <w:t>е</w:t>
      </w:r>
      <w:r w:rsidRPr="00D37965">
        <w:t>ских»</w:t>
      </w:r>
      <w:r>
        <w:t>.</w:t>
      </w:r>
      <w:r w:rsidRPr="00D37965">
        <w:t xml:space="preserve"> В действ</w:t>
      </w:r>
      <w:r w:rsidRPr="00D37965">
        <w:t>и</w:t>
      </w:r>
      <w:r w:rsidRPr="00D37965">
        <w:t>тельности, это был первый том полной русской Библии, предназначенный к выпуску прежде томов последу</w:t>
      </w:r>
      <w:r w:rsidRPr="00D37965">
        <w:t>ю</w:t>
      </w:r>
      <w:r w:rsidRPr="00D37965">
        <w:t>щих, для скорости. Шишков догадывался,</w:t>
      </w:r>
      <w:r>
        <w:t xml:space="preserve"> — </w:t>
      </w:r>
      <w:r w:rsidRPr="00D37965">
        <w:t>не с тем ли это задумано и сделано, чтобы подтолкнуть простой народ к совр</w:t>
      </w:r>
      <w:r w:rsidRPr="00D37965">
        <w:t>а</w:t>
      </w:r>
      <w:r w:rsidRPr="00D37965">
        <w:t>щению в ересь молока</w:t>
      </w:r>
      <w:r w:rsidRPr="00D37965">
        <w:t>н</w:t>
      </w:r>
      <w:r w:rsidRPr="00D37965">
        <w:t>скую или просто в иудейство. Как бы не понял</w:t>
      </w:r>
      <w:r>
        <w:t>,</w:t>
      </w:r>
      <w:r w:rsidRPr="00D37965">
        <w:t xml:space="preserve"> кто обрядового закона Моисеева в буквальном смысле, в частности, установление субботы,</w:t>
      </w:r>
      <w:r>
        <w:t xml:space="preserve"> — </w:t>
      </w:r>
      <w:r w:rsidRPr="00D37965">
        <w:t>не сл</w:t>
      </w:r>
      <w:r w:rsidRPr="00D37965">
        <w:t>е</w:t>
      </w:r>
      <w:r>
        <w:t>дует ли оговорить, что всё</w:t>
      </w:r>
      <w:r w:rsidRPr="00D37965">
        <w:t xml:space="preserve"> это только прообразы и прошедшие тени</w:t>
      </w:r>
      <w:r>
        <w:t xml:space="preserve">. </w:t>
      </w:r>
      <w:r w:rsidRPr="00D37965">
        <w:t>…</w:t>
      </w:r>
      <w:r>
        <w:t xml:space="preserve"> </w:t>
      </w:r>
      <w:r w:rsidRPr="00D37965">
        <w:t>С поддер</w:t>
      </w:r>
      <w:r w:rsidRPr="00D37965">
        <w:t>ж</w:t>
      </w:r>
      <w:r w:rsidRPr="00D37965">
        <w:t>кой митр</w:t>
      </w:r>
      <w:r>
        <w:t>оп</w:t>
      </w:r>
      <w:r>
        <w:t>о</w:t>
      </w:r>
      <w:r>
        <w:t>лита</w:t>
      </w:r>
      <w:r w:rsidRPr="00D37965">
        <w:t xml:space="preserve"> Серафима Шишкову удалось добиться, чтобы это русское Пятокнижие было сожжено, на кирпи</w:t>
      </w:r>
      <w:r w:rsidRPr="00D37965">
        <w:t>ч</w:t>
      </w:r>
      <w:r w:rsidRPr="00D37965">
        <w:t>ных заводах Невской лавры. …</w:t>
      </w:r>
      <w:r>
        <w:t xml:space="preserve"> </w:t>
      </w:r>
      <w:r w:rsidRPr="00D37965">
        <w:rPr>
          <w:b/>
        </w:rPr>
        <w:t>Шишков верил, что Библейское общество и Рев</w:t>
      </w:r>
      <w:r w:rsidRPr="00D37965">
        <w:rPr>
          <w:b/>
        </w:rPr>
        <w:t>о</w:t>
      </w:r>
      <w:r w:rsidRPr="00D37965">
        <w:rPr>
          <w:b/>
        </w:rPr>
        <w:t>люция есть одно</w:t>
      </w:r>
      <w:r>
        <w:rPr>
          <w:b/>
        </w:rPr>
        <w:t xml:space="preserve">. </w:t>
      </w:r>
      <w:r w:rsidRPr="00D37965">
        <w:t>…</w:t>
      </w:r>
      <w:r>
        <w:t xml:space="preserve"> </w:t>
      </w:r>
      <w:r w:rsidRPr="00D37965">
        <w:t>Шишков опасается и толкования Библии. Кто же будет объяснять Писание, когда эти книги ст</w:t>
      </w:r>
      <w:r w:rsidRPr="00D37965">
        <w:t>а</w:t>
      </w:r>
      <w:r w:rsidRPr="00D37965">
        <w:t xml:space="preserve">нут так распространены и доступны? «Рассеиваемые повсюду в великом множестве </w:t>
      </w:r>
      <w:r>
        <w:t>Библи</w:t>
      </w:r>
      <w:r w:rsidRPr="00D37965">
        <w:t>и и отдельные книги священного пис</w:t>
      </w:r>
      <w:r w:rsidRPr="00D37965">
        <w:t>а</w:t>
      </w:r>
      <w:r w:rsidRPr="00D37965">
        <w:t>ния, без толкователей и проповедников, какое могут произвести действие. При с</w:t>
      </w:r>
      <w:r>
        <w:t>ё</w:t>
      </w:r>
      <w:r w:rsidRPr="00D37965">
        <w:t>м необузданном и, можно сказать, всеобщем наводнении книгами священного писания, где найдут место пр</w:t>
      </w:r>
      <w:r w:rsidRPr="00D37965">
        <w:t>а</w:t>
      </w:r>
      <w:r w:rsidRPr="00D37965">
        <w:t xml:space="preserve">вила апостольские, творения святых отцов, деяния священных соборов, предания, установления и обычаи церковные, одним словом </w:t>
      </w:r>
      <w:r>
        <w:t>— всё</w:t>
      </w:r>
      <w:r w:rsidRPr="00D37965">
        <w:t>, что доселе служило оплотом прав</w:t>
      </w:r>
      <w:r w:rsidRPr="00D37965">
        <w:t>о</w:t>
      </w:r>
      <w:r w:rsidRPr="00D37965">
        <w:t>славию</w:t>
      </w:r>
      <w:r>
        <w:t xml:space="preserve">. </w:t>
      </w:r>
      <w:r w:rsidRPr="00D37965">
        <w:t>…</w:t>
      </w:r>
      <w:r>
        <w:t xml:space="preserve"> Всё</w:t>
      </w:r>
      <w:r w:rsidRPr="00D37965">
        <w:t xml:space="preserve"> сие будет смято, попрано и ни</w:t>
      </w:r>
      <w:r w:rsidRPr="00D37965">
        <w:t>с</w:t>
      </w:r>
      <w:r w:rsidRPr="00D37965">
        <w:t xml:space="preserve">провергнуто…» </w:t>
      </w:r>
    </w:p>
    <w:p w14:paraId="0310F7E2" w14:textId="77777777" w:rsidR="00DE60CF" w:rsidRPr="00D37965" w:rsidRDefault="00DE60CF" w:rsidP="00EA7CC4">
      <w:pPr>
        <w:pStyle w:val="a5"/>
      </w:pPr>
      <w:r w:rsidRPr="00D37965">
        <w:t xml:space="preserve">Шишков добивался от имп. </w:t>
      </w:r>
      <w:smartTag w:uri="urn:schemas-microsoft-com:office:smarttags" w:element="PersonName">
        <w:r w:rsidRPr="00D37965">
          <w:t>Александр</w:t>
        </w:r>
      </w:smartTag>
      <w:r w:rsidRPr="00D37965">
        <w:t>а запрещения русских переводов и закрытия самого Библейского общества. Одни дов</w:t>
      </w:r>
      <w:r w:rsidRPr="00D37965">
        <w:t>о</w:t>
      </w:r>
      <w:r w:rsidRPr="00D37965">
        <w:t>ды он сам изобретал, другие ему подсказывались ревнителями, как Магни</w:t>
      </w:r>
      <w:r w:rsidRPr="00D37965">
        <w:t>ц</w:t>
      </w:r>
      <w:r w:rsidRPr="00D37965">
        <w:t xml:space="preserve">кий или А. А. Павлов (состоявший тогда за обер-прокурорским столом в Синоде, «славный воин </w:t>
      </w:r>
      <w:r w:rsidRPr="00D37965">
        <w:lastRenderedPageBreak/>
        <w:t>1824-го года, как его называет Фотий)</w:t>
      </w:r>
      <w:r>
        <w:t xml:space="preserve">. </w:t>
      </w:r>
      <w:r w:rsidRPr="00D37965">
        <w:t>…</w:t>
      </w:r>
      <w:r>
        <w:t xml:space="preserve"> </w:t>
      </w:r>
      <w:r w:rsidRPr="00D37965">
        <w:t>С Шишковым заодно действовал и митр</w:t>
      </w:r>
      <w:r>
        <w:t>ополит</w:t>
      </w:r>
      <w:r w:rsidRPr="00D37965">
        <w:t>. Серафим</w:t>
      </w:r>
      <w:r>
        <w:t xml:space="preserve">. </w:t>
      </w:r>
      <w:r w:rsidRPr="00D37965">
        <w:t>…</w:t>
      </w:r>
      <w:r>
        <w:t xml:space="preserve"> </w:t>
      </w:r>
      <w:r w:rsidRPr="00D37965">
        <w:t xml:space="preserve">В </w:t>
      </w:r>
      <w:r>
        <w:t>своё</w:t>
      </w:r>
      <w:r w:rsidRPr="00D37965">
        <w:t xml:space="preserve"> время Серафим учился в Н</w:t>
      </w:r>
      <w:r w:rsidRPr="00D37965">
        <w:t>о</w:t>
      </w:r>
      <w:r w:rsidRPr="00D37965">
        <w:t>виковской семинарии, в Библейском обществе был деятельным членом, и в звании Минского архиепископа, и в должности Мо</w:t>
      </w:r>
      <w:r w:rsidRPr="00D37965">
        <w:t>с</w:t>
      </w:r>
      <w:r w:rsidRPr="00D37965">
        <w:t>ковского митрополита</w:t>
      </w:r>
      <w:r>
        <w:t xml:space="preserve">. </w:t>
      </w:r>
      <w:r w:rsidRPr="00D37965">
        <w:t>…</w:t>
      </w:r>
      <w:r>
        <w:t xml:space="preserve"> </w:t>
      </w:r>
      <w:r w:rsidRPr="00D37965">
        <w:t>В Москве на библе</w:t>
      </w:r>
      <w:r w:rsidRPr="00D37965">
        <w:t>й</w:t>
      </w:r>
      <w:r w:rsidRPr="00D37965">
        <w:t>ских собраниях он не раз произносил патетические речи. В Петербург он переехал уже в новых н</w:t>
      </w:r>
      <w:r w:rsidRPr="00D37965">
        <w:t>а</w:t>
      </w:r>
      <w:r w:rsidRPr="00D37965">
        <w:t>строен</w:t>
      </w:r>
      <w:r>
        <w:t>иях. С Голицыным сразу же разошё</w:t>
      </w:r>
      <w:r w:rsidRPr="00D37965">
        <w:t>лся. Ставши, по удалении Голицына от дел, президентом в Библе</w:t>
      </w:r>
      <w:r w:rsidRPr="00D37965">
        <w:t>й</w:t>
      </w:r>
      <w:r w:rsidRPr="00D37965">
        <w:t>ском обществе, митр</w:t>
      </w:r>
      <w:r>
        <w:t>ополит</w:t>
      </w:r>
      <w:r w:rsidRPr="00D37965">
        <w:t xml:space="preserve"> Серафим стал домогаться у имп</w:t>
      </w:r>
      <w:r>
        <w:t>ер</w:t>
      </w:r>
      <w:r>
        <w:t>а</w:t>
      </w:r>
      <w:r>
        <w:t>тора</w:t>
      </w:r>
      <w:r w:rsidRPr="00D37965">
        <w:t xml:space="preserve"> </w:t>
      </w:r>
      <w:smartTag w:uri="urn:schemas-microsoft-com:office:smarttags" w:element="PersonName">
        <w:r w:rsidRPr="00D37965">
          <w:t>Александр</w:t>
        </w:r>
      </w:smartTag>
      <w:r w:rsidRPr="00D37965">
        <w:t>а упразднения и закрытия библейских обществ вообще, с передачей всех дел, имущества и самого переводческ</w:t>
      </w:r>
      <w:r w:rsidRPr="00D37965">
        <w:t>о</w:t>
      </w:r>
      <w:r w:rsidRPr="00D37965">
        <w:t>го зад</w:t>
      </w:r>
      <w:r w:rsidRPr="00D37965">
        <w:t>а</w:t>
      </w:r>
      <w:r w:rsidRPr="00D37965">
        <w:t>ния в Синодальное ведомство. Добиться этого удалось очень не скоро, только уже в новое царствование, под свежим вп</w:t>
      </w:r>
      <w:r w:rsidRPr="00D37965">
        <w:t>е</w:t>
      </w:r>
      <w:r w:rsidRPr="00D37965">
        <w:t>чатлением декабрьских событий, ответственность за которые Шишков уверенно возлагал именно на «мистиков»</w:t>
      </w:r>
      <w:r>
        <w:t>.</w:t>
      </w:r>
      <w:r w:rsidRPr="00D37965">
        <w:t xml:space="preserve"> Однако, д</w:t>
      </w:r>
      <w:r w:rsidRPr="00D37965">
        <w:t>а</w:t>
      </w:r>
      <w:r w:rsidRPr="00D37965">
        <w:t>же и в рескрипте о закрытии Библейского общества (от 12 апр</w:t>
      </w:r>
      <w:r w:rsidRPr="00D37965">
        <w:t>е</w:t>
      </w:r>
      <w:r w:rsidRPr="00D37965">
        <w:t xml:space="preserve">ля </w:t>
      </w:r>
      <w:smartTag w:uri="urn:schemas-microsoft-com:office:smarttags" w:element="metricconverter">
        <w:smartTagPr>
          <w:attr w:name="ProductID" w:val="1826 г"/>
        </w:smartTagPr>
        <w:r w:rsidRPr="00D37965">
          <w:t>1826 г</w:t>
        </w:r>
      </w:smartTag>
      <w:r w:rsidRPr="00D37965">
        <w:t>.) была очень важная оговорка. «Книги священного писания, от Общества уже напечатанные на славянском и ру</w:t>
      </w:r>
      <w:r w:rsidRPr="00D37965">
        <w:t>с</w:t>
      </w:r>
      <w:r w:rsidRPr="00D37965">
        <w:t>ском языке, равно и на прочих, жителями Империи употребля</w:t>
      </w:r>
      <w:r w:rsidRPr="00D37965">
        <w:t>е</w:t>
      </w:r>
      <w:r w:rsidRPr="00D37965">
        <w:t>мых, Я дозволяю продолжать продавать желающим по устано</w:t>
      </w:r>
      <w:r w:rsidRPr="00D37965">
        <w:t>в</w:t>
      </w:r>
      <w:r w:rsidRPr="00D37965">
        <w:t>ленным на них ценам»</w:t>
      </w:r>
      <w:r>
        <w:t>.</w:t>
      </w:r>
      <w:r w:rsidRPr="00D37965">
        <w:t xml:space="preserve"> Даже Николай I не был готов следовать за Шишковым. На деле, впрочем, издания Библейского общес</w:t>
      </w:r>
      <w:r w:rsidRPr="00D37965">
        <w:t>т</w:t>
      </w:r>
      <w:r w:rsidRPr="00D37965">
        <w:t>ва были изъяты из обращения, и только попечительные о тюр</w:t>
      </w:r>
      <w:r w:rsidRPr="00D37965">
        <w:t>ь</w:t>
      </w:r>
      <w:r w:rsidRPr="00D37965">
        <w:t>мах комитеты продолжали из своих запасов снабжать Новым заветом в русском переводе ссыльных и заключенных</w:t>
      </w:r>
      <w:r>
        <w:t xml:space="preserve">. </w:t>
      </w:r>
      <w:r w:rsidRPr="00D37965">
        <w:t>…</w:t>
      </w:r>
      <w:r>
        <w:t xml:space="preserve"> </w:t>
      </w:r>
      <w:r w:rsidRPr="00D37965">
        <w:t>Люб</w:t>
      </w:r>
      <w:r w:rsidRPr="00D37965">
        <w:t>о</w:t>
      </w:r>
      <w:r w:rsidRPr="00D37965">
        <w:t>пытно, что Шишкова в 1828-м году заменил в должности «м</w:t>
      </w:r>
      <w:r w:rsidRPr="00D37965">
        <w:t>и</w:t>
      </w:r>
      <w:r w:rsidRPr="00D37965">
        <w:t>нистра просвещения» князь К. К. Ливен, бывший перед тем п</w:t>
      </w:r>
      <w:r w:rsidRPr="00D37965">
        <w:t>о</w:t>
      </w:r>
      <w:r w:rsidRPr="00D37965">
        <w:t>печителем в Дерпте, видный и влиятельный деятель бывшего Библейского общества, от самого его о</w:t>
      </w:r>
      <w:r w:rsidRPr="00D37965">
        <w:t>с</w:t>
      </w:r>
      <w:r w:rsidRPr="00D37965">
        <w:t>нования. Позже, в 1832-м году, кн. Ливен стал во главе возобновленного немецкого Би</w:t>
      </w:r>
      <w:r w:rsidRPr="00D37965">
        <w:t>б</w:t>
      </w:r>
      <w:r w:rsidRPr="00D37965">
        <w:t>лейского общ</w:t>
      </w:r>
      <w:r w:rsidRPr="00D37965">
        <w:t>е</w:t>
      </w:r>
      <w:r w:rsidRPr="00D37965">
        <w:t>ства.</w:t>
      </w:r>
    </w:p>
    <w:p w14:paraId="3D02410A" w14:textId="77777777" w:rsidR="00DE60CF" w:rsidRPr="00D37965" w:rsidRDefault="00DE60CF" w:rsidP="00EA7CC4">
      <w:pPr>
        <w:pStyle w:val="PlainText"/>
      </w:pPr>
      <w:r w:rsidRPr="00C70908">
        <w:t>Отметим, что в структуре библейского общества был</w:t>
      </w:r>
      <w:r w:rsidRPr="00D37965">
        <w:t xml:space="preserve"> создан Переводной Комитет, в котором самую активную роль </w:t>
      </w:r>
      <w:r>
        <w:t xml:space="preserve">играл </w:t>
      </w:r>
      <w:r w:rsidRPr="00D37965">
        <w:t>пр</w:t>
      </w:r>
      <w:r w:rsidRPr="00D37965">
        <w:t>о</w:t>
      </w:r>
      <w:r w:rsidRPr="00D37965">
        <w:t xml:space="preserve">тоирей Г. П. Павский, ставший фактически главным редактором всех выполняемых переводов. Это </w:t>
      </w:r>
      <w:r w:rsidRPr="00223AAE">
        <w:t>—</w:t>
      </w:r>
      <w:r>
        <w:t xml:space="preserve"> </w:t>
      </w:r>
      <w:r w:rsidRPr="00D37965">
        <w:t xml:space="preserve">тот Павский, о котором мы уже говорили выше. </w:t>
      </w:r>
    </w:p>
    <w:p w14:paraId="1A85EF5C" w14:textId="77777777" w:rsidR="00DE60CF" w:rsidRDefault="00DE60CF" w:rsidP="00EA7CC4">
      <w:pPr>
        <w:pStyle w:val="PlainText"/>
      </w:pPr>
      <w:r>
        <w:t xml:space="preserve">Ещё интересно то, что </w:t>
      </w:r>
      <w:r w:rsidRPr="00D37965">
        <w:t xml:space="preserve">Общество </w:t>
      </w:r>
      <w:r>
        <w:t>з</w:t>
      </w:r>
      <w:r w:rsidRPr="00D37965">
        <w:t>акупал</w:t>
      </w:r>
      <w:r>
        <w:t>о</w:t>
      </w:r>
      <w:r w:rsidRPr="00D37965">
        <w:t xml:space="preserve"> издания</w:t>
      </w:r>
      <w:r>
        <w:t xml:space="preserve"> славянской Библии</w:t>
      </w:r>
      <w:r w:rsidRPr="00D37965">
        <w:t>, оставшиеся у Св</w:t>
      </w:r>
      <w:r>
        <w:t>ященного Синод</w:t>
      </w:r>
      <w:r w:rsidRPr="00D37965">
        <w:t>а от предыдущих тир</w:t>
      </w:r>
      <w:r w:rsidRPr="00D37965">
        <w:t>а</w:t>
      </w:r>
      <w:r w:rsidRPr="00D37965">
        <w:t xml:space="preserve">жей, </w:t>
      </w:r>
      <w:r>
        <w:t xml:space="preserve">якобы </w:t>
      </w:r>
      <w:r w:rsidRPr="00D37965">
        <w:t xml:space="preserve">с целью последующей распродажи за </w:t>
      </w:r>
      <w:r w:rsidRPr="00D37965">
        <w:lastRenderedPageBreak/>
        <w:t>минимальную плату или для бесплатной раздачи бедным</w:t>
      </w:r>
      <w:r>
        <w:t xml:space="preserve">, но, скорее всего, </w:t>
      </w:r>
      <w:r w:rsidRPr="00D37965">
        <w:t>ск</w:t>
      </w:r>
      <w:r w:rsidRPr="00D37965">
        <w:t>у</w:t>
      </w:r>
      <w:r w:rsidRPr="00D37965">
        <w:t xml:space="preserve">пали </w:t>
      </w:r>
      <w:r>
        <w:t>под благовидным предлогом</w:t>
      </w:r>
      <w:r w:rsidRPr="00D37965">
        <w:t xml:space="preserve"> славянскую </w:t>
      </w:r>
      <w:r>
        <w:t>Библи</w:t>
      </w:r>
      <w:r w:rsidRPr="00D37965">
        <w:t>ю для уни</w:t>
      </w:r>
      <w:r w:rsidRPr="00D37965">
        <w:t>ч</w:t>
      </w:r>
      <w:r w:rsidRPr="00D37965">
        <w:t>тожения</w:t>
      </w:r>
      <w:r>
        <w:t>, и мы дальше обоснуем это положение</w:t>
      </w:r>
      <w:r w:rsidRPr="00D37965">
        <w:t>.</w:t>
      </w:r>
    </w:p>
    <w:p w14:paraId="1F3C54EC" w14:textId="77777777" w:rsidR="00DE60CF" w:rsidRDefault="00DE60CF" w:rsidP="00EA7CC4">
      <w:pPr>
        <w:pStyle w:val="PlainText"/>
      </w:pPr>
      <w:r w:rsidRPr="00426DBA">
        <w:t xml:space="preserve">На сайте Библейского общества в статье </w:t>
      </w:r>
      <w:r w:rsidRPr="00617F19">
        <w:t xml:space="preserve">«Перевод </w:t>
      </w:r>
      <w:r>
        <w:t>Библи</w:t>
      </w:r>
      <w:r w:rsidRPr="00617F19">
        <w:t>и под эгидой Библе</w:t>
      </w:r>
      <w:r w:rsidRPr="00617F19">
        <w:t>й</w:t>
      </w:r>
      <w:r w:rsidRPr="00617F19">
        <w:t>ского общества» можно прочитать:</w:t>
      </w:r>
      <w:r w:rsidRPr="00426DBA">
        <w:t xml:space="preserve"> </w:t>
      </w:r>
    </w:p>
    <w:p w14:paraId="6892938F" w14:textId="77777777" w:rsidR="00DE60CF" w:rsidRDefault="00DE60CF" w:rsidP="00EA7CC4">
      <w:pPr>
        <w:pStyle w:val="a5"/>
      </w:pPr>
      <w:r>
        <w:t>«</w:t>
      </w:r>
      <w:r w:rsidRPr="00426DBA">
        <w:t>В правилах, определявших текстуальную основу нового п</w:t>
      </w:r>
      <w:r w:rsidRPr="00426DBA">
        <w:t>е</w:t>
      </w:r>
      <w:r w:rsidRPr="00426DBA">
        <w:t>ревода, отдельно подчеркивалось: «11)</w:t>
      </w:r>
      <w:r>
        <w:t> </w:t>
      </w:r>
      <w:r w:rsidRPr="00426DBA">
        <w:t>греческого текста, как первоначального, держаться в переводе преимущественно перед сл</w:t>
      </w:r>
      <w:r w:rsidRPr="00426DBA">
        <w:t>а</w:t>
      </w:r>
      <w:r w:rsidRPr="00426DBA">
        <w:t>вянским; 12) величие Свящ. Писания состоит в силе, а не в блеске слов; из сего следует, что не должно слишком привяз</w:t>
      </w:r>
      <w:r w:rsidRPr="00426DBA">
        <w:t>ы</w:t>
      </w:r>
      <w:r w:rsidRPr="00426DBA">
        <w:t>ваться к славянским словам и выражениям, ради мнимой их ва</w:t>
      </w:r>
      <w:r w:rsidRPr="00426DBA">
        <w:t>ж</w:t>
      </w:r>
      <w:r w:rsidRPr="00426DBA">
        <w:t>ности</w:t>
      </w:r>
      <w:r>
        <w:t xml:space="preserve">. </w:t>
      </w:r>
    </w:p>
    <w:p w14:paraId="5A33CD22" w14:textId="77777777" w:rsidR="00DE60CF" w:rsidRPr="00426DBA" w:rsidRDefault="00DE60CF" w:rsidP="00EA7CC4">
      <w:pPr>
        <w:pStyle w:val="a5"/>
      </w:pPr>
      <w:r w:rsidRPr="00426DBA">
        <w:t>…</w:t>
      </w:r>
      <w:r>
        <w:t xml:space="preserve"> </w:t>
      </w:r>
      <w:r w:rsidRPr="00426DBA">
        <w:t xml:space="preserve">В </w:t>
      </w:r>
      <w:smartTag w:uri="urn:schemas-microsoft-com:office:smarttags" w:element="metricconverter">
        <w:smartTagPr>
          <w:attr w:name="ProductID" w:val="1820 г"/>
        </w:smartTagPr>
        <w:r w:rsidRPr="00426DBA">
          <w:t>1820 г</w:t>
        </w:r>
      </w:smartTag>
      <w:r w:rsidRPr="00426DBA">
        <w:t xml:space="preserve">. «рабочим порядком» приступили к переводу Ветхого завета. … </w:t>
      </w:r>
      <w:r w:rsidRPr="00426DBA">
        <w:rPr>
          <w:b/>
        </w:rPr>
        <w:t>В отличие от пр</w:t>
      </w:r>
      <w:r w:rsidRPr="00426DBA">
        <w:rPr>
          <w:b/>
        </w:rPr>
        <w:t>о</w:t>
      </w:r>
      <w:r w:rsidRPr="00426DBA">
        <w:rPr>
          <w:b/>
        </w:rPr>
        <w:t>екта по переводу Нового завета, не последовало никаких официальных постановлений, выражающих концепцию перевода.</w:t>
      </w:r>
      <w:r w:rsidRPr="00426DBA">
        <w:t xml:space="preserve"> Тем не менее, по характ</w:t>
      </w:r>
      <w:r w:rsidRPr="00426DBA">
        <w:t>е</w:t>
      </w:r>
      <w:r w:rsidRPr="00426DBA">
        <w:t>ру осуществляемых переводов и их редактированию в Перево</w:t>
      </w:r>
      <w:r w:rsidRPr="00426DBA">
        <w:t>д</w:t>
      </w:r>
      <w:r w:rsidRPr="00426DBA">
        <w:t xml:space="preserve">ном Комитете можно говорить об основных правилах, которыми руководствовались переводчики. </w:t>
      </w:r>
      <w:r w:rsidRPr="00426DBA">
        <w:rPr>
          <w:b/>
        </w:rPr>
        <w:t>Все переводы делались с е</w:t>
      </w:r>
      <w:r w:rsidRPr="00426DBA">
        <w:rPr>
          <w:b/>
        </w:rPr>
        <w:t>в</w:t>
      </w:r>
      <w:r w:rsidRPr="00426DBA">
        <w:rPr>
          <w:b/>
        </w:rPr>
        <w:t>рейского текста</w:t>
      </w:r>
      <w:r w:rsidRPr="00426DBA">
        <w:t>. …</w:t>
      </w:r>
      <w:r>
        <w:t xml:space="preserve"> </w:t>
      </w:r>
      <w:r w:rsidRPr="00426DBA">
        <w:t>Решение издателей положить в основу ру</w:t>
      </w:r>
      <w:r w:rsidRPr="00426DBA">
        <w:t>с</w:t>
      </w:r>
      <w:r w:rsidRPr="00426DBA">
        <w:t>ского перевода Ветхого завета масоретский текст нужно признать смелым и радикальным выбором, изначал</w:t>
      </w:r>
      <w:r w:rsidRPr="00426DBA">
        <w:t>ь</w:t>
      </w:r>
      <w:r w:rsidRPr="00426DBA">
        <w:t>но декларировавшим независимость русского перевода. Таким образом удалось о</w:t>
      </w:r>
      <w:r w:rsidRPr="00426DBA">
        <w:t>т</w:t>
      </w:r>
      <w:r w:rsidRPr="00426DBA">
        <w:t xml:space="preserve">страниться от проблем текста Семидесяти, в </w:t>
      </w:r>
      <w:r>
        <w:t>своё</w:t>
      </w:r>
      <w:r w:rsidRPr="00426DBA">
        <w:t xml:space="preserve"> время пост</w:t>
      </w:r>
      <w:r w:rsidRPr="00426DBA">
        <w:t>а</w:t>
      </w:r>
      <w:r w:rsidRPr="00426DBA">
        <w:t>вивших в тупик с</w:t>
      </w:r>
      <w:r>
        <w:t>правщиков Елизавети</w:t>
      </w:r>
      <w:r>
        <w:t>н</w:t>
      </w:r>
      <w:r>
        <w:t>ской Библии».</w:t>
      </w:r>
    </w:p>
    <w:p w14:paraId="105178AE" w14:textId="77777777" w:rsidR="00DE60CF" w:rsidRPr="008E66A0" w:rsidRDefault="00DE60CF" w:rsidP="00EA7CC4">
      <w:pPr>
        <w:pStyle w:val="PlainText"/>
      </w:pPr>
      <w:r w:rsidRPr="008E66A0">
        <w:t>В общем</w:t>
      </w:r>
      <w:r>
        <w:t>, несмотря на требование придерживаться греческого текста,</w:t>
      </w:r>
      <w:r w:rsidRPr="008E66A0">
        <w:t xml:space="preserve"> кто-то сумел добиться</w:t>
      </w:r>
      <w:r>
        <w:t>,</w:t>
      </w:r>
      <w:r w:rsidRPr="008E66A0">
        <w:t xml:space="preserve"> чтобы перевод Ветхого завета не контролировался никем, в т</w:t>
      </w:r>
      <w:r>
        <w:t xml:space="preserve">ом </w:t>
      </w:r>
      <w:r w:rsidRPr="008E66A0">
        <w:t>ч</w:t>
      </w:r>
      <w:r>
        <w:t>исле</w:t>
      </w:r>
      <w:r w:rsidRPr="008E66A0">
        <w:t xml:space="preserve"> и</w:t>
      </w:r>
      <w:r>
        <w:t xml:space="preserve"> Синод</w:t>
      </w:r>
      <w:r w:rsidRPr="008E66A0">
        <w:t>ом</w:t>
      </w:r>
      <w:r>
        <w:t>,</w:t>
      </w:r>
      <w:r w:rsidRPr="008E66A0">
        <w:t xml:space="preserve"> и поэтому пер</w:t>
      </w:r>
      <w:r w:rsidRPr="008E66A0">
        <w:t>е</w:t>
      </w:r>
      <w:r w:rsidRPr="008E66A0">
        <w:t>водчик</w:t>
      </w:r>
      <w:r>
        <w:t>и</w:t>
      </w:r>
      <w:r w:rsidRPr="008E66A0">
        <w:t xml:space="preserve"> дела</w:t>
      </w:r>
      <w:r>
        <w:t>ли</w:t>
      </w:r>
      <w:r w:rsidRPr="008E66A0">
        <w:t xml:space="preserve"> перевод с еврейского текста, якобы для решения проблем, связанных с перев</w:t>
      </w:r>
      <w:r w:rsidRPr="008E66A0">
        <w:t>о</w:t>
      </w:r>
      <w:r w:rsidRPr="008E66A0">
        <w:t>дом Семидесяти толковников. Вот вам и Павский, возглавлявший Переводной комитет, либо сове</w:t>
      </w:r>
      <w:r w:rsidRPr="008E66A0">
        <w:t>р</w:t>
      </w:r>
      <w:r w:rsidRPr="008E66A0">
        <w:t>шено не понимавший глобальной политики, либо согласившийся на это за соответс</w:t>
      </w:r>
      <w:r w:rsidRPr="008E66A0">
        <w:t>т</w:t>
      </w:r>
      <w:r w:rsidRPr="008E66A0">
        <w:t>вующую мзду от заинтересованных лиц.</w:t>
      </w:r>
      <w:r w:rsidRPr="008E66A0">
        <w:tab/>
        <w:t xml:space="preserve"> </w:t>
      </w:r>
    </w:p>
    <w:p w14:paraId="208F7132" w14:textId="77777777" w:rsidR="00DE60CF" w:rsidRDefault="00DE60CF" w:rsidP="00EA7CC4">
      <w:pPr>
        <w:pStyle w:val="PlainText"/>
      </w:pPr>
      <w:r w:rsidRPr="008E66A0">
        <w:t>Но всё-таки интересно было бы узнать, по какой причине о</w:t>
      </w:r>
      <w:r w:rsidRPr="008E66A0">
        <w:t>с</w:t>
      </w:r>
      <w:r w:rsidRPr="008E66A0">
        <w:t>тановилось распространение Ветхого завета, что послужило пр</w:t>
      </w:r>
      <w:r w:rsidRPr="008E66A0">
        <w:t>е</w:t>
      </w:r>
      <w:r w:rsidRPr="008E66A0">
        <w:t>пятствием? Сейчас, читая исследования по истории РПЦ и ист</w:t>
      </w:r>
      <w:r w:rsidRPr="008E66A0">
        <w:t>о</w:t>
      </w:r>
      <w:r w:rsidRPr="008E66A0">
        <w:t>рии перевода, можно заметить, что авторы обвиняют во всех гр</w:t>
      </w:r>
      <w:r w:rsidRPr="008E66A0">
        <w:t>е</w:t>
      </w:r>
      <w:r w:rsidRPr="008E66A0">
        <w:t>хах адмирала Шишкова, которого выставляют сумасбродом и с</w:t>
      </w:r>
      <w:r w:rsidRPr="008E66A0">
        <w:t>а</w:t>
      </w:r>
      <w:r w:rsidRPr="008E66A0">
        <w:t xml:space="preserve">модуром. </w:t>
      </w:r>
      <w:r>
        <w:t>С</w:t>
      </w:r>
      <w:r w:rsidRPr="008E66A0">
        <w:t xml:space="preserve"> эт</w:t>
      </w:r>
      <w:r>
        <w:t>им</w:t>
      </w:r>
      <w:r w:rsidRPr="008E66A0">
        <w:t xml:space="preserve"> согласны </w:t>
      </w:r>
      <w:r>
        <w:t xml:space="preserve">и </w:t>
      </w:r>
      <w:r w:rsidRPr="008E66A0">
        <w:t>православные богословы</w:t>
      </w:r>
      <w:r>
        <w:t>,</w:t>
      </w:r>
      <w:r w:rsidRPr="008E66A0">
        <w:t xml:space="preserve"> </w:t>
      </w:r>
      <w:r>
        <w:t>и</w:t>
      </w:r>
      <w:r w:rsidRPr="008E66A0">
        <w:t xml:space="preserve"> </w:t>
      </w:r>
      <w:r w:rsidRPr="008E66A0">
        <w:lastRenderedPageBreak/>
        <w:t>предст</w:t>
      </w:r>
      <w:r w:rsidRPr="008E66A0">
        <w:t>а</w:t>
      </w:r>
      <w:r w:rsidRPr="008E66A0">
        <w:t>вител</w:t>
      </w:r>
      <w:r>
        <w:t>и</w:t>
      </w:r>
      <w:r w:rsidRPr="008E66A0">
        <w:t xml:space="preserve"> нынешн</w:t>
      </w:r>
      <w:r>
        <w:t>его</w:t>
      </w:r>
      <w:r w:rsidRPr="008E66A0">
        <w:t xml:space="preserve"> Библейского общества, которое вновь во</w:t>
      </w:r>
      <w:r w:rsidRPr="008E66A0">
        <w:t>с</w:t>
      </w:r>
      <w:r w:rsidRPr="008E66A0">
        <w:t xml:space="preserve">кресло после разрушения СССР. </w:t>
      </w:r>
    </w:p>
    <w:p w14:paraId="39F657AB" w14:textId="26DAC6A9" w:rsidR="00DE60CF" w:rsidRDefault="00DE60CF" w:rsidP="00EA7CC4">
      <w:pPr>
        <w:pStyle w:val="PlainText"/>
      </w:pPr>
      <w:r w:rsidRPr="008E66A0">
        <w:t>Кое-какие подробности раскрывает И. А.</w:t>
      </w:r>
      <w:r w:rsidRPr="00DE2585">
        <w:t xml:space="preserve"> </w:t>
      </w:r>
      <w:r w:rsidRPr="00B47EC7">
        <w:t>Чистович</w:t>
      </w:r>
      <w:r w:rsidRPr="00DE60CF">
        <w:rPr>
          <w:sz w:val="24"/>
          <w:vertAlign w:val="superscript"/>
        </w:rPr>
        <w:t>[LXX]</w:t>
      </w:r>
      <w:r>
        <w:t xml:space="preserve">, </w:t>
      </w:r>
      <w:r w:rsidRPr="008E66A0">
        <w:t>профе</w:t>
      </w:r>
      <w:r w:rsidRPr="008E66A0">
        <w:t>с</w:t>
      </w:r>
      <w:r w:rsidRPr="008E66A0">
        <w:t>сор Санкт-Петербургской Духо</w:t>
      </w:r>
      <w:r w:rsidRPr="008E66A0">
        <w:t>в</w:t>
      </w:r>
      <w:r w:rsidRPr="008E66A0">
        <w:t>ной академии</w:t>
      </w:r>
      <w:r>
        <w:t>.</w:t>
      </w:r>
      <w:r w:rsidRPr="008E66A0">
        <w:t xml:space="preserve"> </w:t>
      </w:r>
      <w:r>
        <w:t>Он пишет (стр. 40)</w:t>
      </w:r>
      <w:r w:rsidRPr="00B47EC7">
        <w:t xml:space="preserve">, что на заседании Переводного комитета 4 октября 1823 года было доложено о </w:t>
      </w:r>
      <w:r>
        <w:t xml:space="preserve">переводе </w:t>
      </w:r>
      <w:r w:rsidRPr="00B47EC7">
        <w:t xml:space="preserve">книг Пятикнижия к </w:t>
      </w:r>
      <w:r>
        <w:t>то</w:t>
      </w:r>
      <w:r w:rsidRPr="00B47EC7">
        <w:t>му времени до 12-й главы книги Чисел и, как следует из контекста, докладчик пре</w:t>
      </w:r>
      <w:r w:rsidRPr="00B47EC7">
        <w:t>д</w:t>
      </w:r>
      <w:r w:rsidRPr="00B47EC7">
        <w:t>ложил больше не рассматр</w:t>
      </w:r>
      <w:r>
        <w:t>ивать</w:t>
      </w:r>
      <w:r w:rsidRPr="00B47EC7">
        <w:t xml:space="preserve"> это</w:t>
      </w:r>
      <w:r>
        <w:t>т</w:t>
      </w:r>
      <w:r w:rsidRPr="00B47EC7">
        <w:t xml:space="preserve"> вопрос, а издать уже всё П</w:t>
      </w:r>
      <w:r w:rsidRPr="00B47EC7">
        <w:t>я</w:t>
      </w:r>
      <w:r w:rsidRPr="00B47EC7">
        <w:t>тикнижие</w:t>
      </w:r>
      <w:r>
        <w:t xml:space="preserve"> после окончания перевода</w:t>
      </w:r>
      <w:r w:rsidRPr="00B47EC7">
        <w:t xml:space="preserve">. </w:t>
      </w:r>
      <w:r>
        <w:t>Однако</w:t>
      </w:r>
      <w:r w:rsidRPr="00B46DEE">
        <w:rPr>
          <w:rStyle w:val="1"/>
        </w:rPr>
        <w:t xml:space="preserve"> «комитет положил повременить с предприятием сего издания до тех пор, пока ком</w:t>
      </w:r>
      <w:r w:rsidRPr="00B46DEE">
        <w:rPr>
          <w:rStyle w:val="1"/>
        </w:rPr>
        <w:t>и</w:t>
      </w:r>
      <w:r w:rsidRPr="00B46DEE">
        <w:rPr>
          <w:rStyle w:val="1"/>
        </w:rPr>
        <w:t xml:space="preserve">тет переводный приступит к просмотрению книги </w:t>
      </w:r>
      <w:r w:rsidRPr="00B46DEE">
        <w:rPr>
          <w:rStyle w:val="1"/>
          <w:b/>
        </w:rPr>
        <w:t>Второзак</w:t>
      </w:r>
      <w:r w:rsidRPr="00B46DEE">
        <w:rPr>
          <w:rStyle w:val="1"/>
          <w:b/>
        </w:rPr>
        <w:t>о</w:t>
      </w:r>
      <w:r w:rsidRPr="00B46DEE">
        <w:rPr>
          <w:rStyle w:val="1"/>
          <w:b/>
        </w:rPr>
        <w:t>ния</w:t>
      </w:r>
      <w:r w:rsidRPr="00B46DEE">
        <w:rPr>
          <w:rStyle w:val="1"/>
        </w:rPr>
        <w:t>»</w:t>
      </w:r>
      <w:r>
        <w:rPr>
          <w:b/>
          <w:i/>
        </w:rPr>
        <w:t>.</w:t>
      </w:r>
      <w:r>
        <w:rPr>
          <w:i/>
        </w:rPr>
        <w:t xml:space="preserve"> </w:t>
      </w:r>
    </w:p>
    <w:p w14:paraId="3A8E000E" w14:textId="77777777" w:rsidR="00DE60CF" w:rsidRDefault="00DE60CF" w:rsidP="00EA7CC4">
      <w:pPr>
        <w:pStyle w:val="PlainText"/>
      </w:pPr>
      <w:r w:rsidRPr="00B47EC7">
        <w:t xml:space="preserve">Здесь </w:t>
      </w:r>
      <w:r>
        <w:t>мы встречаемся с противостоянием двух разных групп комитета</w:t>
      </w:r>
      <w:r w:rsidRPr="00A07EB2">
        <w:t>. Перв</w:t>
      </w:r>
      <w:r>
        <w:t>ая</w:t>
      </w:r>
      <w:r w:rsidRPr="00A07EB2">
        <w:t xml:space="preserve"> п</w:t>
      </w:r>
      <w:r>
        <w:t>ыталась</w:t>
      </w:r>
      <w:r w:rsidRPr="00A07EB2">
        <w:t xml:space="preserve"> </w:t>
      </w:r>
      <w:r>
        <w:t>скрыть</w:t>
      </w:r>
      <w:r w:rsidRPr="00A07EB2">
        <w:t xml:space="preserve"> </w:t>
      </w:r>
      <w:r>
        <w:t xml:space="preserve">книгу </w:t>
      </w:r>
      <w:r w:rsidRPr="00A07EB2">
        <w:t>Второзакони</w:t>
      </w:r>
      <w:r>
        <w:t>е</w:t>
      </w:r>
      <w:r w:rsidRPr="00A07EB2">
        <w:t>, а втор</w:t>
      </w:r>
      <w:r>
        <w:t xml:space="preserve">ая — </w:t>
      </w:r>
      <w:r w:rsidRPr="00A07EB2">
        <w:t>увиде</w:t>
      </w:r>
      <w:r>
        <w:t>ла</w:t>
      </w:r>
      <w:r w:rsidRPr="00A07EB2">
        <w:t xml:space="preserve"> подвох и потребова</w:t>
      </w:r>
      <w:r>
        <w:t>ла</w:t>
      </w:r>
      <w:r w:rsidRPr="00A07EB2">
        <w:t xml:space="preserve"> </w:t>
      </w:r>
      <w:r>
        <w:t xml:space="preserve">обязательного </w:t>
      </w:r>
      <w:r w:rsidRPr="00A07EB2">
        <w:t>просмотра Вт</w:t>
      </w:r>
      <w:r w:rsidRPr="00A07EB2">
        <w:t>о</w:t>
      </w:r>
      <w:r w:rsidRPr="00A07EB2">
        <w:t>роз</w:t>
      </w:r>
      <w:r w:rsidRPr="00A07EB2">
        <w:t>а</w:t>
      </w:r>
      <w:r w:rsidRPr="00A07EB2">
        <w:t xml:space="preserve">кония. </w:t>
      </w:r>
    </w:p>
    <w:p w14:paraId="74A4F71E" w14:textId="77777777" w:rsidR="00DE60CF" w:rsidRPr="00A07EB2" w:rsidRDefault="00DE60CF" w:rsidP="00EA7CC4">
      <w:pPr>
        <w:pStyle w:val="PlainText"/>
      </w:pPr>
      <w:r w:rsidRPr="00A07EB2">
        <w:t>Ну и</w:t>
      </w:r>
      <w:r>
        <w:rPr>
          <w:sz w:val="28"/>
        </w:rPr>
        <w:t xml:space="preserve"> </w:t>
      </w:r>
      <w:r w:rsidRPr="00A07EB2">
        <w:t xml:space="preserve">как, вы думаете, это закончилось? </w:t>
      </w:r>
      <w:r w:rsidRPr="00223AAE">
        <w:t>—</w:t>
      </w:r>
      <w:r>
        <w:t xml:space="preserve"> </w:t>
      </w:r>
      <w:r w:rsidRPr="00A07EB2">
        <w:t>К нашему удивл</w:t>
      </w:r>
      <w:r w:rsidRPr="00A07EB2">
        <w:t>е</w:t>
      </w:r>
      <w:r w:rsidRPr="00A07EB2">
        <w:t>нию уже в ноябре началось печат</w:t>
      </w:r>
      <w:r w:rsidRPr="00A07EB2">
        <w:t>а</w:t>
      </w:r>
      <w:r w:rsidRPr="00A07EB2">
        <w:t>ние Пятикнижия на русском языке, а надзор был поручен известному нам Г. П. Павскому</w:t>
      </w:r>
      <w:r>
        <w:t>, председат</w:t>
      </w:r>
      <w:r>
        <w:t>е</w:t>
      </w:r>
      <w:r>
        <w:t>лю комитета</w:t>
      </w:r>
      <w:r w:rsidRPr="00A07EB2">
        <w:t>.</w:t>
      </w:r>
      <w:r>
        <w:t xml:space="preserve"> </w:t>
      </w:r>
    </w:p>
    <w:p w14:paraId="77A93886" w14:textId="77777777" w:rsidR="00DE60CF" w:rsidRPr="00467AD4" w:rsidRDefault="00DE60CF" w:rsidP="00EA7CC4">
      <w:pPr>
        <w:pStyle w:val="PlainText"/>
        <w:rPr>
          <w:i/>
          <w:szCs w:val="24"/>
        </w:rPr>
      </w:pPr>
      <w:r w:rsidRPr="00467AD4">
        <w:rPr>
          <w:szCs w:val="24"/>
        </w:rPr>
        <w:t xml:space="preserve">Однако </w:t>
      </w:r>
      <w:r>
        <w:rPr>
          <w:szCs w:val="24"/>
        </w:rPr>
        <w:t xml:space="preserve">этот </w:t>
      </w:r>
      <w:r w:rsidRPr="00467AD4">
        <w:rPr>
          <w:szCs w:val="24"/>
        </w:rPr>
        <w:t>номер не прошёл</w:t>
      </w:r>
      <w:r>
        <w:rPr>
          <w:szCs w:val="24"/>
        </w:rPr>
        <w:t>,</w:t>
      </w:r>
      <w:r w:rsidRPr="00467AD4">
        <w:rPr>
          <w:szCs w:val="24"/>
        </w:rPr>
        <w:t xml:space="preserve"> и уже 8 июня 1824 года посл</w:t>
      </w:r>
      <w:r w:rsidRPr="00467AD4">
        <w:rPr>
          <w:szCs w:val="24"/>
        </w:rPr>
        <w:t>е</w:t>
      </w:r>
      <w:r w:rsidRPr="00467AD4">
        <w:rPr>
          <w:szCs w:val="24"/>
        </w:rPr>
        <w:t xml:space="preserve">довал Высочайший указ, запрещающий издание Пятикнижия. </w:t>
      </w:r>
      <w:r>
        <w:rPr>
          <w:szCs w:val="24"/>
        </w:rPr>
        <w:t>Правда,</w:t>
      </w:r>
      <w:r w:rsidRPr="00467AD4">
        <w:rPr>
          <w:szCs w:val="24"/>
        </w:rPr>
        <w:t xml:space="preserve"> указ не остановил издателей, и они произвели на свет 10 тыс</w:t>
      </w:r>
      <w:r>
        <w:rPr>
          <w:szCs w:val="24"/>
        </w:rPr>
        <w:t>яч</w:t>
      </w:r>
      <w:r w:rsidRPr="00467AD4">
        <w:rPr>
          <w:szCs w:val="24"/>
        </w:rPr>
        <w:t xml:space="preserve"> экзем</w:t>
      </w:r>
      <w:r w:rsidRPr="00467AD4">
        <w:rPr>
          <w:szCs w:val="24"/>
        </w:rPr>
        <w:t>п</w:t>
      </w:r>
      <w:r w:rsidRPr="00467AD4">
        <w:rPr>
          <w:szCs w:val="24"/>
        </w:rPr>
        <w:t xml:space="preserve">ляров Пятикнижия Моисеева. </w:t>
      </w:r>
      <w:r>
        <w:rPr>
          <w:szCs w:val="24"/>
        </w:rPr>
        <w:t>Но</w:t>
      </w:r>
      <w:r w:rsidRPr="00467AD4">
        <w:rPr>
          <w:szCs w:val="24"/>
        </w:rPr>
        <w:t xml:space="preserve"> 7 ноября 1825 года </w:t>
      </w:r>
      <w:r w:rsidRPr="000F29E7">
        <w:rPr>
          <w:rStyle w:val="1"/>
        </w:rPr>
        <w:t>«объявлено вновь Высочайшее повеление “чтобы оконченный п</w:t>
      </w:r>
      <w:r w:rsidRPr="000F29E7">
        <w:rPr>
          <w:rStyle w:val="1"/>
        </w:rPr>
        <w:t>е</w:t>
      </w:r>
      <w:r w:rsidRPr="000F29E7">
        <w:rPr>
          <w:rStyle w:val="1"/>
        </w:rPr>
        <w:t>чатанием первый том Библии в переводе на русский язык не приводить в употребл</w:t>
      </w:r>
      <w:r w:rsidRPr="000F29E7">
        <w:rPr>
          <w:rStyle w:val="1"/>
        </w:rPr>
        <w:t>е</w:t>
      </w:r>
      <w:r w:rsidRPr="000F29E7">
        <w:rPr>
          <w:rStyle w:val="1"/>
        </w:rPr>
        <w:t>ние впредь до разрешения”».</w:t>
      </w:r>
    </w:p>
    <w:p w14:paraId="31EA6BFC" w14:textId="77777777" w:rsidR="00DE60CF" w:rsidRDefault="00DE60CF" w:rsidP="00EA7CC4">
      <w:pPr>
        <w:pStyle w:val="PlainText"/>
      </w:pPr>
      <w:r w:rsidRPr="00FE221E">
        <w:t xml:space="preserve">Чистович считает, что </w:t>
      </w:r>
      <w:r w:rsidRPr="008B596B">
        <w:rPr>
          <w:rStyle w:val="1"/>
        </w:rPr>
        <w:t>«нет никакого повода думать, что Би</w:t>
      </w:r>
      <w:r w:rsidRPr="008B596B">
        <w:rPr>
          <w:rStyle w:val="1"/>
        </w:rPr>
        <w:t>б</w:t>
      </w:r>
      <w:r w:rsidRPr="008B596B">
        <w:rPr>
          <w:rStyle w:val="1"/>
        </w:rPr>
        <w:t>лейское Общество и всё то, что явл</w:t>
      </w:r>
      <w:r w:rsidRPr="008B596B">
        <w:rPr>
          <w:rStyle w:val="1"/>
        </w:rPr>
        <w:t>я</w:t>
      </w:r>
      <w:r w:rsidRPr="008B596B">
        <w:rPr>
          <w:rStyle w:val="1"/>
        </w:rPr>
        <w:t>лось и даже скрывалось под защитою Общества, направлялось намеренно к поколебанию пр</w:t>
      </w:r>
      <w:r w:rsidRPr="008B596B">
        <w:rPr>
          <w:rStyle w:val="1"/>
        </w:rPr>
        <w:t>а</w:t>
      </w:r>
      <w:r w:rsidRPr="008B596B">
        <w:rPr>
          <w:rStyle w:val="1"/>
        </w:rPr>
        <w:t>вославной веры и церкви»</w:t>
      </w:r>
      <w:r>
        <w:t xml:space="preserve"> (стр. 52).</w:t>
      </w:r>
    </w:p>
    <w:p w14:paraId="093D6D67" w14:textId="77777777" w:rsidR="00DE60CF" w:rsidRDefault="00DE60CF" w:rsidP="00EA7CC4">
      <w:pPr>
        <w:pStyle w:val="PlainText"/>
      </w:pPr>
      <w:r>
        <w:t>Скорее всего, он прав. У Библейского общества была другая, более важная цель: его целью было убедить духовенство, что Ветхий завет является священной книгой для православных в</w:t>
      </w:r>
      <w:r>
        <w:t>е</w:t>
      </w:r>
      <w:r>
        <w:t xml:space="preserve">рующих. </w:t>
      </w:r>
    </w:p>
    <w:p w14:paraId="149ACD81" w14:textId="77777777" w:rsidR="00DE60CF" w:rsidRDefault="00DE60CF" w:rsidP="00EA7CC4">
      <w:pPr>
        <w:pStyle w:val="PlainText"/>
      </w:pPr>
      <w:r>
        <w:lastRenderedPageBreak/>
        <w:t>Князю Голицыну втолковали, что русский народ равнодушен к вере (а может, он и сам так р</w:t>
      </w:r>
      <w:r>
        <w:t>е</w:t>
      </w:r>
      <w:r>
        <w:t xml:space="preserve">шил), что вся его вера заключается в одном внешнем исполнении обрядов и поэтому необходимо </w:t>
      </w:r>
      <w:r w:rsidRPr="008B596B">
        <w:rPr>
          <w:rStyle w:val="1"/>
        </w:rPr>
        <w:t>«пробудить в нём высшие духовные инстинкты и через распр</w:t>
      </w:r>
      <w:r w:rsidRPr="008B596B">
        <w:rPr>
          <w:rStyle w:val="1"/>
        </w:rPr>
        <w:t>о</w:t>
      </w:r>
      <w:r w:rsidRPr="008B596B">
        <w:rPr>
          <w:rStyle w:val="1"/>
        </w:rPr>
        <w:t>странение священных книг ввести в него живую струю внутре</w:t>
      </w:r>
      <w:r w:rsidRPr="008B596B">
        <w:rPr>
          <w:rStyle w:val="1"/>
        </w:rPr>
        <w:t>н</w:t>
      </w:r>
      <w:r w:rsidRPr="008B596B">
        <w:rPr>
          <w:rStyle w:val="1"/>
        </w:rPr>
        <w:t>него понимания христианства»</w:t>
      </w:r>
      <w:r>
        <w:rPr>
          <w:i/>
        </w:rPr>
        <w:t>.</w:t>
      </w:r>
      <w:r>
        <w:t xml:space="preserve"> </w:t>
      </w:r>
    </w:p>
    <w:p w14:paraId="11CA937A" w14:textId="1A045287" w:rsidR="00DE60CF" w:rsidRPr="00FE221E" w:rsidRDefault="00DE60CF" w:rsidP="00EA7CC4">
      <w:pPr>
        <w:pStyle w:val="PlainText"/>
      </w:pPr>
      <w:r>
        <w:t>Чистович положительным моментом считает открытие общ</w:t>
      </w:r>
      <w:r>
        <w:t>е</w:t>
      </w:r>
      <w:r>
        <w:t>ством благотворительных учреждений, и сожалеет, что всё сд</w:t>
      </w:r>
      <w:r>
        <w:t>е</w:t>
      </w:r>
      <w:r>
        <w:t>ланное обществом не было сделано православной церковью</w:t>
      </w:r>
      <w:r w:rsidRPr="00DE60CF">
        <w:rPr>
          <w:vertAlign w:val="superscript"/>
        </w:rPr>
        <w:t>[LXXI]</w:t>
      </w:r>
      <w:r>
        <w:t xml:space="preserve">. </w:t>
      </w:r>
    </w:p>
    <w:p w14:paraId="238858FC" w14:textId="77777777" w:rsidR="00DE60CF" w:rsidRDefault="00DE60CF" w:rsidP="00EA7CC4">
      <w:pPr>
        <w:pStyle w:val="PlainText"/>
      </w:pPr>
      <w:r w:rsidRPr="00556DCE">
        <w:t xml:space="preserve">Осуждает он Библейское общество </w:t>
      </w:r>
      <w:r>
        <w:t xml:space="preserve">за </w:t>
      </w:r>
      <w:r w:rsidRPr="00556DCE">
        <w:t>устран</w:t>
      </w:r>
      <w:r>
        <w:t>ение им</w:t>
      </w:r>
      <w:r w:rsidRPr="00556DCE">
        <w:t xml:space="preserve"> от дел Свя</w:t>
      </w:r>
      <w:r>
        <w:t>щенного Синода и за</w:t>
      </w:r>
      <w:r w:rsidRPr="00556DCE">
        <w:t xml:space="preserve"> присво</w:t>
      </w:r>
      <w:r>
        <w:t>ение</w:t>
      </w:r>
      <w:r w:rsidRPr="00556DCE">
        <w:t xml:space="preserve"> себе прав</w:t>
      </w:r>
      <w:r>
        <w:t>а</w:t>
      </w:r>
      <w:r w:rsidRPr="00556DCE">
        <w:t xml:space="preserve"> издания славя</w:t>
      </w:r>
      <w:r w:rsidRPr="00556DCE">
        <w:t>н</w:t>
      </w:r>
      <w:r w:rsidRPr="00556DCE">
        <w:t xml:space="preserve">ской </w:t>
      </w:r>
      <w:r>
        <w:t>Библи</w:t>
      </w:r>
      <w:r w:rsidRPr="00556DCE">
        <w:t>и</w:t>
      </w:r>
      <w:r>
        <w:t>. Но ведь переводы Евангелий и Ветхого завета дел</w:t>
      </w:r>
      <w:r>
        <w:t>а</w:t>
      </w:r>
      <w:r>
        <w:t>лись и издавались под наблюдением Библейского общества, а это уже не недостаток, а прямая д</w:t>
      </w:r>
      <w:r>
        <w:t>у</w:t>
      </w:r>
      <w:r>
        <w:t>ховная агрессия Великобритании в России. В Библейское общество наряду с православными свяще</w:t>
      </w:r>
      <w:r>
        <w:t>н</w:t>
      </w:r>
      <w:r>
        <w:t>никами и мирянами входили католики и протестанты, которые действовали в своих инт</w:t>
      </w:r>
      <w:r>
        <w:t>е</w:t>
      </w:r>
      <w:r>
        <w:t xml:space="preserve">ресах. </w:t>
      </w:r>
    </w:p>
    <w:p w14:paraId="40CA6EB9" w14:textId="77777777" w:rsidR="00DE60CF" w:rsidRPr="00BB530B" w:rsidRDefault="00DE60CF" w:rsidP="00EA7CC4">
      <w:pPr>
        <w:pStyle w:val="PlainText"/>
      </w:pPr>
      <w:r w:rsidRPr="00BB530B">
        <w:t xml:space="preserve">Далее Чистович с глубокой скорбью вспоминает о сожжении </w:t>
      </w:r>
      <w:r>
        <w:t xml:space="preserve">тиража </w:t>
      </w:r>
      <w:r w:rsidRPr="00BB530B">
        <w:t>пяти книг Моисеевых, напечатанных Библейским общес</w:t>
      </w:r>
      <w:r w:rsidRPr="00BB530B">
        <w:t>т</w:t>
      </w:r>
      <w:r w:rsidRPr="00BB530B">
        <w:t>вом. Он отводит эту вину от Святого</w:t>
      </w:r>
      <w:r>
        <w:t xml:space="preserve"> Синод</w:t>
      </w:r>
      <w:r w:rsidRPr="00BB530B">
        <w:t xml:space="preserve">а и возлагает её на власть: </w:t>
      </w:r>
    </w:p>
    <w:p w14:paraId="31068B5F" w14:textId="77777777" w:rsidR="00DE60CF" w:rsidRDefault="00DE60CF" w:rsidP="00EA7CC4">
      <w:pPr>
        <w:pStyle w:val="a5"/>
      </w:pPr>
      <w:r>
        <w:t>«В переводе Пятокнижия не было ничего такого, что засл</w:t>
      </w:r>
      <w:r>
        <w:t>у</w:t>
      </w:r>
      <w:r>
        <w:t xml:space="preserve">живало такую строгую меру — </w:t>
      </w:r>
      <w:r w:rsidRPr="00F61C01">
        <w:t>пишет а</w:t>
      </w:r>
      <w:r w:rsidRPr="00F61C01">
        <w:t>в</w:t>
      </w:r>
      <w:r w:rsidRPr="00F61C01">
        <w:t>тор</w:t>
      </w:r>
      <w:r>
        <w:t xml:space="preserve"> — он пострадал мученически. В переводе Псалтири критика могла найти более неудовлетворительного, нежели в переводе Пятокнижия Моисе</w:t>
      </w:r>
      <w:r>
        <w:t>е</w:t>
      </w:r>
      <w:r>
        <w:t>ва: но Псалтирь оставлена от суда свободною, а Пято</w:t>
      </w:r>
      <w:r>
        <w:t>к</w:t>
      </w:r>
      <w:r>
        <w:t xml:space="preserve">нижие осуждено» (стр. 118). </w:t>
      </w:r>
    </w:p>
    <w:p w14:paraId="631D7F05" w14:textId="77777777" w:rsidR="00DE60CF" w:rsidRPr="00164BB3" w:rsidRDefault="00DE60CF" w:rsidP="00EA7CC4">
      <w:pPr>
        <w:pStyle w:val="PlainText"/>
      </w:pPr>
      <w:r>
        <w:t>Вот так рассуждает профессор — богослов, не понимая гл</w:t>
      </w:r>
      <w:r>
        <w:t>о</w:t>
      </w:r>
      <w:r>
        <w:t>бальной политики и поэтому — настоящих целей хозяев библе</w:t>
      </w:r>
      <w:r>
        <w:t>й</w:t>
      </w:r>
      <w:r>
        <w:t>ского проекта.</w:t>
      </w:r>
    </w:p>
    <w:p w14:paraId="7D9ED5E7" w14:textId="77777777" w:rsidR="00DE60CF" w:rsidRDefault="00DE60CF" w:rsidP="00EA7CC4">
      <w:pPr>
        <w:pStyle w:val="PlainText"/>
      </w:pPr>
      <w:r>
        <w:t>В качестве приложения к книге Чистовича приведены две ст</w:t>
      </w:r>
      <w:r>
        <w:t>а</w:t>
      </w:r>
      <w:r>
        <w:t xml:space="preserve">тьи. Одна называется </w:t>
      </w:r>
      <w:r w:rsidRPr="001463E7">
        <w:rPr>
          <w:i/>
        </w:rPr>
        <w:t>«Краткое историческое обозрение цели, хода и последствий учреждения библейских обществ в России»</w:t>
      </w:r>
      <w:r>
        <w:t xml:space="preserve">, другая — </w:t>
      </w:r>
      <w:r w:rsidRPr="001463E7">
        <w:rPr>
          <w:i/>
        </w:rPr>
        <w:t>«</w:t>
      </w:r>
      <w:r w:rsidRPr="00261007">
        <w:rPr>
          <w:i/>
        </w:rPr>
        <w:t>О злых действиях тайных обществ, выдумавших би</w:t>
      </w:r>
      <w:r w:rsidRPr="00261007">
        <w:rPr>
          <w:i/>
        </w:rPr>
        <w:t>б</w:t>
      </w:r>
      <w:r w:rsidRPr="00261007">
        <w:rPr>
          <w:i/>
        </w:rPr>
        <w:t>лейское общество в Европе и н</w:t>
      </w:r>
      <w:r w:rsidRPr="00261007">
        <w:rPr>
          <w:i/>
        </w:rPr>
        <w:t>е</w:t>
      </w:r>
      <w:r w:rsidRPr="00261007">
        <w:rPr>
          <w:i/>
        </w:rPr>
        <w:t>усыпно чрез оное все к своей цели направляющих</w:t>
      </w:r>
      <w:r w:rsidRPr="001463E7">
        <w:rPr>
          <w:i/>
        </w:rPr>
        <w:t>»,</w:t>
      </w:r>
      <w:r>
        <w:t xml:space="preserve"> — сочинения министра народного просвещ</w:t>
      </w:r>
      <w:r>
        <w:t>е</w:t>
      </w:r>
      <w:r>
        <w:t xml:space="preserve">ния </w:t>
      </w:r>
      <w:smartTag w:uri="urn:schemas-microsoft-com:office:smarttags" w:element="PersonName">
        <w:r>
          <w:t>Александр</w:t>
        </w:r>
      </w:smartTag>
      <w:r>
        <w:t>а Семёновича Шишкова. Мы вкратце рассмотрим эти приложения.</w:t>
      </w:r>
    </w:p>
    <w:p w14:paraId="5180FF1F" w14:textId="77777777" w:rsidR="00DE60CF" w:rsidRDefault="00DE60CF" w:rsidP="00EA7CC4">
      <w:pPr>
        <w:pStyle w:val="PlainText"/>
      </w:pPr>
      <w:r>
        <w:lastRenderedPageBreak/>
        <w:t>В них говорится о том, что Библейское общество открыли в Петербурге в 1812 году, когда французы грабили Россию, а вл</w:t>
      </w:r>
      <w:r>
        <w:t>а</w:t>
      </w:r>
      <w:r>
        <w:t>сти до этого общества дела не было, так как шла война. Занимался обществом пастор Патте</w:t>
      </w:r>
      <w:r>
        <w:t>р</w:t>
      </w:r>
      <w:r>
        <w:t xml:space="preserve">сон. </w:t>
      </w:r>
    </w:p>
    <w:p w14:paraId="5CC81A02" w14:textId="77777777" w:rsidR="00DE60CF" w:rsidRDefault="00DE60CF" w:rsidP="00EA7CC4">
      <w:pPr>
        <w:pStyle w:val="PlainText"/>
      </w:pPr>
      <w:r>
        <w:t>Библейскому обществу разрешили издавать Ветхий и Новый заветы для иноверцев на ин</w:t>
      </w:r>
      <w:r>
        <w:t>о</w:t>
      </w:r>
      <w:r>
        <w:t>странных языках. Издание книг на славянском языке разрешалось только Синоду. Запрещалось пр</w:t>
      </w:r>
      <w:r>
        <w:t>и</w:t>
      </w:r>
      <w:r>
        <w:t>нимать участие в деятельности Библейского общества правосла</w:t>
      </w:r>
      <w:r>
        <w:t>в</w:t>
      </w:r>
      <w:r>
        <w:t>ному духовенству. Но, вопр</w:t>
      </w:r>
      <w:r>
        <w:t>е</w:t>
      </w:r>
      <w:r>
        <w:t>ки постановлениям Синода, вскоре в Библейском обществе появились архиереи и духовенство прав</w:t>
      </w:r>
      <w:r>
        <w:t>о</w:t>
      </w:r>
      <w:r>
        <w:t>славной церкви.</w:t>
      </w:r>
    </w:p>
    <w:p w14:paraId="039A9F17" w14:textId="77777777" w:rsidR="00DE60CF" w:rsidRDefault="00DE60CF" w:rsidP="00EA7CC4">
      <w:pPr>
        <w:pStyle w:val="PlainText"/>
      </w:pPr>
      <w:r>
        <w:t>Библейское общество скупило все экземпляры славянской Библии в Синоде и поручило их пр</w:t>
      </w:r>
      <w:r>
        <w:t>о</w:t>
      </w:r>
      <w:r>
        <w:t xml:space="preserve">давать Паттерсону и Шмиту. </w:t>
      </w:r>
    </w:p>
    <w:p w14:paraId="5DD5D918" w14:textId="77777777" w:rsidR="00DE60CF" w:rsidRDefault="00DE60CF" w:rsidP="00EA7CC4">
      <w:pPr>
        <w:pStyle w:val="PlainText"/>
        <w:rPr>
          <w:i/>
        </w:rPr>
      </w:pPr>
      <w:r>
        <w:t>Общество пустило корни по всей России, и выполняло тайные приказы своего правительства, имея рекомендации от самых влиятельных людей России. Не было губернии или селения, где бы не появлялись сотрудники Библейского общества или их ко</w:t>
      </w:r>
      <w:r>
        <w:t>р</w:t>
      </w:r>
      <w:r>
        <w:t xml:space="preserve">респонденты: </w:t>
      </w:r>
      <w:r w:rsidRPr="00234071">
        <w:rPr>
          <w:rStyle w:val="1"/>
        </w:rPr>
        <w:t>«Мистики, духовидцы, пророки появились во мн</w:t>
      </w:r>
      <w:r w:rsidRPr="00234071">
        <w:rPr>
          <w:rStyle w:val="1"/>
        </w:rPr>
        <w:t>о</w:t>
      </w:r>
      <w:r w:rsidRPr="00234071">
        <w:rPr>
          <w:rStyle w:val="1"/>
        </w:rPr>
        <w:t>жестве»</w:t>
      </w:r>
      <w:r>
        <w:rPr>
          <w:i/>
        </w:rPr>
        <w:t>.</w:t>
      </w:r>
    </w:p>
    <w:p w14:paraId="6FF66035" w14:textId="77777777" w:rsidR="00DE60CF" w:rsidRDefault="00DE60CF" w:rsidP="00EA7CC4">
      <w:pPr>
        <w:pStyle w:val="PlainText"/>
      </w:pPr>
      <w:r>
        <w:t>Это сильно напоминает время перестройки в России, фонд Сороса и т. п. «неправительственные организации», видимо мет</w:t>
      </w:r>
      <w:r>
        <w:t>о</w:t>
      </w:r>
      <w:r>
        <w:t>ды иностра</w:t>
      </w:r>
      <w:r>
        <w:t>н</w:t>
      </w:r>
      <w:r>
        <w:t xml:space="preserve">ных спецслужб не меняются. </w:t>
      </w:r>
    </w:p>
    <w:p w14:paraId="59D5C012" w14:textId="77777777" w:rsidR="00DE60CF" w:rsidRDefault="00DE60CF" w:rsidP="00EA7CC4">
      <w:pPr>
        <w:pStyle w:val="PlainText"/>
      </w:pPr>
      <w:r>
        <w:t>Библейское общество выпустило книгу «Таинство креста», в которой Синоды и Вселенские с</w:t>
      </w:r>
      <w:r>
        <w:t>о</w:t>
      </w:r>
      <w:r>
        <w:t>боры названы зверем и что через них дух антихристов распространяет своё владычество и заста</w:t>
      </w:r>
      <w:r>
        <w:t>в</w:t>
      </w:r>
      <w:r>
        <w:t xml:space="preserve">ляет поклоняться себе. </w:t>
      </w:r>
    </w:p>
    <w:p w14:paraId="78366540" w14:textId="77777777" w:rsidR="00DE60CF" w:rsidRDefault="00DE60CF" w:rsidP="00EA7CC4">
      <w:pPr>
        <w:pStyle w:val="PlainText"/>
      </w:pPr>
      <w:r>
        <w:t>Здесь уже видна рука спецслужб «Великобратании», которая под видом справедливости реализует свои цели внедрения атеи</w:t>
      </w:r>
      <w:r>
        <w:t>з</w:t>
      </w:r>
      <w:r>
        <w:t>ма, дискредитацию РПЦ и государственной власти России, дем</w:t>
      </w:r>
      <w:r>
        <w:t>о</w:t>
      </w:r>
      <w:r>
        <w:t>рализации и разложения общества в ц</w:t>
      </w:r>
      <w:r>
        <w:t>е</w:t>
      </w:r>
      <w:r>
        <w:t xml:space="preserve">лом. </w:t>
      </w:r>
    </w:p>
    <w:p w14:paraId="59D74BF9" w14:textId="77777777" w:rsidR="00DE60CF" w:rsidRDefault="00DE60CF" w:rsidP="00EA7CC4">
      <w:pPr>
        <w:pStyle w:val="PlainText"/>
      </w:pPr>
      <w:r>
        <w:t>Князь Голицын, президент Библейского общества, в 1817 году стал министром духовных дел, ведал народным образованием и почтами. В этом же году появляется Сионский Вестник, ранее з</w:t>
      </w:r>
      <w:r>
        <w:t>а</w:t>
      </w:r>
      <w:r>
        <w:t>прещённый. В 1817 году в Лондоне состоялось 13</w:t>
      </w:r>
      <w:r>
        <w:noBreakHyphen/>
        <w:t>е годичное с</w:t>
      </w:r>
      <w:r>
        <w:t>о</w:t>
      </w:r>
      <w:r>
        <w:t xml:space="preserve">брание Великобританского и </w:t>
      </w:r>
      <w:r w:rsidRPr="00051643">
        <w:rPr>
          <w:szCs w:val="24"/>
        </w:rPr>
        <w:t>Иностранного библейского общес</w:t>
      </w:r>
      <w:r w:rsidRPr="00051643">
        <w:rPr>
          <w:szCs w:val="24"/>
        </w:rPr>
        <w:t>т</w:t>
      </w:r>
      <w:r w:rsidRPr="00051643">
        <w:rPr>
          <w:szCs w:val="24"/>
        </w:rPr>
        <w:t xml:space="preserve">ва, на котором было </w:t>
      </w:r>
      <w:r>
        <w:rPr>
          <w:szCs w:val="24"/>
        </w:rPr>
        <w:t>вы</w:t>
      </w:r>
      <w:r w:rsidRPr="00051643">
        <w:rPr>
          <w:szCs w:val="24"/>
        </w:rPr>
        <w:t>сказано</w:t>
      </w:r>
      <w:r>
        <w:rPr>
          <w:szCs w:val="24"/>
        </w:rPr>
        <w:t xml:space="preserve"> предположение</w:t>
      </w:r>
      <w:r w:rsidRPr="00051643">
        <w:rPr>
          <w:szCs w:val="24"/>
        </w:rPr>
        <w:t>, что скоро на всём простран</w:t>
      </w:r>
      <w:r>
        <w:t xml:space="preserve">стве российском </w:t>
      </w:r>
      <w:r w:rsidRPr="00234071">
        <w:rPr>
          <w:rStyle w:val="1"/>
        </w:rPr>
        <w:t>«религия восстановится во всей её чи</w:t>
      </w:r>
      <w:r w:rsidRPr="00234071">
        <w:rPr>
          <w:rStyle w:val="1"/>
        </w:rPr>
        <w:t>с</w:t>
      </w:r>
      <w:r w:rsidRPr="00234071">
        <w:rPr>
          <w:rStyle w:val="1"/>
        </w:rPr>
        <w:t>тоте»</w:t>
      </w:r>
      <w:r>
        <w:rPr>
          <w:i/>
        </w:rPr>
        <w:t xml:space="preserve"> </w:t>
      </w:r>
      <w:r>
        <w:t>исключительно от переведённых книг св</w:t>
      </w:r>
      <w:r>
        <w:t>я</w:t>
      </w:r>
      <w:r>
        <w:t>щенного писания, как это было с протестантством.</w:t>
      </w:r>
      <w:r w:rsidRPr="007B03CD">
        <w:rPr>
          <w:i/>
        </w:rPr>
        <w:t xml:space="preserve"> </w:t>
      </w:r>
    </w:p>
    <w:p w14:paraId="338A75E3" w14:textId="77777777" w:rsidR="00DE60CF" w:rsidRPr="008B230C" w:rsidRDefault="00DE60CF" w:rsidP="00EA7CC4">
      <w:pPr>
        <w:pStyle w:val="PlainText"/>
      </w:pPr>
      <w:r>
        <w:lastRenderedPageBreak/>
        <w:t xml:space="preserve">Адмирал </w:t>
      </w:r>
      <w:r w:rsidRPr="008B230C">
        <w:t xml:space="preserve">Шишков </w:t>
      </w:r>
      <w:r>
        <w:t>считал, что Библейское общество служило надёжным покровом для пер</w:t>
      </w:r>
      <w:r>
        <w:t>е</w:t>
      </w:r>
      <w:r>
        <w:t>сылки денег, переписки, разъездов членов, путешествий и личных встреч его агентов во всех ко</w:t>
      </w:r>
      <w:r>
        <w:t>н</w:t>
      </w:r>
      <w:r>
        <w:t xml:space="preserve">цах России, Германии, Швеции и т.п. </w:t>
      </w:r>
    </w:p>
    <w:p w14:paraId="61D9448D" w14:textId="6A0825F0" w:rsidR="00DE60CF" w:rsidRDefault="00DE60CF" w:rsidP="00EA7CC4">
      <w:pPr>
        <w:pStyle w:val="PlainText"/>
      </w:pPr>
      <w:r>
        <w:t xml:space="preserve">Борис </w:t>
      </w:r>
      <w:r w:rsidRPr="00EB7541">
        <w:t>Баш</w:t>
      </w:r>
      <w:r>
        <w:t>и</w:t>
      </w:r>
      <w:r w:rsidRPr="00EB7541">
        <w:t>лов</w:t>
      </w:r>
      <w:r w:rsidRPr="00DE60CF">
        <w:rPr>
          <w:sz w:val="24"/>
          <w:vertAlign w:val="superscript"/>
        </w:rPr>
        <w:t>[LXXII]</w:t>
      </w:r>
      <w:r>
        <w:t xml:space="preserve"> в своей книге о масонстве писал:</w:t>
      </w:r>
      <w:r w:rsidRPr="005B5604">
        <w:t xml:space="preserve"> </w:t>
      </w:r>
    </w:p>
    <w:p w14:paraId="6727D32D" w14:textId="77777777" w:rsidR="00DE60CF" w:rsidRDefault="00DE60CF" w:rsidP="00EA7CC4">
      <w:pPr>
        <w:pStyle w:val="a5"/>
      </w:pPr>
      <w:r w:rsidRPr="005B5604">
        <w:t>«Князь А. Н. Голицын и масон Р. А. Кошелев, пользуясь мистическим настроением, появи</w:t>
      </w:r>
      <w:r w:rsidRPr="005B5604">
        <w:t>в</w:t>
      </w:r>
      <w:r w:rsidRPr="005B5604">
        <w:t xml:space="preserve">шимся у </w:t>
      </w:r>
      <w:smartTag w:uri="urn:schemas-microsoft-com:office:smarttags" w:element="PersonName">
        <w:r w:rsidRPr="005B5604">
          <w:t>Александр</w:t>
        </w:r>
      </w:smartTag>
      <w:r w:rsidRPr="005B5604">
        <w:t>а I во время Отечественной войны, уговорили его разрешить английским пр</w:t>
      </w:r>
      <w:r w:rsidRPr="005B5604">
        <w:t>о</w:t>
      </w:r>
      <w:r w:rsidRPr="005B5604">
        <w:t>тестантам в Ро</w:t>
      </w:r>
      <w:r w:rsidRPr="005B5604">
        <w:t>с</w:t>
      </w:r>
      <w:r w:rsidRPr="005B5604">
        <w:t>сии «Библейское Общество».</w:t>
      </w:r>
      <w:r>
        <w:t xml:space="preserve"> </w:t>
      </w:r>
      <w:r w:rsidRPr="005B5604">
        <w:t>Русские масоны немедленно включились в эту новую форму наступления на пр</w:t>
      </w:r>
      <w:r w:rsidRPr="005B5604">
        <w:t>а</w:t>
      </w:r>
      <w:r w:rsidRPr="005B5604">
        <w:t>вославие. В комитет, возглавлявший «Библейское Общество» немедленно вошли масоны. Председателем стал масон князь Г</w:t>
      </w:r>
      <w:r w:rsidRPr="005B5604">
        <w:t>о</w:t>
      </w:r>
      <w:r w:rsidRPr="005B5604">
        <w:t>лицын, его заместителем граф Кочубей, в члены правления: граф Разумовский, Кошелев, А. И. Тургенев. В местных отделах «Библейского Общества» также было много мас</w:t>
      </w:r>
      <w:r w:rsidRPr="005B5604">
        <w:t>о</w:t>
      </w:r>
      <w:r w:rsidRPr="005B5604">
        <w:t>нов. Масонам удалось вовлечь в ряды членов «Библейского Общества» д</w:t>
      </w:r>
      <w:r w:rsidRPr="005B5604">
        <w:t>а</w:t>
      </w:r>
      <w:r w:rsidRPr="005B5604">
        <w:t>же несколько представителей высшего духовенства, осуждавших м</w:t>
      </w:r>
      <w:r w:rsidRPr="005B5604">
        <w:t>а</w:t>
      </w:r>
      <w:r w:rsidRPr="005B5604">
        <w:t>сонство, но доброжелательно относившихся к увлекавшимся ми</w:t>
      </w:r>
      <w:r w:rsidRPr="005B5604">
        <w:t>с</w:t>
      </w:r>
      <w:r w:rsidRPr="005B5604">
        <w:t>тицизмом. Но большинство православного духовенства отриц</w:t>
      </w:r>
      <w:r w:rsidRPr="005B5604">
        <w:t>а</w:t>
      </w:r>
      <w:r w:rsidRPr="005B5604">
        <w:t xml:space="preserve">тельно относилось к деятельности «Библейского Общества», справедливо усматривая в </w:t>
      </w:r>
      <w:r>
        <w:t>нём</w:t>
      </w:r>
      <w:r w:rsidRPr="005B5604">
        <w:t xml:space="preserve"> опасность для православия и ца</w:t>
      </w:r>
      <w:r w:rsidRPr="005B5604">
        <w:t>р</w:t>
      </w:r>
      <w:r w:rsidRPr="005B5604">
        <w:t>ской власти. К числу таких духовных лиц принадлежал и знам</w:t>
      </w:r>
      <w:r w:rsidRPr="005B5604">
        <w:t>е</w:t>
      </w:r>
      <w:r w:rsidRPr="005B5604">
        <w:t>нитый борец против масонства и масонского мистицизма, непр</w:t>
      </w:r>
      <w:r w:rsidRPr="005B5604">
        <w:t>и</w:t>
      </w:r>
      <w:r w:rsidRPr="005B5604">
        <w:t>миримый враг орудовавших в России английских методистов, а</w:t>
      </w:r>
      <w:r w:rsidRPr="005B5604">
        <w:t>р</w:t>
      </w:r>
      <w:r w:rsidRPr="005B5604">
        <w:t>химандрит Юрьевского м</w:t>
      </w:r>
      <w:r w:rsidRPr="005B5604">
        <w:t>о</w:t>
      </w:r>
      <w:r w:rsidRPr="005B5604">
        <w:t xml:space="preserve">настыря Фотий. </w:t>
      </w:r>
    </w:p>
    <w:p w14:paraId="7DDD4C25" w14:textId="77777777" w:rsidR="00DE60CF" w:rsidRPr="004C0EF5" w:rsidRDefault="00DE60CF" w:rsidP="00EA7CC4">
      <w:pPr>
        <w:pStyle w:val="a5"/>
      </w:pPr>
      <w:r w:rsidRPr="005B5604">
        <w:t xml:space="preserve">Английские протестанты, организуя «Библейское Общество» в России, стремились заменить в </w:t>
      </w:r>
      <w:r>
        <w:t>нём</w:t>
      </w:r>
      <w:r w:rsidRPr="005B5604">
        <w:t xml:space="preserve"> православие протестантс</w:t>
      </w:r>
      <w:r w:rsidRPr="005B5604">
        <w:t>т</w:t>
      </w:r>
      <w:r w:rsidRPr="005B5604">
        <w:t>вом. Масоны, которым на руку было уничтожение православия, пресл</w:t>
      </w:r>
      <w:r w:rsidRPr="005B5604">
        <w:t>е</w:t>
      </w:r>
      <w:r w:rsidRPr="005B5604">
        <w:t xml:space="preserve">довали политические цели своего ордена. </w:t>
      </w:r>
      <w:r>
        <w:t xml:space="preserve">… </w:t>
      </w:r>
      <w:r w:rsidRPr="005B5604">
        <w:t>В конце 1823 года в России имелось около 300 отделений «Библейского О</w:t>
      </w:r>
      <w:r w:rsidRPr="005B5604">
        <w:t>б</w:t>
      </w:r>
      <w:r w:rsidRPr="005B5604">
        <w:t>щества», ведших акти</w:t>
      </w:r>
      <w:r w:rsidRPr="005B5604">
        <w:t>в</w:t>
      </w:r>
      <w:r w:rsidRPr="005B5604">
        <w:t>ную работу по разложению православия. Всюду начинают возникать различные секты</w:t>
      </w:r>
      <w:r>
        <w:t>,</w:t>
      </w:r>
      <w:r w:rsidRPr="005B5604">
        <w:t xml:space="preserve"> </w:t>
      </w:r>
      <w:r>
        <w:t>ещё</w:t>
      </w:r>
      <w:r w:rsidRPr="005B5604">
        <w:t xml:space="preserve"> более обесс</w:t>
      </w:r>
      <w:r w:rsidRPr="005B5604">
        <w:t>и</w:t>
      </w:r>
      <w:r w:rsidRPr="005B5604">
        <w:t xml:space="preserve">ливая ослабленную православную церковь». </w:t>
      </w:r>
      <w:r w:rsidRPr="004C0EF5">
        <w:t>Иностранный дипл</w:t>
      </w:r>
      <w:r w:rsidRPr="004C0EF5">
        <w:t>о</w:t>
      </w:r>
      <w:r w:rsidRPr="004C0EF5">
        <w:t xml:space="preserve">мат Лаферронеероннэ, аккредитованный при дворе </w:t>
      </w:r>
      <w:smartTag w:uri="urn:schemas-microsoft-com:office:smarttags" w:element="PersonName">
        <w:r w:rsidRPr="004C0EF5">
          <w:t>Александр</w:t>
        </w:r>
      </w:smartTag>
      <w:r>
        <w:t>а I, в своё</w:t>
      </w:r>
      <w:r w:rsidRPr="004C0EF5">
        <w:t>м письме от 1 апреля 1820 года п</w:t>
      </w:r>
      <w:r w:rsidRPr="004C0EF5">
        <w:t>и</w:t>
      </w:r>
      <w:r w:rsidRPr="004C0EF5">
        <w:t>шет: «Это «Библейское Общество», которое не стремится к иному, как универсализир</w:t>
      </w:r>
      <w:r w:rsidRPr="004C0EF5">
        <w:t>о</w:t>
      </w:r>
      <w:r w:rsidRPr="004C0EF5">
        <w:t>вать протестан</w:t>
      </w:r>
      <w:r w:rsidRPr="004C0EF5">
        <w:t>т</w:t>
      </w:r>
      <w:r w:rsidRPr="004C0EF5">
        <w:t xml:space="preserve">ство, должно быстро породить идеи свободы у </w:t>
      </w:r>
      <w:r w:rsidRPr="004C0EF5">
        <w:lastRenderedPageBreak/>
        <w:t>людей, привыкших до сих пор видеть в их Государе высшего главу религии, которая их учит подчинению и уважению к нему. Однако, этот могущественный рычаг, этот целебный престиж хотят разрушить».</w:t>
      </w:r>
    </w:p>
    <w:p w14:paraId="2DBF2FBD" w14:textId="77777777" w:rsidR="00DE60CF" w:rsidRPr="005B5604" w:rsidRDefault="00DE60CF" w:rsidP="00EA7CC4">
      <w:pPr>
        <w:pStyle w:val="a5"/>
      </w:pPr>
      <w:r w:rsidRPr="005B5604">
        <w:t>«Сионский вестник», который начал снова издавать в 1817 году известный масон и мистик Лабзин, по свидетельству Л. Знаменского «…выписывали все архиереи, архимандриты, все семинарии и акад</w:t>
      </w:r>
      <w:r w:rsidRPr="005B5604">
        <w:t>е</w:t>
      </w:r>
      <w:r w:rsidRPr="005B5604">
        <w:t>мии (одна Петербургская выписала 11 экз.) и множ</w:t>
      </w:r>
      <w:r w:rsidRPr="005B5604">
        <w:t>е</w:t>
      </w:r>
      <w:r w:rsidRPr="005B5604">
        <w:t>ство священников»</w:t>
      </w:r>
      <w:r>
        <w:t>. …</w:t>
      </w:r>
    </w:p>
    <w:p w14:paraId="1A9728B9" w14:textId="77777777" w:rsidR="00DE60CF" w:rsidRPr="009617BC" w:rsidRDefault="00DE60CF" w:rsidP="00EA7CC4">
      <w:pPr>
        <w:pStyle w:val="a5"/>
        <w:rPr>
          <w:szCs w:val="24"/>
        </w:rPr>
      </w:pPr>
      <w:r w:rsidRPr="009617BC">
        <w:rPr>
          <w:szCs w:val="24"/>
        </w:rPr>
        <w:t xml:space="preserve">«Активную деятельность развивал орден иезуитов. При </w:t>
      </w:r>
      <w:smartTag w:uri="urn:schemas-microsoft-com:office:smarttags" w:element="PersonName">
        <w:r w:rsidRPr="009617BC">
          <w:rPr>
            <w:szCs w:val="24"/>
          </w:rPr>
          <w:t>Александр</w:t>
        </w:r>
      </w:smartTag>
      <w:r w:rsidRPr="009617BC">
        <w:rPr>
          <w:szCs w:val="24"/>
        </w:rPr>
        <w:t>е число живших в России иезу</w:t>
      </w:r>
      <w:r w:rsidRPr="009617BC">
        <w:rPr>
          <w:szCs w:val="24"/>
        </w:rPr>
        <w:t>и</w:t>
      </w:r>
      <w:r w:rsidRPr="009617BC">
        <w:rPr>
          <w:szCs w:val="24"/>
        </w:rPr>
        <w:t>тов увеличилось почти вдвое. Члены знатных фамилий — Голицыны, Разумовские, З</w:t>
      </w:r>
      <w:r w:rsidRPr="009617BC">
        <w:rPr>
          <w:szCs w:val="24"/>
        </w:rPr>
        <w:t>а</w:t>
      </w:r>
      <w:r w:rsidRPr="009617BC">
        <w:rPr>
          <w:szCs w:val="24"/>
        </w:rPr>
        <w:t>вадовские, Гагарины, Толстые, и другие — переходили в кат</w:t>
      </w:r>
      <w:r w:rsidRPr="009617BC">
        <w:rPr>
          <w:szCs w:val="24"/>
        </w:rPr>
        <w:t>о</w:t>
      </w:r>
      <w:r w:rsidRPr="009617BC">
        <w:rPr>
          <w:szCs w:val="24"/>
        </w:rPr>
        <w:t>личество, как раньше отдавали детей в пансионы, соде</w:t>
      </w:r>
      <w:r w:rsidRPr="009617BC">
        <w:rPr>
          <w:szCs w:val="24"/>
        </w:rPr>
        <w:t>р</w:t>
      </w:r>
      <w:r w:rsidRPr="009617BC">
        <w:rPr>
          <w:szCs w:val="24"/>
        </w:rPr>
        <w:t xml:space="preserve">жимые французами, так при </w:t>
      </w:r>
      <w:smartTag w:uri="urn:schemas-microsoft-com:office:smarttags" w:element="PersonName">
        <w:r w:rsidRPr="009617BC">
          <w:rPr>
            <w:szCs w:val="24"/>
          </w:rPr>
          <w:t>Александр</w:t>
        </w:r>
      </w:smartTag>
      <w:r w:rsidRPr="009617BC">
        <w:rPr>
          <w:szCs w:val="24"/>
        </w:rPr>
        <w:t>е I в моду вошло отдавать детей в пансион аббата Николя, и в иезуитский благородный пансион. Даже Закон Божий в этих пансионах первое время преподавали и</w:t>
      </w:r>
      <w:r w:rsidRPr="009617BC">
        <w:rPr>
          <w:szCs w:val="24"/>
        </w:rPr>
        <w:t>е</w:t>
      </w:r>
      <w:r w:rsidRPr="009617BC">
        <w:rPr>
          <w:szCs w:val="24"/>
        </w:rPr>
        <w:t>зуиты».</w:t>
      </w:r>
    </w:p>
    <w:p w14:paraId="34020A7D" w14:textId="77777777" w:rsidR="00DE60CF" w:rsidRDefault="00DE60CF" w:rsidP="00EA7CC4">
      <w:pPr>
        <w:pStyle w:val="PlainText"/>
      </w:pPr>
      <w:r w:rsidRPr="00297FAC">
        <w:t xml:space="preserve">О финале Библейского общества </w:t>
      </w:r>
      <w:r>
        <w:t>XIX</w:t>
      </w:r>
      <w:r w:rsidRPr="00297FAC">
        <w:t xml:space="preserve"> века мы можем проч</w:t>
      </w:r>
      <w:r w:rsidRPr="00297FAC">
        <w:t>и</w:t>
      </w:r>
      <w:r w:rsidRPr="00297FAC">
        <w:t>тать на сайте современного библейского общества в статье «П</w:t>
      </w:r>
      <w:r w:rsidRPr="00297FAC">
        <w:t>е</w:t>
      </w:r>
      <w:r w:rsidRPr="00297FAC">
        <w:t xml:space="preserve">ревод </w:t>
      </w:r>
      <w:r>
        <w:t>Библи</w:t>
      </w:r>
      <w:r w:rsidRPr="00297FAC">
        <w:t>и под эгидой Библейского общес</w:t>
      </w:r>
      <w:r w:rsidRPr="00297FAC">
        <w:t>т</w:t>
      </w:r>
      <w:r w:rsidRPr="00297FAC">
        <w:t xml:space="preserve">ва»: </w:t>
      </w:r>
    </w:p>
    <w:p w14:paraId="4D59299D" w14:textId="77777777" w:rsidR="00DE60CF" w:rsidRPr="00297FAC" w:rsidRDefault="00DE60CF" w:rsidP="00EA7CC4">
      <w:pPr>
        <w:pStyle w:val="a5"/>
      </w:pPr>
      <w:r w:rsidRPr="00297FAC">
        <w:t>«Номинально Р</w:t>
      </w:r>
      <w:r>
        <w:t>оссийское библейское общество</w:t>
      </w:r>
      <w:r w:rsidRPr="00297FAC">
        <w:t xml:space="preserve"> просуществ</w:t>
      </w:r>
      <w:r w:rsidRPr="00297FAC">
        <w:t>о</w:t>
      </w:r>
      <w:r w:rsidRPr="00297FAC">
        <w:t xml:space="preserve">вало </w:t>
      </w:r>
      <w:r>
        <w:t>ещё</w:t>
      </w:r>
      <w:r w:rsidRPr="00297FAC">
        <w:t xml:space="preserve"> до 12 апреля </w:t>
      </w:r>
      <w:smartTag w:uri="urn:schemas-microsoft-com:office:smarttags" w:element="metricconverter">
        <w:smartTagPr>
          <w:attr w:name="ProductID" w:val="1826 г"/>
        </w:smartTagPr>
        <w:r w:rsidRPr="00297FAC">
          <w:t>1826 г</w:t>
        </w:r>
      </w:smartTag>
      <w:r w:rsidRPr="00297FAC">
        <w:t>., когда оно было закрыто на осн</w:t>
      </w:r>
      <w:r w:rsidRPr="00297FAC">
        <w:t>о</w:t>
      </w:r>
      <w:r w:rsidRPr="00297FAC">
        <w:t>вании наложенного на соответствующее совм</w:t>
      </w:r>
      <w:r w:rsidRPr="00297FAC">
        <w:t>е</w:t>
      </w:r>
      <w:r w:rsidRPr="00297FAC">
        <w:t>стное представление его президента и Киевского митр. Евгения (Болховитинова) В</w:t>
      </w:r>
      <w:r w:rsidRPr="00297FAC">
        <w:t>ы</w:t>
      </w:r>
      <w:r w:rsidRPr="00297FAC">
        <w:t>сочайшего рескрипта уже нового</w:t>
      </w:r>
      <w:r w:rsidRPr="00E25B2E">
        <w:t xml:space="preserve"> императора Николая Павловича.</w:t>
      </w:r>
      <w:r>
        <w:t xml:space="preserve"> Свё</w:t>
      </w:r>
      <w:r w:rsidRPr="00297FAC">
        <w:t>рнутыми оказались все переводческие программы Общес</w:t>
      </w:r>
      <w:r w:rsidRPr="00297FAC">
        <w:t>т</w:t>
      </w:r>
      <w:r w:rsidRPr="00297FAC">
        <w:t>ва</w:t>
      </w:r>
      <w:r>
        <w:t>»</w:t>
      </w:r>
      <w:r w:rsidRPr="00297FAC">
        <w:t xml:space="preserve">. </w:t>
      </w:r>
    </w:p>
    <w:p w14:paraId="709E3B75" w14:textId="77777777" w:rsidR="00DE60CF" w:rsidRPr="004B7739" w:rsidRDefault="00DE60CF" w:rsidP="00EA7CC4">
      <w:pPr>
        <w:pStyle w:val="a5"/>
        <w:rPr>
          <w:rFonts w:ascii="Times New Roman" w:hAnsi="Times New Roman"/>
        </w:rPr>
      </w:pPr>
      <w:r w:rsidRPr="004B7739">
        <w:rPr>
          <w:rFonts w:ascii="Times New Roman" w:hAnsi="Times New Roman"/>
        </w:rPr>
        <w:t xml:space="preserve">После прихода к власти Николая </w:t>
      </w:r>
      <w:r w:rsidRPr="004B7739">
        <w:rPr>
          <w:rFonts w:ascii="Times New Roman" w:hAnsi="Times New Roman"/>
          <w:lang w:val="en-US"/>
        </w:rPr>
        <w:t>I</w:t>
      </w:r>
      <w:r w:rsidRPr="004B7739">
        <w:rPr>
          <w:rFonts w:ascii="Times New Roman" w:hAnsi="Times New Roman"/>
        </w:rPr>
        <w:t xml:space="preserve"> ситуация в России и</w:t>
      </w:r>
      <w:r w:rsidRPr="004B7739">
        <w:rPr>
          <w:rFonts w:ascii="Times New Roman" w:hAnsi="Times New Roman"/>
        </w:rPr>
        <w:t>з</w:t>
      </w:r>
      <w:r w:rsidRPr="004B7739">
        <w:rPr>
          <w:rFonts w:ascii="Times New Roman" w:hAnsi="Times New Roman"/>
        </w:rPr>
        <w:t>менилась, и Библейское общество б</w:t>
      </w:r>
      <w:r w:rsidRPr="004B7739">
        <w:rPr>
          <w:rFonts w:ascii="Times New Roman" w:hAnsi="Times New Roman"/>
        </w:rPr>
        <w:t>ы</w:t>
      </w:r>
      <w:r w:rsidRPr="004B7739">
        <w:rPr>
          <w:rFonts w:ascii="Times New Roman" w:hAnsi="Times New Roman"/>
        </w:rPr>
        <w:t>стро ликвидировали, но запущенный им процесс при отождествлении обрядоверия и религии можно было только приостановить, но о</w:t>
      </w:r>
      <w:r w:rsidRPr="004B7739">
        <w:rPr>
          <w:rFonts w:ascii="Times New Roman" w:hAnsi="Times New Roman"/>
        </w:rPr>
        <w:t>с</w:t>
      </w:r>
      <w:r w:rsidRPr="004B7739">
        <w:rPr>
          <w:rFonts w:ascii="Times New Roman" w:hAnsi="Times New Roman"/>
        </w:rPr>
        <w:t>тановить уже</w:t>
      </w:r>
      <w:r w:rsidRPr="004B7739">
        <w:rPr>
          <w:rFonts w:ascii="Times New Roman" w:hAnsi="Times New Roman"/>
          <w:szCs w:val="28"/>
        </w:rPr>
        <w:t xml:space="preserve"> было </w:t>
      </w:r>
      <w:r w:rsidRPr="004B7739">
        <w:rPr>
          <w:rFonts w:ascii="Times New Roman" w:hAnsi="Times New Roman"/>
        </w:rPr>
        <w:t xml:space="preserve">невозможно. </w:t>
      </w:r>
    </w:p>
    <w:p w14:paraId="015BE607" w14:textId="0E810F7A" w:rsidR="00DE60CF" w:rsidRPr="00432DA1" w:rsidRDefault="00DE60CF" w:rsidP="00EA7CC4">
      <w:pPr>
        <w:pStyle w:val="PlainText"/>
      </w:pPr>
      <w:r w:rsidRPr="00836EA4">
        <w:t>Сл</w:t>
      </w:r>
      <w:r>
        <w:t xml:space="preserve">едует отметить, что на Николая </w:t>
      </w:r>
      <w:r>
        <w:rPr>
          <w:lang w:val="en-US"/>
        </w:rPr>
        <w:t>I</w:t>
      </w:r>
      <w:r w:rsidRPr="00836EA4">
        <w:t xml:space="preserve"> продолжали оказывать давление иерархи РПЦ. Так во время коронации выступил митр</w:t>
      </w:r>
      <w:r w:rsidRPr="00836EA4">
        <w:t>о</w:t>
      </w:r>
      <w:r w:rsidRPr="00836EA4">
        <w:t>полит Филарет (Дроздов) и произнёс речь, в которой он хвалит и</w:t>
      </w:r>
      <w:r w:rsidRPr="00836EA4">
        <w:t>м</w:t>
      </w:r>
      <w:r w:rsidRPr="00836EA4">
        <w:t xml:space="preserve">ператора за выдержку во время восстания декабристов, однако, очень оригинально, </w:t>
      </w:r>
      <w:r>
        <w:t>ссылаясь на ветх</w:t>
      </w:r>
      <w:r w:rsidRPr="00836EA4">
        <w:t>озавет</w:t>
      </w:r>
      <w:r>
        <w:t>ных персонажей</w:t>
      </w:r>
      <w:r w:rsidRPr="00DE60CF">
        <w:rPr>
          <w:sz w:val="24"/>
          <w:vertAlign w:val="superscript"/>
        </w:rPr>
        <w:t>[LXXIII]</w:t>
      </w:r>
      <w:r w:rsidRPr="00836EA4">
        <w:t xml:space="preserve">: </w:t>
      </w:r>
    </w:p>
    <w:p w14:paraId="3D944B06" w14:textId="77777777" w:rsidR="00DE60CF" w:rsidRDefault="00DE60CF" w:rsidP="00EA7CC4">
      <w:pPr>
        <w:pStyle w:val="a5"/>
      </w:pPr>
      <w:r>
        <w:t>«</w:t>
      </w:r>
      <w:r w:rsidRPr="00836EA4">
        <w:t>В царствовании Дав</w:t>
      </w:r>
      <w:r>
        <w:t>ида прозябали сии плевелы, а пре</w:t>
      </w:r>
      <w:r w:rsidRPr="00836EA4">
        <w:t xml:space="preserve">емнику его досталось счищать от них </w:t>
      </w:r>
      <w:r>
        <w:t xml:space="preserve">землю Израилеву. </w:t>
      </w:r>
      <w:r>
        <w:lastRenderedPageBreak/>
        <w:t>Что ж, если пре</w:t>
      </w:r>
      <w:r w:rsidRPr="00836EA4">
        <w:t xml:space="preserve">емнику </w:t>
      </w:r>
      <w:smartTag w:uri="urn:schemas-microsoft-com:office:smarttags" w:element="PersonName">
        <w:r w:rsidRPr="00836EA4">
          <w:t>Александр</w:t>
        </w:r>
      </w:smartTag>
      <w:r w:rsidRPr="00836EA4">
        <w:t>а пал сей жребий Соломона! Трудное нач</w:t>
      </w:r>
      <w:r w:rsidRPr="00836EA4">
        <w:t>а</w:t>
      </w:r>
      <w:r w:rsidRPr="00836EA4">
        <w:t>ло царствов</w:t>
      </w:r>
      <w:r w:rsidRPr="00836EA4">
        <w:t>а</w:t>
      </w:r>
      <w:r w:rsidRPr="00836EA4">
        <w:t>ния тем скорее показывает народу, что даровал ему Бог в Соло</w:t>
      </w:r>
      <w:r>
        <w:t xml:space="preserve">моне». </w:t>
      </w:r>
    </w:p>
    <w:p w14:paraId="7D0EECA9" w14:textId="54317B7D" w:rsidR="00DE60CF" w:rsidRPr="00836EA4" w:rsidRDefault="00DE60CF" w:rsidP="00EA7CC4">
      <w:pPr>
        <w:pStyle w:val="PlainText"/>
      </w:pPr>
      <w:r>
        <w:t>Спрашивается:</w:t>
      </w:r>
      <w:r w:rsidRPr="00836EA4">
        <w:t xml:space="preserve"> При чём здесь </w:t>
      </w:r>
      <w:r w:rsidRPr="001463E7">
        <w:rPr>
          <w:i/>
        </w:rPr>
        <w:t>«</w:t>
      </w:r>
      <w:r w:rsidRPr="0025704D">
        <w:rPr>
          <w:i/>
        </w:rPr>
        <w:t>земля Израилева</w:t>
      </w:r>
      <w:r>
        <w:rPr>
          <w:i/>
        </w:rPr>
        <w:t>»</w:t>
      </w:r>
      <w:r w:rsidRPr="0025704D">
        <w:rPr>
          <w:i/>
        </w:rPr>
        <w:t xml:space="preserve"> и Соломон</w:t>
      </w:r>
      <w:r w:rsidRPr="00836EA4">
        <w:t>? А ведь этот Филарет был членом Библейского общества со дня его основания, его директором и вице-президентом. Это он наст</w:t>
      </w:r>
      <w:r w:rsidRPr="00836EA4">
        <w:t>о</w:t>
      </w:r>
      <w:r w:rsidRPr="00836EA4">
        <w:t>ял на переводе Ветхого завета с масоретского текста,</w:t>
      </w:r>
      <w:r>
        <w:t xml:space="preserve"> а после смерти Николая </w:t>
      </w:r>
      <w:r>
        <w:rPr>
          <w:lang w:val="en-US"/>
        </w:rPr>
        <w:t>I</w:t>
      </w:r>
      <w:r w:rsidRPr="00836EA4">
        <w:t xml:space="preserve"> вновь поднял в Син</w:t>
      </w:r>
      <w:r w:rsidRPr="00836EA4">
        <w:t>о</w:t>
      </w:r>
      <w:r w:rsidRPr="00836EA4">
        <w:t>де вопрос о необходимости перевода Ветхого завета. Николай ему не доверял и считал его неблагонадёжным и не зря: ведь про него докладывали, что Ф</w:t>
      </w:r>
      <w:r w:rsidRPr="00836EA4">
        <w:t>и</w:t>
      </w:r>
      <w:r w:rsidRPr="00836EA4">
        <w:t>ларет масон и тайный пр</w:t>
      </w:r>
      <w:r w:rsidRPr="00836EA4">
        <w:t>о</w:t>
      </w:r>
      <w:r w:rsidRPr="00836EA4">
        <w:t>тестант</w:t>
      </w:r>
      <w:r w:rsidRPr="00DE60CF">
        <w:rPr>
          <w:sz w:val="24"/>
          <w:vertAlign w:val="superscript"/>
        </w:rPr>
        <w:t>[LXXIV]</w:t>
      </w:r>
      <w:r w:rsidRPr="00836EA4">
        <w:t>.</w:t>
      </w:r>
    </w:p>
    <w:p w14:paraId="4099FFA3" w14:textId="77777777" w:rsidR="00DE60CF" w:rsidRPr="00056568" w:rsidRDefault="00DE60CF" w:rsidP="00EA7CC4">
      <w:pPr>
        <w:pStyle w:val="Heading1"/>
      </w:pPr>
      <w:bookmarkStart w:id="42" w:name="_Toc254970612"/>
      <w:bookmarkStart w:id="43" w:name="_Toc255758967"/>
      <w:bookmarkStart w:id="44" w:name="_Toc257614541"/>
      <w:r>
        <w:t xml:space="preserve">10. </w:t>
      </w:r>
      <w:r w:rsidRPr="00056568">
        <w:t>Роль Павского</w:t>
      </w:r>
      <w:r>
        <w:t xml:space="preserve"> и Глухарёва</w:t>
      </w:r>
      <w:bookmarkEnd w:id="42"/>
      <w:bookmarkEnd w:id="43"/>
      <w:bookmarkEnd w:id="44"/>
    </w:p>
    <w:p w14:paraId="6EF0EDF3" w14:textId="77777777" w:rsidR="00DE60CF" w:rsidRDefault="00DE60CF" w:rsidP="00EA7CC4">
      <w:pPr>
        <w:pStyle w:val="PlainText"/>
      </w:pPr>
      <w:r w:rsidRPr="009C1F75">
        <w:t>Чистович</w:t>
      </w:r>
      <w:r>
        <w:t xml:space="preserve"> писал</w:t>
      </w:r>
      <w:r w:rsidRPr="009C1F75">
        <w:t xml:space="preserve">: </w:t>
      </w:r>
    </w:p>
    <w:p w14:paraId="2BE56609" w14:textId="77777777" w:rsidR="00DE60CF" w:rsidRDefault="00DE60CF" w:rsidP="00EA7CC4">
      <w:pPr>
        <w:pStyle w:val="a5"/>
      </w:pPr>
      <w:r>
        <w:t>«После закрытия Библейского общества перевод Библии продолжали частные лица, убежденные в пользе дела и тем п</w:t>
      </w:r>
      <w:r>
        <w:t>о</w:t>
      </w:r>
      <w:r>
        <w:t xml:space="preserve">ложившие основание для последующего, предпринятого уже в царствование </w:t>
      </w:r>
      <w:smartTag w:uri="urn:schemas-microsoft-com:office:smarttags" w:element="PersonName">
        <w:r>
          <w:t>Але</w:t>
        </w:r>
        <w:r>
          <w:t>к</w:t>
        </w:r>
        <w:r>
          <w:t>сандр</w:t>
        </w:r>
      </w:smartTag>
      <w:r>
        <w:t>а </w:t>
      </w:r>
      <w:r>
        <w:rPr>
          <w:lang w:val="en-US"/>
        </w:rPr>
        <w:t>II</w:t>
      </w:r>
      <w:r>
        <w:t xml:space="preserve">, издания Библии на русском языке». </w:t>
      </w:r>
    </w:p>
    <w:p w14:paraId="1A882A55" w14:textId="77777777" w:rsidR="00DE60CF" w:rsidRDefault="00DE60CF" w:rsidP="00EA7CC4">
      <w:pPr>
        <w:pStyle w:val="PlainText"/>
      </w:pPr>
      <w:r>
        <w:t>Автор имел в виду переводы Ветхого завета с еврейского яз</w:t>
      </w:r>
      <w:r>
        <w:t>ы</w:t>
      </w:r>
      <w:r>
        <w:t>ка на русский язык протоирея Г.</w:t>
      </w:r>
      <w:r>
        <w:rPr>
          <w:lang w:val="en-US"/>
        </w:rPr>
        <w:t> </w:t>
      </w:r>
      <w:r>
        <w:t>П.</w:t>
      </w:r>
      <w:r>
        <w:rPr>
          <w:lang w:val="en-US"/>
        </w:rPr>
        <w:t> </w:t>
      </w:r>
      <w:r>
        <w:t>Павского и архимандрита М</w:t>
      </w:r>
      <w:r>
        <w:t>а</w:t>
      </w:r>
      <w:r>
        <w:t xml:space="preserve">кария Глухарёва. </w:t>
      </w:r>
    </w:p>
    <w:p w14:paraId="74CCC828" w14:textId="77777777" w:rsidR="00DE60CF" w:rsidRDefault="00DE60CF" w:rsidP="00EA7CC4">
      <w:pPr>
        <w:pStyle w:val="PlainText"/>
      </w:pPr>
      <w:r w:rsidRPr="004E3708">
        <w:t>Не взирая на запрет Синода, Г.</w:t>
      </w:r>
      <w:r>
        <w:rPr>
          <w:lang w:val="en-US"/>
        </w:rPr>
        <w:t> </w:t>
      </w:r>
      <w:r w:rsidRPr="004E3708">
        <w:t>П.</w:t>
      </w:r>
      <w:r>
        <w:rPr>
          <w:lang w:val="en-US"/>
        </w:rPr>
        <w:t> </w:t>
      </w:r>
      <w:r w:rsidRPr="004E3708">
        <w:t>Павский продолжал перев</w:t>
      </w:r>
      <w:r w:rsidRPr="004E3708">
        <w:t>о</w:t>
      </w:r>
      <w:r w:rsidRPr="004E3708">
        <w:t xml:space="preserve">дить </w:t>
      </w:r>
      <w:r>
        <w:t>Библи</w:t>
      </w:r>
      <w:r w:rsidRPr="004E3708">
        <w:t xml:space="preserve">ю на русский язык. В 1838 году студенты </w:t>
      </w:r>
      <w:r>
        <w:t xml:space="preserve">третьего курса </w:t>
      </w:r>
      <w:r w:rsidRPr="004E3708">
        <w:t>академии выпросили у академического начальства разр</w:t>
      </w:r>
      <w:r w:rsidRPr="004E3708">
        <w:t>е</w:t>
      </w:r>
      <w:r w:rsidRPr="004E3708">
        <w:t>шение на</w:t>
      </w:r>
      <w:r>
        <w:t xml:space="preserve"> </w:t>
      </w:r>
      <w:r w:rsidRPr="004E3708">
        <w:t xml:space="preserve">размножение переводов. </w:t>
      </w:r>
      <w:r>
        <w:t>Это дело студенты поручили Гошковичу, который размножал труды Павского через литогра</w:t>
      </w:r>
      <w:r>
        <w:t>ф</w:t>
      </w:r>
      <w:r>
        <w:t>щика Мейера. Гошкович собирал списки, сверял их и готовил к размн</w:t>
      </w:r>
      <w:r>
        <w:t>о</w:t>
      </w:r>
      <w:r>
        <w:t xml:space="preserve">жению. </w:t>
      </w:r>
    </w:p>
    <w:p w14:paraId="6F279918" w14:textId="77777777" w:rsidR="00DE60CF" w:rsidRDefault="00DE60CF" w:rsidP="00EA7CC4">
      <w:pPr>
        <w:pStyle w:val="PlainText"/>
      </w:pPr>
      <w:r>
        <w:t>Студенты следующего курса действовали с ещё большим ра</w:t>
      </w:r>
      <w:r>
        <w:t>з</w:t>
      </w:r>
      <w:r>
        <w:t>махом. Они пригласили для уч</w:t>
      </w:r>
      <w:r>
        <w:t>а</w:t>
      </w:r>
      <w:r>
        <w:t>стия в размножении своих коллег из московской и к</w:t>
      </w:r>
      <w:r>
        <w:t>и</w:t>
      </w:r>
      <w:r>
        <w:t>евской академий. Главным организатором был студент Жемчужин. Он брал подписку о том, чтобы литографию посылали только духовным лицам, а не светским. По мнению Чистовича студенты воспринимали сл</w:t>
      </w:r>
      <w:r>
        <w:t>а</w:t>
      </w:r>
      <w:r>
        <w:t>вянский текст и текст 70 толковников как искажённый и поэтому обращались к еврейскому тексту, который считали по</w:t>
      </w:r>
      <w:r>
        <w:t>д</w:t>
      </w:r>
      <w:r>
        <w:t>линным. А почему они так думали, видимо, знал только Павский. Это он убедил студентов в необх</w:t>
      </w:r>
      <w:r>
        <w:t>о</w:t>
      </w:r>
      <w:r>
        <w:t>димости обращения к еврейскому подли</w:t>
      </w:r>
      <w:r>
        <w:t>н</w:t>
      </w:r>
      <w:r>
        <w:t>нику.</w:t>
      </w:r>
    </w:p>
    <w:p w14:paraId="5D292394" w14:textId="77777777" w:rsidR="00DE60CF" w:rsidRDefault="00DE60CF" w:rsidP="00EA7CC4">
      <w:pPr>
        <w:pStyle w:val="PlainText"/>
      </w:pPr>
      <w:r>
        <w:lastRenderedPageBreak/>
        <w:t>Переводы возмутили некоторых священников, и они обрат</w:t>
      </w:r>
      <w:r>
        <w:t>и</w:t>
      </w:r>
      <w:r>
        <w:t>лись в Синод. Обер-прокурор Святейшего Синода граф Н. А. Протасов поручил директору духовно-учебного управления пр</w:t>
      </w:r>
      <w:r>
        <w:t>о</w:t>
      </w:r>
      <w:r>
        <w:t>извести предварительное дознание. Дознанием было подтвержд</w:t>
      </w:r>
      <w:r>
        <w:t>е</w:t>
      </w:r>
      <w:r>
        <w:t>но наличие н</w:t>
      </w:r>
      <w:r>
        <w:t>е</w:t>
      </w:r>
      <w:r>
        <w:t xml:space="preserve">санкционированного перевода Ветхого завета. </w:t>
      </w:r>
    </w:p>
    <w:p w14:paraId="0E46DA55" w14:textId="77777777" w:rsidR="00DE60CF" w:rsidRDefault="00DE60CF" w:rsidP="00EA7CC4">
      <w:pPr>
        <w:pStyle w:val="PlainText"/>
      </w:pPr>
      <w:r>
        <w:t>Члены Синода внесли свои предложения о том, как реагир</w:t>
      </w:r>
      <w:r>
        <w:t>о</w:t>
      </w:r>
      <w:r>
        <w:t>вать на данное событие. Московский митрополит Филарет рек</w:t>
      </w:r>
      <w:r>
        <w:t>о</w:t>
      </w:r>
      <w:r>
        <w:t>мендовал издавать Библию постепенно. Митрополит Серафим сч</w:t>
      </w:r>
      <w:r>
        <w:t>и</w:t>
      </w:r>
      <w:r>
        <w:t>тал, что ничего переводить не нужно, а следует оставить текст Библии в том в</w:t>
      </w:r>
      <w:r>
        <w:t>и</w:t>
      </w:r>
      <w:r>
        <w:t>де, в котором он был в то время (имелась в виду славянская Библия), а толкованием Библии, по его мнению, должны заниматься только священники. Протасов доложил мн</w:t>
      </w:r>
      <w:r>
        <w:t>е</w:t>
      </w:r>
      <w:r>
        <w:t xml:space="preserve">ние митрополитов Николаю </w:t>
      </w:r>
      <w:r>
        <w:rPr>
          <w:lang w:val="en-US"/>
        </w:rPr>
        <w:t>I</w:t>
      </w:r>
      <w:r>
        <w:t xml:space="preserve"> и тот одобрил предложения Сер</w:t>
      </w:r>
      <w:r>
        <w:t>а</w:t>
      </w:r>
      <w:r>
        <w:t xml:space="preserve">фима. </w:t>
      </w:r>
    </w:p>
    <w:p w14:paraId="4F32A221" w14:textId="77777777" w:rsidR="00DE60CF" w:rsidRPr="008314C6" w:rsidRDefault="00DE60CF" w:rsidP="00EA7CC4">
      <w:pPr>
        <w:pStyle w:val="PlainText"/>
      </w:pPr>
      <w:r>
        <w:t>Д</w:t>
      </w:r>
      <w:r w:rsidRPr="008314C6">
        <w:t xml:space="preserve">ля разбирательства дела Г.П. Павского </w:t>
      </w:r>
      <w:r>
        <w:t>б</w:t>
      </w:r>
      <w:r w:rsidRPr="008314C6">
        <w:t>ыла создана коми</w:t>
      </w:r>
      <w:r w:rsidRPr="008314C6">
        <w:t>с</w:t>
      </w:r>
      <w:r w:rsidRPr="008314C6">
        <w:t>сия, в которую вошли митрополиты киевский и московский, а также граф Протасов. Комиссию интер</w:t>
      </w:r>
      <w:r w:rsidRPr="008314C6">
        <w:t>е</w:t>
      </w:r>
      <w:r w:rsidRPr="008314C6">
        <w:t>совало, почему перевод был сделан исключительно с еврейского текста и почему перев</w:t>
      </w:r>
      <w:r w:rsidRPr="008314C6">
        <w:t>о</w:t>
      </w:r>
      <w:r w:rsidRPr="008314C6">
        <w:t>дчик не следовал рекомендациям С</w:t>
      </w:r>
      <w:r w:rsidRPr="008314C6">
        <w:t>и</w:t>
      </w:r>
      <w:r w:rsidRPr="008314C6">
        <w:t>нода. Павского обвиняли в отходе от православия. Комиссия задала 4 вопроса, на которые Павский ответил письменно. Вопросы с нашей точки зрения н</w:t>
      </w:r>
      <w:r w:rsidRPr="008314C6">
        <w:t>е</w:t>
      </w:r>
      <w:r>
        <w:t>существенные</w:t>
      </w:r>
      <w:r w:rsidRPr="008314C6">
        <w:t>. Комиссию интересов</w:t>
      </w:r>
      <w:r w:rsidRPr="008314C6">
        <w:t>а</w:t>
      </w:r>
      <w:r w:rsidRPr="008314C6">
        <w:t>ло, переводил ли он Ветхий завет, и если переводил, то с какой целью; писал ли он примеч</w:t>
      </w:r>
      <w:r w:rsidRPr="008314C6">
        <w:t>а</w:t>
      </w:r>
      <w:r w:rsidRPr="008314C6">
        <w:t>ния, давал ли согл</w:t>
      </w:r>
      <w:r w:rsidRPr="008314C6">
        <w:t>а</w:t>
      </w:r>
      <w:r w:rsidRPr="008314C6">
        <w:t xml:space="preserve">сие на размножение. </w:t>
      </w:r>
    </w:p>
    <w:p w14:paraId="6482AF1E" w14:textId="77777777" w:rsidR="00DE60CF" w:rsidRPr="008314C6" w:rsidRDefault="00DE60CF" w:rsidP="00EA7CC4">
      <w:pPr>
        <w:pStyle w:val="PlainText"/>
        <w:rPr>
          <w:i/>
        </w:rPr>
      </w:pPr>
      <w:r>
        <w:t xml:space="preserve">Оправдываясь, Павский отвечал, что он </w:t>
      </w:r>
      <w:r w:rsidRPr="004B7739">
        <w:rPr>
          <w:rStyle w:val="1"/>
        </w:rPr>
        <w:t>«пробуждал в учен</w:t>
      </w:r>
      <w:r w:rsidRPr="004B7739">
        <w:rPr>
          <w:rStyle w:val="1"/>
        </w:rPr>
        <w:t>и</w:t>
      </w:r>
      <w:r w:rsidRPr="004B7739">
        <w:rPr>
          <w:rStyle w:val="1"/>
        </w:rPr>
        <w:t>ках любовь к слову Божию, как Ве</w:t>
      </w:r>
      <w:r w:rsidRPr="004B7739">
        <w:rPr>
          <w:rStyle w:val="1"/>
        </w:rPr>
        <w:t>т</w:t>
      </w:r>
      <w:r w:rsidRPr="004B7739">
        <w:rPr>
          <w:rStyle w:val="1"/>
        </w:rPr>
        <w:t>хого, так и Нового завета»</w:t>
      </w:r>
      <w:r w:rsidRPr="007E6166">
        <w:t xml:space="preserve"> </w:t>
      </w:r>
      <w:r>
        <w:t xml:space="preserve">при этом </w:t>
      </w:r>
      <w:r w:rsidRPr="004B7739">
        <w:rPr>
          <w:rStyle w:val="1"/>
        </w:rPr>
        <w:t>«никогда не терял из виду и церковных догматов»</w:t>
      </w:r>
      <w:r w:rsidRPr="008314C6">
        <w:rPr>
          <w:i/>
        </w:rPr>
        <w:t>.</w:t>
      </w:r>
    </w:p>
    <w:p w14:paraId="0484F7A8" w14:textId="77777777" w:rsidR="00DE60CF" w:rsidRPr="00C4159C" w:rsidRDefault="00DE60CF" w:rsidP="00EA7CC4">
      <w:pPr>
        <w:pStyle w:val="PlainText"/>
      </w:pPr>
      <w:r>
        <w:t>Павский доказывал, что его перевод предназначен только для учёных (наверное, бог</w:t>
      </w:r>
      <w:r>
        <w:t>о</w:t>
      </w:r>
      <w:r>
        <w:t>словов), а не для простого народа. Для них автор писал пояснения, переставлял главы с одного места на др</w:t>
      </w:r>
      <w:r>
        <w:t>у</w:t>
      </w:r>
      <w:r>
        <w:t>гое и т.п., а для народа Библия издаётся либо вовсе без пояснений, либо с пояснениями историч</w:t>
      </w:r>
      <w:r>
        <w:t>е</w:t>
      </w:r>
      <w:r>
        <w:t>ского или археологического рода. Павский утверждал также, что до Синода дошёл безобразный э</w:t>
      </w:r>
      <w:r>
        <w:t>к</w:t>
      </w:r>
      <w:r>
        <w:t>земпляр перевода, в котором много ошибок, неуместных приб</w:t>
      </w:r>
      <w:r>
        <w:t>а</w:t>
      </w:r>
      <w:r>
        <w:t>вок и пропусков.</w:t>
      </w:r>
      <w:r w:rsidRPr="007E6166">
        <w:rPr>
          <w:i/>
        </w:rPr>
        <w:t xml:space="preserve"> </w:t>
      </w:r>
      <w:r w:rsidRPr="00C4159C">
        <w:t xml:space="preserve">Возможно, что кто-то </w:t>
      </w:r>
      <w:r>
        <w:t xml:space="preserve">другой </w:t>
      </w:r>
      <w:r w:rsidRPr="00C4159C">
        <w:t>под видом перев</w:t>
      </w:r>
      <w:r w:rsidRPr="00C4159C">
        <w:t>о</w:t>
      </w:r>
      <w:r w:rsidRPr="00C4159C">
        <w:t>да Павского распространял свой пер</w:t>
      </w:r>
      <w:r w:rsidRPr="00C4159C">
        <w:t>е</w:t>
      </w:r>
      <w:r w:rsidRPr="00C4159C">
        <w:t>вод</w:t>
      </w:r>
      <w:r>
        <w:t>.</w:t>
      </w:r>
    </w:p>
    <w:p w14:paraId="7C1D8EC4" w14:textId="77777777" w:rsidR="00DE60CF" w:rsidRPr="00C4159C" w:rsidRDefault="00DE60CF" w:rsidP="00EA7CC4">
      <w:pPr>
        <w:pStyle w:val="PlainText"/>
      </w:pPr>
      <w:r w:rsidRPr="00C4159C">
        <w:t>Синод поруч</w:t>
      </w:r>
      <w:r>
        <w:t>ил</w:t>
      </w:r>
      <w:r w:rsidRPr="00C4159C">
        <w:t xml:space="preserve"> </w:t>
      </w:r>
      <w:r>
        <w:t>к</w:t>
      </w:r>
      <w:r w:rsidRPr="00C4159C">
        <w:t>омитету прояснить, кто сделал и распростр</w:t>
      </w:r>
      <w:r w:rsidRPr="00C4159C">
        <w:t>а</w:t>
      </w:r>
      <w:r w:rsidRPr="00C4159C">
        <w:t>нял литографированный перевод.</w:t>
      </w:r>
    </w:p>
    <w:p w14:paraId="14FAF1E3" w14:textId="77777777" w:rsidR="00DE60CF" w:rsidRDefault="00DE60CF" w:rsidP="00EA7CC4">
      <w:pPr>
        <w:pStyle w:val="PlainText"/>
      </w:pPr>
      <w:r w:rsidRPr="00C4159C">
        <w:lastRenderedPageBreak/>
        <w:t xml:space="preserve">Комитет выяснил, что </w:t>
      </w:r>
      <w:r>
        <w:t>литографию осуществил воспитанник академии Гошкевич в 1839 г</w:t>
      </w:r>
      <w:r>
        <w:t>о</w:t>
      </w:r>
      <w:r>
        <w:t>ду.</w:t>
      </w:r>
    </w:p>
    <w:p w14:paraId="7A1E4E87" w14:textId="77777777" w:rsidR="00DE60CF" w:rsidRDefault="00DE60CF" w:rsidP="00EA7CC4">
      <w:pPr>
        <w:pStyle w:val="PlainText"/>
      </w:pPr>
      <w:r w:rsidRPr="00746696">
        <w:t>При расследовании выявлено, что литографировано было ок</w:t>
      </w:r>
      <w:r w:rsidRPr="00746696">
        <w:t>о</w:t>
      </w:r>
      <w:r w:rsidRPr="00746696">
        <w:t>ло 1000 экз</w:t>
      </w:r>
      <w:r>
        <w:t>емпляров</w:t>
      </w:r>
      <w:r w:rsidRPr="00746696">
        <w:t>, которые п</w:t>
      </w:r>
      <w:r w:rsidRPr="00746696">
        <w:t>о</w:t>
      </w:r>
      <w:r w:rsidRPr="00746696">
        <w:t xml:space="preserve">том распространялись в Москве и Киеве, а сколько размножено там, никто не знает. Кое-какая информация есть об участии </w:t>
      </w:r>
      <w:r>
        <w:t xml:space="preserve">в этом деле </w:t>
      </w:r>
      <w:r w:rsidRPr="00746696">
        <w:t xml:space="preserve">выкрестов из </w:t>
      </w:r>
      <w:r>
        <w:t>иудеев</w:t>
      </w:r>
      <w:r w:rsidRPr="00746696">
        <w:t>.</w:t>
      </w:r>
      <w:r>
        <w:t xml:space="preserve"> </w:t>
      </w:r>
    </w:p>
    <w:p w14:paraId="77B792AA" w14:textId="77777777" w:rsidR="00DE60CF" w:rsidRDefault="00DE60CF" w:rsidP="00EA7CC4">
      <w:pPr>
        <w:pStyle w:val="a5"/>
      </w:pPr>
      <w:r w:rsidRPr="00F50613">
        <w:t>«Из показаний профессора Т.</w:t>
      </w:r>
      <w:r>
        <w:t xml:space="preserve"> </w:t>
      </w:r>
      <w:r w:rsidRPr="00F50613">
        <w:t>А. Голубинского и профессора А.</w:t>
      </w:r>
      <w:r>
        <w:t xml:space="preserve"> </w:t>
      </w:r>
      <w:r w:rsidRPr="00F50613">
        <w:t>В. Горского видно</w:t>
      </w:r>
      <w:r>
        <w:t>, что списки н</w:t>
      </w:r>
      <w:r>
        <w:t>е</w:t>
      </w:r>
      <w:r>
        <w:t xml:space="preserve">которых книг священного писания ходили по рукам наставников академии с </w:t>
      </w:r>
      <w:smartTag w:uri="urn:schemas-microsoft-com:office:smarttags" w:element="metricconverter">
        <w:smartTagPr>
          <w:attr w:name="ProductID" w:val="1824 г"/>
        </w:smartTagPr>
        <w:r>
          <w:t>1824 г</w:t>
        </w:r>
      </w:smartTag>
      <w:r>
        <w:t>.; но чьего перевода, последний из них не знает, первый же предст</w:t>
      </w:r>
      <w:r>
        <w:t>а</w:t>
      </w:r>
      <w:r>
        <w:t xml:space="preserve">вил самый список, содержащий в себе </w:t>
      </w:r>
      <w:r w:rsidRPr="007E6420">
        <w:rPr>
          <w:b/>
        </w:rPr>
        <w:t>20 глав Второз</w:t>
      </w:r>
      <w:r w:rsidRPr="007E6420">
        <w:rPr>
          <w:b/>
        </w:rPr>
        <w:t>а</w:t>
      </w:r>
      <w:r w:rsidRPr="007E6420">
        <w:rPr>
          <w:b/>
        </w:rPr>
        <w:t>кония</w:t>
      </w:r>
      <w:r>
        <w:t xml:space="preserve"> и Неемии, утверждая, что этот список сделан с перевода, соста</w:t>
      </w:r>
      <w:r>
        <w:t>в</w:t>
      </w:r>
      <w:r>
        <w:t>ленного под председательством бывшего ректора академии, вп</w:t>
      </w:r>
      <w:r>
        <w:t>о</w:t>
      </w:r>
      <w:r>
        <w:t xml:space="preserve">следствии архиепископа каменец-подольского, Кирилла </w:t>
      </w:r>
      <w:r w:rsidRPr="00E43529">
        <w:t>(стр. 181).</w:t>
      </w:r>
      <w:r>
        <w:t xml:space="preserve"> … Сверх литографированных списков у разных лиц духо</w:t>
      </w:r>
      <w:r>
        <w:t>в</w:t>
      </w:r>
      <w:r>
        <w:t>но-учебного ведомства и епа</w:t>
      </w:r>
      <w:r>
        <w:t>р</w:t>
      </w:r>
      <w:r>
        <w:t>хиальных оказалось весьма много и рукописей с литографированных переводов, полных и непо</w:t>
      </w:r>
      <w:r>
        <w:t>л</w:t>
      </w:r>
      <w:r>
        <w:t>ных».</w:t>
      </w:r>
    </w:p>
    <w:p w14:paraId="58828D40" w14:textId="77777777" w:rsidR="00DE60CF" w:rsidRDefault="00DE60CF" w:rsidP="00EA7CC4">
      <w:pPr>
        <w:pStyle w:val="PlainText"/>
      </w:pPr>
      <w:r>
        <w:t>Переводы распространялись больше всего в Москве и С-Петербурге, но были и в других епа</w:t>
      </w:r>
      <w:r>
        <w:t>р</w:t>
      </w:r>
      <w:r>
        <w:t xml:space="preserve">хиях. Комиссия установила, что </w:t>
      </w:r>
      <w:r w:rsidRPr="0057220A">
        <w:rPr>
          <w:rFonts w:ascii="Academy" w:hAnsi="Academy"/>
          <w:i/>
        </w:rPr>
        <w:t>«как ни значительно такое распространение означенного пер</w:t>
      </w:r>
      <w:r w:rsidRPr="0057220A">
        <w:rPr>
          <w:rFonts w:ascii="Academy" w:hAnsi="Academy"/>
          <w:i/>
        </w:rPr>
        <w:t>е</w:t>
      </w:r>
      <w:r w:rsidRPr="0057220A">
        <w:rPr>
          <w:rFonts w:ascii="Academy" w:hAnsi="Academy"/>
          <w:i/>
        </w:rPr>
        <w:t>вода, но особенных последствий от этого не замечено по всем тем местам, из которых получены свед</w:t>
      </w:r>
      <w:r w:rsidRPr="0057220A">
        <w:rPr>
          <w:rFonts w:ascii="Academy" w:hAnsi="Academy"/>
          <w:i/>
        </w:rPr>
        <w:t>е</w:t>
      </w:r>
      <w:r w:rsidRPr="0057220A">
        <w:rPr>
          <w:rFonts w:ascii="Academy" w:hAnsi="Academy"/>
          <w:i/>
        </w:rPr>
        <w:t>ния»</w:t>
      </w:r>
      <w:r>
        <w:t xml:space="preserve"> </w:t>
      </w:r>
      <w:r w:rsidRPr="00F33AE4">
        <w:t>(стр. 183).</w:t>
      </w:r>
      <w:r>
        <w:t xml:space="preserve"> </w:t>
      </w:r>
    </w:p>
    <w:p w14:paraId="2371B614" w14:textId="77777777" w:rsidR="00DE60CF" w:rsidRPr="009016D3" w:rsidRDefault="00DE60CF" w:rsidP="00EA7CC4">
      <w:pPr>
        <w:pStyle w:val="PlainText"/>
      </w:pPr>
      <w:r>
        <w:t>Как написано дальше, размноженные экземпляры были у а</w:t>
      </w:r>
      <w:r>
        <w:t>р</w:t>
      </w:r>
      <w:r>
        <w:t>хиепископов литовского, тульского, курского, саратовского, харьковского и у других духовных лиц, которые они представили в Комиссию.</w:t>
      </w:r>
      <w:r w:rsidRPr="00A75151">
        <w:t xml:space="preserve"> </w:t>
      </w:r>
      <w:r>
        <w:t>Перевод попал даже в Соединённые Штаты Амер</w:t>
      </w:r>
      <w:r>
        <w:t>и</w:t>
      </w:r>
      <w:r>
        <w:t>ки.</w:t>
      </w:r>
    </w:p>
    <w:p w14:paraId="5C62F155" w14:textId="77777777" w:rsidR="00DE60CF" w:rsidRDefault="00DE60CF" w:rsidP="00EA7CC4">
      <w:pPr>
        <w:pStyle w:val="PlainText"/>
      </w:pPr>
      <w:r>
        <w:t>Да! Очень интересная информация. Оказывается уже с 1824 года в самиздатовском варианте ходили по рукам рукописи Ве</w:t>
      </w:r>
      <w:r>
        <w:t>т</w:t>
      </w:r>
      <w:r>
        <w:t xml:space="preserve">хого завета неизвестного переводчика, </w:t>
      </w:r>
      <w:r>
        <w:rPr>
          <w:b/>
        </w:rPr>
        <w:t xml:space="preserve">среди </w:t>
      </w:r>
      <w:r w:rsidRPr="00155815">
        <w:rPr>
          <w:b/>
        </w:rPr>
        <w:t>котор</w:t>
      </w:r>
      <w:r>
        <w:rPr>
          <w:b/>
        </w:rPr>
        <w:t>ых</w:t>
      </w:r>
      <w:r w:rsidRPr="00155815">
        <w:rPr>
          <w:b/>
        </w:rPr>
        <w:t xml:space="preserve"> были предста</w:t>
      </w:r>
      <w:r w:rsidRPr="00155815">
        <w:rPr>
          <w:b/>
        </w:rPr>
        <w:t>в</w:t>
      </w:r>
      <w:r w:rsidRPr="00155815">
        <w:rPr>
          <w:b/>
        </w:rPr>
        <w:t>лены и рукописи Второзакония.</w:t>
      </w:r>
    </w:p>
    <w:p w14:paraId="5AD14270" w14:textId="77777777" w:rsidR="00DE60CF" w:rsidRPr="00AE22F2" w:rsidRDefault="00DE60CF" w:rsidP="00EA7CC4">
      <w:pPr>
        <w:pStyle w:val="PlainText"/>
        <w:rPr>
          <w:i/>
        </w:rPr>
      </w:pPr>
      <w:r>
        <w:t>А комиссия</w:t>
      </w:r>
      <w:r w:rsidRPr="00E43529">
        <w:t xml:space="preserve"> </w:t>
      </w:r>
      <w:r>
        <w:t>делает</w:t>
      </w:r>
      <w:r w:rsidRPr="00E43529">
        <w:t xml:space="preserve"> </w:t>
      </w:r>
      <w:r>
        <w:t xml:space="preserve">вывод: </w:t>
      </w:r>
      <w:r w:rsidRPr="00AE22F2">
        <w:rPr>
          <w:i/>
        </w:rPr>
        <w:t>особенных последствий не замеч</w:t>
      </w:r>
      <w:r w:rsidRPr="00AE22F2">
        <w:rPr>
          <w:i/>
        </w:rPr>
        <w:t>е</w:t>
      </w:r>
      <w:r w:rsidRPr="00AE22F2">
        <w:rPr>
          <w:i/>
        </w:rPr>
        <w:t xml:space="preserve">но. </w:t>
      </w:r>
    </w:p>
    <w:p w14:paraId="28EEA67E" w14:textId="77777777" w:rsidR="00DE60CF" w:rsidRDefault="00DE60CF" w:rsidP="00EA7CC4">
      <w:pPr>
        <w:pStyle w:val="PlainText"/>
      </w:pPr>
      <w:r>
        <w:t>Вот как получается: члены комиссии не заметили особенных последствий, зато их потомки за некомпетентность комиссии о</w:t>
      </w:r>
      <w:r>
        <w:t>т</w:t>
      </w:r>
      <w:r>
        <w:t>вечают сполна.</w:t>
      </w:r>
    </w:p>
    <w:p w14:paraId="66760783" w14:textId="77777777" w:rsidR="00DE60CF" w:rsidRPr="008314C6" w:rsidRDefault="00DE60CF" w:rsidP="00EA7CC4">
      <w:pPr>
        <w:pStyle w:val="PlainText"/>
      </w:pPr>
      <w:r w:rsidRPr="008314C6">
        <w:t>В 1842 году под руководством архиепископа Никанора начал работать комитет по рассмотр</w:t>
      </w:r>
      <w:r w:rsidRPr="008314C6">
        <w:t>е</w:t>
      </w:r>
      <w:r w:rsidRPr="008314C6">
        <w:t xml:space="preserve">нию показаний и донесений и по составлению заключения до внесения дела в Синод. Комитет предложил освободить от ответственности Павского в связи с тем, </w:t>
      </w:r>
      <w:r w:rsidRPr="008314C6">
        <w:lastRenderedPageBreak/>
        <w:t>что он сам признался в перев</w:t>
      </w:r>
      <w:r w:rsidRPr="008314C6">
        <w:t>о</w:t>
      </w:r>
      <w:r w:rsidRPr="008314C6">
        <w:t>де и что размножение переводов происходило без его ведома, при этом текст изменялся самосто</w:t>
      </w:r>
      <w:r w:rsidRPr="008314C6">
        <w:t>я</w:t>
      </w:r>
      <w:r w:rsidRPr="008314C6">
        <w:t>тельно студентами (это вряд ли), до такой степени, что Павский его не принял за свой. Опросы всех участников показали, что н</w:t>
      </w:r>
      <w:r w:rsidRPr="008314C6">
        <w:t>и</w:t>
      </w:r>
      <w:r w:rsidRPr="008314C6">
        <w:t>кто из них зловредных целей не имел. Но сам этот случай оста</w:t>
      </w:r>
      <w:r w:rsidRPr="008314C6">
        <w:t>в</w:t>
      </w:r>
      <w:r w:rsidRPr="008314C6">
        <w:t>лять без рассмотрения нельзя, в связи с возможностью вредных последствий. Комитет рекоменд</w:t>
      </w:r>
      <w:r w:rsidRPr="008314C6">
        <w:t>о</w:t>
      </w:r>
      <w:r w:rsidRPr="008314C6">
        <w:t xml:space="preserve">вал дело прекратить, переводы уничтожить, оставив по одному в синодальном архиве. </w:t>
      </w:r>
    </w:p>
    <w:p w14:paraId="590B2154" w14:textId="77777777" w:rsidR="00DE60CF" w:rsidRPr="00AE22F2" w:rsidRDefault="00DE60CF" w:rsidP="00EA7CC4">
      <w:pPr>
        <w:pStyle w:val="PlainText"/>
        <w:rPr>
          <w:i/>
        </w:rPr>
      </w:pPr>
      <w:r w:rsidRPr="005C17DC">
        <w:t>Комитет постановил</w:t>
      </w:r>
      <w:r>
        <w:t xml:space="preserve">: </w:t>
      </w:r>
      <w:r w:rsidRPr="00CC13B5">
        <w:rPr>
          <w:rStyle w:val="1"/>
        </w:rPr>
        <w:t>«что всякий перевод священного пис</w:t>
      </w:r>
      <w:r w:rsidRPr="00CC13B5">
        <w:rPr>
          <w:rStyle w:val="1"/>
        </w:rPr>
        <w:t>а</w:t>
      </w:r>
      <w:r w:rsidRPr="00CC13B5">
        <w:rPr>
          <w:rStyle w:val="1"/>
        </w:rPr>
        <w:t>ния, кроме существующего славянского, почитается противоз</w:t>
      </w:r>
      <w:r w:rsidRPr="00CC13B5">
        <w:rPr>
          <w:rStyle w:val="1"/>
        </w:rPr>
        <w:t>а</w:t>
      </w:r>
      <w:r w:rsidRPr="00CC13B5">
        <w:rPr>
          <w:rStyle w:val="1"/>
        </w:rPr>
        <w:t>конным; что посему всякие подобные переводы, предоставляемые в типографии, или литографии без дозволения Св. Синода, должны быть конфискуемы и препровождаемы духовному н</w:t>
      </w:r>
      <w:r w:rsidRPr="00CC13B5">
        <w:rPr>
          <w:rStyle w:val="1"/>
        </w:rPr>
        <w:t>а</w:t>
      </w:r>
      <w:r w:rsidRPr="00CC13B5">
        <w:rPr>
          <w:rStyle w:val="1"/>
        </w:rPr>
        <w:t>чальству, а предъявители оных немедленно предаваемы суду, как нарушители законов»</w:t>
      </w:r>
      <w:r w:rsidRPr="00AE22F2">
        <w:rPr>
          <w:i/>
        </w:rPr>
        <w:t xml:space="preserve">. </w:t>
      </w:r>
    </w:p>
    <w:p w14:paraId="1B0A6D35" w14:textId="77777777" w:rsidR="00DE60CF" w:rsidRDefault="00DE60CF" w:rsidP="00EA7CC4">
      <w:pPr>
        <w:pStyle w:val="PlainText"/>
      </w:pPr>
      <w:r>
        <w:t>И ещё Комитет рекомендовал инспекторам академий и сем</w:t>
      </w:r>
      <w:r>
        <w:t>и</w:t>
      </w:r>
      <w:r>
        <w:t>нарий следить за воспитанниками, чтобы они под видом изучения еврейского языка не могли снова составлять какие-либо перев</w:t>
      </w:r>
      <w:r>
        <w:t>о</w:t>
      </w:r>
      <w:r>
        <w:t>ды.</w:t>
      </w:r>
    </w:p>
    <w:p w14:paraId="7A0C4DFC" w14:textId="77777777" w:rsidR="00DE60CF" w:rsidRDefault="00DE60CF" w:rsidP="00EA7CC4">
      <w:pPr>
        <w:pStyle w:val="PlainText"/>
        <w:rPr>
          <w:i/>
        </w:rPr>
      </w:pPr>
      <w:r>
        <w:t>Однако преосвященный Варлаам, епископ чигиринский, пре</w:t>
      </w:r>
      <w:r>
        <w:t>д</w:t>
      </w:r>
      <w:r>
        <w:t xml:space="preserve">ставил особое мнение (стр. 189). Он считал, </w:t>
      </w:r>
      <w:r w:rsidRPr="007F7B82">
        <w:t>что Павский</w:t>
      </w:r>
      <w:r w:rsidRPr="007F7B82">
        <w:rPr>
          <w:i/>
        </w:rPr>
        <w:t xml:space="preserve"> </w:t>
      </w:r>
      <w:r>
        <w:t>прене</w:t>
      </w:r>
      <w:r>
        <w:t>б</w:t>
      </w:r>
      <w:r>
        <w:t>рё</w:t>
      </w:r>
      <w:r w:rsidRPr="00FA336A">
        <w:t>г</w:t>
      </w:r>
      <w:r>
        <w:rPr>
          <w:i/>
        </w:rPr>
        <w:t xml:space="preserve"> </w:t>
      </w:r>
      <w:r>
        <w:t>текстом 70-ти толковников,</w:t>
      </w:r>
      <w:r>
        <w:rPr>
          <w:i/>
        </w:rPr>
        <w:t xml:space="preserve"> </w:t>
      </w:r>
      <w:r w:rsidRPr="007F7B82">
        <w:t>излишне довери</w:t>
      </w:r>
      <w:r w:rsidRPr="007F7B82">
        <w:t>л</w:t>
      </w:r>
      <w:r w:rsidRPr="007F7B82">
        <w:t>ся и привязался к еврейскому тексту</w:t>
      </w:r>
      <w:r>
        <w:t>.</w:t>
      </w:r>
      <w:r w:rsidRPr="007F7B82">
        <w:t xml:space="preserve"> </w:t>
      </w:r>
      <w:r>
        <w:t>Он</w:t>
      </w:r>
      <w:r w:rsidRPr="007F7B82">
        <w:t xml:space="preserve"> намеренно или ненамеренно упустил из виду</w:t>
      </w:r>
      <w:r>
        <w:t>,</w:t>
      </w:r>
      <w:r w:rsidRPr="00CC13B5">
        <w:rPr>
          <w:rStyle w:val="1"/>
        </w:rPr>
        <w:t xml:space="preserve"> «что настоящий текст евре</w:t>
      </w:r>
      <w:r w:rsidRPr="00CC13B5">
        <w:rPr>
          <w:rStyle w:val="1"/>
        </w:rPr>
        <w:t>й</w:t>
      </w:r>
      <w:r w:rsidRPr="00CC13B5">
        <w:rPr>
          <w:rStyle w:val="1"/>
        </w:rPr>
        <w:t>ский прошёл цензуру мазоретов и при том в довольно позднее после распространении религии христиа</w:t>
      </w:r>
      <w:r w:rsidRPr="00CC13B5">
        <w:rPr>
          <w:rStyle w:val="1"/>
        </w:rPr>
        <w:t>н</w:t>
      </w:r>
      <w:r w:rsidRPr="00CC13B5">
        <w:rPr>
          <w:rStyle w:val="1"/>
        </w:rPr>
        <w:t xml:space="preserve">ской время, мог потерять нечто от своего канонического достоинства, и через </w:t>
      </w:r>
      <w:r w:rsidRPr="00CC13B5">
        <w:rPr>
          <w:rStyle w:val="1"/>
          <w:b/>
        </w:rPr>
        <w:t>подведение под оный настоящих гласных и другим образом</w:t>
      </w:r>
      <w:r w:rsidRPr="00CC13B5">
        <w:rPr>
          <w:rStyle w:val="1"/>
        </w:rPr>
        <w:t>»</w:t>
      </w:r>
      <w:r>
        <w:rPr>
          <w:i/>
        </w:rPr>
        <w:t xml:space="preserve"> </w:t>
      </w:r>
      <w:r w:rsidRPr="00E922E4">
        <w:t xml:space="preserve">(к вопросу о «настоящих гласных» и о </w:t>
      </w:r>
      <w:r w:rsidRPr="00014CDF">
        <w:t>вар</w:t>
      </w:r>
      <w:r w:rsidRPr="00014CDF">
        <w:t>и</w:t>
      </w:r>
      <w:r w:rsidRPr="00014CDF">
        <w:t>антах</w:t>
      </w:r>
      <w:r w:rsidRPr="00E922E4">
        <w:t xml:space="preserve"> </w:t>
      </w:r>
      <w:r>
        <w:t xml:space="preserve">огласовки исходного текста, предопределяющих смысл </w:t>
      </w:r>
      <w:r w:rsidRPr="00E922E4">
        <w:t>п</w:t>
      </w:r>
      <w:r w:rsidRPr="00E922E4">
        <w:t>е</w:t>
      </w:r>
      <w:r w:rsidRPr="00E922E4">
        <w:t>ревода</w:t>
      </w:r>
      <w:r>
        <w:t>,</w:t>
      </w:r>
      <w:r w:rsidRPr="00E922E4">
        <w:t xml:space="preserve"> мы обратимся поз</w:t>
      </w:r>
      <w:r w:rsidRPr="00E922E4">
        <w:t>д</w:t>
      </w:r>
      <w:r w:rsidRPr="00E922E4">
        <w:t>нее</w:t>
      </w:r>
      <w:r>
        <w:t>)</w:t>
      </w:r>
      <w:r>
        <w:rPr>
          <w:i/>
        </w:rPr>
        <w:t>.</w:t>
      </w:r>
      <w:r w:rsidRPr="007F7B82">
        <w:rPr>
          <w:i/>
        </w:rPr>
        <w:t xml:space="preserve"> </w:t>
      </w:r>
    </w:p>
    <w:p w14:paraId="4518C48B" w14:textId="77777777" w:rsidR="00DE60CF" w:rsidRDefault="00DE60CF" w:rsidP="00EA7CC4">
      <w:pPr>
        <w:pStyle w:val="PlainText"/>
      </w:pPr>
      <w:r>
        <w:t>Варлаам считал, что могли быть и другие причины, побуди</w:t>
      </w:r>
      <w:r>
        <w:t>в</w:t>
      </w:r>
      <w:r>
        <w:t>шие к распространению переводов Библии. Эти переводы распр</w:t>
      </w:r>
      <w:r>
        <w:t>о</w:t>
      </w:r>
      <w:r>
        <w:t>страняли не одни воспитанники академии, а бакалавры и наста</w:t>
      </w:r>
      <w:r>
        <w:t>в</w:t>
      </w:r>
      <w:r>
        <w:t>ники семинарии. Знало об этом и академическое начальство. Б</w:t>
      </w:r>
      <w:r>
        <w:t>е</w:t>
      </w:r>
      <w:r>
        <w:t>лое духовенство, приобретая переводы, бессознательно этого д</w:t>
      </w:r>
      <w:r>
        <w:t>е</w:t>
      </w:r>
      <w:r>
        <w:t xml:space="preserve">лать не могло. Он подчеркнул: </w:t>
      </w:r>
    </w:p>
    <w:p w14:paraId="6238D60C" w14:textId="77777777" w:rsidR="00DE60CF" w:rsidRPr="00F55333" w:rsidRDefault="00DE60CF" w:rsidP="00EA7CC4">
      <w:pPr>
        <w:pStyle w:val="a5"/>
      </w:pPr>
      <w:r w:rsidRPr="00F55333">
        <w:lastRenderedPageBreak/>
        <w:t xml:space="preserve">«Все эти причины, в совокупности взятые, указуют на какое-то внутреннее побуждение </w:t>
      </w:r>
      <w:r w:rsidRPr="00A06FE6">
        <w:rPr>
          <w:rFonts w:ascii="Times New Roman" w:hAnsi="Times New Roman"/>
        </w:rPr>
        <w:t>(а может внешнее?</w:t>
      </w:r>
      <w:r>
        <w:rPr>
          <w:rFonts w:ascii="Times New Roman" w:hAnsi="Times New Roman"/>
        </w:rPr>
        <w:t xml:space="preserve"> </w:t>
      </w:r>
      <w:r w:rsidRPr="0067070A">
        <w:rPr>
          <w:rFonts w:ascii="Times New Roman" w:hAnsi="Times New Roman"/>
        </w:rPr>
        <w:t>—</w:t>
      </w:r>
      <w:r>
        <w:rPr>
          <w:rFonts w:ascii="Times New Roman" w:hAnsi="Times New Roman"/>
        </w:rPr>
        <w:t xml:space="preserve"> авт.</w:t>
      </w:r>
      <w:r w:rsidRPr="00A06FE6">
        <w:rPr>
          <w:rFonts w:ascii="Times New Roman" w:hAnsi="Times New Roman"/>
        </w:rPr>
        <w:t>)</w:t>
      </w:r>
      <w:r w:rsidRPr="00F55333">
        <w:t xml:space="preserve"> — д</w:t>
      </w:r>
      <w:r w:rsidRPr="00F55333">
        <w:t>о</w:t>
      </w:r>
      <w:r w:rsidRPr="00F55333">
        <w:t>пустить обращение литографированного перевода в отечестве. Как чисто это п</w:t>
      </w:r>
      <w:r w:rsidRPr="00F55333">
        <w:t>о</w:t>
      </w:r>
      <w:r w:rsidRPr="00F55333">
        <w:t xml:space="preserve">буждение, узнать невозможно». </w:t>
      </w:r>
    </w:p>
    <w:p w14:paraId="39786420" w14:textId="77777777" w:rsidR="00DE60CF" w:rsidRDefault="00DE60CF" w:rsidP="00EA7CC4">
      <w:pPr>
        <w:pStyle w:val="PlainText"/>
      </w:pPr>
      <w:r>
        <w:t>Фактически Варлаам подозревает духовенство академии в том, что что-то или кто-то побудил его к распространению евре</w:t>
      </w:r>
      <w:r>
        <w:t>й</w:t>
      </w:r>
      <w:r>
        <w:t>ского перевода Ветхого завета. Далее он рекомендует запретить п</w:t>
      </w:r>
      <w:r>
        <w:t>е</w:t>
      </w:r>
      <w:r>
        <w:t>ревод Библии частным лицам, так как это дело всей церкви, а при переводе руководствоваться текстом 70-ти толковников, п</w:t>
      </w:r>
      <w:r>
        <w:t>о</w:t>
      </w:r>
      <w:r>
        <w:t xml:space="preserve">тому что он был переведён ещё до возникновения христианства, и не было смысла в искажении в угоду вероучению иудаизма, как у масоретов. </w:t>
      </w:r>
    </w:p>
    <w:p w14:paraId="5AA5EA54" w14:textId="77777777" w:rsidR="00DE60CF" w:rsidRDefault="00DE60CF" w:rsidP="00EA7CC4">
      <w:pPr>
        <w:pStyle w:val="PlainText"/>
      </w:pPr>
      <w:r>
        <w:t>Синод принял постановление в истинно христианском стиле: никого не наказывать, а только предупредить, поговорить, ук</w:t>
      </w:r>
      <w:r>
        <w:t>а</w:t>
      </w:r>
      <w:r>
        <w:t>зать, а император утвердил это постановление 12 марта 1844 г</w:t>
      </w:r>
      <w:r>
        <w:t>о</w:t>
      </w:r>
      <w:r>
        <w:t>да (стр. 206).</w:t>
      </w:r>
    </w:p>
    <w:p w14:paraId="2A1B7607" w14:textId="77777777" w:rsidR="00DE60CF" w:rsidRDefault="00DE60CF" w:rsidP="00EA7CC4">
      <w:pPr>
        <w:pStyle w:val="PlainText"/>
      </w:pPr>
      <w:r>
        <w:t>Чистович считает, что перевод Павского имеет большое ист</w:t>
      </w:r>
      <w:r>
        <w:t>о</w:t>
      </w:r>
      <w:r>
        <w:t>рическое значение, так как все дальнейшие переводчики опир</w:t>
      </w:r>
      <w:r>
        <w:t>а</w:t>
      </w:r>
      <w:r>
        <w:t>лись на его готовый перевод, облегчивший для них ход дела. На это, видимо, и рассчитывали хозяева би</w:t>
      </w:r>
      <w:r>
        <w:t>б</w:t>
      </w:r>
      <w:r>
        <w:t xml:space="preserve">лейского проекта. </w:t>
      </w:r>
    </w:p>
    <w:p w14:paraId="7A8BB864" w14:textId="598FA2D4" w:rsidR="00DE60CF" w:rsidRDefault="00DE60CF" w:rsidP="00EA7CC4">
      <w:pPr>
        <w:pStyle w:val="PlainText"/>
      </w:pPr>
      <w:r w:rsidRPr="00A255BD">
        <w:t>Православная энциклопедия «Древо»</w:t>
      </w:r>
      <w:r w:rsidRPr="00DE60CF">
        <w:rPr>
          <w:sz w:val="24"/>
          <w:vertAlign w:val="superscript"/>
        </w:rPr>
        <w:t>[LXXV]</w:t>
      </w:r>
      <w:r>
        <w:t xml:space="preserve"> представляет </w:t>
      </w:r>
      <w:r w:rsidRPr="00A255BD">
        <w:t>академик</w:t>
      </w:r>
      <w:r>
        <w:t>а</w:t>
      </w:r>
      <w:r w:rsidRPr="00A255BD">
        <w:t xml:space="preserve"> Петербургской АН Павск</w:t>
      </w:r>
      <w:r>
        <w:t>ого</w:t>
      </w:r>
      <w:r w:rsidRPr="00A255BD">
        <w:t xml:space="preserve"> Герасим</w:t>
      </w:r>
      <w:r>
        <w:t>а</w:t>
      </w:r>
      <w:r w:rsidRPr="00A255BD">
        <w:t xml:space="preserve"> Петрович</w:t>
      </w:r>
      <w:r>
        <w:t>а, как вы</w:t>
      </w:r>
      <w:r w:rsidRPr="00A255BD">
        <w:t>дающ</w:t>
      </w:r>
      <w:r>
        <w:t>е</w:t>
      </w:r>
      <w:r>
        <w:t>гося</w:t>
      </w:r>
      <w:r w:rsidRPr="00A255BD">
        <w:t xml:space="preserve"> филолог</w:t>
      </w:r>
      <w:r>
        <w:t>а</w:t>
      </w:r>
      <w:r w:rsidRPr="00A255BD">
        <w:t>, востоковед</w:t>
      </w:r>
      <w:r>
        <w:t>а</w:t>
      </w:r>
      <w:r w:rsidRPr="00A255BD">
        <w:t xml:space="preserve"> и русист</w:t>
      </w:r>
      <w:r>
        <w:t>а.</w:t>
      </w:r>
      <w:r w:rsidRPr="00A255BD">
        <w:t xml:space="preserve"> </w:t>
      </w:r>
      <w:r w:rsidRPr="00321185">
        <w:t>По словам В.</w:t>
      </w:r>
      <w:r>
        <w:t> </w:t>
      </w:r>
      <w:r w:rsidRPr="00321185">
        <w:t>Г.</w:t>
      </w:r>
      <w:r>
        <w:t> </w:t>
      </w:r>
      <w:r w:rsidRPr="00321185">
        <w:t>Бе</w:t>
      </w:r>
      <w:r>
        <w:softHyphen/>
      </w:r>
      <w:r w:rsidRPr="00321185">
        <w:t>лин</w:t>
      </w:r>
      <w:r>
        <w:softHyphen/>
      </w:r>
      <w:r w:rsidRPr="00321185">
        <w:t xml:space="preserve">ского </w:t>
      </w:r>
      <w:r w:rsidRPr="0082745D">
        <w:rPr>
          <w:i/>
        </w:rPr>
        <w:t>«он один стоил целой академии».</w:t>
      </w:r>
      <w:r>
        <w:t xml:space="preserve"> </w:t>
      </w:r>
    </w:p>
    <w:p w14:paraId="5D2DC9F7" w14:textId="77777777" w:rsidR="00DE60CF" w:rsidRDefault="00DE60CF" w:rsidP="00EA7CC4">
      <w:pPr>
        <w:pStyle w:val="PlainText"/>
      </w:pPr>
      <w:r w:rsidRPr="00321185">
        <w:t xml:space="preserve">Может быть </w:t>
      </w:r>
      <w:r>
        <w:t xml:space="preserve">это и так, ведь ему фактически одному удалось сделать больше в деле внедрения еврейской Библии в России, чем всей академии. </w:t>
      </w:r>
    </w:p>
    <w:p w14:paraId="40A9E977" w14:textId="77777777" w:rsidR="00DE60CF" w:rsidRPr="00321185" w:rsidRDefault="00DE60CF" w:rsidP="00EA7CC4">
      <w:pPr>
        <w:pStyle w:val="PlainText"/>
      </w:pPr>
      <w:r>
        <w:t>Как же так получилось, что сын русского православного св</w:t>
      </w:r>
      <w:r>
        <w:t>я</w:t>
      </w:r>
      <w:r>
        <w:t>щенника, родившийся в Лужском уезде, вдруг стал таким сторо</w:t>
      </w:r>
      <w:r>
        <w:t>н</w:t>
      </w:r>
      <w:r>
        <w:t>ником еврейской Библии, вступил в Библейское общество и, н</w:t>
      </w:r>
      <w:r>
        <w:t>е</w:t>
      </w:r>
      <w:r>
        <w:t>взирая на запрет Синода, лично переводил и распространял свои переводы Ве</w:t>
      </w:r>
      <w:r>
        <w:t>т</w:t>
      </w:r>
      <w:r>
        <w:t xml:space="preserve">хого завета? </w:t>
      </w:r>
    </w:p>
    <w:p w14:paraId="516E40D0" w14:textId="77777777" w:rsidR="00DE60CF" w:rsidRDefault="00DE60CF" w:rsidP="00EA7CC4">
      <w:pPr>
        <w:pStyle w:val="PlainText"/>
      </w:pPr>
      <w:r>
        <w:t>К тому же с</w:t>
      </w:r>
      <w:r w:rsidRPr="009C1F75">
        <w:t xml:space="preserve"> 1826 </w:t>
      </w:r>
      <w:r>
        <w:t xml:space="preserve">по 1835 </w:t>
      </w:r>
      <w:r w:rsidRPr="009C1F75">
        <w:t>год</w:t>
      </w:r>
      <w:r>
        <w:t>ы</w:t>
      </w:r>
      <w:r w:rsidRPr="009C1F75">
        <w:t xml:space="preserve"> Павск</w:t>
      </w:r>
      <w:r>
        <w:t>ий</w:t>
      </w:r>
      <w:r w:rsidRPr="009C1F75">
        <w:t xml:space="preserve"> </w:t>
      </w:r>
      <w:r>
        <w:t>был</w:t>
      </w:r>
      <w:r w:rsidRPr="009C1F75">
        <w:t xml:space="preserve"> законоучителем наследник</w:t>
      </w:r>
      <w:r>
        <w:t>а</w:t>
      </w:r>
      <w:r w:rsidRPr="009C1F75">
        <w:t xml:space="preserve"> царского престола</w:t>
      </w:r>
      <w:r>
        <w:t xml:space="preserve"> — </w:t>
      </w:r>
      <w:r w:rsidRPr="009C1F75">
        <w:t>цесаревич</w:t>
      </w:r>
      <w:r>
        <w:t>а</w:t>
      </w:r>
      <w:r w:rsidRPr="009C1F75">
        <w:t xml:space="preserve"> </w:t>
      </w:r>
      <w:smartTag w:uri="urn:schemas-microsoft-com:office:smarttags" w:element="PersonName">
        <w:r w:rsidRPr="009C1F75">
          <w:t>Александр</w:t>
        </w:r>
      </w:smartTag>
      <w:r>
        <w:t>а</w:t>
      </w:r>
      <w:r w:rsidRPr="009C1F75">
        <w:t xml:space="preserve"> Ник</w:t>
      </w:r>
      <w:r w:rsidRPr="009C1F75">
        <w:t>о</w:t>
      </w:r>
      <w:r w:rsidRPr="009C1F75">
        <w:t>лаевич</w:t>
      </w:r>
      <w:r>
        <w:t>а</w:t>
      </w:r>
      <w:r w:rsidRPr="009C1F75">
        <w:t xml:space="preserve"> и велики</w:t>
      </w:r>
      <w:r>
        <w:t>х</w:t>
      </w:r>
      <w:r w:rsidRPr="009C1F75">
        <w:t xml:space="preserve"> кня</w:t>
      </w:r>
      <w:r>
        <w:t>жён</w:t>
      </w:r>
      <w:r w:rsidRPr="009C1F75">
        <w:t xml:space="preserve">. </w:t>
      </w:r>
      <w:r>
        <w:t>Ведь кто-то р</w:t>
      </w:r>
      <w:r>
        <w:t>е</w:t>
      </w:r>
      <w:r>
        <w:t xml:space="preserve">комендовал императору Николаю </w:t>
      </w:r>
      <w:r>
        <w:rPr>
          <w:lang w:val="en-US"/>
        </w:rPr>
        <w:t>I</w:t>
      </w:r>
      <w:r>
        <w:t xml:space="preserve"> эту кандидатуру, и он разрешил ему обучать будущего императора </w:t>
      </w:r>
      <w:smartTag w:uri="urn:schemas-microsoft-com:office:smarttags" w:element="PersonName">
        <w:r>
          <w:t>Александр</w:t>
        </w:r>
      </w:smartTag>
      <w:r>
        <w:t>а </w:t>
      </w:r>
      <w:r>
        <w:rPr>
          <w:lang w:val="en-US"/>
        </w:rPr>
        <w:t>II</w:t>
      </w:r>
      <w:r>
        <w:t>, к</w:t>
      </w:r>
      <w:r>
        <w:t>о</w:t>
      </w:r>
      <w:r>
        <w:t>торый оказался хорошим учеником и уже при своей коронации дал согласие на перевод и печат</w:t>
      </w:r>
      <w:r>
        <w:t>а</w:t>
      </w:r>
      <w:r>
        <w:t xml:space="preserve">ние двуединой Библии. </w:t>
      </w:r>
    </w:p>
    <w:p w14:paraId="0DB94973" w14:textId="77777777" w:rsidR="00DE60CF" w:rsidRDefault="00DE60CF" w:rsidP="00EA7CC4">
      <w:pPr>
        <w:pStyle w:val="PlainText"/>
      </w:pPr>
      <w:r>
        <w:lastRenderedPageBreak/>
        <w:t>Может, Павский и не был масоном и не имел дел с англи</w:t>
      </w:r>
      <w:r>
        <w:t>й</w:t>
      </w:r>
      <w:r>
        <w:t>скими спецслужбами, но вся его де</w:t>
      </w:r>
      <w:r>
        <w:t>я</w:t>
      </w:r>
      <w:r>
        <w:t xml:space="preserve">тельность говорит о том, что он выполнял их программу, пусть и неосознанно. </w:t>
      </w:r>
    </w:p>
    <w:p w14:paraId="18438B1C" w14:textId="35F1DBFE" w:rsidR="00DE60CF" w:rsidRDefault="00DE60CF" w:rsidP="00EA7CC4">
      <w:pPr>
        <w:pStyle w:val="PlainText"/>
      </w:pPr>
      <w:r w:rsidRPr="00A12B14">
        <w:t xml:space="preserve">Проливает свет на </w:t>
      </w:r>
      <w:r>
        <w:t>его деятельность и учё</w:t>
      </w:r>
      <w:r w:rsidRPr="00A12B14">
        <w:t>ба в академии, где еврейский язык преподавал юному Павскому И</w:t>
      </w:r>
      <w:r>
        <w:t>.</w:t>
      </w:r>
      <w:r w:rsidRPr="00A12B14">
        <w:t xml:space="preserve"> А</w:t>
      </w:r>
      <w:r>
        <w:t>.</w:t>
      </w:r>
      <w:r w:rsidRPr="00A12B14">
        <w:t xml:space="preserve"> Фе</w:t>
      </w:r>
      <w:r>
        <w:t>сслер, пр</w:t>
      </w:r>
      <w:r>
        <w:t>и</w:t>
      </w:r>
      <w:r>
        <w:t>глашё</w:t>
      </w:r>
      <w:r w:rsidRPr="00A12B14">
        <w:t>нный в Россию графом М.</w:t>
      </w:r>
      <w:r>
        <w:t xml:space="preserve"> </w:t>
      </w:r>
      <w:r w:rsidRPr="00A12B14">
        <w:t>М. Сперанским в качестве эк</w:t>
      </w:r>
      <w:r w:rsidRPr="00A12B14">
        <w:t>с</w:t>
      </w:r>
      <w:r w:rsidRPr="00A12B14">
        <w:t>перта по организации масонских лож</w:t>
      </w:r>
      <w:r w:rsidRPr="00DE60CF">
        <w:rPr>
          <w:sz w:val="24"/>
          <w:vertAlign w:val="superscript"/>
        </w:rPr>
        <w:t>[LXXVI]</w:t>
      </w:r>
      <w:r w:rsidRPr="00A12B14">
        <w:t>. Во</w:t>
      </w:r>
      <w:r>
        <w:t>т</w:t>
      </w:r>
      <w:r w:rsidRPr="00A12B14">
        <w:t xml:space="preserve"> что можно найти о</w:t>
      </w:r>
      <w:r>
        <w:t>б</w:t>
      </w:r>
      <w:r w:rsidRPr="00A12B14">
        <w:t xml:space="preserve"> </w:t>
      </w:r>
      <w:r>
        <w:t>этом учителе</w:t>
      </w:r>
      <w:r w:rsidRPr="00A12B14">
        <w:t xml:space="preserve"> </w:t>
      </w:r>
      <w:r>
        <w:t>Павск</w:t>
      </w:r>
      <w:r>
        <w:t>о</w:t>
      </w:r>
      <w:r>
        <w:t xml:space="preserve">го </w:t>
      </w:r>
      <w:r w:rsidRPr="00A12B14">
        <w:t>в Википедии:</w:t>
      </w:r>
      <w:r>
        <w:t xml:space="preserve"> </w:t>
      </w:r>
    </w:p>
    <w:p w14:paraId="723C6BD7" w14:textId="77777777" w:rsidR="00DE60CF" w:rsidRPr="00A12B14" w:rsidRDefault="00DE60CF" w:rsidP="00EA7CC4">
      <w:pPr>
        <w:pStyle w:val="a5"/>
      </w:pPr>
      <w:r w:rsidRPr="00A12B14">
        <w:t>«Игнац Аврелий</w:t>
      </w:r>
      <w:r w:rsidRPr="00A12B14">
        <w:rPr>
          <w:b/>
        </w:rPr>
        <w:t xml:space="preserve"> </w:t>
      </w:r>
      <w:r w:rsidRPr="00A12B14">
        <w:t>Фесслер родился в Венгрии. В 1773 вст</w:t>
      </w:r>
      <w:r w:rsidRPr="00A12B14">
        <w:t>у</w:t>
      </w:r>
      <w:r w:rsidRPr="00A12B14">
        <w:t>пил в орден капуцинов. В 1779 возве</w:t>
      </w:r>
      <w:r>
        <w:t>дё</w:t>
      </w:r>
      <w:r w:rsidRPr="00A12B14">
        <w:t>н в сан священника. З</w:t>
      </w:r>
      <w:r w:rsidRPr="00A12B14">
        <w:t>а</w:t>
      </w:r>
      <w:r w:rsidRPr="00A12B14">
        <w:t xml:space="preserve">нимался изучением классики, языков, католической философии и казуистики. В 1784 принял кафедру восточных языков и </w:t>
      </w:r>
      <w:r>
        <w:t>Ветх</w:t>
      </w:r>
      <w:r w:rsidRPr="00A12B14">
        <w:t>о</w:t>
      </w:r>
      <w:r w:rsidRPr="00A12B14">
        <w:t>заветной герменевтики во Льво</w:t>
      </w:r>
      <w:r w:rsidRPr="00A12B14">
        <w:t>в</w:t>
      </w:r>
      <w:r w:rsidRPr="00A12B14">
        <w:t xml:space="preserve">ском университете. </w:t>
      </w:r>
    </w:p>
    <w:p w14:paraId="1301F990" w14:textId="77777777" w:rsidR="00DE60CF" w:rsidRDefault="00DE60CF" w:rsidP="00EA7CC4">
      <w:pPr>
        <w:pStyle w:val="a5"/>
      </w:pPr>
      <w:r>
        <w:t>П</w:t>
      </w:r>
      <w:r w:rsidRPr="00A12B14">
        <w:t>ринял лютеранство и женился</w:t>
      </w:r>
      <w:r>
        <w:t>.</w:t>
      </w:r>
      <w:r w:rsidRPr="00A12B14">
        <w:t xml:space="preserve"> В </w:t>
      </w:r>
      <w:r w:rsidRPr="00A12B14">
        <w:fldChar w:fldCharType="begin"/>
      </w:r>
      <w:r w:rsidRPr="00A12B14">
        <w:instrText xml:space="preserve"> HYPERLINK "http://ru.wikipedia.org/wiki/1796" \o "1796" </w:instrText>
      </w:r>
      <w:r w:rsidRPr="00A12B14">
        <w:fldChar w:fldCharType="separate"/>
      </w:r>
      <w:r w:rsidRPr="00A12B14">
        <w:t>1796</w:t>
      </w:r>
      <w:r w:rsidRPr="00A12B14">
        <w:fldChar w:fldCharType="end"/>
      </w:r>
      <w:r w:rsidRPr="00A12B14">
        <w:t xml:space="preserve"> переехал в Берлин. Вступил в масоны.</w:t>
      </w:r>
      <w:r>
        <w:t xml:space="preserve"> </w:t>
      </w:r>
      <w:r w:rsidRPr="00A12B14">
        <w:t>В 1809 был пригла</w:t>
      </w:r>
      <w:r>
        <w:t>шё</w:t>
      </w:r>
      <w:r w:rsidRPr="00A12B14">
        <w:t xml:space="preserve">н </w:t>
      </w:r>
      <w:r w:rsidRPr="00D346D0">
        <w:t>Сперанским</w:t>
      </w:r>
      <w:r w:rsidRPr="00A12B14">
        <w:t xml:space="preserve"> в Ро</w:t>
      </w:r>
      <w:r w:rsidRPr="00A12B14">
        <w:t>с</w:t>
      </w:r>
      <w:r w:rsidRPr="00A12B14">
        <w:t>сию, где получил кафедру восточных языков и философии в Санкт-Петербургской духовной академии. Служил также в к</w:t>
      </w:r>
      <w:r w:rsidRPr="00A12B14">
        <w:t>о</w:t>
      </w:r>
      <w:r w:rsidRPr="00A12B14">
        <w:t>миссии составления з</w:t>
      </w:r>
      <w:r w:rsidRPr="00A12B14">
        <w:t>а</w:t>
      </w:r>
      <w:r w:rsidRPr="00A12B14">
        <w:t>конов. Занимая важное место в масонской иерархии</w:t>
      </w:r>
      <w:r>
        <w:t>,</w:t>
      </w:r>
      <w:r w:rsidRPr="00A12B14">
        <w:t xml:space="preserve"> участвовал в обсуждении различных проектов по рео</w:t>
      </w:r>
      <w:r w:rsidRPr="00A12B14">
        <w:t>р</w:t>
      </w:r>
      <w:r w:rsidRPr="00A12B14">
        <w:t>ган</w:t>
      </w:r>
      <w:r w:rsidRPr="00A12B14">
        <w:t>и</w:t>
      </w:r>
      <w:r w:rsidRPr="00A12B14">
        <w:t>зации русского масонства. В 1811 об</w:t>
      </w:r>
      <w:r>
        <w:t>винён в атеизме, лишё</w:t>
      </w:r>
      <w:r w:rsidRPr="00A12B14">
        <w:t>н кафедры в духо</w:t>
      </w:r>
      <w:r w:rsidRPr="00A12B14">
        <w:t>в</w:t>
      </w:r>
      <w:r w:rsidRPr="00A12B14">
        <w:t>ной академии</w:t>
      </w:r>
      <w:r>
        <w:t>».</w:t>
      </w:r>
    </w:p>
    <w:p w14:paraId="4DCFD6DD" w14:textId="4ED5AD5F" w:rsidR="00DE60CF" w:rsidRPr="00D346D0" w:rsidRDefault="00DE60CF" w:rsidP="00EA7CC4">
      <w:pPr>
        <w:pStyle w:val="PlainText"/>
      </w:pPr>
      <w:r>
        <w:t xml:space="preserve">Нелицеприятного мнения о деятельности Фесслера и </w:t>
      </w:r>
      <w:r w:rsidRPr="00D346D0">
        <w:t>Магни</w:t>
      </w:r>
      <w:r w:rsidRPr="00D346D0">
        <w:t>ц</w:t>
      </w:r>
      <w:r w:rsidRPr="00D346D0">
        <w:t>к</w:t>
      </w:r>
      <w:r>
        <w:t>ий</w:t>
      </w:r>
      <w:r w:rsidRPr="00DE60CF">
        <w:rPr>
          <w:sz w:val="24"/>
          <w:vertAlign w:val="superscript"/>
        </w:rPr>
        <w:t>[LXXVII]</w:t>
      </w:r>
      <w:r>
        <w:t>.</w:t>
      </w:r>
      <w:r w:rsidRPr="00D346D0">
        <w:t xml:space="preserve"> </w:t>
      </w:r>
      <w:r>
        <w:t xml:space="preserve">Он считал </w:t>
      </w:r>
      <w:r w:rsidRPr="00D346D0">
        <w:t>Фесслер</w:t>
      </w:r>
      <w:r>
        <w:t>а</w:t>
      </w:r>
      <w:r w:rsidRPr="00D346D0">
        <w:t xml:space="preserve"> чре</w:t>
      </w:r>
      <w:r w:rsidRPr="00D346D0">
        <w:t>з</w:t>
      </w:r>
      <w:r w:rsidRPr="00D346D0">
        <w:t>вычайно опасн</w:t>
      </w:r>
      <w:r>
        <w:t>ым человеком для христианской России</w:t>
      </w:r>
      <w:r w:rsidRPr="00D346D0">
        <w:t xml:space="preserve">, ибо </w:t>
      </w:r>
      <w:r>
        <w:t xml:space="preserve">он </w:t>
      </w:r>
      <w:r w:rsidRPr="00D346D0">
        <w:t>отверга</w:t>
      </w:r>
      <w:r>
        <w:t>л</w:t>
      </w:r>
      <w:r w:rsidRPr="00D346D0">
        <w:t xml:space="preserve"> христианство и жела</w:t>
      </w:r>
      <w:r>
        <w:t>л</w:t>
      </w:r>
      <w:r w:rsidRPr="00D346D0">
        <w:t xml:space="preserve"> з</w:t>
      </w:r>
      <w:r w:rsidRPr="00D346D0">
        <w:t>а</w:t>
      </w:r>
      <w:r w:rsidRPr="00D346D0">
        <w:t>менить веру иллюминатством</w:t>
      </w:r>
      <w:r>
        <w:t>.</w:t>
      </w:r>
      <w:r w:rsidRPr="00D346D0">
        <w:t xml:space="preserve"> </w:t>
      </w:r>
      <w:r>
        <w:t xml:space="preserve">Сам </w:t>
      </w:r>
      <w:r w:rsidRPr="00D346D0">
        <w:t xml:space="preserve">Сперанский получил из рук </w:t>
      </w:r>
      <w:r>
        <w:t>Фесслера «</w:t>
      </w:r>
      <w:r w:rsidRPr="00D346D0">
        <w:t>талисман</w:t>
      </w:r>
      <w:r>
        <w:t>»</w:t>
      </w:r>
      <w:r w:rsidRPr="00D346D0">
        <w:t xml:space="preserve"> (перстень), сделавший министра полновл</w:t>
      </w:r>
      <w:r w:rsidRPr="00D346D0">
        <w:t>а</w:t>
      </w:r>
      <w:r w:rsidRPr="00D346D0">
        <w:t>стным руководителем русских масонов.</w:t>
      </w:r>
    </w:p>
    <w:p w14:paraId="3972B60D" w14:textId="77777777" w:rsidR="00DE60CF" w:rsidRDefault="00DE60CF" w:rsidP="00EA7CC4">
      <w:pPr>
        <w:pStyle w:val="PlainText"/>
      </w:pPr>
      <w:r>
        <w:t>Святитель Филарет (Дроздов) в</w:t>
      </w:r>
      <w:r w:rsidRPr="005C7359">
        <w:t>споминает о Фесслере:</w:t>
      </w:r>
      <w:r>
        <w:t xml:space="preserve"> </w:t>
      </w:r>
    </w:p>
    <w:p w14:paraId="00BEDB6E" w14:textId="6AE2D828" w:rsidR="00DE60CF" w:rsidRDefault="00DE60CF" w:rsidP="00EA7CC4">
      <w:pPr>
        <w:pStyle w:val="a5"/>
      </w:pPr>
      <w:r w:rsidRPr="00CA7207">
        <w:t>«Влияние Фесслера на своих учеников было обширно. Я помню, один студент вышел из академии без веры в Искупителя как Бога</w:t>
      </w:r>
      <w:r w:rsidRPr="0011675C">
        <w:t>»</w:t>
      </w:r>
      <w:r w:rsidRPr="00DE60CF">
        <w:rPr>
          <w:szCs w:val="28"/>
          <w:vertAlign w:val="superscript"/>
        </w:rPr>
        <w:t>[LXXVIII]</w:t>
      </w:r>
      <w:r>
        <w:rPr>
          <w:sz w:val="28"/>
          <w:szCs w:val="28"/>
        </w:rPr>
        <w:t>.</w:t>
      </w:r>
      <w:r>
        <w:t xml:space="preserve"> </w:t>
      </w:r>
    </w:p>
    <w:p w14:paraId="34F4C21C" w14:textId="77777777" w:rsidR="00DE60CF" w:rsidRPr="00392705" w:rsidRDefault="00DE60CF" w:rsidP="00EA7CC4">
      <w:pPr>
        <w:pStyle w:val="PlainText"/>
      </w:pPr>
      <w:r w:rsidRPr="00392705">
        <w:t>По-видимому, масон Фесслер оказал большое влияние и на Павского, раз он почти до конца жизни не мог успокоиться в св</w:t>
      </w:r>
      <w:r w:rsidRPr="00392705">
        <w:t>о</w:t>
      </w:r>
      <w:r w:rsidRPr="00392705">
        <w:t>их стремлениях сделать еврейскую Библию священной для прав</w:t>
      </w:r>
      <w:r w:rsidRPr="00392705">
        <w:t>о</w:t>
      </w:r>
      <w:r w:rsidRPr="00392705">
        <w:t xml:space="preserve">славной России. </w:t>
      </w:r>
    </w:p>
    <w:p w14:paraId="2CC77A06" w14:textId="77777777" w:rsidR="00DE60CF" w:rsidRDefault="00DE60CF" w:rsidP="00EA7CC4">
      <w:pPr>
        <w:pStyle w:val="PlainText"/>
      </w:pPr>
      <w:r>
        <w:t xml:space="preserve">Имеет смысл упомянуть ещё об одном ревнителе двуединой Библии, архимандрите Макарии. Он тоже выпускник духовной академии, но учился на год позже Павского. </w:t>
      </w:r>
    </w:p>
    <w:p w14:paraId="7BA112F4" w14:textId="77777777" w:rsidR="00DE60CF" w:rsidRPr="00A12B14" w:rsidRDefault="00DE60CF" w:rsidP="00EA7CC4">
      <w:pPr>
        <w:pStyle w:val="PlainText"/>
      </w:pPr>
      <w:r>
        <w:lastRenderedPageBreak/>
        <w:t xml:space="preserve">У Чистовича приводится текст письма Макария Императору Николаю о необходимости перевода полной Библии в России (стр. 217): </w:t>
      </w:r>
    </w:p>
    <w:p w14:paraId="6D6109DF" w14:textId="77777777" w:rsidR="00DE60CF" w:rsidRDefault="00DE60CF" w:rsidP="00EA7CC4">
      <w:pPr>
        <w:pStyle w:val="a5"/>
      </w:pPr>
      <w:r>
        <w:t>«Когда российская церковь получит полную Библию на ро</w:t>
      </w:r>
      <w:r>
        <w:t>с</w:t>
      </w:r>
      <w:r>
        <w:t>сийском наречии в переводе с оригинал</w:t>
      </w:r>
      <w:r>
        <w:t>ь</w:t>
      </w:r>
      <w:r>
        <w:t>ных языков, тогда Ваше Величество откроете все божественные источники христиа</w:t>
      </w:r>
      <w:r>
        <w:t>н</w:t>
      </w:r>
      <w:r>
        <w:t>ского просвещения, чтобы чистыя и животворныя воды слова Божия самыми удобнейшими путями разливались по всем сословиям н</w:t>
      </w:r>
      <w:r>
        <w:t>а</w:t>
      </w:r>
      <w:r>
        <w:t>рода, водительству Вашему ввереннаго. … Всемилостивейший Государь! Священные книги Ветхаго завета на российский язык в исправленном перев</w:t>
      </w:r>
      <w:r>
        <w:t>о</w:t>
      </w:r>
      <w:r>
        <w:t xml:space="preserve">де </w:t>
      </w:r>
      <w:r w:rsidRPr="007B54CF">
        <w:rPr>
          <w:b/>
        </w:rPr>
        <w:t>с еврейского</w:t>
      </w:r>
      <w:r>
        <w:t xml:space="preserve"> необходимо нужны, как и Новый завет, для священников и клириков при церквах прихо</w:t>
      </w:r>
      <w:r>
        <w:t>д</w:t>
      </w:r>
      <w:r>
        <w:t>ских и для миссионеров, в обращении, в приготовлении магом</w:t>
      </w:r>
      <w:r>
        <w:t>е</w:t>
      </w:r>
      <w:r>
        <w:t>тан и евреев к просвещению св. крещением, и при дальнейшем утверждении новокрещённых из сих племен в хр</w:t>
      </w:r>
      <w:r>
        <w:t>и</w:t>
      </w:r>
      <w:r>
        <w:t>стианской вере. Новый завет основан на Ветхом; и вообще Библия есть то пр</w:t>
      </w:r>
      <w:r>
        <w:t>е</w:t>
      </w:r>
      <w:r>
        <w:t>красное творение премудрости Божией, в кот</w:t>
      </w:r>
      <w:r>
        <w:t>о</w:t>
      </w:r>
      <w:r>
        <w:t>ром божественное единство, в котором всякая часть необхо</w:t>
      </w:r>
      <w:smartTag w:uri="urn:schemas-microsoft-com:office:smarttags" w:element="PersonName">
        <w:r>
          <w:t>дима</w:t>
        </w:r>
      </w:smartTag>
      <w:r>
        <w:t xml:space="preserve"> для целаго». </w:t>
      </w:r>
    </w:p>
    <w:p w14:paraId="3EC48F8C" w14:textId="77777777" w:rsidR="00DE60CF" w:rsidRPr="00392705" w:rsidRDefault="00DE60CF" w:rsidP="00EA7CC4">
      <w:pPr>
        <w:pStyle w:val="PlainText"/>
        <w:rPr>
          <w:i/>
        </w:rPr>
      </w:pPr>
      <w:r w:rsidRPr="00392705">
        <w:t>Макарий написал также письмо в комиссию духовных уч</w:t>
      </w:r>
      <w:r w:rsidRPr="00392705">
        <w:t>и</w:t>
      </w:r>
      <w:r w:rsidRPr="00392705">
        <w:t xml:space="preserve">лищ, в котором говорил, </w:t>
      </w:r>
      <w:r w:rsidRPr="00B54D45">
        <w:rPr>
          <w:rStyle w:val="1"/>
        </w:rPr>
        <w:t>«что явление Нового завета на росси</w:t>
      </w:r>
      <w:r w:rsidRPr="00B54D45">
        <w:rPr>
          <w:rStyle w:val="1"/>
        </w:rPr>
        <w:t>й</w:t>
      </w:r>
      <w:r w:rsidRPr="00B54D45">
        <w:rPr>
          <w:rStyle w:val="1"/>
        </w:rPr>
        <w:t>ском наречии неотступно требует и Ветхого, столь же вразум</w:t>
      </w:r>
      <w:r w:rsidRPr="00B54D45">
        <w:rPr>
          <w:rStyle w:val="1"/>
        </w:rPr>
        <w:t>и</w:t>
      </w:r>
      <w:r w:rsidRPr="00B54D45">
        <w:rPr>
          <w:rStyle w:val="1"/>
        </w:rPr>
        <w:t>тельного для всех по заповеди Спасителя: испытайте писание — оно свидетельствуют о Мне»</w:t>
      </w:r>
      <w:r w:rsidRPr="00392705">
        <w:rPr>
          <w:i/>
        </w:rPr>
        <w:t xml:space="preserve">. </w:t>
      </w:r>
    </w:p>
    <w:p w14:paraId="15C3B81E" w14:textId="77777777" w:rsidR="00DE60CF" w:rsidRDefault="00DE60CF" w:rsidP="00EA7CC4">
      <w:pPr>
        <w:pStyle w:val="PlainText"/>
      </w:pPr>
      <w:r>
        <w:t>Мысль о переводе Ветхого завета не оставляла Макария всю жизнь. В 1846 году он выпросил у Священного Синода позвол</w:t>
      </w:r>
      <w:r>
        <w:t>е</w:t>
      </w:r>
      <w:r>
        <w:t>ние отправиться в Иерусалим, чтобы в пещере блаженного Иер</w:t>
      </w:r>
      <w:r>
        <w:t>о</w:t>
      </w:r>
      <w:r>
        <w:t>нима заняться переводом Ветхого завета с еврейского языка на русский язык</w:t>
      </w:r>
      <w:r>
        <w:rPr>
          <w:sz w:val="28"/>
        </w:rPr>
        <w:t xml:space="preserve">, </w:t>
      </w:r>
      <w:r>
        <w:t>но, уже держа посох паломника, он занемог и вск</w:t>
      </w:r>
      <w:r>
        <w:t>о</w:t>
      </w:r>
      <w:r>
        <w:t>ре скончался. Вот так и закончился путь Макария, не сумевшего ос</w:t>
      </w:r>
      <w:r>
        <w:t>у</w:t>
      </w:r>
      <w:r>
        <w:t xml:space="preserve">ществить свою мечту. Его смерть </w:t>
      </w:r>
      <w:r w:rsidRPr="00223AAE">
        <w:t>—</w:t>
      </w:r>
      <w:r>
        <w:t xml:space="preserve"> ещё одно подтверждение тому, что идея о переводе Ветхого завета на русский язык как книги священной </w:t>
      </w:r>
      <w:r w:rsidRPr="00223AAE">
        <w:t>—</w:t>
      </w:r>
      <w:r>
        <w:t xml:space="preserve"> я</w:t>
      </w:r>
      <w:r>
        <w:t>в</w:t>
      </w:r>
      <w:r>
        <w:t>но не поддерживалась Свыше.</w:t>
      </w:r>
    </w:p>
    <w:p w14:paraId="107B0A9A" w14:textId="77777777" w:rsidR="00DE60CF" w:rsidRPr="00DC2CBB" w:rsidRDefault="00DE60CF" w:rsidP="00EA7CC4">
      <w:pPr>
        <w:pStyle w:val="Heading1"/>
      </w:pPr>
      <w:bookmarkStart w:id="45" w:name="_Toc254970613"/>
      <w:bookmarkStart w:id="46" w:name="_Toc255758968"/>
      <w:bookmarkStart w:id="47" w:name="_Toc257614542"/>
      <w:r>
        <w:t>11. </w:t>
      </w:r>
      <w:r w:rsidRPr="00DC2CBB">
        <w:t>Завершение перевода</w:t>
      </w:r>
      <w:bookmarkEnd w:id="45"/>
      <w:bookmarkEnd w:id="46"/>
      <w:bookmarkEnd w:id="47"/>
    </w:p>
    <w:p w14:paraId="5B527628" w14:textId="77777777" w:rsidR="00DE60CF" w:rsidRPr="000420C3" w:rsidRDefault="00DE60CF" w:rsidP="00EA7CC4">
      <w:pPr>
        <w:pStyle w:val="PlainText"/>
      </w:pPr>
      <w:r w:rsidRPr="00A95F36">
        <w:t xml:space="preserve">Так чем же всё это закончилось? </w:t>
      </w:r>
      <w:r>
        <w:t xml:space="preserve">По этому вопросу </w:t>
      </w:r>
      <w:r w:rsidRPr="00A95F36">
        <w:t>Чистович</w:t>
      </w:r>
      <w:r>
        <w:t xml:space="preserve"> писал (</w:t>
      </w:r>
      <w:r w:rsidRPr="00A95F36">
        <w:t>стр. 261</w:t>
      </w:r>
      <w:r>
        <w:t>), что дело перев</w:t>
      </w:r>
      <w:r>
        <w:t>о</w:t>
      </w:r>
      <w:r>
        <w:t xml:space="preserve">да Библии возобновилось в 1856 </w:t>
      </w:r>
      <w:r>
        <w:lastRenderedPageBreak/>
        <w:t xml:space="preserve">году во время коронации государя </w:t>
      </w:r>
      <w:smartTag w:uri="urn:schemas-microsoft-com:office:smarttags" w:element="PersonName">
        <w:r>
          <w:t>Александр</w:t>
        </w:r>
      </w:smartTag>
      <w:r>
        <w:t>а Николаевича. С</w:t>
      </w:r>
      <w:r>
        <w:t>о</w:t>
      </w:r>
      <w:r>
        <w:t>брался Священный Синод и решил</w:t>
      </w:r>
      <w:r w:rsidRPr="000420C3">
        <w:t xml:space="preserve"> всё-таки перевести </w:t>
      </w:r>
      <w:r>
        <w:t>Библи</w:t>
      </w:r>
      <w:r w:rsidRPr="000420C3">
        <w:t xml:space="preserve">ю на русский язык, но </w:t>
      </w:r>
      <w:r>
        <w:t>возникли разногласия по поводу источника</w:t>
      </w:r>
      <w:r w:rsidRPr="000420C3">
        <w:t xml:space="preserve"> п</w:t>
      </w:r>
      <w:r w:rsidRPr="000420C3">
        <w:t>е</w:t>
      </w:r>
      <w:r w:rsidRPr="000420C3">
        <w:t>ревод</w:t>
      </w:r>
      <w:r>
        <w:t>а</w:t>
      </w:r>
      <w:r w:rsidRPr="000420C3">
        <w:t xml:space="preserve"> Ветх</w:t>
      </w:r>
      <w:r>
        <w:t>ого</w:t>
      </w:r>
      <w:r w:rsidRPr="000420C3">
        <w:t xml:space="preserve"> завет</w:t>
      </w:r>
      <w:r>
        <w:t>а</w:t>
      </w:r>
      <w:r w:rsidRPr="000420C3">
        <w:t>.</w:t>
      </w:r>
      <w:r>
        <w:t xml:space="preserve"> Преосвященный Филарет настаивал на том, чтобы для Ветхого завета основой был еврейский текст, а для Нового завета </w:t>
      </w:r>
      <w:r w:rsidRPr="00223AAE">
        <w:t>—</w:t>
      </w:r>
      <w:r>
        <w:t xml:space="preserve"> греческий, при этом перевод нужно начать с П</w:t>
      </w:r>
      <w:r>
        <w:t>я</w:t>
      </w:r>
      <w:r>
        <w:t>тикнижия, а не с Псалмов.</w:t>
      </w:r>
    </w:p>
    <w:p w14:paraId="058BCFED" w14:textId="77777777" w:rsidR="00DE60CF" w:rsidRDefault="00DE60CF" w:rsidP="00EA7CC4">
      <w:pPr>
        <w:pStyle w:val="PlainText"/>
        <w:rPr>
          <w:i/>
        </w:rPr>
      </w:pPr>
      <w:r w:rsidRPr="00DD5537">
        <w:t xml:space="preserve">Он же написал </w:t>
      </w:r>
      <w:r>
        <w:t xml:space="preserve">проект </w:t>
      </w:r>
      <w:r w:rsidRPr="00DD5537">
        <w:t>решени</w:t>
      </w:r>
      <w:r>
        <w:t>я</w:t>
      </w:r>
      <w:r w:rsidRPr="00DD5537">
        <w:t xml:space="preserve"> Синода</w:t>
      </w:r>
      <w:r>
        <w:t>, который обер-прокурор Синода граф А. П. Толстой отправил к киевскому м</w:t>
      </w:r>
      <w:r>
        <w:t>и</w:t>
      </w:r>
      <w:r>
        <w:t>трополиту Филарету со своей запиской. В этой записке граф о</w:t>
      </w:r>
      <w:r>
        <w:t>т</w:t>
      </w:r>
      <w:r>
        <w:t>мечал, что славянский язык по промыслу Божьему является гла</w:t>
      </w:r>
      <w:r>
        <w:t>в</w:t>
      </w:r>
      <w:r>
        <w:t>ным звеном, соединяющим славянские племена. С введением н</w:t>
      </w:r>
      <w:r>
        <w:t>о</w:t>
      </w:r>
      <w:r>
        <w:t>вого перевода эта связь будет расторгнута, а это как раз соотве</w:t>
      </w:r>
      <w:r>
        <w:t>т</w:t>
      </w:r>
      <w:r>
        <w:t>ствует желаниям врагов православной церкви. Толстой задаё</w:t>
      </w:r>
      <w:r w:rsidRPr="009711D5">
        <w:t xml:space="preserve">т </w:t>
      </w:r>
      <w:r>
        <w:t xml:space="preserve">Филарету </w:t>
      </w:r>
      <w:r w:rsidRPr="009711D5">
        <w:t>следующие вопросы:</w:t>
      </w:r>
      <w:r>
        <w:t xml:space="preserve"> </w:t>
      </w:r>
      <w:r w:rsidRPr="00995A39">
        <w:rPr>
          <w:rStyle w:val="1"/>
        </w:rPr>
        <w:t>«Должно ли в таковом переводе руководствоваться одним лишь греческим текстом семидесяти толковников, или можно принимать во внимание и еврейский текст и если можно, то в какой степени; ибо, сколько известно, греческая православная церковь признает еврейский текст повр</w:t>
      </w:r>
      <w:r w:rsidRPr="00995A39">
        <w:rPr>
          <w:rStyle w:val="1"/>
        </w:rPr>
        <w:t>е</w:t>
      </w:r>
      <w:r w:rsidRPr="00995A39">
        <w:rPr>
          <w:rStyle w:val="1"/>
        </w:rPr>
        <w:t>ждённым»</w:t>
      </w:r>
      <w:r>
        <w:rPr>
          <w:i/>
        </w:rPr>
        <w:t>.</w:t>
      </w:r>
    </w:p>
    <w:p w14:paraId="5FB46015" w14:textId="77777777" w:rsidR="00DE60CF" w:rsidRPr="008924D8" w:rsidRDefault="00DE60CF" w:rsidP="00EA7CC4">
      <w:pPr>
        <w:pStyle w:val="PlainText"/>
      </w:pPr>
      <w:r w:rsidRPr="008924D8">
        <w:t>Киевский митрополит Филарет ответил Толстому</w:t>
      </w:r>
      <w:r>
        <w:t xml:space="preserve"> в том смы</w:t>
      </w:r>
      <w:r>
        <w:t>с</w:t>
      </w:r>
      <w:r>
        <w:t>ле</w:t>
      </w:r>
      <w:r w:rsidRPr="008924D8">
        <w:t>, что Бог сообщил своё слово избранному народу своему Изра</w:t>
      </w:r>
      <w:r w:rsidRPr="008924D8">
        <w:t>и</w:t>
      </w:r>
      <w:r w:rsidRPr="008924D8">
        <w:t>лю на еврейском языке. Когда приближалось время пришес</w:t>
      </w:r>
      <w:r w:rsidRPr="008924D8">
        <w:t>т</w:t>
      </w:r>
      <w:r w:rsidRPr="008924D8">
        <w:t>вия Христа, Бог предвидел, что евреи отпадут от истинной церкви Божьей</w:t>
      </w:r>
      <w:r>
        <w:t>,</w:t>
      </w:r>
      <w:r w:rsidRPr="008924D8">
        <w:t xml:space="preserve"> не признают Христа Мессией и могут решиться на п</w:t>
      </w:r>
      <w:r w:rsidRPr="008924D8">
        <w:t>о</w:t>
      </w:r>
      <w:r w:rsidRPr="008924D8">
        <w:t>вреждение еврейского текста. Он так устроил, что евреи сами п</w:t>
      </w:r>
      <w:r w:rsidRPr="008924D8">
        <w:t>е</w:t>
      </w:r>
      <w:r w:rsidRPr="008924D8">
        <w:t>ревели книги Ветхого завета на греческий, тогда общеупотреб</w:t>
      </w:r>
      <w:r w:rsidRPr="008924D8">
        <w:t>и</w:t>
      </w:r>
      <w:r w:rsidRPr="008924D8">
        <w:t>тельный язык. Таким обр</w:t>
      </w:r>
      <w:r w:rsidRPr="008924D8">
        <w:t>а</w:t>
      </w:r>
      <w:r w:rsidRPr="008924D8">
        <w:t>зом, перевод семидесяти толковников поставлен самим Богом твёрдым оплотом против ожест</w:t>
      </w:r>
      <w:r w:rsidRPr="008924D8">
        <w:t>о</w:t>
      </w:r>
      <w:r w:rsidRPr="008924D8">
        <w:t xml:space="preserve">чённых врагов христианства </w:t>
      </w:r>
      <w:r>
        <w:t>—</w:t>
      </w:r>
      <w:r w:rsidRPr="008924D8">
        <w:t xml:space="preserve"> еврейских раввинов. Этот перевод принят новозаветной церковью, и даже апостолы приводили места из Ветхого завета по этому переводу, а отцы вселенской церкви р</w:t>
      </w:r>
      <w:r w:rsidRPr="008924D8">
        <w:t>у</w:t>
      </w:r>
      <w:r w:rsidRPr="008924D8">
        <w:t>ков</w:t>
      </w:r>
      <w:r w:rsidRPr="008924D8">
        <w:t>о</w:t>
      </w:r>
      <w:r w:rsidRPr="008924D8">
        <w:t xml:space="preserve">дствовались им наряду с </w:t>
      </w:r>
      <w:r>
        <w:t>Н</w:t>
      </w:r>
      <w:r w:rsidRPr="008924D8">
        <w:t xml:space="preserve">овым </w:t>
      </w:r>
      <w:r>
        <w:t>з</w:t>
      </w:r>
      <w:r w:rsidRPr="008924D8">
        <w:t xml:space="preserve">аветом, при составлении догматов веры. </w:t>
      </w:r>
    </w:p>
    <w:p w14:paraId="25D6ED2F" w14:textId="77777777" w:rsidR="00DE60CF" w:rsidRPr="006C2BA4" w:rsidRDefault="00DE60CF" w:rsidP="00EA7CC4">
      <w:pPr>
        <w:pStyle w:val="PlainText"/>
        <w:rPr>
          <w:i/>
        </w:rPr>
      </w:pPr>
      <w:r w:rsidRPr="005578F3">
        <w:t xml:space="preserve">Филарет отметил, что мысль о переводе священного писания на русское наречие родилась </w:t>
      </w:r>
      <w:r w:rsidRPr="00CC13B5">
        <w:rPr>
          <w:rStyle w:val="1"/>
        </w:rPr>
        <w:t>«о</w:t>
      </w:r>
      <w:r w:rsidRPr="00CC13B5">
        <w:rPr>
          <w:rStyle w:val="1"/>
        </w:rPr>
        <w:t>т</w:t>
      </w:r>
      <w:r w:rsidRPr="00CC13B5">
        <w:rPr>
          <w:rStyle w:val="1"/>
        </w:rPr>
        <w:t xml:space="preserve">нюдь не в церкви русской, ни в иерархии, ни в народе, а … в </w:t>
      </w:r>
      <w:r w:rsidRPr="00CC13B5">
        <w:rPr>
          <w:rStyle w:val="1"/>
          <w:b/>
        </w:rPr>
        <w:t>Англии, гнездилище всех ер</w:t>
      </w:r>
      <w:r w:rsidRPr="00CC13B5">
        <w:rPr>
          <w:rStyle w:val="1"/>
          <w:b/>
        </w:rPr>
        <w:t>е</w:t>
      </w:r>
      <w:r w:rsidRPr="00CC13B5">
        <w:rPr>
          <w:rStyle w:val="1"/>
          <w:b/>
        </w:rPr>
        <w:t xml:space="preserve">сей, сект и революций и перенесена оттуда </w:t>
      </w:r>
      <w:r w:rsidRPr="00CC13B5">
        <w:rPr>
          <w:rStyle w:val="1"/>
          <w:b/>
        </w:rPr>
        <w:lastRenderedPageBreak/>
        <w:t>Библейскими о</w:t>
      </w:r>
      <w:r w:rsidRPr="00CC13B5">
        <w:rPr>
          <w:rStyle w:val="1"/>
          <w:b/>
        </w:rPr>
        <w:t>б</w:t>
      </w:r>
      <w:r w:rsidRPr="00CC13B5">
        <w:rPr>
          <w:rStyle w:val="1"/>
          <w:b/>
        </w:rPr>
        <w:t>ществами</w:t>
      </w:r>
      <w:r w:rsidRPr="00CC13B5">
        <w:rPr>
          <w:rStyle w:val="1"/>
        </w:rPr>
        <w:t>, и принята, первоначально, не в Св</w:t>
      </w:r>
      <w:r w:rsidRPr="00CC13B5">
        <w:rPr>
          <w:rStyle w:val="1"/>
        </w:rPr>
        <w:t>я</w:t>
      </w:r>
      <w:r w:rsidRPr="00CC13B5">
        <w:rPr>
          <w:rStyle w:val="1"/>
        </w:rPr>
        <w:t>тейшем Синоде, а в канцелярии обер-прокурора онаго и развита в огромных разм</w:t>
      </w:r>
      <w:r w:rsidRPr="00CC13B5">
        <w:rPr>
          <w:rStyle w:val="1"/>
        </w:rPr>
        <w:t>е</w:t>
      </w:r>
      <w:r w:rsidRPr="00CC13B5">
        <w:rPr>
          <w:rStyle w:val="1"/>
        </w:rPr>
        <w:t>рах в бывшем мин</w:t>
      </w:r>
      <w:r w:rsidRPr="00CC13B5">
        <w:rPr>
          <w:rStyle w:val="1"/>
        </w:rPr>
        <w:t>и</w:t>
      </w:r>
      <w:r w:rsidRPr="00CC13B5">
        <w:rPr>
          <w:rStyle w:val="1"/>
        </w:rPr>
        <w:t>стерстве духовных дел. Такое начало, а равно последствия сего дела ясно показывают, что на нём не было бл</w:t>
      </w:r>
      <w:r w:rsidRPr="00CC13B5">
        <w:rPr>
          <w:rStyle w:val="1"/>
        </w:rPr>
        <w:t>а</w:t>
      </w:r>
      <w:r w:rsidRPr="00CC13B5">
        <w:rPr>
          <w:rStyle w:val="1"/>
        </w:rPr>
        <w:t>гословления свыше: ибо и министерство духовных дел вследствие сего особенного обстоятел</w:t>
      </w:r>
      <w:r w:rsidRPr="00CC13B5">
        <w:rPr>
          <w:rStyle w:val="1"/>
        </w:rPr>
        <w:t>ь</w:t>
      </w:r>
      <w:r w:rsidRPr="00CC13B5">
        <w:rPr>
          <w:rStyle w:val="1"/>
        </w:rPr>
        <w:t>ства уничтожено</w:t>
      </w:r>
      <w:r w:rsidRPr="006C2BA4">
        <w:rPr>
          <w:i/>
        </w:rPr>
        <w:t>»</w:t>
      </w:r>
      <w:r>
        <w:rPr>
          <w:i/>
        </w:rPr>
        <w:t>.</w:t>
      </w:r>
    </w:p>
    <w:p w14:paraId="4155D899" w14:textId="77777777" w:rsidR="00DE60CF" w:rsidRPr="009B0B8F" w:rsidRDefault="00DE60CF" w:rsidP="00EA7CC4">
      <w:pPr>
        <w:pStyle w:val="PlainText"/>
      </w:pPr>
      <w:r>
        <w:t>Филарет напомнил, что против действий Библейского общес</w:t>
      </w:r>
      <w:r>
        <w:t>т</w:t>
      </w:r>
      <w:r>
        <w:t>ва восстал митрополит новгородский и Санкт-Петербургский С</w:t>
      </w:r>
      <w:r>
        <w:t>е</w:t>
      </w:r>
      <w:r>
        <w:t xml:space="preserve">рафим и перевод был остановлен волею </w:t>
      </w:r>
      <w:smartTag w:uri="urn:schemas-microsoft-com:office:smarttags" w:element="PersonName">
        <w:r>
          <w:t>Александр</w:t>
        </w:r>
      </w:smartTag>
      <w:r>
        <w:t>а </w:t>
      </w:r>
      <w:r>
        <w:rPr>
          <w:lang w:val="en-US"/>
        </w:rPr>
        <w:t>I</w:t>
      </w:r>
      <w:r>
        <w:t xml:space="preserve">. </w:t>
      </w:r>
      <w:r w:rsidRPr="00EB4D08">
        <w:t>Пр</w:t>
      </w:r>
      <w:r w:rsidRPr="00EB4D08">
        <w:t>о</w:t>
      </w:r>
      <w:r w:rsidRPr="00EB4D08">
        <w:t xml:space="preserve">должая своё письмо, </w:t>
      </w:r>
      <w:r>
        <w:t xml:space="preserve">Филарет </w:t>
      </w:r>
      <w:r w:rsidRPr="00EB4D08">
        <w:t>подчеркнул:</w:t>
      </w:r>
      <w:r>
        <w:t xml:space="preserve"> </w:t>
      </w:r>
    </w:p>
    <w:p w14:paraId="15634C16" w14:textId="77777777" w:rsidR="00DE60CF" w:rsidRPr="00EB4D08" w:rsidRDefault="00DE60CF" w:rsidP="00EA7CC4">
      <w:pPr>
        <w:pStyle w:val="a5"/>
      </w:pPr>
      <w:r w:rsidRPr="00E975DB">
        <w:t>«В начале царствования блаженной и вечно незабвенной п</w:t>
      </w:r>
      <w:r w:rsidRPr="00E975DB">
        <w:t>а</w:t>
      </w:r>
      <w:r w:rsidRPr="00E975DB">
        <w:t>мяти благочестивейшего Государя Императора Николая Павл</w:t>
      </w:r>
      <w:r w:rsidRPr="00E975DB">
        <w:t>о</w:t>
      </w:r>
      <w:r w:rsidRPr="00E975DB">
        <w:t>вича, хотя и были покушения к восстановлению</w:t>
      </w:r>
      <w:r>
        <w:t xml:space="preserve"> </w:t>
      </w:r>
      <w:r w:rsidRPr="00E975DB">
        <w:t>такового перев</w:t>
      </w:r>
      <w:r w:rsidRPr="00E975DB">
        <w:t>о</w:t>
      </w:r>
      <w:r w:rsidRPr="00E975DB">
        <w:t>да, но он, пр</w:t>
      </w:r>
      <w:r w:rsidRPr="00E975DB">
        <w:t>о</w:t>
      </w:r>
      <w:r w:rsidRPr="00E975DB">
        <w:t xml:space="preserve">никнув </w:t>
      </w:r>
      <w:r w:rsidRPr="008B43A7">
        <w:rPr>
          <w:b/>
        </w:rPr>
        <w:t>политическую цель, столь враждебную православной церкви и отечеству нашему</w:t>
      </w:r>
      <w:r w:rsidRPr="00E975DB">
        <w:t>, английского Би</w:t>
      </w:r>
      <w:r w:rsidRPr="00E975DB">
        <w:t>б</w:t>
      </w:r>
      <w:r w:rsidRPr="00E975DB">
        <w:t>лейского общества</w:t>
      </w:r>
      <w:r>
        <w:t>, во всё</w:t>
      </w:r>
      <w:r w:rsidRPr="00E975DB">
        <w:t xml:space="preserve"> вр</w:t>
      </w:r>
      <w:r w:rsidRPr="00E975DB">
        <w:t>е</w:t>
      </w:r>
      <w:r w:rsidRPr="00E975DB">
        <w:t>мя славного царствования своего</w:t>
      </w:r>
      <w:r>
        <w:t xml:space="preserve"> </w:t>
      </w:r>
      <w:r w:rsidRPr="00E975DB">
        <w:t>до самой кончины не разрешал возобновить сие д</w:t>
      </w:r>
      <w:r w:rsidRPr="00E975DB">
        <w:t>е</w:t>
      </w:r>
      <w:r w:rsidRPr="00E975DB">
        <w:t>ло»</w:t>
      </w:r>
      <w:r>
        <w:t xml:space="preserve"> (</w:t>
      </w:r>
      <w:r w:rsidRPr="0075200F">
        <w:t xml:space="preserve">стр. </w:t>
      </w:r>
      <w:r w:rsidRPr="00EB4D08">
        <w:t>274).</w:t>
      </w:r>
    </w:p>
    <w:p w14:paraId="1D6AAE0D" w14:textId="77777777" w:rsidR="00DE60CF" w:rsidRDefault="00DE60CF" w:rsidP="00EA7CC4">
      <w:pPr>
        <w:pStyle w:val="PlainText"/>
      </w:pPr>
      <w:r>
        <w:t>Митрополит</w:t>
      </w:r>
      <w:r w:rsidRPr="00CC20F3">
        <w:t xml:space="preserve"> написал ещё одно письмо графу Толстому в 1857 году, в котором решительно во</w:t>
      </w:r>
      <w:r w:rsidRPr="00CC20F3">
        <w:t>с</w:t>
      </w:r>
      <w:r w:rsidRPr="00CC20F3">
        <w:t>стал против перевода священных книг на русский язык, предвидя тя</w:t>
      </w:r>
      <w:r>
        <w:t>жё</w:t>
      </w:r>
      <w:r w:rsidRPr="00CC20F3">
        <w:t>лые последствия для прав</w:t>
      </w:r>
      <w:r w:rsidRPr="00CC20F3">
        <w:t>о</w:t>
      </w:r>
      <w:r w:rsidRPr="00CC20F3">
        <w:t xml:space="preserve">славной церкви. </w:t>
      </w:r>
      <w:smartTag w:uri="urn:schemas-microsoft-com:office:smarttags" w:element="PersonName">
        <w:r w:rsidRPr="00CC20F3">
          <w:t>Александр</w:t>
        </w:r>
      </w:smartTag>
      <w:r w:rsidRPr="00CC20F3">
        <w:t xml:space="preserve"> повелел внести мнение митрополита киевского на рассмотрение Синода, предварительно получив о</w:t>
      </w:r>
      <w:r w:rsidRPr="00CC20F3">
        <w:t>т</w:t>
      </w:r>
      <w:r w:rsidRPr="00CC20F3">
        <w:t>зыв</w:t>
      </w:r>
      <w:r>
        <w:t xml:space="preserve"> </w:t>
      </w:r>
      <w:r w:rsidRPr="00CC20F3">
        <w:t>митрополита московского</w:t>
      </w:r>
      <w:r>
        <w:t>, который</w:t>
      </w:r>
      <w:r w:rsidRPr="00CC20F3">
        <w:t xml:space="preserve"> считал, что нельзя л</w:t>
      </w:r>
      <w:r w:rsidRPr="00CC20F3">
        <w:t>и</w:t>
      </w:r>
      <w:r w:rsidRPr="00CC20F3">
        <w:t xml:space="preserve">шать народ возможности читать </w:t>
      </w:r>
      <w:r>
        <w:t>Библи</w:t>
      </w:r>
      <w:r w:rsidRPr="00CC20F3">
        <w:t xml:space="preserve">ю на </w:t>
      </w:r>
      <w:r>
        <w:t>своём</w:t>
      </w:r>
      <w:r w:rsidRPr="00CC20F3">
        <w:t xml:space="preserve"> языке и усп</w:t>
      </w:r>
      <w:r w:rsidRPr="00CC20F3">
        <w:t>о</w:t>
      </w:r>
      <w:r w:rsidRPr="00CC20F3">
        <w:t>каивал тем, что славянский язык остается в богослужебном упо</w:t>
      </w:r>
      <w:r w:rsidRPr="00CC20F3">
        <w:t>т</w:t>
      </w:r>
      <w:r w:rsidRPr="00CC20F3">
        <w:t xml:space="preserve">реблении. Переводить же надо очень осмотрительно, через лиц </w:t>
      </w:r>
      <w:r w:rsidRPr="000C2282">
        <w:rPr>
          <w:b/>
        </w:rPr>
        <w:t>испытанных в знании еврейского</w:t>
      </w:r>
      <w:r w:rsidRPr="00CC20F3">
        <w:t xml:space="preserve"> и греческого языков, по и</w:t>
      </w:r>
      <w:r w:rsidRPr="00CC20F3">
        <w:t>з</w:t>
      </w:r>
      <w:r w:rsidRPr="00CC20F3">
        <w:t>бранию и утверждению С</w:t>
      </w:r>
      <w:r w:rsidRPr="00CC20F3">
        <w:t>и</w:t>
      </w:r>
      <w:r w:rsidRPr="00CC20F3">
        <w:t xml:space="preserve">нода. </w:t>
      </w:r>
    </w:p>
    <w:p w14:paraId="20A3FC32" w14:textId="77777777" w:rsidR="00DE60CF" w:rsidRDefault="00DE60CF" w:rsidP="00EA7CC4">
      <w:pPr>
        <w:pStyle w:val="PlainText"/>
      </w:pPr>
      <w:r>
        <w:t>В 1858 году Толстой получил предложение Священного С</w:t>
      </w:r>
      <w:r>
        <w:t>и</w:t>
      </w:r>
      <w:r>
        <w:t xml:space="preserve">нода о необходимости перевода Библии и доложил об этом </w:t>
      </w:r>
      <w:smartTag w:uri="urn:schemas-microsoft-com:office:smarttags" w:element="PersonName">
        <w:r>
          <w:t>Але</w:t>
        </w:r>
        <w:r>
          <w:t>к</w:t>
        </w:r>
        <w:r>
          <w:t>сандр</w:t>
        </w:r>
      </w:smartTag>
      <w:r>
        <w:t>у II, а тот разрешил приступить к переводу на ру</w:t>
      </w:r>
      <w:r>
        <w:t>с</w:t>
      </w:r>
      <w:r>
        <w:t xml:space="preserve">ский язык книг священного писания. </w:t>
      </w:r>
    </w:p>
    <w:p w14:paraId="4E0ECAFA" w14:textId="77777777" w:rsidR="00DE60CF" w:rsidRPr="00470AA6" w:rsidRDefault="00DE60CF" w:rsidP="00EA7CC4">
      <w:pPr>
        <w:pStyle w:val="PlainText"/>
      </w:pPr>
      <w:r>
        <w:t>Вопрос, с какого источника делать перевод ещё долго обсу</w:t>
      </w:r>
      <w:r>
        <w:t>ж</w:t>
      </w:r>
      <w:r>
        <w:t>дался в обществе. Некоторые авторы предупреждали о злонам</w:t>
      </w:r>
      <w:r>
        <w:t>е</w:t>
      </w:r>
      <w:r>
        <w:t>ренных искажениях текста Библии иудейскими первосвященн</w:t>
      </w:r>
      <w:r>
        <w:t>и</w:t>
      </w:r>
      <w:r>
        <w:t xml:space="preserve">ками. </w:t>
      </w:r>
      <w:r w:rsidRPr="00470AA6">
        <w:t xml:space="preserve">Они обращали внимание на то, что </w:t>
      </w:r>
      <w:r w:rsidRPr="00F94229">
        <w:rPr>
          <w:rStyle w:val="1"/>
        </w:rPr>
        <w:t xml:space="preserve">«перевод свящ. книг Ветхаго завета с еврейскаго текста есть </w:t>
      </w:r>
      <w:r w:rsidRPr="00F94229">
        <w:rPr>
          <w:rStyle w:val="1"/>
        </w:rPr>
        <w:lastRenderedPageBreak/>
        <w:t>нов</w:t>
      </w:r>
      <w:r w:rsidRPr="00F94229">
        <w:rPr>
          <w:rStyle w:val="1"/>
        </w:rPr>
        <w:t>о</w:t>
      </w:r>
      <w:r w:rsidRPr="00F94229">
        <w:rPr>
          <w:rStyle w:val="1"/>
        </w:rPr>
        <w:t>введение, начавшееся со времен Лютера и усвоенное исключительно на западе лютеро-кальвинскими обществами: подражание этому примеру опасно для православия восточной церкви».</w:t>
      </w:r>
      <w:r w:rsidRPr="00470AA6">
        <w:t xml:space="preserve"> Но эти авторы </w:t>
      </w:r>
      <w:r>
        <w:t>посылали</w:t>
      </w:r>
      <w:r w:rsidRPr="00470AA6">
        <w:t xml:space="preserve"> анонимные послания, потому что, по</w:t>
      </w:r>
      <w:r>
        <w:t>-</w:t>
      </w:r>
      <w:r w:rsidRPr="00470AA6">
        <w:t xml:space="preserve">видимому, тогда уже </w:t>
      </w:r>
      <w:r>
        <w:t>гов</w:t>
      </w:r>
      <w:r>
        <w:t>о</w:t>
      </w:r>
      <w:r>
        <w:t xml:space="preserve">рить </w:t>
      </w:r>
      <w:r w:rsidRPr="00470AA6">
        <w:t xml:space="preserve">открыто для них было небезопасно. </w:t>
      </w:r>
    </w:p>
    <w:p w14:paraId="288DB73B" w14:textId="77777777" w:rsidR="00DE60CF" w:rsidRPr="00B21094" w:rsidRDefault="00DE60CF" w:rsidP="00EA7CC4">
      <w:pPr>
        <w:pStyle w:val="PlainText"/>
      </w:pPr>
      <w:r w:rsidRPr="00B21094">
        <w:t xml:space="preserve">После получения высочайшего соизволения на перевод книг священного писания на русский язык Синод определением 19 мая </w:t>
      </w:r>
      <w:r>
        <w:t>—</w:t>
      </w:r>
      <w:r w:rsidRPr="00B21094">
        <w:t xml:space="preserve"> 2 июня 1858 года постановил приступить к переводу и н</w:t>
      </w:r>
      <w:r w:rsidRPr="00B21094">
        <w:t>а</w:t>
      </w:r>
      <w:r w:rsidRPr="00B21094">
        <w:t xml:space="preserve">чать с книг </w:t>
      </w:r>
      <w:r>
        <w:t>Н</w:t>
      </w:r>
      <w:r w:rsidRPr="00B21094">
        <w:t xml:space="preserve">ового </w:t>
      </w:r>
      <w:r>
        <w:t>з</w:t>
      </w:r>
      <w:r w:rsidRPr="00B21094">
        <w:t xml:space="preserve">авета. В 1860 году вышел в свет русский перевод Четвероевангелия, а в 1862 году </w:t>
      </w:r>
      <w:r>
        <w:t>—</w:t>
      </w:r>
      <w:r w:rsidRPr="00B21094">
        <w:t xml:space="preserve"> Деяния и Послания апостолов. </w:t>
      </w:r>
    </w:p>
    <w:p w14:paraId="5FBB272D" w14:textId="77777777" w:rsidR="00DE60CF" w:rsidRPr="00E5746C" w:rsidRDefault="00DE60CF" w:rsidP="00EA7CC4">
      <w:pPr>
        <w:pStyle w:val="PlainText"/>
        <w:rPr>
          <w:szCs w:val="24"/>
        </w:rPr>
      </w:pPr>
      <w:r w:rsidRPr="00E5746C">
        <w:rPr>
          <w:szCs w:val="24"/>
        </w:rPr>
        <w:t>В 1860 году приступили к переводу Ветхого завета с ориг</w:t>
      </w:r>
      <w:r w:rsidRPr="00E5746C">
        <w:rPr>
          <w:szCs w:val="24"/>
        </w:rPr>
        <w:t>и</w:t>
      </w:r>
      <w:r w:rsidRPr="00E5746C">
        <w:rPr>
          <w:szCs w:val="24"/>
        </w:rPr>
        <w:t>нальных текстов и с еврейского языка. Создали комитет по пер</w:t>
      </w:r>
      <w:r w:rsidRPr="00E5746C">
        <w:rPr>
          <w:szCs w:val="24"/>
        </w:rPr>
        <w:t>е</w:t>
      </w:r>
      <w:r w:rsidRPr="00E5746C">
        <w:rPr>
          <w:szCs w:val="24"/>
        </w:rPr>
        <w:t>воду, который просуществовал недолго. Затем создали новый к</w:t>
      </w:r>
      <w:r w:rsidRPr="00E5746C">
        <w:rPr>
          <w:szCs w:val="24"/>
        </w:rPr>
        <w:t>о</w:t>
      </w:r>
      <w:r w:rsidRPr="00E5746C">
        <w:rPr>
          <w:szCs w:val="24"/>
        </w:rPr>
        <w:t>митет, в который вошел Хвольсон. Перевод книги Бытия был в</w:t>
      </w:r>
      <w:r w:rsidRPr="00E5746C">
        <w:rPr>
          <w:szCs w:val="24"/>
        </w:rPr>
        <w:t>ы</w:t>
      </w:r>
      <w:r w:rsidRPr="00E5746C">
        <w:rPr>
          <w:szCs w:val="24"/>
        </w:rPr>
        <w:t xml:space="preserve">полнен </w:t>
      </w:r>
      <w:r w:rsidRPr="00E72A6B">
        <w:rPr>
          <w:rStyle w:val="1"/>
        </w:rPr>
        <w:t>«с еврейского, под руков</w:t>
      </w:r>
      <w:r w:rsidRPr="00E72A6B">
        <w:rPr>
          <w:rStyle w:val="1"/>
        </w:rPr>
        <w:t>о</w:t>
      </w:r>
      <w:r w:rsidRPr="00E72A6B">
        <w:rPr>
          <w:rStyle w:val="1"/>
        </w:rPr>
        <w:t>дством греческой Библии»</w:t>
      </w:r>
      <w:r w:rsidRPr="00E5746C">
        <w:rPr>
          <w:i/>
          <w:szCs w:val="24"/>
        </w:rPr>
        <w:t xml:space="preserve"> </w:t>
      </w:r>
      <w:r w:rsidRPr="00E5746C">
        <w:rPr>
          <w:szCs w:val="24"/>
        </w:rPr>
        <w:t>М. А. Голубевым и Д. А. Хвольсоном. В 1868 году издали «Пято</w:t>
      </w:r>
      <w:r w:rsidRPr="00E5746C">
        <w:rPr>
          <w:szCs w:val="24"/>
        </w:rPr>
        <w:t>к</w:t>
      </w:r>
      <w:r w:rsidRPr="00E5746C">
        <w:rPr>
          <w:szCs w:val="24"/>
        </w:rPr>
        <w:t>нижие Моисея».</w:t>
      </w:r>
    </w:p>
    <w:p w14:paraId="29DAD3E6" w14:textId="77777777" w:rsidR="00DE60CF" w:rsidRDefault="00DE60CF" w:rsidP="00EA7CC4">
      <w:pPr>
        <w:pStyle w:val="PlainText"/>
      </w:pPr>
      <w:r>
        <w:t xml:space="preserve">О том, кто такой Хвольсон мы узнаем из </w:t>
      </w:r>
      <w:r w:rsidRPr="00C900AD">
        <w:t>Википеди</w:t>
      </w:r>
      <w:r>
        <w:t xml:space="preserve">и: </w:t>
      </w:r>
    </w:p>
    <w:p w14:paraId="4AFFDD45" w14:textId="77777777" w:rsidR="00DE60CF" w:rsidRPr="00C900AD" w:rsidRDefault="00DE60CF" w:rsidP="00EA7CC4">
      <w:pPr>
        <w:pStyle w:val="a5"/>
      </w:pPr>
      <w:r>
        <w:t>«</w:t>
      </w:r>
      <w:r w:rsidRPr="00C900AD">
        <w:t>Хвольсон состоял в Комитете для перевода Ветхого завета при Санкт-Петербургской Духов</w:t>
      </w:r>
      <w:r>
        <w:t>ной Академии и перевё</w:t>
      </w:r>
      <w:r w:rsidRPr="00C900AD">
        <w:t xml:space="preserve">л около 2/3 </w:t>
      </w:r>
      <w:r>
        <w:t>ветх</w:t>
      </w:r>
      <w:r w:rsidRPr="00C900AD">
        <w:t>озаветных книг на русский язык (напечатал в «Христ</w:t>
      </w:r>
      <w:r w:rsidRPr="00C900AD">
        <w:t>и</w:t>
      </w:r>
      <w:r w:rsidRPr="00C900AD">
        <w:t xml:space="preserve">анском Чтении»). Для английского Библейского общества Хвольсон вместе с П. И. Саваитовым перевёл 3/4 </w:t>
      </w:r>
      <w:r>
        <w:t>ветх</w:t>
      </w:r>
      <w:r w:rsidRPr="00C900AD">
        <w:t>озаве</w:t>
      </w:r>
      <w:r w:rsidRPr="00C900AD">
        <w:t>т</w:t>
      </w:r>
      <w:r w:rsidRPr="00C900AD">
        <w:t>ных книг на русский язык. Сын бедного еврея из Литвы, пол</w:t>
      </w:r>
      <w:r w:rsidRPr="00C900AD">
        <w:t>у</w:t>
      </w:r>
      <w:r w:rsidRPr="00C900AD">
        <w:t>чил религиозное еврейское образование в хедере и йешиве, из</w:t>
      </w:r>
      <w:r w:rsidRPr="00C900AD">
        <w:t>у</w:t>
      </w:r>
      <w:r w:rsidRPr="00C900AD">
        <w:t xml:space="preserve">чал </w:t>
      </w:r>
      <w:hyperlink r:id="rId18" w:tooltip="Танах" w:history="1">
        <w:r w:rsidRPr="00C900AD">
          <w:t>Танах</w:t>
        </w:r>
      </w:hyperlink>
      <w:r w:rsidRPr="00C900AD">
        <w:t xml:space="preserve">, </w:t>
      </w:r>
      <w:hyperlink r:id="rId19" w:tooltip="Талмуд" w:history="1">
        <w:r w:rsidRPr="00C900AD">
          <w:t>Талмуд</w:t>
        </w:r>
      </w:hyperlink>
      <w:r w:rsidRPr="00C900AD">
        <w:t xml:space="preserve"> и комментаторов Талмуда. Позже он самоу</w:t>
      </w:r>
      <w:r w:rsidRPr="00C900AD">
        <w:t>ч</w:t>
      </w:r>
      <w:r w:rsidRPr="00C900AD">
        <w:t>кой научился немецкому, французскому и русскому языкам. Прослушал курс в университете Бреслау. Получил степень до</w:t>
      </w:r>
      <w:r w:rsidRPr="00C900AD">
        <w:t>к</w:t>
      </w:r>
      <w:r w:rsidRPr="00C900AD">
        <w:t>тора философии от Лейпцигского универс</w:t>
      </w:r>
      <w:r w:rsidRPr="00C900AD">
        <w:t>и</w:t>
      </w:r>
      <w:r w:rsidRPr="00C900AD">
        <w:t>тета за диссертацию: «Die Ssabier und der Ssabismus». Вернулся в Россию. Результ</w:t>
      </w:r>
      <w:r w:rsidRPr="00C900AD">
        <w:t>а</w:t>
      </w:r>
      <w:r w:rsidRPr="00C900AD">
        <w:t>том его изысканий явился о</w:t>
      </w:r>
      <w:r w:rsidRPr="00C900AD">
        <w:t>б</w:t>
      </w:r>
      <w:r w:rsidRPr="00C900AD">
        <w:t>ширный труд, изданный в Санкт-Петербурге в 1856 под тем же заглавием. Принял православие и с 1855 занимал кафедру еврейской, сирийской и халдейской сл</w:t>
      </w:r>
      <w:r w:rsidRPr="00C900AD">
        <w:t>о</w:t>
      </w:r>
      <w:r w:rsidRPr="00C900AD">
        <w:t>весно</w:t>
      </w:r>
      <w:r>
        <w:t>сти на восточном факультете СПб</w:t>
      </w:r>
      <w:r w:rsidRPr="00C900AD">
        <w:t xml:space="preserve"> Университета. С 1858 по </w:t>
      </w:r>
      <w:smartTag w:uri="urn:schemas-microsoft-com:office:smarttags" w:element="metricconverter">
        <w:smartTagPr>
          <w:attr w:name="ProductID" w:val="1883 г"/>
        </w:smartTagPr>
        <w:r w:rsidRPr="00C900AD">
          <w:t>1883 г</w:t>
        </w:r>
      </w:smartTag>
      <w:r w:rsidRPr="00C900AD">
        <w:t>. — про</w:t>
      </w:r>
      <w:r>
        <w:t>фессор СПб</w:t>
      </w:r>
      <w:r w:rsidRPr="00C900AD">
        <w:t xml:space="preserve"> православной духовной академии. Преподавал еврейский язык и библейскую архе</w:t>
      </w:r>
      <w:r w:rsidRPr="00C900AD">
        <w:t>о</w:t>
      </w:r>
      <w:r w:rsidRPr="00C900AD">
        <w:t>логию в 1858 по 1884 в Санкт-Петербургской римско-католической акад</w:t>
      </w:r>
      <w:r w:rsidRPr="00C900AD">
        <w:t>е</w:t>
      </w:r>
      <w:r w:rsidRPr="00C900AD">
        <w:t>мии</w:t>
      </w:r>
      <w:r>
        <w:t>»</w:t>
      </w:r>
      <w:r w:rsidRPr="00C900AD">
        <w:t>.</w:t>
      </w:r>
    </w:p>
    <w:p w14:paraId="54D87B2E" w14:textId="05BD7C35" w:rsidR="00DE60CF" w:rsidRDefault="00DE60CF" w:rsidP="00EA7CC4">
      <w:pPr>
        <w:pStyle w:val="PlainText"/>
      </w:pPr>
      <w:r w:rsidRPr="00C900AD">
        <w:lastRenderedPageBreak/>
        <w:t xml:space="preserve">Чистович </w:t>
      </w:r>
      <w:r>
        <w:t xml:space="preserve">почему-то </w:t>
      </w:r>
      <w:r w:rsidRPr="00C900AD">
        <w:t xml:space="preserve">ничего не говорит о Левисоне. Между тем его роль в переводе </w:t>
      </w:r>
      <w:r>
        <w:t>Библи</w:t>
      </w:r>
      <w:r w:rsidRPr="00C900AD">
        <w:t>и тоже достаточно большая. К. Га</w:t>
      </w:r>
      <w:r w:rsidRPr="00C900AD">
        <w:t>в</w:t>
      </w:r>
      <w:r w:rsidRPr="00C900AD">
        <w:t>рилкин</w:t>
      </w:r>
      <w:r w:rsidRPr="00DE60CF">
        <w:rPr>
          <w:sz w:val="24"/>
          <w:vertAlign w:val="superscript"/>
        </w:rPr>
        <w:t>[LXXIX]</w:t>
      </w:r>
      <w:r w:rsidRPr="00C900AD">
        <w:t xml:space="preserve"> рассказывает о судьбе крещеного </w:t>
      </w:r>
      <w:r>
        <w:t>иудея</w:t>
      </w:r>
      <w:r w:rsidRPr="00C900AD">
        <w:t>, в которой не п</w:t>
      </w:r>
      <w:r w:rsidRPr="00C900AD">
        <w:t>о</w:t>
      </w:r>
      <w:r w:rsidRPr="00C900AD">
        <w:t xml:space="preserve">следнюю роль сыграл митрополит Филарет (Дроздов): </w:t>
      </w:r>
    </w:p>
    <w:p w14:paraId="0FFA68C2" w14:textId="77777777" w:rsidR="00DE60CF" w:rsidRPr="00C900AD" w:rsidRDefault="00DE60CF" w:rsidP="00EA7CC4">
      <w:pPr>
        <w:pStyle w:val="a5"/>
      </w:pPr>
      <w:r>
        <w:t>«</w:t>
      </w:r>
      <w:r w:rsidRPr="00C900AD">
        <w:t xml:space="preserve">Один из самых интересных примеров участия митрополита (Филарета Дроздова </w:t>
      </w:r>
      <w:r>
        <w:t>—</w:t>
      </w:r>
      <w:r w:rsidRPr="00C900AD">
        <w:t xml:space="preserve"> авт.) в суд</w:t>
      </w:r>
      <w:r w:rsidRPr="00C900AD">
        <w:t>ь</w:t>
      </w:r>
      <w:r w:rsidRPr="00C900AD">
        <w:t xml:space="preserve">бе крещеного </w:t>
      </w:r>
      <w:r>
        <w:t>иудея</w:t>
      </w:r>
      <w:r w:rsidRPr="00C900AD">
        <w:t xml:space="preserve"> связан с именем Василия Андреевича Левисона (1807-1869), немецкого раввина, пр</w:t>
      </w:r>
      <w:r w:rsidRPr="00C900AD">
        <w:t>и</w:t>
      </w:r>
      <w:r w:rsidRPr="00C900AD">
        <w:t xml:space="preserve">нявшего православие в </w:t>
      </w:r>
      <w:smartTag w:uri="urn:schemas-microsoft-com:office:smarttags" w:element="metricconverter">
        <w:smartTagPr>
          <w:attr w:name="ProductID" w:val="1839 г"/>
        </w:smartTagPr>
        <w:r w:rsidRPr="00C900AD">
          <w:t>1839 г</w:t>
        </w:r>
      </w:smartTag>
      <w:r>
        <w:t>. Поскольку начало его “</w:t>
      </w:r>
      <w:r w:rsidRPr="00C900AD">
        <w:t>православной</w:t>
      </w:r>
      <w:r>
        <w:t>”</w:t>
      </w:r>
      <w:r w:rsidRPr="00C900AD">
        <w:t xml:space="preserve"> жизни относиться к николаевской эпохе, я пре</w:t>
      </w:r>
      <w:r w:rsidRPr="00C900AD">
        <w:t>д</w:t>
      </w:r>
      <w:r w:rsidRPr="00C900AD">
        <w:t xml:space="preserve">почитаю упомянуть его историю в этом разделе. </w:t>
      </w:r>
    </w:p>
    <w:p w14:paraId="1491942D" w14:textId="77777777" w:rsidR="00DE60CF" w:rsidRPr="000C2282" w:rsidRDefault="00DE60CF" w:rsidP="00EA7CC4">
      <w:pPr>
        <w:pStyle w:val="a5"/>
      </w:pPr>
      <w:r w:rsidRPr="000C2282">
        <w:t>Левисон, родившийся в семье раввина, учился в университ</w:t>
      </w:r>
      <w:r w:rsidRPr="000C2282">
        <w:t>е</w:t>
      </w:r>
      <w:r w:rsidRPr="000C2282">
        <w:t>тах Германии, по окончании которых сам стал раввином в Ве</w:t>
      </w:r>
      <w:r w:rsidRPr="000C2282">
        <w:t>й</w:t>
      </w:r>
      <w:r w:rsidRPr="000C2282">
        <w:t>маре. Заинтересовавшись Новым заветом в связи с внутриге</w:t>
      </w:r>
      <w:r w:rsidRPr="000C2282">
        <w:t>р</w:t>
      </w:r>
      <w:r w:rsidRPr="000C2282">
        <w:t>манской полемикой по поводу христианства, Левисон занялся его изучением и вскоре принял решение стать христианином. Его попытки установить связи с проте</w:t>
      </w:r>
      <w:r w:rsidRPr="000C2282">
        <w:t>с</w:t>
      </w:r>
      <w:r w:rsidRPr="000C2282">
        <w:t>тантами не были плодотворны, а к католичеству он не испытывал симпатии. В разговоре о во</w:t>
      </w:r>
      <w:r w:rsidRPr="000C2282">
        <w:t>с</w:t>
      </w:r>
      <w:r w:rsidRPr="000C2282">
        <w:t>точной церкви, местный протестантский пастор Иоганн Рёр п</w:t>
      </w:r>
      <w:r w:rsidRPr="000C2282">
        <w:t>о</w:t>
      </w:r>
      <w:r w:rsidRPr="000C2282">
        <w:t>советовал Левисону почитать Письма о богослужении А.</w:t>
      </w:r>
      <w:r>
        <w:t xml:space="preserve"> Н. Муравьё</w:t>
      </w:r>
      <w:r w:rsidRPr="000C2282">
        <w:t>ва, только что переведенные на неме</w:t>
      </w:r>
      <w:r w:rsidRPr="000C2282">
        <w:t>ц</w:t>
      </w:r>
      <w:r w:rsidRPr="000C2282">
        <w:t>кий язык. Книга произвела на Левисона сильное впечатление, и с помощью п</w:t>
      </w:r>
      <w:r w:rsidRPr="000C2282">
        <w:t>о</w:t>
      </w:r>
      <w:r w:rsidRPr="000C2282">
        <w:t>сольского священника С. Сабинина он начал добиваться прин</w:t>
      </w:r>
      <w:r w:rsidRPr="000C2282">
        <w:t>я</w:t>
      </w:r>
      <w:r w:rsidRPr="000C2282">
        <w:t xml:space="preserve">тия православия, для чего в </w:t>
      </w:r>
      <w:smartTag w:uri="urn:schemas-microsoft-com:office:smarttags" w:element="metricconverter">
        <w:smartTagPr>
          <w:attr w:name="ProductID" w:val="1839 г"/>
        </w:smartTagPr>
        <w:r w:rsidRPr="000C2282">
          <w:t>1839 г</w:t>
        </w:r>
      </w:smartTag>
      <w:r w:rsidRPr="000C2282">
        <w:t>. приехал в Петербург. После нескольких месяцев подготовки под руководством свяще</w:t>
      </w:r>
      <w:r w:rsidRPr="000C2282">
        <w:t>н</w:t>
      </w:r>
      <w:r w:rsidRPr="000C2282">
        <w:t xml:space="preserve">ника Василия Кутневича, он принял крещение, а уже в следующем году ему предложили преподавать </w:t>
      </w:r>
      <w:r w:rsidRPr="000C2282">
        <w:rPr>
          <w:b/>
        </w:rPr>
        <w:t>сначала еврейский, а позднее и немецкий языки в Петербургской духовной академии</w:t>
      </w:r>
      <w:r w:rsidRPr="000C2282">
        <w:t xml:space="preserve">. </w:t>
      </w:r>
      <w:r w:rsidRPr="000C2282">
        <w:rPr>
          <w:b/>
        </w:rPr>
        <w:t>Вскоре Левисона привлекли к переводу на еврейский язык Нового завета</w:t>
      </w:r>
      <w:r w:rsidRPr="000C2282">
        <w:t xml:space="preserve"> и литургии св. Иоанна Златоуста, которые пре</w:t>
      </w:r>
      <w:r w:rsidRPr="000C2282">
        <w:t>д</w:t>
      </w:r>
      <w:r w:rsidRPr="000C2282">
        <w:t>полагалось использовать в миссионе</w:t>
      </w:r>
      <w:r w:rsidRPr="000C2282">
        <w:t>р</w:t>
      </w:r>
      <w:r w:rsidRPr="000C2282">
        <w:t xml:space="preserve">ской деятельности. Литургия была закончена в </w:t>
      </w:r>
      <w:smartTag w:uri="urn:schemas-microsoft-com:office:smarttags" w:element="metricconverter">
        <w:smartTagPr>
          <w:attr w:name="ProductID" w:val="1847 г"/>
        </w:smartTagPr>
        <w:r w:rsidRPr="000C2282">
          <w:t>1847 г</w:t>
        </w:r>
      </w:smartTag>
      <w:r w:rsidRPr="000C2282">
        <w:t xml:space="preserve">., а Новый завет только в </w:t>
      </w:r>
      <w:smartTag w:uri="urn:schemas-microsoft-com:office:smarttags" w:element="metricconverter">
        <w:smartTagPr>
          <w:attr w:name="ProductID" w:val="1867 г"/>
        </w:smartTagPr>
        <w:r w:rsidRPr="000C2282">
          <w:t>1867 г</w:t>
        </w:r>
      </w:smartTag>
      <w:r w:rsidRPr="000C2282">
        <w:t>. М</w:t>
      </w:r>
      <w:r w:rsidRPr="000C2282">
        <w:t>и</w:t>
      </w:r>
      <w:r w:rsidRPr="000C2282">
        <w:t>троп</w:t>
      </w:r>
      <w:r w:rsidRPr="000C2282">
        <w:t>о</w:t>
      </w:r>
      <w:r w:rsidRPr="000C2282">
        <w:t>лит Филарет посвятил увлечению Левисона самаритянским текстом довольно подробную заме</w:t>
      </w:r>
      <w:r w:rsidRPr="000C2282">
        <w:t>т</w:t>
      </w:r>
      <w:r w:rsidRPr="000C2282">
        <w:t>ку, в которой, в частности, не соглашался с Левисоном, что Септуагинта обладает безусловным приоритетом над е</w:t>
      </w:r>
      <w:r w:rsidRPr="000C2282">
        <w:t>в</w:t>
      </w:r>
      <w:r w:rsidRPr="000C2282">
        <w:t>рейским (масоретским) текстом и советовал применять взвешенный критический подход в изучении разли</w:t>
      </w:r>
      <w:r w:rsidRPr="000C2282">
        <w:t>ч</w:t>
      </w:r>
      <w:r w:rsidRPr="000C2282">
        <w:t xml:space="preserve">ных версий, руководствуясь при этом </w:t>
      </w:r>
      <w:r w:rsidRPr="000C2282">
        <w:lastRenderedPageBreak/>
        <w:t>правилами, которые были предложены в его статье о догмат</w:t>
      </w:r>
      <w:r w:rsidRPr="000C2282">
        <w:t>и</w:t>
      </w:r>
      <w:r w:rsidRPr="000C2282">
        <w:t>ческом достоинстве греческого и славянского переводов Би</w:t>
      </w:r>
      <w:r w:rsidRPr="000C2282">
        <w:t>б</w:t>
      </w:r>
      <w:r w:rsidRPr="000C2282">
        <w:t>лии.</w:t>
      </w:r>
    </w:p>
    <w:p w14:paraId="2FEE3094" w14:textId="77777777" w:rsidR="00DE60CF" w:rsidRPr="000C2282" w:rsidRDefault="00DE60CF" w:rsidP="00EA7CC4">
      <w:pPr>
        <w:pStyle w:val="a5"/>
      </w:pPr>
      <w:r>
        <w:t xml:space="preserve">… </w:t>
      </w:r>
      <w:r w:rsidRPr="000C2282">
        <w:t>По возвращении из Палестины Левисон не мог вернуться на кафедру в академию</w:t>
      </w:r>
      <w:r>
        <w:t xml:space="preserve"> — её</w:t>
      </w:r>
      <w:r w:rsidRPr="000C2282">
        <w:t xml:space="preserve"> уже з</w:t>
      </w:r>
      <w:r w:rsidRPr="000C2282">
        <w:t>а</w:t>
      </w:r>
      <w:r w:rsidRPr="000C2282">
        <w:t>нимал Д.</w:t>
      </w:r>
      <w:r>
        <w:t> </w:t>
      </w:r>
      <w:r w:rsidRPr="000C2282">
        <w:t>А. Хвольсон. В течение нескольких лет он участвовал в работе над переводом Ветхого з</w:t>
      </w:r>
      <w:r w:rsidRPr="000C2282">
        <w:t>а</w:t>
      </w:r>
      <w:r w:rsidRPr="000C2282">
        <w:t xml:space="preserve">вета на русский язык и скончался в </w:t>
      </w:r>
      <w:smartTag w:uri="urn:schemas-microsoft-com:office:smarttags" w:element="metricconverter">
        <w:smartTagPr>
          <w:attr w:name="ProductID" w:val="1869 г"/>
        </w:smartTagPr>
        <w:r w:rsidRPr="000C2282">
          <w:t>1869 г</w:t>
        </w:r>
      </w:smartTag>
      <w:r w:rsidRPr="000C2282">
        <w:t>.</w:t>
      </w:r>
      <w:r>
        <w:t>».</w:t>
      </w:r>
    </w:p>
    <w:p w14:paraId="5FCA7A60" w14:textId="77777777" w:rsidR="00DE60CF" w:rsidRDefault="00DE60CF" w:rsidP="00EA7CC4">
      <w:pPr>
        <w:pStyle w:val="PlainText"/>
      </w:pPr>
      <w:r w:rsidRPr="00D87E67">
        <w:t>Чистович</w:t>
      </w:r>
      <w:r w:rsidRPr="00D701DF">
        <w:t xml:space="preserve"> </w:t>
      </w:r>
      <w:r>
        <w:t>выразил своё отношение к переводу</w:t>
      </w:r>
      <w:r w:rsidRPr="00D87E67">
        <w:t xml:space="preserve">: </w:t>
      </w:r>
    </w:p>
    <w:p w14:paraId="75C5A231" w14:textId="77777777" w:rsidR="00DE60CF" w:rsidRPr="00D87E67" w:rsidRDefault="00DE60CF" w:rsidP="00EA7CC4">
      <w:pPr>
        <w:pStyle w:val="a5"/>
      </w:pPr>
      <w:r>
        <w:t>«</w:t>
      </w:r>
      <w:r w:rsidRPr="00C35650">
        <w:t xml:space="preserve">Наконец появился давно и нетерпеливо ожидаемый перевод </w:t>
      </w:r>
      <w:r>
        <w:t>Библи</w:t>
      </w:r>
      <w:r w:rsidRPr="00C35650">
        <w:t xml:space="preserve">и, издаваемый </w:t>
      </w:r>
      <w:r>
        <w:t>“</w:t>
      </w:r>
      <w:r w:rsidRPr="00C35650">
        <w:t>по благословл</w:t>
      </w:r>
      <w:r w:rsidRPr="00C35650">
        <w:t>е</w:t>
      </w:r>
      <w:r w:rsidRPr="00C35650">
        <w:t>нию Святейшего Синода</w:t>
      </w:r>
      <w:r>
        <w:t>”</w:t>
      </w:r>
      <w:r w:rsidRPr="00C35650">
        <w:t xml:space="preserve"> и встречен общим сочувствием всех любителей слова Божь</w:t>
      </w:r>
      <w:r w:rsidRPr="00C35650">
        <w:t>е</w:t>
      </w:r>
      <w:r w:rsidRPr="00C35650">
        <w:t>го</w:t>
      </w:r>
      <w:r>
        <w:t>»</w:t>
      </w:r>
      <w:r w:rsidRPr="00C35650">
        <w:t>.</w:t>
      </w:r>
      <w:r w:rsidRPr="00D87E67">
        <w:t xml:space="preserve"> </w:t>
      </w:r>
    </w:p>
    <w:p w14:paraId="39EC3287" w14:textId="0EC27A2D" w:rsidR="00DE60CF" w:rsidRPr="00C35650" w:rsidRDefault="00DE60CF" w:rsidP="00EA7CC4">
      <w:pPr>
        <w:pStyle w:val="PlainText"/>
      </w:pPr>
      <w:r>
        <w:t>Мнение Чистовича мы узнали, а теперь познакомимся с мн</w:t>
      </w:r>
      <w:r>
        <w:t>е</w:t>
      </w:r>
      <w:r>
        <w:t xml:space="preserve">нием об этом переводе нынешнего </w:t>
      </w:r>
      <w:r w:rsidRPr="00C35650">
        <w:t>ответственн</w:t>
      </w:r>
      <w:r>
        <w:t>ого</w:t>
      </w:r>
      <w:r w:rsidRPr="00C35650">
        <w:t xml:space="preserve"> секретар</w:t>
      </w:r>
      <w:r>
        <w:t>я</w:t>
      </w:r>
      <w:r w:rsidRPr="00C35650">
        <w:t xml:space="preserve"> С</w:t>
      </w:r>
      <w:r w:rsidRPr="00C35650">
        <w:t>и</w:t>
      </w:r>
      <w:r w:rsidRPr="00C35650">
        <w:t>нодальной Библейской комиссии Б</w:t>
      </w:r>
      <w:r>
        <w:t>ориса</w:t>
      </w:r>
      <w:r w:rsidRPr="00C35650">
        <w:t xml:space="preserve"> Даниленко</w:t>
      </w:r>
      <w:r w:rsidRPr="00DE60CF">
        <w:rPr>
          <w:sz w:val="24"/>
          <w:vertAlign w:val="superscript"/>
        </w:rPr>
        <w:t>[LXXX]</w:t>
      </w:r>
      <w:r>
        <w:t>:</w:t>
      </w:r>
      <w:r w:rsidRPr="00C35650">
        <w:t xml:space="preserve"> </w:t>
      </w:r>
    </w:p>
    <w:p w14:paraId="355B4148" w14:textId="77777777" w:rsidR="00DE60CF" w:rsidRDefault="00DE60CF" w:rsidP="00EA7CC4">
      <w:pPr>
        <w:pStyle w:val="a5"/>
      </w:pPr>
      <w:r>
        <w:t>«</w:t>
      </w:r>
      <w:r w:rsidRPr="00C35650">
        <w:t>А вот русский перевод XIX века полностью основывается на еврейском тексте Библии, гр</w:t>
      </w:r>
      <w:r w:rsidRPr="00C35650">
        <w:t>е</w:t>
      </w:r>
      <w:r w:rsidRPr="00C35650">
        <w:t xml:space="preserve">ческий и латинский переводы носили вспомогательный характер. В результате мы получили издание, которое не является </w:t>
      </w:r>
      <w:r w:rsidRPr="00C35650">
        <w:rPr>
          <w:b/>
        </w:rPr>
        <w:t>продолжением славянской трад</w:t>
      </w:r>
      <w:r w:rsidRPr="00C35650">
        <w:rPr>
          <w:b/>
        </w:rPr>
        <w:t>и</w:t>
      </w:r>
      <w:r w:rsidRPr="00C35650">
        <w:rPr>
          <w:b/>
        </w:rPr>
        <w:t>ции</w:t>
      </w:r>
      <w:r w:rsidRPr="00C35650">
        <w:t xml:space="preserve"> перевода Библии с Септуагинты </w:t>
      </w:r>
      <w:r>
        <w:t>—</w:t>
      </w:r>
      <w:r w:rsidRPr="00C35650">
        <w:t xml:space="preserve"> того самого </w:t>
      </w:r>
      <w:smartTag w:uri="urn:schemas-microsoft-com:office:smarttags" w:element="PersonName">
        <w:r w:rsidRPr="00C35650">
          <w:t>Алексан</w:t>
        </w:r>
        <w:r w:rsidRPr="00C35650">
          <w:t>д</w:t>
        </w:r>
        <w:r w:rsidRPr="00C35650">
          <w:t>р</w:t>
        </w:r>
      </w:smartTag>
      <w:r w:rsidRPr="00C35650">
        <w:t>ийского кодекса, который пол</w:t>
      </w:r>
      <w:r w:rsidRPr="00C35650">
        <w:t>ь</w:t>
      </w:r>
      <w:r w:rsidRPr="00C35650">
        <w:t>зуется в Православной Церкви непререкаемым авторитетом</w:t>
      </w:r>
      <w:r>
        <w:t>».</w:t>
      </w:r>
      <w:r w:rsidRPr="00C35650">
        <w:t xml:space="preserve"> </w:t>
      </w:r>
    </w:p>
    <w:p w14:paraId="08E431A3" w14:textId="77777777" w:rsidR="00DE60CF" w:rsidRDefault="00DE60CF" w:rsidP="00EA7CC4">
      <w:pPr>
        <w:pStyle w:val="PlainText"/>
      </w:pPr>
      <w:r>
        <w:t>Но как можно переводить с Септуагинты, если рукописи её не сохранились? — к этому вопр</w:t>
      </w:r>
      <w:r>
        <w:t>о</w:t>
      </w:r>
      <w:r>
        <w:t xml:space="preserve">су мы ещё вернёмся. </w:t>
      </w:r>
    </w:p>
    <w:p w14:paraId="355102D2" w14:textId="77777777" w:rsidR="00DE60CF" w:rsidRPr="005A493E" w:rsidRDefault="00DE60CF" w:rsidP="00EA7CC4">
      <w:pPr>
        <w:pStyle w:val="PlainText"/>
        <w:rPr>
          <w:i/>
        </w:rPr>
      </w:pPr>
      <w:r>
        <w:t>Рассматривая бурные события вокруг переводов священных писаний, мы забыли упомянуть о том, что “совершенно случа</w:t>
      </w:r>
      <w:r>
        <w:t>й</w:t>
      </w:r>
      <w:r>
        <w:t xml:space="preserve">но”, в середине XIX века, как раз в нужный момент в России </w:t>
      </w:r>
      <w:r>
        <w:rPr>
          <w:szCs w:val="24"/>
        </w:rPr>
        <w:t>н</w:t>
      </w:r>
      <w:r>
        <w:rPr>
          <w:szCs w:val="24"/>
        </w:rPr>
        <w:t>а</w:t>
      </w:r>
      <w:r>
        <w:rPr>
          <w:szCs w:val="24"/>
        </w:rPr>
        <w:t>шли</w:t>
      </w:r>
      <w:r>
        <w:t xml:space="preserve"> м</w:t>
      </w:r>
      <w:r>
        <w:t>а</w:t>
      </w:r>
      <w:r>
        <w:t xml:space="preserve">соретский текст Танаха (еврейской Библии). </w:t>
      </w:r>
    </w:p>
    <w:p w14:paraId="7FE60C80" w14:textId="77777777" w:rsidR="00DE60CF" w:rsidRPr="003A7338" w:rsidRDefault="00DE60CF" w:rsidP="00EA7CC4">
      <w:pPr>
        <w:pStyle w:val="PlainText"/>
      </w:pPr>
      <w:r>
        <w:t xml:space="preserve">Но это ещё не всё. Так же случайно в России при </w:t>
      </w:r>
      <w:smartTag w:uri="urn:schemas-microsoft-com:office:smarttags" w:element="PersonName">
        <w:r>
          <w:t>Александр</w:t>
        </w:r>
      </w:smartTag>
      <w:r>
        <w:t>е </w:t>
      </w:r>
      <w:r>
        <w:rPr>
          <w:lang w:val="en-US"/>
        </w:rPr>
        <w:t>II</w:t>
      </w:r>
      <w:r>
        <w:t xml:space="preserve"> появилась ещё одна рукопись Ветхого завета, кот</w:t>
      </w:r>
      <w:r>
        <w:t>о</w:t>
      </w:r>
      <w:r>
        <w:t>рую привёз Тишендорф из своего «синайского турпохода» и пр</w:t>
      </w:r>
      <w:r>
        <w:t>я</w:t>
      </w:r>
      <w:r>
        <w:t>мо в столицу России. Эти события мы рассмотрим более обсто</w:t>
      </w:r>
      <w:r>
        <w:t>я</w:t>
      </w:r>
      <w:r>
        <w:t>тельно в следующих главах.</w:t>
      </w:r>
    </w:p>
    <w:p w14:paraId="377A7F04" w14:textId="77777777" w:rsidR="00DE60CF" w:rsidRDefault="00DE60CF" w:rsidP="00EA7CC4">
      <w:pPr>
        <w:pStyle w:val="PlainText"/>
        <w:spacing w:before="240"/>
      </w:pPr>
      <w:r w:rsidRPr="00C14269">
        <w:rPr>
          <w:b/>
        </w:rPr>
        <w:t>Выводы</w:t>
      </w:r>
      <w:r w:rsidRPr="003A7338">
        <w:t xml:space="preserve"> </w:t>
      </w:r>
    </w:p>
    <w:p w14:paraId="7167814F" w14:textId="77777777" w:rsidR="00DE60CF" w:rsidRPr="00152805" w:rsidRDefault="00DE60CF" w:rsidP="00EA7CC4">
      <w:pPr>
        <w:ind w:firstLine="360"/>
        <w:jc w:val="both"/>
        <w:rPr>
          <w:sz w:val="24"/>
        </w:rPr>
      </w:pPr>
      <w:r w:rsidRPr="00152805">
        <w:rPr>
          <w:sz w:val="24"/>
          <w:szCs w:val="28"/>
        </w:rPr>
        <w:t xml:space="preserve">В течение всего </w:t>
      </w:r>
      <w:r w:rsidRPr="00152805">
        <w:rPr>
          <w:sz w:val="24"/>
        </w:rPr>
        <w:t>XIX века на Россию оказывалось мо</w:t>
      </w:r>
      <w:r w:rsidRPr="00152805">
        <w:rPr>
          <w:sz w:val="24"/>
        </w:rPr>
        <w:t>щ</w:t>
      </w:r>
      <w:r w:rsidRPr="00152805">
        <w:rPr>
          <w:sz w:val="24"/>
        </w:rPr>
        <w:t>ное давление, цель которого состояла в том, чтобы заставить её принять в качестве благого Божиего промысла библе</w:t>
      </w:r>
      <w:r w:rsidRPr="00152805">
        <w:rPr>
          <w:sz w:val="24"/>
        </w:rPr>
        <w:t>й</w:t>
      </w:r>
      <w:r w:rsidRPr="00152805">
        <w:rPr>
          <w:sz w:val="24"/>
        </w:rPr>
        <w:t xml:space="preserve">ский проект скупки мира на основе иудейской монополии на </w:t>
      </w:r>
      <w:r w:rsidRPr="00152805">
        <w:rPr>
          <w:sz w:val="24"/>
        </w:rPr>
        <w:lastRenderedPageBreak/>
        <w:t>ростовщичество, идеологической основой которого явл</w:t>
      </w:r>
      <w:r w:rsidRPr="00152805">
        <w:rPr>
          <w:sz w:val="24"/>
        </w:rPr>
        <w:t>я</w:t>
      </w:r>
      <w:r w:rsidRPr="00152805">
        <w:rPr>
          <w:sz w:val="24"/>
        </w:rPr>
        <w:t>ется Ветхий завет. Даже декабристы, как мы увидим дальше, уч</w:t>
      </w:r>
      <w:r w:rsidRPr="00152805">
        <w:rPr>
          <w:sz w:val="24"/>
        </w:rPr>
        <w:t>а</w:t>
      </w:r>
      <w:r w:rsidRPr="00152805">
        <w:rPr>
          <w:sz w:val="24"/>
        </w:rPr>
        <w:t>ствовали в этом процессе. Деятельность Библейского общ</w:t>
      </w:r>
      <w:r w:rsidRPr="00152805">
        <w:rPr>
          <w:sz w:val="24"/>
        </w:rPr>
        <w:t>е</w:t>
      </w:r>
      <w:r w:rsidRPr="00152805">
        <w:rPr>
          <w:sz w:val="24"/>
        </w:rPr>
        <w:t>ства и масонских лож, направленна</w:t>
      </w:r>
      <w:r w:rsidRPr="00152805">
        <w:rPr>
          <w:sz w:val="24"/>
          <w:szCs w:val="28"/>
        </w:rPr>
        <w:t xml:space="preserve">я на изменение </w:t>
      </w:r>
      <w:r w:rsidRPr="00152805">
        <w:rPr>
          <w:sz w:val="24"/>
        </w:rPr>
        <w:t>мирово</w:t>
      </w:r>
      <w:r w:rsidRPr="00152805">
        <w:rPr>
          <w:sz w:val="24"/>
        </w:rPr>
        <w:t>з</w:t>
      </w:r>
      <w:r w:rsidRPr="00152805">
        <w:rPr>
          <w:sz w:val="24"/>
        </w:rPr>
        <w:t>зренческой позиции части духовенства и интеллигенции принесли свои плоды, и в России появилась ещё одна св</w:t>
      </w:r>
      <w:r w:rsidRPr="00152805">
        <w:rPr>
          <w:sz w:val="24"/>
        </w:rPr>
        <w:t>я</w:t>
      </w:r>
      <w:r w:rsidRPr="00152805">
        <w:rPr>
          <w:sz w:val="24"/>
        </w:rPr>
        <w:t xml:space="preserve">щенная книга — Ветхий завет, под одной обложкой с Новым заветом. “Случайно” </w:t>
      </w:r>
      <w:r>
        <w:rPr>
          <w:sz w:val="24"/>
        </w:rPr>
        <w:t>во</w:t>
      </w:r>
      <w:r>
        <w:rPr>
          <w:sz w:val="24"/>
        </w:rPr>
        <w:t>з</w:t>
      </w:r>
      <w:r>
        <w:rPr>
          <w:sz w:val="24"/>
        </w:rPr>
        <w:t>никшие</w:t>
      </w:r>
      <w:r w:rsidRPr="00152805">
        <w:rPr>
          <w:sz w:val="24"/>
        </w:rPr>
        <w:t xml:space="preserve"> в нужном месте и в нужное время «Ленинградский» и «Синайский» кодексы ещё более укрепили позиции сторонников Ветхого завета и пошатнули позиции его противников. Свяще</w:t>
      </w:r>
      <w:r w:rsidRPr="00152805">
        <w:rPr>
          <w:sz w:val="24"/>
        </w:rPr>
        <w:t>н</w:t>
      </w:r>
      <w:r w:rsidRPr="00152805">
        <w:rPr>
          <w:sz w:val="24"/>
        </w:rPr>
        <w:t>ный Синод в большинстве своём не понял сути происходящего и даже утвердил в кач</w:t>
      </w:r>
      <w:r w:rsidRPr="00152805">
        <w:rPr>
          <w:sz w:val="24"/>
        </w:rPr>
        <w:t>е</w:t>
      </w:r>
      <w:r w:rsidRPr="00152805">
        <w:rPr>
          <w:sz w:val="24"/>
        </w:rPr>
        <w:t>стве переводч</w:t>
      </w:r>
      <w:r w:rsidRPr="00152805">
        <w:rPr>
          <w:sz w:val="24"/>
        </w:rPr>
        <w:t>и</w:t>
      </w:r>
      <w:r w:rsidRPr="00152805">
        <w:rPr>
          <w:sz w:val="24"/>
        </w:rPr>
        <w:t>ков иудея Хвольсона и раввина Левисона, а светская власть, пришедшая после Николая </w:t>
      </w:r>
      <w:r w:rsidRPr="00152805">
        <w:rPr>
          <w:sz w:val="24"/>
          <w:lang w:val="en-US"/>
        </w:rPr>
        <w:t>I</w:t>
      </w:r>
      <w:r w:rsidRPr="00152805">
        <w:rPr>
          <w:sz w:val="24"/>
        </w:rPr>
        <w:t>, не только не препятствовала этому процессу, но и сама способствовала ускорению с</w:t>
      </w:r>
      <w:r w:rsidRPr="00152805">
        <w:rPr>
          <w:sz w:val="24"/>
        </w:rPr>
        <w:t>о</w:t>
      </w:r>
      <w:r w:rsidRPr="00152805">
        <w:rPr>
          <w:sz w:val="24"/>
        </w:rPr>
        <w:t>бытий.</w:t>
      </w:r>
    </w:p>
    <w:p w14:paraId="2AD8B121" w14:textId="77777777" w:rsidR="00DE60CF" w:rsidRPr="00152805" w:rsidRDefault="00DE60CF" w:rsidP="00EA7CC4">
      <w:pPr>
        <w:pStyle w:val="PlainText"/>
        <w:rPr>
          <w:i/>
        </w:rPr>
      </w:pPr>
      <w:r w:rsidRPr="00152805">
        <w:t>Духовенство спорило о том, что является эталоном для пер</w:t>
      </w:r>
      <w:r w:rsidRPr="00152805">
        <w:t>е</w:t>
      </w:r>
      <w:r w:rsidRPr="00152805">
        <w:t>вода Ветхого завета. Одни считали, что это — еврейская Библия, другие, что это — Септуагинта, а некоторые предпочитали це</w:t>
      </w:r>
      <w:r w:rsidRPr="00152805">
        <w:t>р</w:t>
      </w:r>
      <w:r w:rsidRPr="00152805">
        <w:t>ковно-славянский вариант, но к тому времени это уже не имело принципиального значения: все варианты были откорректиров</w:t>
      </w:r>
      <w:r w:rsidRPr="00152805">
        <w:t>а</w:t>
      </w:r>
      <w:r w:rsidRPr="00152805">
        <w:t>ны, включая и Новый Завет. Борьба за эталон перевода была спровоцир</w:t>
      </w:r>
      <w:r w:rsidRPr="00152805">
        <w:t>о</w:t>
      </w:r>
      <w:r w:rsidRPr="00152805">
        <w:t>вана для отвлечения внимания от главной цели хозяев библейского проекта, состоящей в принятии православной стр</w:t>
      </w:r>
      <w:r w:rsidRPr="00152805">
        <w:t>а</w:t>
      </w:r>
      <w:r w:rsidRPr="00152805">
        <w:t>ной в качестве священного писания Ветхого завета, в кот</w:t>
      </w:r>
      <w:r w:rsidRPr="00152805">
        <w:t>о</w:t>
      </w:r>
      <w:r w:rsidRPr="00152805">
        <w:t>рый была вставлена расовая идеологическая основа закабаления не только России, но и всей пл</w:t>
      </w:r>
      <w:r w:rsidRPr="00152805">
        <w:t>а</w:t>
      </w:r>
      <w:r w:rsidRPr="00152805">
        <w:t xml:space="preserve">неты. </w:t>
      </w:r>
    </w:p>
    <w:p w14:paraId="56101B86" w14:textId="77777777" w:rsidR="00DE60CF" w:rsidRDefault="00DE60CF" w:rsidP="00EA7CC4">
      <w:pPr>
        <w:pStyle w:val="Heading1"/>
      </w:pPr>
      <w:bookmarkStart w:id="48" w:name="_Toc254970614"/>
      <w:bookmarkStart w:id="49" w:name="_Toc255758969"/>
      <w:bookmarkStart w:id="50" w:name="_Toc257614543"/>
      <w:r w:rsidRPr="00432DA1">
        <w:t>12</w:t>
      </w:r>
      <w:r>
        <w:t>. Без опоры на авторитеты</w:t>
      </w:r>
      <w:bookmarkEnd w:id="48"/>
      <w:bookmarkEnd w:id="49"/>
      <w:bookmarkEnd w:id="50"/>
    </w:p>
    <w:p w14:paraId="42FCCA08" w14:textId="77777777" w:rsidR="00DE60CF" w:rsidRDefault="00DE60CF" w:rsidP="00EA7CC4">
      <w:pPr>
        <w:pStyle w:val="PlainText"/>
      </w:pPr>
      <w:r>
        <w:t>Казалось бы, в жизни общества имели место очевидные фа</w:t>
      </w:r>
      <w:r>
        <w:t>к</w:t>
      </w:r>
      <w:r>
        <w:t>ты, которые должны бы вызвать подозрение православного дух</w:t>
      </w:r>
      <w:r>
        <w:t>о</w:t>
      </w:r>
      <w:r>
        <w:t>венства и русской интеллигенции. Англичане вдруг организуют в России Библейское общество и тратят огромные средства и время под видом заботы о простом русском народе. Интересно, зачем им заботиться о том, чтобы Библию могли читать простые кр</w:t>
      </w:r>
      <w:r>
        <w:t>е</w:t>
      </w:r>
      <w:r>
        <w:t>стьяне или р</w:t>
      </w:r>
      <w:r>
        <w:t>а</w:t>
      </w:r>
      <w:r>
        <w:t>бочие?</w:t>
      </w:r>
    </w:p>
    <w:p w14:paraId="76DF7363" w14:textId="77777777" w:rsidR="00DE60CF" w:rsidRPr="00152805" w:rsidRDefault="00DE60CF" w:rsidP="00EA7CC4">
      <w:pPr>
        <w:pStyle w:val="PlainText"/>
      </w:pPr>
      <w:r w:rsidRPr="00152805">
        <w:t>К тому времени на Западе уже во всю властвовал капитал, прибыль была главной целью кап</w:t>
      </w:r>
      <w:r w:rsidRPr="00152805">
        <w:t>и</w:t>
      </w:r>
      <w:r w:rsidRPr="00152805">
        <w:t xml:space="preserve">талистов, а тут в крестьянской </w:t>
      </w:r>
      <w:r w:rsidRPr="00152805">
        <w:lastRenderedPageBreak/>
        <w:t>стране с патриархальной православной культурой — такие затр</w:t>
      </w:r>
      <w:r w:rsidRPr="00152805">
        <w:t>а</w:t>
      </w:r>
      <w:r w:rsidRPr="00152805">
        <w:t>ты на перевод и издание Библии в России. Кому это было нужно? И до эт</w:t>
      </w:r>
      <w:r w:rsidRPr="00152805">
        <w:t>о</w:t>
      </w:r>
      <w:r w:rsidRPr="00152805">
        <w:t>го два века тоже шла какая-то возня вокруг переводов и печатания Библии. Переводили, печатали, исправл</w:t>
      </w:r>
      <w:r w:rsidRPr="00152805">
        <w:t>я</w:t>
      </w:r>
      <w:r w:rsidRPr="00152805">
        <w:t>ли, изымали и уничтожали славянские издания, создавали мнение, что славя</w:t>
      </w:r>
      <w:r w:rsidRPr="00152805">
        <w:t>н</w:t>
      </w:r>
      <w:r w:rsidRPr="00152805">
        <w:t>ская Библия искажена, и её нужно исправить по еврейскому те</w:t>
      </w:r>
      <w:r w:rsidRPr="00152805">
        <w:t>к</w:t>
      </w:r>
      <w:r w:rsidRPr="00152805">
        <w:t>сту или по тексту 70 толковников, хотя их первоисточники тоже б</w:t>
      </w:r>
      <w:r w:rsidRPr="00152805">
        <w:t>ы</w:t>
      </w:r>
      <w:r w:rsidRPr="00152805">
        <w:t>ли утеряны. В общем, в конце концов, перевели Ветхий завет с евре</w:t>
      </w:r>
      <w:r w:rsidRPr="00152805">
        <w:t>й</w:t>
      </w:r>
      <w:r w:rsidRPr="00152805">
        <w:t xml:space="preserve">ского </w:t>
      </w:r>
      <w:r>
        <w:t>источника,</w:t>
      </w:r>
      <w:r w:rsidRPr="00152805">
        <w:t xml:space="preserve"> </w:t>
      </w:r>
      <w:r>
        <w:t>объясняя это тем</w:t>
      </w:r>
      <w:r w:rsidRPr="00152805">
        <w:t>, что раввины лучше всего сохранили смысл текста, и у</w:t>
      </w:r>
      <w:r w:rsidRPr="00152805">
        <w:t>с</w:t>
      </w:r>
      <w:r w:rsidRPr="00152805">
        <w:t xml:space="preserve">покоились. </w:t>
      </w:r>
    </w:p>
    <w:p w14:paraId="755A9F0A" w14:textId="77777777" w:rsidR="00DE60CF" w:rsidRPr="001C0249" w:rsidRDefault="00DE60CF" w:rsidP="00EA7CC4">
      <w:pPr>
        <w:pStyle w:val="PlainText"/>
      </w:pPr>
      <w:r w:rsidRPr="001C0249">
        <w:t>Давайте подумаем</w:t>
      </w:r>
      <w:r>
        <w:t xml:space="preserve"> сами</w:t>
      </w:r>
      <w:r w:rsidRPr="001C0249">
        <w:t>, зачем и кому это было нужно и в</w:t>
      </w:r>
      <w:r w:rsidRPr="001C0249">
        <w:t>ы</w:t>
      </w:r>
      <w:r w:rsidRPr="001C0249">
        <w:t xml:space="preserve">годно. </w:t>
      </w:r>
      <w:r>
        <w:t>Ведь надеяться на духовенс</w:t>
      </w:r>
      <w:r>
        <w:t>т</w:t>
      </w:r>
      <w:r>
        <w:t>во в этом смысле не стоит: оно раздавлено авторитетом Библии, и его представителям тяжело выбраться из-под библейских стереотипов миропонимания и вл</w:t>
      </w:r>
      <w:r>
        <w:t>а</w:t>
      </w:r>
      <w:r>
        <w:t>сти корпоративной дисциплины церковной иерархии: нет даже своего «Никодима», который хотя бы в тайне от окружающих стремился познать Правду-Истину.</w:t>
      </w:r>
    </w:p>
    <w:p w14:paraId="30942910" w14:textId="77777777" w:rsidR="00DE60CF" w:rsidRPr="00570E49" w:rsidRDefault="00DE60CF" w:rsidP="00EA7CC4">
      <w:pPr>
        <w:pStyle w:val="PlainText"/>
      </w:pPr>
      <w:r>
        <w:t>П</w:t>
      </w:r>
      <w:r w:rsidRPr="00570E49">
        <w:t xml:space="preserve">редположим, что у какой-то группы людей появился проект порабощения России с целью использования её ресурсов для </w:t>
      </w:r>
      <w:r>
        <w:t>обеспечения</w:t>
      </w:r>
      <w:r w:rsidRPr="00570E49">
        <w:t xml:space="preserve"> собственного благополучия. Авторы проекта пон</w:t>
      </w:r>
      <w:r w:rsidRPr="00570E49">
        <w:t>и</w:t>
      </w:r>
      <w:r w:rsidRPr="00570E49">
        <w:t>ма</w:t>
      </w:r>
      <w:r>
        <w:t>ли</w:t>
      </w:r>
      <w:r w:rsidRPr="00570E49">
        <w:t>, что завоевать Россию силовыми методами — дело беспе</w:t>
      </w:r>
      <w:r w:rsidRPr="00570E49">
        <w:t>р</w:t>
      </w:r>
      <w:r w:rsidRPr="00570E49">
        <w:t>спективное: пред</w:t>
      </w:r>
      <w:r w:rsidRPr="00570E49">
        <w:t>ы</w:t>
      </w:r>
      <w:r w:rsidRPr="00570E49">
        <w:t xml:space="preserve">дущий многовековой опыт </w:t>
      </w:r>
      <w:r>
        <w:t>продемонстрировал</w:t>
      </w:r>
      <w:r w:rsidRPr="00570E49">
        <w:t xml:space="preserve"> это неоднокра</w:t>
      </w:r>
      <w:r w:rsidRPr="00570E49">
        <w:t>т</w:t>
      </w:r>
      <w:r w:rsidRPr="00570E49">
        <w:t>но.</w:t>
      </w:r>
    </w:p>
    <w:p w14:paraId="3EF809FA" w14:textId="77777777" w:rsidR="00DE60CF" w:rsidRDefault="00DE60CF" w:rsidP="00EA7CC4">
      <w:pPr>
        <w:pStyle w:val="PlainText"/>
      </w:pPr>
      <w:r>
        <w:t>Нужно было сделать так, чтобы народы России сами соглас</w:t>
      </w:r>
      <w:r>
        <w:t>и</w:t>
      </w:r>
      <w:r>
        <w:t>лись участвовать в проекте и считали это дело святым, не допу</w:t>
      </w:r>
      <w:r>
        <w:t>с</w:t>
      </w:r>
      <w:r>
        <w:t xml:space="preserve">кая даже мысли противостоять ему в какой либо форме. </w:t>
      </w:r>
    </w:p>
    <w:p w14:paraId="4CA39A61" w14:textId="77777777" w:rsidR="00DE60CF" w:rsidRDefault="00DE60CF" w:rsidP="00EA7CC4">
      <w:pPr>
        <w:pStyle w:val="PlainText"/>
      </w:pPr>
      <w:r>
        <w:t>Для воплощения такого грандиозного проекта необходимо сначала придумать или найти гот</w:t>
      </w:r>
      <w:r>
        <w:t>о</w:t>
      </w:r>
      <w:r>
        <w:t>вую концепцию и организовать её носителей, способных к реализации и защите концепции. Эти в</w:t>
      </w:r>
      <w:r>
        <w:t>о</w:t>
      </w:r>
      <w:r>
        <w:t>просы мы подробнее рассмотрим позже.</w:t>
      </w:r>
    </w:p>
    <w:p w14:paraId="3B665DEB" w14:textId="77777777" w:rsidR="00DE60CF" w:rsidRDefault="00DE60CF" w:rsidP="00EA7CC4">
      <w:pPr>
        <w:pStyle w:val="PlainText"/>
      </w:pPr>
      <w:r>
        <w:t>Здесь же напомним, что</w:t>
      </w:r>
      <w:r w:rsidRPr="001C0249">
        <w:t xml:space="preserve"> концепция</w:t>
      </w:r>
      <w:r>
        <w:t xml:space="preserve"> —</w:t>
      </w:r>
      <w:r w:rsidRPr="001C0249">
        <w:t xml:space="preserve"> </w:t>
      </w:r>
      <w:r>
        <w:t xml:space="preserve">это </w:t>
      </w:r>
      <w:r w:rsidRPr="001C0249">
        <w:t xml:space="preserve">совокупность идей, </w:t>
      </w:r>
      <w:r>
        <w:t xml:space="preserve">в </w:t>
      </w:r>
      <w:r w:rsidRPr="001C0249">
        <w:t>которы</w:t>
      </w:r>
      <w:r>
        <w:t>х</w:t>
      </w:r>
      <w:r w:rsidRPr="001C0249">
        <w:t xml:space="preserve"> в краткой форме </w:t>
      </w:r>
      <w:r>
        <w:t>выражаются</w:t>
      </w:r>
      <w:r w:rsidRPr="001C0249">
        <w:t xml:space="preserve"> методы и средства до</w:t>
      </w:r>
      <w:r w:rsidRPr="001C0249">
        <w:t>с</w:t>
      </w:r>
      <w:r w:rsidRPr="001C0249">
        <w:t>тижения целей</w:t>
      </w:r>
      <w:r>
        <w:t>.</w:t>
      </w:r>
    </w:p>
    <w:p w14:paraId="612DE2AD" w14:textId="77777777" w:rsidR="00DE60CF" w:rsidRDefault="00DE60CF" w:rsidP="00EA7CC4">
      <w:pPr>
        <w:pStyle w:val="PlainText"/>
      </w:pPr>
      <w:r>
        <w:t>Суть концепции господства на основе ростовщичества своди</w:t>
      </w:r>
      <w:r>
        <w:t>т</w:t>
      </w:r>
      <w:r>
        <w:t xml:space="preserve">ся к </w:t>
      </w:r>
      <w:r w:rsidRPr="006F3FB8">
        <w:rPr>
          <w:i/>
        </w:rPr>
        <w:t xml:space="preserve">монопольному контролю финансового </w:t>
      </w:r>
      <w:r>
        <w:rPr>
          <w:i/>
        </w:rPr>
        <w:t xml:space="preserve">обращения </w:t>
      </w:r>
      <w:r w:rsidRPr="006F3FB8">
        <w:rPr>
          <w:i/>
        </w:rPr>
        <w:t>в эконом</w:t>
      </w:r>
      <w:r w:rsidRPr="006F3FB8">
        <w:rPr>
          <w:i/>
        </w:rPr>
        <w:t>и</w:t>
      </w:r>
      <w:r w:rsidRPr="006F3FB8">
        <w:rPr>
          <w:i/>
        </w:rPr>
        <w:t xml:space="preserve">ке России, </w:t>
      </w:r>
      <w:r>
        <w:rPr>
          <w:i/>
        </w:rPr>
        <w:t>путём выдачи</w:t>
      </w:r>
      <w:r w:rsidRPr="006F3FB8">
        <w:rPr>
          <w:i/>
        </w:rPr>
        <w:t xml:space="preserve"> кредитов и получ</w:t>
      </w:r>
      <w:r>
        <w:rPr>
          <w:i/>
        </w:rPr>
        <w:t>ения</w:t>
      </w:r>
      <w:r w:rsidRPr="006F3FB8">
        <w:rPr>
          <w:i/>
        </w:rPr>
        <w:t xml:space="preserve"> процентов по кредитам</w:t>
      </w:r>
      <w:r w:rsidRPr="001C0249">
        <w:t xml:space="preserve">. </w:t>
      </w:r>
    </w:p>
    <w:p w14:paraId="385DECAD" w14:textId="77777777" w:rsidR="00DE60CF" w:rsidRPr="00A27531" w:rsidRDefault="00DE60CF" w:rsidP="00EA7CC4">
      <w:pPr>
        <w:pStyle w:val="PlainText"/>
      </w:pPr>
      <w:r w:rsidRPr="00A27531">
        <w:t>Следствия</w:t>
      </w:r>
      <w:r>
        <w:t xml:space="preserve"> кредитования под процент</w:t>
      </w:r>
      <w:r w:rsidRPr="00A27531">
        <w:t>:</w:t>
      </w:r>
    </w:p>
    <w:p w14:paraId="064D7CEC" w14:textId="77777777" w:rsidR="00DE60CF" w:rsidRPr="00A27531" w:rsidRDefault="00DE60CF" w:rsidP="00EA7CC4">
      <w:pPr>
        <w:pStyle w:val="a3"/>
        <w:numPr>
          <w:ilvl w:val="0"/>
          <w:numId w:val="18"/>
        </w:numPr>
        <w:ind w:left="397" w:hanging="227"/>
      </w:pPr>
      <w:r w:rsidRPr="00A27531">
        <w:t xml:space="preserve">дефицит денежной массы </w:t>
      </w:r>
      <w:r>
        <w:t>в обращении в объёме не менее объёма задолженности по проце</w:t>
      </w:r>
      <w:r>
        <w:t>н</w:t>
      </w:r>
      <w:r>
        <w:t>там;</w:t>
      </w:r>
    </w:p>
    <w:p w14:paraId="65BE1591" w14:textId="77777777" w:rsidR="00DE60CF" w:rsidRPr="00A27531" w:rsidRDefault="00DE60CF" w:rsidP="00EA7CC4">
      <w:pPr>
        <w:pStyle w:val="a3"/>
        <w:numPr>
          <w:ilvl w:val="0"/>
          <w:numId w:val="18"/>
        </w:numPr>
        <w:ind w:left="397" w:hanging="227"/>
      </w:pPr>
      <w:r w:rsidRPr="00A27531">
        <w:lastRenderedPageBreak/>
        <w:t xml:space="preserve">рост </w:t>
      </w:r>
      <w:r>
        <w:t xml:space="preserve">заявленной производителями стоимости произведённого продукта в объёме </w:t>
      </w:r>
      <w:r w:rsidRPr="00A27531">
        <w:t xml:space="preserve">не менее </w:t>
      </w:r>
      <w:r>
        <w:t>задолженн</w:t>
      </w:r>
      <w:r>
        <w:t>о</w:t>
      </w:r>
      <w:r>
        <w:t>сти по процентам.</w:t>
      </w:r>
    </w:p>
    <w:p w14:paraId="484E3F7B" w14:textId="77777777" w:rsidR="00DE60CF" w:rsidRPr="00A27531" w:rsidRDefault="00DE60CF" w:rsidP="00EA7CC4">
      <w:pPr>
        <w:pStyle w:val="a3"/>
        <w:numPr>
          <w:ilvl w:val="0"/>
          <w:numId w:val="18"/>
        </w:numPr>
        <w:ind w:left="397" w:hanging="227"/>
      </w:pPr>
      <w:r w:rsidRPr="00A27531">
        <w:t xml:space="preserve">подтормаживание сбыта </w:t>
      </w:r>
      <w:r>
        <w:t xml:space="preserve">части уже произведённого </w:t>
      </w:r>
      <w:r w:rsidRPr="00A27531">
        <w:t>и прои</w:t>
      </w:r>
      <w:r w:rsidRPr="00A27531">
        <w:t>з</w:t>
      </w:r>
      <w:r w:rsidRPr="00A27531">
        <w:t>водства</w:t>
      </w:r>
      <w:r>
        <w:t xml:space="preserve"> новой продукции.</w:t>
      </w:r>
    </w:p>
    <w:p w14:paraId="7CE6296C" w14:textId="77777777" w:rsidR="00DE60CF" w:rsidRDefault="00DE60CF" w:rsidP="00EA7CC4">
      <w:pPr>
        <w:pStyle w:val="PlainText"/>
      </w:pPr>
      <w:r>
        <w:t>Образно говоря сам по себе институт кредита подобен гидра</w:t>
      </w:r>
      <w:r>
        <w:t>в</w:t>
      </w:r>
      <w:r>
        <w:t xml:space="preserve">лическому амортизатору между </w:t>
      </w:r>
      <w:r w:rsidRPr="00E140D4">
        <w:rPr>
          <w:i/>
        </w:rPr>
        <w:t>совокупным платёжеспособным спросом на основе собственных средств покупателей</w:t>
      </w:r>
      <w:r>
        <w:t xml:space="preserve"> и </w:t>
      </w:r>
      <w:r w:rsidRPr="00BD230A">
        <w:rPr>
          <w:u w:val="single"/>
        </w:rPr>
        <w:t>спектром предложения продукции производителями</w:t>
      </w:r>
      <w:r>
        <w:t>. Если в этом амортиз</w:t>
      </w:r>
      <w:r>
        <w:t>а</w:t>
      </w:r>
      <w:r>
        <w:t>торе появляется ссудный процент, то он подобен дырке, через к</w:t>
      </w:r>
      <w:r>
        <w:t>о</w:t>
      </w:r>
      <w:r>
        <w:t>торую утекает гидравлическая жидкость. Пробой амортизатора в этом случае неизбежен, если не добавлять в него жидкость. Но право нагнетать в него жидкость предоставлено тем же, кто и владеет правом назначать и получать ссудный процент.</w:t>
      </w:r>
    </w:p>
    <w:p w14:paraId="24D008FA" w14:textId="77777777" w:rsidR="00DE60CF" w:rsidRPr="001C0249" w:rsidRDefault="00DE60CF" w:rsidP="00EA7CC4">
      <w:pPr>
        <w:pStyle w:val="PlainText"/>
      </w:pPr>
      <w:r>
        <w:t>Иными словами, если в кредитно-финансовой системе есть ссудный процент, то в</w:t>
      </w:r>
      <w:r w:rsidRPr="001C0249">
        <w:t xml:space="preserve"> этом случае на общество возлагается дань в виде процентов по кредитам. </w:t>
      </w:r>
      <w:r>
        <w:t>Объёмы кредитов, их направле</w:t>
      </w:r>
      <w:r>
        <w:t>н</w:t>
      </w:r>
      <w:r>
        <w:t>ность и в</w:t>
      </w:r>
      <w:r w:rsidRPr="001C0249">
        <w:t xml:space="preserve">еличина </w:t>
      </w:r>
      <w:r>
        <w:t xml:space="preserve">ссудного </w:t>
      </w:r>
      <w:r w:rsidRPr="001C0249">
        <w:t xml:space="preserve">процента зависит от целей </w:t>
      </w:r>
      <w:r>
        <w:t>хозяев пр</w:t>
      </w:r>
      <w:r>
        <w:t>о</w:t>
      </w:r>
      <w:r>
        <w:t>екта в да</w:t>
      </w:r>
      <w:r>
        <w:t>н</w:t>
      </w:r>
      <w:r>
        <w:t>ный момент времени</w:t>
      </w:r>
      <w:r w:rsidRPr="001C0249">
        <w:t>.</w:t>
      </w:r>
    </w:p>
    <w:p w14:paraId="5BF5124B" w14:textId="77777777" w:rsidR="00DE60CF" w:rsidRPr="001C0249" w:rsidRDefault="00DE60CF" w:rsidP="00EA7CC4">
      <w:pPr>
        <w:pStyle w:val="PlainText"/>
      </w:pPr>
      <w:r>
        <w:t xml:space="preserve">Но концепция сама по себе работать не будет, её ещё нужно внедрить в общество. При этом необходимо </w:t>
      </w:r>
      <w:r w:rsidRPr="001C0249">
        <w:t>выполн</w:t>
      </w:r>
      <w:r>
        <w:t>ить</w:t>
      </w:r>
      <w:r w:rsidRPr="001C0249">
        <w:t xml:space="preserve"> следу</w:t>
      </w:r>
      <w:r w:rsidRPr="001C0249">
        <w:t>ю</w:t>
      </w:r>
      <w:r w:rsidRPr="001C0249">
        <w:t xml:space="preserve">щие </w:t>
      </w:r>
      <w:r w:rsidRPr="00232E31">
        <w:t>условия</w:t>
      </w:r>
      <w:r w:rsidRPr="001C0249">
        <w:t xml:space="preserve">: </w:t>
      </w:r>
    </w:p>
    <w:p w14:paraId="63CBBF48" w14:textId="77777777" w:rsidR="00DE60CF" w:rsidRPr="00570E49" w:rsidRDefault="00DE60CF" w:rsidP="00EA7CC4">
      <w:pPr>
        <w:pStyle w:val="ad"/>
        <w:numPr>
          <w:ilvl w:val="0"/>
          <w:numId w:val="47"/>
        </w:numPr>
        <w:ind w:left="397" w:hanging="340"/>
        <w:rPr>
          <w:szCs w:val="28"/>
        </w:rPr>
      </w:pPr>
      <w:r w:rsidRPr="00570E49">
        <w:rPr>
          <w:szCs w:val="28"/>
        </w:rPr>
        <w:t>К</w:t>
      </w:r>
      <w:r w:rsidRPr="00570E49">
        <w:t>онцепция должна быть освящена высочайшим авторитетом, например, авторитетом Бога, пророков, апостолов, для того, чтобы люди не задумываясь, б</w:t>
      </w:r>
      <w:r w:rsidRPr="00570E49">
        <w:rPr>
          <w:szCs w:val="28"/>
        </w:rPr>
        <w:t>езропотно ей подчинялись.</w:t>
      </w:r>
    </w:p>
    <w:p w14:paraId="1A76068C" w14:textId="77777777" w:rsidR="00DE60CF" w:rsidRPr="00570E49" w:rsidRDefault="00DE60CF" w:rsidP="00EA7CC4">
      <w:pPr>
        <w:pStyle w:val="ad"/>
        <w:numPr>
          <w:ilvl w:val="0"/>
          <w:numId w:val="47"/>
        </w:numPr>
        <w:ind w:left="397" w:hanging="340"/>
      </w:pPr>
      <w:r w:rsidRPr="00570E49">
        <w:rPr>
          <w:szCs w:val="28"/>
        </w:rPr>
        <w:t>С</w:t>
      </w:r>
      <w:r w:rsidRPr="00570E49">
        <w:t xml:space="preserve">одержание её должно быть известно большинству, но не </w:t>
      </w:r>
      <w:r w:rsidRPr="00570E49">
        <w:rPr>
          <w:szCs w:val="28"/>
        </w:rPr>
        <w:t xml:space="preserve">в качестве </w:t>
      </w:r>
      <w:r w:rsidRPr="00570E49">
        <w:t>концепции</w:t>
      </w:r>
      <w:r w:rsidRPr="00570E49">
        <w:rPr>
          <w:szCs w:val="28"/>
        </w:rPr>
        <w:t xml:space="preserve"> управления</w:t>
      </w:r>
      <w:r w:rsidRPr="00570E49">
        <w:t xml:space="preserve">, а </w:t>
      </w:r>
      <w:r w:rsidRPr="00570E49">
        <w:rPr>
          <w:szCs w:val="28"/>
        </w:rPr>
        <w:t>в качестве</w:t>
      </w:r>
      <w:r w:rsidRPr="00570E49">
        <w:t xml:space="preserve"> вероучения, </w:t>
      </w:r>
      <w:r w:rsidRPr="00570E49">
        <w:rPr>
          <w:szCs w:val="28"/>
        </w:rPr>
        <w:t>ф</w:t>
      </w:r>
      <w:r w:rsidRPr="00570E49">
        <w:rPr>
          <w:szCs w:val="28"/>
        </w:rPr>
        <w:t>и</w:t>
      </w:r>
      <w:r w:rsidRPr="00570E49">
        <w:rPr>
          <w:szCs w:val="28"/>
        </w:rPr>
        <w:t>лософских</w:t>
      </w:r>
      <w:r w:rsidRPr="00570E49">
        <w:t xml:space="preserve"> или экономических теорий, но при этом </w:t>
      </w:r>
      <w:r w:rsidRPr="00570E49">
        <w:rPr>
          <w:szCs w:val="28"/>
        </w:rPr>
        <w:t>на безсо</w:t>
      </w:r>
      <w:r w:rsidRPr="00570E49">
        <w:rPr>
          <w:szCs w:val="28"/>
        </w:rPr>
        <w:t>з</w:t>
      </w:r>
      <w:r w:rsidRPr="00570E49">
        <w:rPr>
          <w:szCs w:val="28"/>
        </w:rPr>
        <w:t xml:space="preserve">нательных уровнях психики </w:t>
      </w:r>
      <w:r w:rsidRPr="00570E49">
        <w:t xml:space="preserve">должен быть </w:t>
      </w:r>
      <w:r w:rsidRPr="00570E49">
        <w:rPr>
          <w:szCs w:val="28"/>
        </w:rPr>
        <w:t xml:space="preserve">наложен </w:t>
      </w:r>
      <w:r w:rsidRPr="00570E49">
        <w:t>запрет на обсуждение концепции.</w:t>
      </w:r>
      <w:r w:rsidRPr="00570E49">
        <w:rPr>
          <w:i/>
        </w:rPr>
        <w:t xml:space="preserve"> Само понятие «концепция» должно отсутствовать </w:t>
      </w:r>
      <w:r w:rsidRPr="00570E49">
        <w:rPr>
          <w:i/>
          <w:szCs w:val="28"/>
        </w:rPr>
        <w:t>в терминологическом аппарате общ</w:t>
      </w:r>
      <w:r w:rsidRPr="00570E49">
        <w:rPr>
          <w:i/>
          <w:szCs w:val="28"/>
        </w:rPr>
        <w:t>е</w:t>
      </w:r>
      <w:r w:rsidRPr="00570E49">
        <w:rPr>
          <w:i/>
          <w:szCs w:val="28"/>
        </w:rPr>
        <w:t>ства</w:t>
      </w:r>
      <w:r w:rsidRPr="00570E49">
        <w:rPr>
          <w:i/>
        </w:rPr>
        <w:t>.</w:t>
      </w:r>
    </w:p>
    <w:p w14:paraId="3CE5F716" w14:textId="77777777" w:rsidR="00DE60CF" w:rsidRPr="00FA21ED" w:rsidRDefault="00DE60CF" w:rsidP="00EA7CC4">
      <w:pPr>
        <w:pStyle w:val="ad"/>
        <w:numPr>
          <w:ilvl w:val="0"/>
          <w:numId w:val="47"/>
        </w:numPr>
        <w:ind w:left="397" w:hanging="340"/>
      </w:pPr>
      <w:r w:rsidRPr="00570E49">
        <w:t>С</w:t>
      </w:r>
      <w:r w:rsidRPr="00570E49">
        <w:rPr>
          <w:szCs w:val="28"/>
        </w:rPr>
        <w:t xml:space="preserve">формированная концепцией </w:t>
      </w:r>
      <w:r w:rsidRPr="00570E49">
        <w:t xml:space="preserve">культура должна </w:t>
      </w:r>
      <w:r w:rsidRPr="00570E49">
        <w:rPr>
          <w:szCs w:val="28"/>
        </w:rPr>
        <w:t xml:space="preserve">формировать в каждом, вступающем в жизнь поколении, </w:t>
      </w:r>
      <w:r w:rsidRPr="00570E49">
        <w:t>стереотипы о</w:t>
      </w:r>
      <w:r w:rsidRPr="00570E49">
        <w:t>т</w:t>
      </w:r>
      <w:r w:rsidRPr="00570E49">
        <w:t xml:space="preserve">ношения ко всем жизненным явлениям </w:t>
      </w:r>
      <w:r w:rsidRPr="00570E49">
        <w:rPr>
          <w:i/>
        </w:rPr>
        <w:t>(что есть добро и зло)</w:t>
      </w:r>
      <w:r w:rsidRPr="00FA21ED">
        <w:t xml:space="preserve">. </w:t>
      </w:r>
    </w:p>
    <w:p w14:paraId="5D44D2BE" w14:textId="77777777" w:rsidR="00DE60CF" w:rsidRPr="00570E49" w:rsidRDefault="00DE60CF" w:rsidP="00EA7CC4">
      <w:pPr>
        <w:pStyle w:val="ad"/>
        <w:numPr>
          <w:ilvl w:val="0"/>
          <w:numId w:val="47"/>
        </w:numPr>
        <w:ind w:left="397" w:hanging="340"/>
      </w:pPr>
      <w:r w:rsidRPr="00570E49">
        <w:t>И</w:t>
      </w:r>
      <w:r w:rsidRPr="00570E49">
        <w:rPr>
          <w:szCs w:val="28"/>
        </w:rPr>
        <w:t>нформация о концепции</w:t>
      </w:r>
      <w:r w:rsidRPr="00570E49">
        <w:t xml:space="preserve"> должна свободно распространяться среди управленческой элиты, в основном, </w:t>
      </w:r>
      <w:r w:rsidRPr="00570E49">
        <w:rPr>
          <w:szCs w:val="28"/>
        </w:rPr>
        <w:t>через образы кул</w:t>
      </w:r>
      <w:r w:rsidRPr="00570E49">
        <w:rPr>
          <w:szCs w:val="28"/>
        </w:rPr>
        <w:t>ь</w:t>
      </w:r>
      <w:r w:rsidRPr="00570E49">
        <w:rPr>
          <w:szCs w:val="28"/>
        </w:rPr>
        <w:t>туры.</w:t>
      </w:r>
      <w:r w:rsidRPr="00570E49">
        <w:t xml:space="preserve"> </w:t>
      </w:r>
    </w:p>
    <w:p w14:paraId="3455B55D" w14:textId="77777777" w:rsidR="00DE60CF" w:rsidRPr="00570E49" w:rsidRDefault="00DE60CF" w:rsidP="00EA7CC4">
      <w:pPr>
        <w:pStyle w:val="ad"/>
        <w:numPr>
          <w:ilvl w:val="0"/>
          <w:numId w:val="47"/>
        </w:numPr>
        <w:ind w:left="397" w:hanging="340"/>
      </w:pPr>
      <w:r w:rsidRPr="00570E49">
        <w:lastRenderedPageBreak/>
        <w:t>Должна быть финансовая поддержка проводников конце</w:t>
      </w:r>
      <w:r w:rsidRPr="00570E49">
        <w:t>п</w:t>
      </w:r>
      <w:r w:rsidRPr="00570E49">
        <w:t>ции</w:t>
      </w:r>
      <w:r w:rsidRPr="00570E49">
        <w:rPr>
          <w:i/>
        </w:rPr>
        <w:t xml:space="preserve">, </w:t>
      </w:r>
      <w:r w:rsidRPr="00570E49">
        <w:t xml:space="preserve">дискредитация и даже уничтожение представителей </w:t>
      </w:r>
      <w:r w:rsidRPr="00570E49">
        <w:rPr>
          <w:szCs w:val="28"/>
        </w:rPr>
        <w:t>ал</w:t>
      </w:r>
      <w:r w:rsidRPr="00570E49">
        <w:rPr>
          <w:szCs w:val="28"/>
        </w:rPr>
        <w:t>ь</w:t>
      </w:r>
      <w:r w:rsidRPr="00570E49">
        <w:rPr>
          <w:szCs w:val="28"/>
        </w:rPr>
        <w:t xml:space="preserve">тернативных </w:t>
      </w:r>
      <w:r w:rsidRPr="00570E49">
        <w:t>концепций.</w:t>
      </w:r>
    </w:p>
    <w:p w14:paraId="571B91AB" w14:textId="77777777" w:rsidR="00DE60CF" w:rsidRDefault="00DE60CF" w:rsidP="00EA7CC4">
      <w:pPr>
        <w:pStyle w:val="PlainText"/>
      </w:pPr>
      <w:r>
        <w:t>Вначале ростовщическая концепция была внедрена на Западе, но так как ресурсы Запада ограничены, а с юга и востока оказыв</w:t>
      </w:r>
      <w:r>
        <w:t>а</w:t>
      </w:r>
      <w:r>
        <w:t>ли давление исламские страны, в которых был коранический з</w:t>
      </w:r>
      <w:r>
        <w:t>а</w:t>
      </w:r>
      <w:r>
        <w:t>прет на ростовщичество, то распространение концепции пошло в сторону Северной Америки и России.</w:t>
      </w:r>
    </w:p>
    <w:p w14:paraId="57B021A4" w14:textId="77777777" w:rsidR="00DE60CF" w:rsidRDefault="00DE60CF" w:rsidP="00EA7CC4">
      <w:pPr>
        <w:pStyle w:val="PlainText"/>
      </w:pPr>
      <w:r>
        <w:t>Ростовщическая концепция изложена в Ветхом завете, поэт</w:t>
      </w:r>
      <w:r>
        <w:t>о</w:t>
      </w:r>
      <w:r>
        <w:t>му те, кто претендовал на глобал</w:t>
      </w:r>
      <w:r>
        <w:t>ь</w:t>
      </w:r>
      <w:r>
        <w:t xml:space="preserve">ное управление, задались целью </w:t>
      </w:r>
      <w:r w:rsidRPr="005B5604">
        <w:t>присо</w:t>
      </w:r>
      <w:r>
        <w:t>вокупить</w:t>
      </w:r>
      <w:r w:rsidRPr="005B5604">
        <w:t xml:space="preserve"> Ветхий завет к </w:t>
      </w:r>
      <w:r>
        <w:t xml:space="preserve">Новому завету, </w:t>
      </w:r>
      <w:r w:rsidRPr="005B5604">
        <w:t>священному пис</w:t>
      </w:r>
      <w:r w:rsidRPr="005B5604">
        <w:t>а</w:t>
      </w:r>
      <w:r w:rsidRPr="005B5604">
        <w:t>нию христиан, причём это должно было бы быть выполнено как на Западе, так и на Р</w:t>
      </w:r>
      <w:r w:rsidRPr="005B5604">
        <w:t>у</w:t>
      </w:r>
      <w:r w:rsidRPr="005B5604">
        <w:t xml:space="preserve">си. </w:t>
      </w:r>
    </w:p>
    <w:p w14:paraId="1B076639" w14:textId="62A7653A" w:rsidR="00DE60CF" w:rsidRPr="00FA21ED" w:rsidRDefault="00DE60CF" w:rsidP="00EA7CC4">
      <w:pPr>
        <w:pStyle w:val="PlainText"/>
      </w:pPr>
      <w:r w:rsidRPr="00FA21ED">
        <w:t>Как действовали хозяева проекта. Прежде всего, нужно было ввести некоторые дополнения в тексты Нового завета, которые показывали бы связь между Ветхим заветом и Новым зав</w:t>
      </w:r>
      <w:r w:rsidRPr="00FA21ED">
        <w:t>е</w:t>
      </w:r>
      <w:r w:rsidRPr="00FA21ED">
        <w:t>том. Это и было сделано. Русски</w:t>
      </w:r>
      <w:r>
        <w:t>х</w:t>
      </w:r>
      <w:r w:rsidRPr="00FA21ED">
        <w:t xml:space="preserve"> богослов</w:t>
      </w:r>
      <w:r>
        <w:t>ов</w:t>
      </w:r>
      <w:r w:rsidRPr="00FA21ED">
        <w:t xml:space="preserve"> </w:t>
      </w:r>
      <w:r>
        <w:t>убеди</w:t>
      </w:r>
      <w:r w:rsidRPr="00FA21ED">
        <w:t>ли, что иудейские Ветх</w:t>
      </w:r>
      <w:r w:rsidRPr="00FA21ED">
        <w:t>о</w:t>
      </w:r>
      <w:r w:rsidRPr="00FA21ED">
        <w:t>заветные пророки предвидели приход Иисуса Христа</w:t>
      </w:r>
      <w:r>
        <w:t>,</w:t>
      </w:r>
      <w:r w:rsidRPr="00FA21ED">
        <w:t xml:space="preserve"> и они поверили в раввинские сказки. </w:t>
      </w:r>
      <w:r>
        <w:t>Убедили их также и в том</w:t>
      </w:r>
      <w:r w:rsidRPr="00FA21ED">
        <w:t xml:space="preserve">, что </w:t>
      </w:r>
      <w:r>
        <w:t>И</w:t>
      </w:r>
      <w:r>
        <w:t>и</w:t>
      </w:r>
      <w:r>
        <w:t xml:space="preserve">сус </w:t>
      </w:r>
      <w:r w:rsidRPr="00FA21ED">
        <w:t xml:space="preserve">Христос произошёл </w:t>
      </w:r>
      <w:r>
        <w:t xml:space="preserve">из </w:t>
      </w:r>
      <w:r w:rsidRPr="00FA21ED">
        <w:t xml:space="preserve">иудеев, и </w:t>
      </w:r>
      <w:r>
        <w:t>что он является</w:t>
      </w:r>
      <w:r w:rsidRPr="00FA21ED">
        <w:t xml:space="preserve"> </w:t>
      </w:r>
      <w:r>
        <w:t>Господом (т. е. Б</w:t>
      </w:r>
      <w:r w:rsidRPr="00FA21ED">
        <w:t>огом</w:t>
      </w:r>
      <w:r>
        <w:t>)</w:t>
      </w:r>
      <w:r w:rsidRPr="00FA21ED">
        <w:t>, а не пророком, как считалось ранее. В этом случае и</w:t>
      </w:r>
      <w:r w:rsidRPr="00FA21ED">
        <w:t>у</w:t>
      </w:r>
      <w:r w:rsidRPr="00FA21ED">
        <w:t>деи автоматически ста</w:t>
      </w:r>
      <w:r>
        <w:t>ли</w:t>
      </w:r>
      <w:r w:rsidRPr="00FA21ED">
        <w:t xml:space="preserve"> </w:t>
      </w:r>
      <w:r>
        <w:t>для христиан</w:t>
      </w:r>
      <w:r w:rsidRPr="00FA21ED">
        <w:t xml:space="preserve"> «народом божьим», пот</w:t>
      </w:r>
      <w:r w:rsidRPr="00FA21ED">
        <w:t>о</w:t>
      </w:r>
      <w:r w:rsidRPr="00FA21ED">
        <w:t>му что от них произошёл Сам Бог. Дальше — ещё изощрённей. Этот «божий народ» ра</w:t>
      </w:r>
      <w:r w:rsidRPr="00FA21ED">
        <w:t>с</w:t>
      </w:r>
      <w:r w:rsidRPr="00FA21ED">
        <w:t xml:space="preserve">пял Христа, нашего христианского Бога, следовательно, </w:t>
      </w:r>
      <w:r>
        <w:t>этот народ</w:t>
      </w:r>
      <w:r w:rsidRPr="00FA21ED">
        <w:t xml:space="preserve"> сильнее Бога</w:t>
      </w:r>
      <w:r w:rsidRPr="00DE60CF">
        <w:rPr>
          <w:vertAlign w:val="superscript"/>
        </w:rPr>
        <w:t>[LXXXI]</w:t>
      </w:r>
      <w:r w:rsidRPr="00FA21ED">
        <w:t>, а тем более, сильнее простого христианина. Христианин должен автоматически по</w:t>
      </w:r>
      <w:r w:rsidRPr="00FA21ED">
        <w:t>д</w:t>
      </w:r>
      <w:r w:rsidRPr="00FA21ED">
        <w:t>чиняться любому представителю «народа божьего» и соответс</w:t>
      </w:r>
      <w:r w:rsidRPr="00FA21ED">
        <w:t>т</w:t>
      </w:r>
      <w:r w:rsidRPr="00FA21ED">
        <w:t>венно «п</w:t>
      </w:r>
      <w:r w:rsidRPr="00FA21ED">
        <w:t>а</w:t>
      </w:r>
      <w:r w:rsidRPr="00FA21ED">
        <w:t>хать» на него.</w:t>
      </w:r>
    </w:p>
    <w:p w14:paraId="05E963CA" w14:textId="77777777" w:rsidR="00DE60CF" w:rsidRPr="00FA21ED" w:rsidRDefault="00DE60CF" w:rsidP="00EA7CC4">
      <w:pPr>
        <w:pStyle w:val="PlainText"/>
      </w:pPr>
      <w:r w:rsidRPr="00FA21ED">
        <w:t>Вот почему долгое время шла «религиозная борьба», как на Руси, так и на Западе. Эта борьба приобрела особое значение в момент появления книгопечатания. Рукописных книг было мало, их легко можно было уничтожить, чем в Европе часто грешили, а вот с появлением печати тиражи стали большие, и нужно было успеть к этому времени ввести необходимые корректировки, чт</w:t>
      </w:r>
      <w:r w:rsidRPr="00FA21ED">
        <w:t>о</w:t>
      </w:r>
      <w:r w:rsidRPr="00FA21ED">
        <w:t>бы все считали, что так было</w:t>
      </w:r>
      <w:r>
        <w:t xml:space="preserve"> всегда</w:t>
      </w:r>
      <w:r w:rsidRPr="00FA21ED">
        <w:t xml:space="preserve">. Но делать это </w:t>
      </w:r>
      <w:r>
        <w:t xml:space="preserve">необходимо </w:t>
      </w:r>
      <w:r w:rsidRPr="00FA21ED">
        <w:t>осторожно, не меняя основных пол</w:t>
      </w:r>
      <w:r w:rsidRPr="00FA21ED">
        <w:t>о</w:t>
      </w:r>
      <w:r w:rsidRPr="00FA21ED">
        <w:t xml:space="preserve">жений, на которые в то время обращали внимание христиане. </w:t>
      </w:r>
    </w:p>
    <w:p w14:paraId="65A5F002" w14:textId="77777777" w:rsidR="00DE60CF" w:rsidRDefault="00DE60CF" w:rsidP="00EA7CC4">
      <w:pPr>
        <w:pStyle w:val="PlainText"/>
      </w:pPr>
      <w:r>
        <w:t>У</w:t>
      </w:r>
      <w:r w:rsidRPr="005B5604">
        <w:t xml:space="preserve">читывая интерес </w:t>
      </w:r>
      <w:r>
        <w:t>«</w:t>
      </w:r>
      <w:r w:rsidRPr="005B5604">
        <w:t>корректоров</w:t>
      </w:r>
      <w:r>
        <w:t>»</w:t>
      </w:r>
      <w:r w:rsidRPr="005B5604">
        <w:t xml:space="preserve"> и их логику</w:t>
      </w:r>
      <w:r>
        <w:t>,</w:t>
      </w:r>
      <w:r w:rsidRPr="005B5604">
        <w:t xml:space="preserve"> можно выявить эти дополнения и найти </w:t>
      </w:r>
      <w:r>
        <w:t>«</w:t>
      </w:r>
      <w:r w:rsidRPr="005B5604">
        <w:t>отко</w:t>
      </w:r>
      <w:r w:rsidRPr="005B5604">
        <w:t>р</w:t>
      </w:r>
      <w:r w:rsidRPr="005B5604">
        <w:t>ректированные</w:t>
      </w:r>
      <w:r>
        <w:t>» ими</w:t>
      </w:r>
      <w:r w:rsidRPr="005B5604">
        <w:t xml:space="preserve"> тексты. </w:t>
      </w:r>
    </w:p>
    <w:p w14:paraId="29F55C56" w14:textId="77777777" w:rsidR="00DE60CF" w:rsidRDefault="00DE60CF" w:rsidP="00EA7CC4">
      <w:pPr>
        <w:pStyle w:val="PlainText"/>
      </w:pPr>
      <w:r w:rsidRPr="005B5604">
        <w:lastRenderedPageBreak/>
        <w:t>Наша задача состоит не в том, чтобы проводить полный ан</w:t>
      </w:r>
      <w:r w:rsidRPr="005B5604">
        <w:t>а</w:t>
      </w:r>
      <w:r w:rsidRPr="005B5604">
        <w:t xml:space="preserve">лиз Библии, а в том, чтобы показать метод </w:t>
      </w:r>
      <w:r>
        <w:t>«</w:t>
      </w:r>
      <w:r w:rsidRPr="005B5604">
        <w:t>исправления</w:t>
      </w:r>
      <w:r>
        <w:t>»</w:t>
      </w:r>
      <w:r w:rsidRPr="005B5604">
        <w:t xml:space="preserve"> текста и внесени</w:t>
      </w:r>
      <w:r>
        <w:t>я</w:t>
      </w:r>
      <w:r w:rsidRPr="005B5604">
        <w:t xml:space="preserve"> дополнений, которые впоследствии помогли реализ</w:t>
      </w:r>
      <w:r w:rsidRPr="005B5604">
        <w:t>о</w:t>
      </w:r>
      <w:r w:rsidRPr="005B5604">
        <w:t>вать цели знахарства.</w:t>
      </w:r>
      <w:r w:rsidRPr="00B303A4">
        <w:t xml:space="preserve"> </w:t>
      </w:r>
    </w:p>
    <w:p w14:paraId="44E42064" w14:textId="77777777" w:rsidR="00DE60CF" w:rsidRPr="005B5604" w:rsidRDefault="00DE60CF" w:rsidP="00EA7CC4">
      <w:pPr>
        <w:pStyle w:val="PlainText"/>
      </w:pPr>
      <w:r>
        <w:t xml:space="preserve">Кстати, отметим, что в Талмуде </w:t>
      </w:r>
      <w:r w:rsidRPr="00B303A4">
        <w:t>установлены</w:t>
      </w:r>
      <w:r>
        <w:t xml:space="preserve"> п</w:t>
      </w:r>
      <w:r w:rsidRPr="00B303A4">
        <w:t xml:space="preserve">олномочия </w:t>
      </w:r>
      <w:r>
        <w:t>ра</w:t>
      </w:r>
      <w:r>
        <w:t>в</w:t>
      </w:r>
      <w:r>
        <w:t>винам</w:t>
      </w:r>
      <w:r w:rsidRPr="00B303A4">
        <w:t xml:space="preserve"> отменять</w:t>
      </w:r>
      <w:r>
        <w:t>, в определё</w:t>
      </w:r>
      <w:r w:rsidRPr="00B303A4">
        <w:t>нных случаях</w:t>
      </w:r>
      <w:r>
        <w:t>,</w:t>
      </w:r>
      <w:r w:rsidRPr="00B303A4">
        <w:t xml:space="preserve"> библейское предпис</w:t>
      </w:r>
      <w:r w:rsidRPr="00B303A4">
        <w:t>а</w:t>
      </w:r>
      <w:r w:rsidRPr="00B303A4">
        <w:t>ние (Иев. 89б</w:t>
      </w:r>
      <w:r>
        <w:t>-</w:t>
      </w:r>
      <w:r w:rsidRPr="00B303A4">
        <w:t>90б)</w:t>
      </w:r>
      <w:r>
        <w:t xml:space="preserve">, т. е. </w:t>
      </w:r>
      <w:r w:rsidRPr="0084720F">
        <w:rPr>
          <w:i/>
        </w:rPr>
        <w:t>раввинам дано право корректировать Би</w:t>
      </w:r>
      <w:r w:rsidRPr="0084720F">
        <w:rPr>
          <w:i/>
        </w:rPr>
        <w:t>б</w:t>
      </w:r>
      <w:r w:rsidRPr="0084720F">
        <w:rPr>
          <w:i/>
        </w:rPr>
        <w:t>лию</w:t>
      </w:r>
      <w:r>
        <w:t>.</w:t>
      </w:r>
    </w:p>
    <w:p w14:paraId="7EBB6B4D" w14:textId="77777777" w:rsidR="00DE60CF" w:rsidRPr="00057710" w:rsidRDefault="00DE60CF" w:rsidP="00EA7CC4">
      <w:pPr>
        <w:pStyle w:val="PlainText"/>
      </w:pPr>
      <w:r w:rsidRPr="00057710">
        <w:t>Мы уже говорили, что один из первых шагов заключался в привязке Иисуса Христа к иудейству, что и было сделано с пом</w:t>
      </w:r>
      <w:r w:rsidRPr="00057710">
        <w:t>о</w:t>
      </w:r>
      <w:r w:rsidRPr="00057710">
        <w:t>щью сфабрикованного родословия. Христиане считают, что Хр</w:t>
      </w:r>
      <w:r w:rsidRPr="00057710">
        <w:t>и</w:t>
      </w:r>
      <w:r w:rsidRPr="00057710">
        <w:t>стос — Сын Божий, однако в Евангелиях от Матфея и Луки даё</w:t>
      </w:r>
      <w:r w:rsidRPr="00057710">
        <w:t>т</w:t>
      </w:r>
      <w:r w:rsidRPr="00057710">
        <w:t>ся некая родословная. В Евангелие от Луки в главе 3 стихи с р</w:t>
      </w:r>
      <w:r w:rsidRPr="00057710">
        <w:t>о</w:t>
      </w:r>
      <w:r w:rsidRPr="00057710">
        <w:t>дословной (начиная с 23 и до конца главы) просто — явная вста</w:t>
      </w:r>
      <w:r>
        <w:t>в</w:t>
      </w:r>
      <w:r>
        <w:t>ка, так как в 22 стихе говорит</w:t>
      </w:r>
      <w:r w:rsidRPr="00057710">
        <w:t>ся о Святом Духе, сошедшем на И</w:t>
      </w:r>
      <w:r w:rsidRPr="00057710">
        <w:t>и</w:t>
      </w:r>
      <w:r w:rsidRPr="00057710">
        <w:t>суса в виде голубя, и затем вставлена родословная. Глава 4 нач</w:t>
      </w:r>
      <w:r w:rsidRPr="00057710">
        <w:t>и</w:t>
      </w:r>
      <w:r w:rsidRPr="00057710">
        <w:t xml:space="preserve">нается с того, что Иисус был </w:t>
      </w:r>
      <w:r>
        <w:t>в</w:t>
      </w:r>
      <w:r w:rsidRPr="00057710">
        <w:t>ведён Святым Духом в пустыню. Если удалить вставку с родословной, то логика текста восстана</w:t>
      </w:r>
      <w:r w:rsidRPr="00057710">
        <w:t>в</w:t>
      </w:r>
      <w:r w:rsidRPr="00057710">
        <w:t>ливается, т.е. Св</w:t>
      </w:r>
      <w:r w:rsidRPr="00057710">
        <w:t>я</w:t>
      </w:r>
      <w:r w:rsidRPr="00057710">
        <w:t xml:space="preserve">той Дух сошёл на Христа и повёл его в пустыню. </w:t>
      </w:r>
    </w:p>
    <w:p w14:paraId="7710540B" w14:textId="2584C1B6" w:rsidR="00DE60CF" w:rsidRDefault="00DE60CF" w:rsidP="00EA7CC4">
      <w:pPr>
        <w:pStyle w:val="PlainText"/>
      </w:pPr>
      <w:r w:rsidRPr="00642416">
        <w:t>Чарльз</w:t>
      </w:r>
      <w:r>
        <w:t xml:space="preserve"> Б.</w:t>
      </w:r>
      <w:r w:rsidRPr="00642416">
        <w:t xml:space="preserve"> Уайт</w:t>
      </w:r>
      <w:r w:rsidRPr="00DE60CF">
        <w:rPr>
          <w:sz w:val="24"/>
          <w:vertAlign w:val="superscript"/>
        </w:rPr>
        <w:t>[LXXXII]</w:t>
      </w:r>
      <w:r>
        <w:t>,</w:t>
      </w:r>
      <w:r w:rsidRPr="00642416">
        <w:t xml:space="preserve"> сравнива</w:t>
      </w:r>
      <w:r>
        <w:t>я</w:t>
      </w:r>
      <w:r w:rsidRPr="00642416">
        <w:t xml:space="preserve"> апокрифическое Евангелие от Маркиона с Евангелием от Луки</w:t>
      </w:r>
      <w:r>
        <w:t>,</w:t>
      </w:r>
      <w:r w:rsidRPr="00642416">
        <w:t xml:space="preserve"> подчёркивает: </w:t>
      </w:r>
      <w:r w:rsidRPr="00D43C58">
        <w:rPr>
          <w:rStyle w:val="1"/>
        </w:rPr>
        <w:t>«Вопрос, какое из этих двух евангелий появилось раньше, является одним из и</w:t>
      </w:r>
      <w:r w:rsidRPr="00D43C58">
        <w:rPr>
          <w:rStyle w:val="1"/>
        </w:rPr>
        <w:t>н</w:t>
      </w:r>
      <w:r w:rsidRPr="00D43C58">
        <w:rPr>
          <w:rStyle w:val="1"/>
        </w:rPr>
        <w:t>тере</w:t>
      </w:r>
      <w:r w:rsidRPr="00D43C58">
        <w:rPr>
          <w:rStyle w:val="1"/>
        </w:rPr>
        <w:t>с</w:t>
      </w:r>
      <w:r w:rsidRPr="00D43C58">
        <w:rPr>
          <w:rStyle w:val="1"/>
        </w:rPr>
        <w:t>нейших вопросов в истории раннехристианской литературы».</w:t>
      </w:r>
      <w:r w:rsidRPr="00642416">
        <w:t xml:space="preserve"> </w:t>
      </w:r>
      <w:r>
        <w:t>Сам</w:t>
      </w:r>
      <w:r w:rsidRPr="00642416">
        <w:t xml:space="preserve"> автор при</w:t>
      </w:r>
      <w:r>
        <w:t>шёл</w:t>
      </w:r>
      <w:r w:rsidRPr="00642416">
        <w:t xml:space="preserve"> к следующему выв</w:t>
      </w:r>
      <w:r w:rsidRPr="00642416">
        <w:t>о</w:t>
      </w:r>
      <w:r w:rsidRPr="00642416">
        <w:t xml:space="preserve">ду: </w:t>
      </w:r>
    </w:p>
    <w:p w14:paraId="48751990" w14:textId="77777777" w:rsidR="00DE60CF" w:rsidRDefault="00DE60CF" w:rsidP="00EA7CC4">
      <w:pPr>
        <w:pStyle w:val="a5"/>
      </w:pPr>
      <w:r>
        <w:t>«</w:t>
      </w:r>
      <w:r w:rsidRPr="00642416">
        <w:t>Не может быть сомнений, что Евангелие Маркиона было написано первым, а автор Евангелия Л</w:t>
      </w:r>
      <w:r w:rsidRPr="00642416">
        <w:t>у</w:t>
      </w:r>
      <w:r w:rsidRPr="00642416">
        <w:t>ки дополнил его текст плодами своего воображения</w:t>
      </w:r>
      <w:r>
        <w:t xml:space="preserve">. … </w:t>
      </w:r>
      <w:r w:rsidRPr="00642416">
        <w:t>сам факт, что практически ка</w:t>
      </w:r>
      <w:r w:rsidRPr="00642416">
        <w:t>ж</w:t>
      </w:r>
      <w:r w:rsidRPr="00642416">
        <w:t>дое слово Ма</w:t>
      </w:r>
      <w:r w:rsidRPr="00642416">
        <w:t>р</w:t>
      </w:r>
      <w:r w:rsidRPr="00642416">
        <w:t>киона повторено у Луки, наряду со значительным объ</w:t>
      </w:r>
      <w:r>
        <w:t>ё</w:t>
      </w:r>
      <w:r w:rsidRPr="00642416">
        <w:t>мом дополнительного материала, является надежным по</w:t>
      </w:r>
      <w:r w:rsidRPr="00642416">
        <w:t>д</w:t>
      </w:r>
      <w:r w:rsidRPr="00642416">
        <w:t xml:space="preserve">тверждением теории, согласно которой автор Евангелия </w:t>
      </w:r>
      <w:r>
        <w:t xml:space="preserve">от </w:t>
      </w:r>
      <w:r w:rsidRPr="00642416">
        <w:t xml:space="preserve">Луки пользовался, помимо прочего материала, </w:t>
      </w:r>
      <w:r w:rsidRPr="00642416">
        <w:rPr>
          <w:b/>
        </w:rPr>
        <w:t>полным списком Ева</w:t>
      </w:r>
      <w:r w:rsidRPr="00642416">
        <w:rPr>
          <w:b/>
        </w:rPr>
        <w:t>н</w:t>
      </w:r>
      <w:r w:rsidRPr="00642416">
        <w:rPr>
          <w:b/>
        </w:rPr>
        <w:t>гелия Маркиона</w:t>
      </w:r>
      <w:r>
        <w:t xml:space="preserve">». </w:t>
      </w:r>
    </w:p>
    <w:p w14:paraId="4F6294FC" w14:textId="77777777" w:rsidR="00DE60CF" w:rsidRDefault="00DE60CF" w:rsidP="00EA7CC4">
      <w:pPr>
        <w:pStyle w:val="PlainText"/>
      </w:pPr>
      <w:r w:rsidRPr="00642416">
        <w:t xml:space="preserve">Но самое интересное для нас то, что </w:t>
      </w:r>
      <w:r w:rsidRPr="00BD230A">
        <w:rPr>
          <w:rStyle w:val="1"/>
        </w:rPr>
        <w:t>«у Маркиона полностью отсутствуют три начальные главы Луки, за исключением начал</w:t>
      </w:r>
      <w:r w:rsidRPr="00BD230A">
        <w:rPr>
          <w:rStyle w:val="1"/>
        </w:rPr>
        <w:t>ь</w:t>
      </w:r>
      <w:r w:rsidRPr="00BD230A">
        <w:rPr>
          <w:rStyle w:val="1"/>
        </w:rPr>
        <w:t>ной фразы третьей главы, бывшей и начальной фразой Евангелия Ма</w:t>
      </w:r>
      <w:r w:rsidRPr="00BD230A">
        <w:rPr>
          <w:rStyle w:val="1"/>
        </w:rPr>
        <w:t>р</w:t>
      </w:r>
      <w:r w:rsidRPr="00BD230A">
        <w:rPr>
          <w:rStyle w:val="1"/>
        </w:rPr>
        <w:t xml:space="preserve">киона: </w:t>
      </w:r>
      <w:r>
        <w:rPr>
          <w:rStyle w:val="1"/>
        </w:rPr>
        <w:t>“</w:t>
      </w:r>
      <w:r w:rsidRPr="00BD230A">
        <w:rPr>
          <w:rStyle w:val="1"/>
        </w:rPr>
        <w:t>В пятнадцатый год Тиберия Цезаря…</w:t>
      </w:r>
      <w:r>
        <w:rPr>
          <w:rStyle w:val="1"/>
        </w:rPr>
        <w:t>”</w:t>
      </w:r>
      <w:r w:rsidRPr="00BD230A">
        <w:rPr>
          <w:rStyle w:val="1"/>
        </w:rPr>
        <w:t>»</w:t>
      </w:r>
      <w:r w:rsidRPr="00802462">
        <w:rPr>
          <w:i/>
        </w:rPr>
        <w:t>.</w:t>
      </w:r>
      <w:r w:rsidRPr="00642416">
        <w:t xml:space="preserve"> </w:t>
      </w:r>
    </w:p>
    <w:p w14:paraId="13FA6210" w14:textId="77777777" w:rsidR="00DE60CF" w:rsidRPr="00957BB8" w:rsidRDefault="00DE60CF" w:rsidP="00EA7CC4">
      <w:pPr>
        <w:pStyle w:val="PlainText"/>
      </w:pPr>
      <w:r>
        <w:lastRenderedPageBreak/>
        <w:t>А ведь</w:t>
      </w:r>
      <w:r w:rsidRPr="00957BB8">
        <w:t xml:space="preserve"> именно в третьей главе </w:t>
      </w:r>
      <w:r>
        <w:t xml:space="preserve">у </w:t>
      </w:r>
      <w:r w:rsidRPr="00957BB8">
        <w:t xml:space="preserve">Луки </w:t>
      </w:r>
      <w:r>
        <w:t>приводится</w:t>
      </w:r>
      <w:r w:rsidRPr="00957BB8">
        <w:t xml:space="preserve"> родословная Христа, которой нет у Маркиона. Евангелие Маркиона не устра</w:t>
      </w:r>
      <w:r w:rsidRPr="00957BB8">
        <w:t>и</w:t>
      </w:r>
      <w:r w:rsidRPr="00957BB8">
        <w:t>вало хозяев проекта</w:t>
      </w:r>
      <w:r>
        <w:t>,</w:t>
      </w:r>
      <w:r w:rsidRPr="00957BB8">
        <w:t xml:space="preserve"> и его </w:t>
      </w:r>
      <w:r>
        <w:t xml:space="preserve">автора </w:t>
      </w:r>
      <w:r w:rsidRPr="00957BB8">
        <w:t xml:space="preserve">объявили </w:t>
      </w:r>
      <w:r>
        <w:t>«</w:t>
      </w:r>
      <w:r w:rsidRPr="00957BB8">
        <w:t>еретиком</w:t>
      </w:r>
      <w:r>
        <w:t>»</w:t>
      </w:r>
      <w:r w:rsidRPr="00957BB8">
        <w:t xml:space="preserve">, </w:t>
      </w:r>
      <w:r>
        <w:t>несмо</w:t>
      </w:r>
      <w:r>
        <w:t>т</w:t>
      </w:r>
      <w:r>
        <w:t>ря на известный факт</w:t>
      </w:r>
      <w:r w:rsidRPr="00957BB8">
        <w:t>, что церковь Синопа, где жил Маркион, пол</w:t>
      </w:r>
      <w:r w:rsidRPr="00957BB8">
        <w:t>у</w:t>
      </w:r>
      <w:r w:rsidRPr="00957BB8">
        <w:t xml:space="preserve">чила </w:t>
      </w:r>
      <w:r>
        <w:t xml:space="preserve">непосредственно </w:t>
      </w:r>
      <w:r w:rsidRPr="00957BB8">
        <w:t xml:space="preserve">от Апостола Павла собрание записей о жизни и учении Христа, </w:t>
      </w:r>
      <w:r>
        <w:t xml:space="preserve">которыми </w:t>
      </w:r>
      <w:r w:rsidRPr="00957BB8">
        <w:t>Маркион лишь воспользова</w:t>
      </w:r>
      <w:r w:rsidRPr="00957BB8">
        <w:t>л</w:t>
      </w:r>
      <w:r w:rsidRPr="00957BB8">
        <w:t>ся.</w:t>
      </w:r>
    </w:p>
    <w:p w14:paraId="0790C37A" w14:textId="77777777" w:rsidR="00DE60CF" w:rsidRDefault="00DE60CF" w:rsidP="00EA7CC4">
      <w:pPr>
        <w:pStyle w:val="PlainText"/>
      </w:pPr>
      <w:r>
        <w:t>Приведём некоторые сравниваемые тексты (добавления, н</w:t>
      </w:r>
      <w:r>
        <w:t>а</w:t>
      </w:r>
      <w:r>
        <w:t>личествующие в тексте Луки выд</w:t>
      </w:r>
      <w:r>
        <w:t>е</w:t>
      </w:r>
      <w:r>
        <w:t>лены нами жирным):</w:t>
      </w:r>
    </w:p>
    <w:p w14:paraId="57A7D39F" w14:textId="77777777" w:rsidR="00DE60CF" w:rsidRDefault="00DE60CF" w:rsidP="00EA7CC4">
      <w:pPr>
        <w:pStyle w:val="a5"/>
      </w:pPr>
      <w:r w:rsidRPr="000C4213">
        <w:t>Маркион (1:4): Говоря: Оставь нас; что Тебе до нас, Иисус?</w:t>
      </w:r>
      <w:r>
        <w:t xml:space="preserve"> </w:t>
      </w:r>
    </w:p>
    <w:p w14:paraId="5C6E4C5B" w14:textId="77777777" w:rsidR="00DE60CF" w:rsidRDefault="00DE60CF" w:rsidP="00EA7CC4">
      <w:pPr>
        <w:pStyle w:val="a5"/>
      </w:pPr>
      <w:r w:rsidRPr="000C4213">
        <w:t xml:space="preserve">Лука (4:34): Говоря: Оставь нас; что Тебе до нас, Иисус </w:t>
      </w:r>
      <w:r w:rsidRPr="000C4213">
        <w:rPr>
          <w:b/>
        </w:rPr>
        <w:t>Назарянин</w:t>
      </w:r>
      <w:r w:rsidRPr="000C4213">
        <w:t>?</w:t>
      </w:r>
    </w:p>
    <w:p w14:paraId="0E7437D9" w14:textId="77777777" w:rsidR="00DE60CF" w:rsidRDefault="00DE60CF" w:rsidP="00EA7CC4">
      <w:pPr>
        <w:pStyle w:val="a5"/>
      </w:pPr>
      <w:r w:rsidRPr="00720697">
        <w:t>Маркион (1:10):</w:t>
      </w:r>
      <w:r>
        <w:t xml:space="preserve"> И пришёл в Назарет, и вошё</w:t>
      </w:r>
      <w:r w:rsidRPr="008345BE">
        <w:t>л, по обыкн</w:t>
      </w:r>
      <w:r w:rsidRPr="008345BE">
        <w:t>о</w:t>
      </w:r>
      <w:r w:rsidRPr="008345BE">
        <w:t>вению Своему, в день субботний в син</w:t>
      </w:r>
      <w:r w:rsidRPr="008345BE">
        <w:t>а</w:t>
      </w:r>
      <w:r w:rsidRPr="008345BE">
        <w:t>гогу, и встал читать.</w:t>
      </w:r>
    </w:p>
    <w:p w14:paraId="1B8F2BD1" w14:textId="77777777" w:rsidR="00DE60CF" w:rsidRPr="008345BE" w:rsidRDefault="00DE60CF" w:rsidP="00EA7CC4">
      <w:pPr>
        <w:pStyle w:val="a5"/>
      </w:pPr>
      <w:r w:rsidRPr="00720697">
        <w:t>Лука (4:16):</w:t>
      </w:r>
      <w:r>
        <w:t xml:space="preserve"> </w:t>
      </w:r>
      <w:r w:rsidRPr="008345BE">
        <w:t>И приш</w:t>
      </w:r>
      <w:r>
        <w:t>ё</w:t>
      </w:r>
      <w:r w:rsidRPr="008345BE">
        <w:t xml:space="preserve">л в Назарет, </w:t>
      </w:r>
      <w:r w:rsidRPr="008345BE">
        <w:rPr>
          <w:b/>
        </w:rPr>
        <w:t>где был воспитан</w:t>
      </w:r>
      <w:r w:rsidRPr="008345BE">
        <w:t>, и в</w:t>
      </w:r>
      <w:r w:rsidRPr="008345BE">
        <w:t>о</w:t>
      </w:r>
      <w:r w:rsidRPr="008345BE">
        <w:t>ш</w:t>
      </w:r>
      <w:r>
        <w:t>ё</w:t>
      </w:r>
      <w:r w:rsidRPr="008345BE">
        <w:t>л, по обыкновению Св</w:t>
      </w:r>
      <w:r w:rsidRPr="008345BE">
        <w:t>о</w:t>
      </w:r>
      <w:r w:rsidRPr="008345BE">
        <w:t>ему, в день субботний в синагогу, и встал читать.</w:t>
      </w:r>
    </w:p>
    <w:p w14:paraId="5E90BC4D" w14:textId="77777777" w:rsidR="00DE60CF" w:rsidRDefault="00DE60CF" w:rsidP="00EA7CC4">
      <w:pPr>
        <w:pStyle w:val="PlainText"/>
      </w:pPr>
      <w:r>
        <w:t>Из текстов видно, что авторы Евангелия от Луки искусственно привязывают Христа к иуде</w:t>
      </w:r>
      <w:r>
        <w:t>й</w:t>
      </w:r>
      <w:r>
        <w:t>скому городу.</w:t>
      </w:r>
    </w:p>
    <w:p w14:paraId="7194CBD5" w14:textId="77777777" w:rsidR="00DE60CF" w:rsidRDefault="00DE60CF" w:rsidP="00EA7CC4">
      <w:pPr>
        <w:pStyle w:val="a5"/>
      </w:pPr>
      <w:r w:rsidRPr="003C296F">
        <w:t xml:space="preserve">Маркион </w:t>
      </w:r>
      <w:r>
        <w:t>(</w:t>
      </w:r>
      <w:r w:rsidRPr="003C296F">
        <w:t>16:9</w:t>
      </w:r>
      <w:r>
        <w:t xml:space="preserve">): </w:t>
      </w:r>
      <w:r w:rsidRPr="003C296F">
        <w:t>Иисус сказал ему: ныне пришло спасение дому сему.</w:t>
      </w:r>
    </w:p>
    <w:p w14:paraId="745C9FDD" w14:textId="77777777" w:rsidR="00DE60CF" w:rsidRDefault="00DE60CF" w:rsidP="00EA7CC4">
      <w:pPr>
        <w:pStyle w:val="a5"/>
      </w:pPr>
      <w:r w:rsidRPr="003C296F">
        <w:t xml:space="preserve">Лука </w:t>
      </w:r>
      <w:r>
        <w:t>(</w:t>
      </w:r>
      <w:r w:rsidRPr="003C296F">
        <w:t>19:9</w:t>
      </w:r>
      <w:r>
        <w:t xml:space="preserve">): </w:t>
      </w:r>
      <w:r w:rsidRPr="003C296F">
        <w:t xml:space="preserve">Иисус сказал ему: ныне пришло спасение дому сему, </w:t>
      </w:r>
      <w:r w:rsidRPr="003C296F">
        <w:rPr>
          <w:b/>
        </w:rPr>
        <w:t>потому что и он сын А</w:t>
      </w:r>
      <w:r w:rsidRPr="003C296F">
        <w:rPr>
          <w:b/>
        </w:rPr>
        <w:t>в</w:t>
      </w:r>
      <w:r w:rsidRPr="003C296F">
        <w:rPr>
          <w:b/>
        </w:rPr>
        <w:t>раама</w:t>
      </w:r>
      <w:r w:rsidRPr="003C296F">
        <w:t>.</w:t>
      </w:r>
    </w:p>
    <w:p w14:paraId="206DDA4C" w14:textId="77777777" w:rsidR="00DE60CF" w:rsidRDefault="00DE60CF" w:rsidP="00EA7CC4">
      <w:pPr>
        <w:pStyle w:val="a5"/>
      </w:pPr>
      <w:r w:rsidRPr="00362CBA">
        <w:t xml:space="preserve">Маркион </w:t>
      </w:r>
      <w:r>
        <w:t>(</w:t>
      </w:r>
      <w:r w:rsidRPr="00362CBA">
        <w:t>21:7</w:t>
      </w:r>
      <w:r>
        <w:t>):</w:t>
      </w:r>
      <w:r w:rsidRPr="00362CBA">
        <w:t xml:space="preserve"> Что Сыну Человека надлежало пострадать и быть предану.</w:t>
      </w:r>
    </w:p>
    <w:p w14:paraId="315C5693" w14:textId="77777777" w:rsidR="00DE60CF" w:rsidRDefault="00DE60CF" w:rsidP="00EA7CC4">
      <w:pPr>
        <w:pStyle w:val="a5"/>
      </w:pPr>
      <w:r w:rsidRPr="00362CBA">
        <w:t xml:space="preserve">Лука </w:t>
      </w:r>
      <w:r>
        <w:t>(</w:t>
      </w:r>
      <w:r w:rsidRPr="00362CBA">
        <w:t>24:7</w:t>
      </w:r>
      <w:r>
        <w:t xml:space="preserve">): </w:t>
      </w:r>
      <w:r w:rsidRPr="00362CBA">
        <w:t xml:space="preserve">Сказывая, что Сыну Человеческому надлежит быть предану </w:t>
      </w:r>
      <w:r w:rsidRPr="00802462">
        <w:rPr>
          <w:b/>
        </w:rPr>
        <w:t>в руки человеков гре</w:t>
      </w:r>
      <w:r w:rsidRPr="00802462">
        <w:rPr>
          <w:b/>
        </w:rPr>
        <w:t>ш</w:t>
      </w:r>
      <w:r w:rsidRPr="00802462">
        <w:rPr>
          <w:b/>
        </w:rPr>
        <w:t>ников, и быть распяту, и в третий день воскреснуть</w:t>
      </w:r>
      <w:r w:rsidRPr="00362CBA">
        <w:t>.</w:t>
      </w:r>
    </w:p>
    <w:p w14:paraId="3E720B63" w14:textId="77777777" w:rsidR="00DE60CF" w:rsidRPr="004D439E" w:rsidRDefault="00DE60CF" w:rsidP="00EA7CC4">
      <w:pPr>
        <w:pStyle w:val="a5"/>
      </w:pPr>
      <w:r w:rsidRPr="0011692A">
        <w:t xml:space="preserve">Маркион </w:t>
      </w:r>
      <w:r>
        <w:t>(</w:t>
      </w:r>
      <w:r w:rsidRPr="0011692A">
        <w:t>20:2</w:t>
      </w:r>
      <w:r>
        <w:t>):</w:t>
      </w:r>
      <w:r w:rsidRPr="0011692A">
        <w:t xml:space="preserve"> И начали обвинять Его, говоря: мы нашли, что Он развращает народ наш, </w:t>
      </w:r>
      <w:r w:rsidRPr="004D439E">
        <w:t>и ра</w:t>
      </w:r>
      <w:r w:rsidRPr="004D439E">
        <w:t>з</w:t>
      </w:r>
      <w:r w:rsidRPr="004D439E">
        <w:t>рушает Закон и пророков, и запрещает давать подать кесарю, и совращает женщин и детей.</w:t>
      </w:r>
    </w:p>
    <w:p w14:paraId="382BA178" w14:textId="77777777" w:rsidR="00DE60CF" w:rsidRDefault="00DE60CF" w:rsidP="00EA7CC4">
      <w:pPr>
        <w:pStyle w:val="a5"/>
      </w:pPr>
      <w:r w:rsidRPr="0011692A">
        <w:t xml:space="preserve">Лука </w:t>
      </w:r>
      <w:r>
        <w:t>(</w:t>
      </w:r>
      <w:r w:rsidRPr="0011692A">
        <w:t>23:2</w:t>
      </w:r>
      <w:r>
        <w:t>):</w:t>
      </w:r>
      <w:r w:rsidRPr="0011692A">
        <w:t xml:space="preserve"> И начали обвинять Его, говоря: мы нашли, что Он развращает народ наш и з</w:t>
      </w:r>
      <w:r w:rsidRPr="0011692A">
        <w:t>а</w:t>
      </w:r>
      <w:r w:rsidRPr="0011692A">
        <w:t xml:space="preserve">прещает давать подать кесарю, </w:t>
      </w:r>
      <w:r>
        <w:rPr>
          <w:b/>
        </w:rPr>
        <w:t xml:space="preserve">называя Себя Христом </w:t>
      </w:r>
      <w:r>
        <w:rPr>
          <w:b/>
          <w:bCs/>
          <w:iCs/>
        </w:rPr>
        <w:t>Царё</w:t>
      </w:r>
      <w:r w:rsidRPr="0011692A">
        <w:rPr>
          <w:b/>
          <w:bCs/>
          <w:iCs/>
        </w:rPr>
        <w:t>м</w:t>
      </w:r>
      <w:r w:rsidRPr="0011692A">
        <w:t>.</w:t>
      </w:r>
    </w:p>
    <w:p w14:paraId="7CDE3D86" w14:textId="190865E4" w:rsidR="00DE60CF" w:rsidRDefault="00DE60CF" w:rsidP="00EA7CC4">
      <w:pPr>
        <w:pStyle w:val="PlainText"/>
      </w:pPr>
      <w:r>
        <w:t>Уайт рассуждает только о первичности текста Маркиона по сравнению с Лукой, но не поним</w:t>
      </w:r>
      <w:r>
        <w:t>а</w:t>
      </w:r>
      <w:r>
        <w:t>ет, для чего Лука изменял текст. Для нас же это не является загадкой, так как мы знаем, что у авт</w:t>
      </w:r>
      <w:r>
        <w:t>о</w:t>
      </w:r>
      <w:r>
        <w:t xml:space="preserve">ров ростовщического проекта были свои цели и </w:t>
      </w:r>
      <w:r>
        <w:lastRenderedPageBreak/>
        <w:t>соответственно им они корректировали все произведения, прежде чем включить их в канон Нового завета.</w:t>
      </w:r>
      <w:r w:rsidRPr="00DE60CF">
        <w:rPr>
          <w:sz w:val="24"/>
          <w:vertAlign w:val="superscript"/>
        </w:rPr>
        <w:t>[LXXXIII]</w:t>
      </w:r>
    </w:p>
    <w:p w14:paraId="74EB4213" w14:textId="77777777" w:rsidR="00DE60CF" w:rsidRPr="0024746F" w:rsidRDefault="00DE60CF" w:rsidP="00EA7CC4">
      <w:pPr>
        <w:pStyle w:val="PlainText"/>
      </w:pPr>
      <w:r w:rsidRPr="0024746F">
        <w:t xml:space="preserve">Кстати, вы не увидите родословной Христа и в </w:t>
      </w:r>
      <w:r>
        <w:t xml:space="preserve">других </w:t>
      </w:r>
      <w:r w:rsidRPr="0024746F">
        <w:t>апо</w:t>
      </w:r>
      <w:r w:rsidRPr="0024746F">
        <w:t>к</w:t>
      </w:r>
      <w:r w:rsidRPr="0024746F">
        <w:t xml:space="preserve">рифах. </w:t>
      </w:r>
    </w:p>
    <w:p w14:paraId="0052D19C" w14:textId="015E41E4" w:rsidR="00DE60CF" w:rsidRDefault="00DE60CF" w:rsidP="00EA7CC4">
      <w:pPr>
        <w:pStyle w:val="PlainText"/>
        <w:rPr>
          <w:color w:val="000000"/>
        </w:rPr>
      </w:pPr>
      <w:r>
        <w:t>Ганс Йонас автор книги «</w:t>
      </w:r>
      <w:r w:rsidRPr="00157314">
        <w:t>Гностицизм</w:t>
      </w:r>
      <w:r>
        <w:t>»</w:t>
      </w:r>
      <w:r w:rsidRPr="00DE60CF">
        <w:rPr>
          <w:color w:val="000000"/>
          <w:sz w:val="24"/>
          <w:szCs w:val="24"/>
          <w:vertAlign w:val="superscript"/>
        </w:rPr>
        <w:t>[LXXXIV]</w:t>
      </w:r>
      <w:r w:rsidRPr="00157314">
        <w:t xml:space="preserve"> исследовал творчес</w:t>
      </w:r>
      <w:r w:rsidRPr="00157314">
        <w:t>т</w:t>
      </w:r>
      <w:r w:rsidRPr="00157314">
        <w:t>во Маркиона и привёл интересные для нас факты</w:t>
      </w:r>
      <w:r w:rsidRPr="00157314">
        <w:rPr>
          <w:color w:val="000000"/>
        </w:rPr>
        <w:t xml:space="preserve">: </w:t>
      </w:r>
    </w:p>
    <w:p w14:paraId="04400725" w14:textId="77777777" w:rsidR="00DE60CF" w:rsidRPr="00043653" w:rsidRDefault="00DE60CF" w:rsidP="00EA7CC4">
      <w:pPr>
        <w:pStyle w:val="a5"/>
      </w:pPr>
      <w:r w:rsidRPr="00043653">
        <w:t>«Канон, который Маркион положил для Церкви, был, п</w:t>
      </w:r>
      <w:r w:rsidRPr="00043653">
        <w:t>о</w:t>
      </w:r>
      <w:r w:rsidRPr="00043653">
        <w:t>нятно, беден по содержанию. То, что Ве</w:t>
      </w:r>
      <w:r w:rsidRPr="00043653">
        <w:t>т</w:t>
      </w:r>
      <w:r w:rsidRPr="00043653">
        <w:t xml:space="preserve">хий Завет полностью остался за его пределами, само собой разумеется. Из известного в наше время Нового Завета были приняты только Евангелие от Луки и десять Посланий Павла; послания тоже с некоторыми исправлениями и </w:t>
      </w:r>
      <w:r w:rsidRPr="00043653">
        <w:rPr>
          <w:b/>
        </w:rPr>
        <w:t>опущениями того, что Маркион принимал за иудаистские вставки</w:t>
      </w:r>
      <w:r w:rsidRPr="00043653">
        <w:t>. Последние также, на его взгляд, вторглись и в Евангелие от Луки, которое в целом он рассматривал как достоверное, т.е. данное Богом (а не Лукой); следовательно, оно нуждается в осторожном редакт</w:t>
      </w:r>
      <w:r w:rsidRPr="00043653">
        <w:t>и</w:t>
      </w:r>
      <w:r w:rsidRPr="00043653">
        <w:t xml:space="preserve">ровании: </w:t>
      </w:r>
      <w:r w:rsidRPr="00043653">
        <w:rPr>
          <w:b/>
        </w:rPr>
        <w:t>история рождества, например, с её ссылками на Давида, должна быть убрана, а также и мн</w:t>
      </w:r>
      <w:r w:rsidRPr="00043653">
        <w:rPr>
          <w:b/>
        </w:rPr>
        <w:t>о</w:t>
      </w:r>
      <w:r w:rsidRPr="00043653">
        <w:rPr>
          <w:b/>
        </w:rPr>
        <w:t>гое другое</w:t>
      </w:r>
      <w:r w:rsidRPr="00043653">
        <w:t>»</w:t>
      </w:r>
      <w:r>
        <w:t>.</w:t>
      </w:r>
    </w:p>
    <w:p w14:paraId="275ED622" w14:textId="33FB7EBA" w:rsidR="00DE60CF" w:rsidRDefault="00DE60CF" w:rsidP="00EA7CC4">
      <w:pPr>
        <w:pStyle w:val="PlainText"/>
      </w:pPr>
      <w:r>
        <w:t>То, что Библия редактировалась целенаправленно, показывает диалог Арсения (Суханова) с монахами Афона</w:t>
      </w:r>
      <w:r w:rsidRPr="00DE60CF">
        <w:rPr>
          <w:sz w:val="24"/>
          <w:vertAlign w:val="superscript"/>
        </w:rPr>
        <w:t>[LXXXV]</w:t>
      </w:r>
      <w:r>
        <w:t>, которые были тоже включены в реализацию этого проекта. Монахи доказыв</w:t>
      </w:r>
      <w:r>
        <w:t>а</w:t>
      </w:r>
      <w:r>
        <w:t xml:space="preserve">ли </w:t>
      </w:r>
      <w:r w:rsidRPr="005B5604">
        <w:t>Арсени</w:t>
      </w:r>
      <w:r>
        <w:t>ю, что русские священные книги искажены, на это Арс</w:t>
      </w:r>
      <w:r>
        <w:t>е</w:t>
      </w:r>
      <w:r>
        <w:t>ний отвечал</w:t>
      </w:r>
      <w:r w:rsidRPr="005B5604">
        <w:t xml:space="preserve">: </w:t>
      </w:r>
    </w:p>
    <w:p w14:paraId="7C49A755" w14:textId="77777777" w:rsidR="00DE60CF" w:rsidRPr="00E768C8" w:rsidRDefault="00DE60CF" w:rsidP="00EA7CC4">
      <w:pPr>
        <w:pStyle w:val="a5"/>
      </w:pPr>
      <w:r w:rsidRPr="00E768C8">
        <w:t xml:space="preserve">«А мне думается погрешено у вас. Ибо по взятии Цареграда турками </w:t>
      </w:r>
      <w:r w:rsidRPr="00043653">
        <w:rPr>
          <w:b/>
        </w:rPr>
        <w:t>латиняне выкупили все гр</w:t>
      </w:r>
      <w:r w:rsidRPr="00043653">
        <w:rPr>
          <w:b/>
        </w:rPr>
        <w:t>е</w:t>
      </w:r>
      <w:r w:rsidRPr="00043653">
        <w:rPr>
          <w:b/>
        </w:rPr>
        <w:t>ческие книги, а у себя, переправя, напечатали и вам роздали</w:t>
      </w:r>
      <w:r w:rsidRPr="00E768C8">
        <w:t>».</w:t>
      </w:r>
    </w:p>
    <w:p w14:paraId="30A55EC1" w14:textId="77777777" w:rsidR="00DE60CF" w:rsidRPr="005B5604" w:rsidRDefault="00DE60CF" w:rsidP="00EA7CC4">
      <w:pPr>
        <w:pStyle w:val="PlainText"/>
      </w:pPr>
      <w:r>
        <w:t>Арсений пишет, что п</w:t>
      </w:r>
      <w:r w:rsidRPr="005B5604">
        <w:t xml:space="preserve">о дороге из Молдавии в Москву </w:t>
      </w:r>
      <w:r>
        <w:t>он</w:t>
      </w:r>
      <w:r w:rsidRPr="005B5604">
        <w:t xml:space="preserve"> встретил одного монаха серба. У того серба на Афоне имелись книги московской печати. </w:t>
      </w:r>
      <w:r>
        <w:t xml:space="preserve">Монахи нашли в них расхождение </w:t>
      </w:r>
      <w:r w:rsidRPr="005B5604">
        <w:t xml:space="preserve">с греческой и афонской практикой, подвергли серба гонению, а его московские книги сожгли. </w:t>
      </w:r>
    </w:p>
    <w:p w14:paraId="5330DF83" w14:textId="77777777" w:rsidR="00DE60CF" w:rsidRDefault="00DE60CF" w:rsidP="00EA7CC4">
      <w:pPr>
        <w:pStyle w:val="PlainText"/>
      </w:pPr>
      <w:r>
        <w:t xml:space="preserve">Продолжим дальше анализировать Новый завет. </w:t>
      </w:r>
    </w:p>
    <w:p w14:paraId="14FB96C9" w14:textId="77777777" w:rsidR="00DE60CF" w:rsidRPr="005B5604" w:rsidRDefault="00DE60CF" w:rsidP="00EA7CC4">
      <w:pPr>
        <w:pStyle w:val="PlainText"/>
      </w:pPr>
      <w:r>
        <w:t>В</w:t>
      </w:r>
      <w:r w:rsidRPr="005B5604">
        <w:t xml:space="preserve"> главе 4 </w:t>
      </w:r>
      <w:r>
        <w:t xml:space="preserve">Евангелия от Иоанна </w:t>
      </w:r>
      <w:r w:rsidRPr="005B5604">
        <w:t>приписа</w:t>
      </w:r>
      <w:r>
        <w:t>ли</w:t>
      </w:r>
      <w:r w:rsidRPr="005B5604">
        <w:t xml:space="preserve"> Христу то, что он не мог сказать в разговоре с сам</w:t>
      </w:r>
      <w:r w:rsidRPr="005B5604">
        <w:t>а</w:t>
      </w:r>
      <w:r w:rsidRPr="005B5604">
        <w:t>рянкой:</w:t>
      </w:r>
      <w:r>
        <w:t xml:space="preserve"> </w:t>
      </w:r>
    </w:p>
    <w:p w14:paraId="12D4499B" w14:textId="77777777" w:rsidR="00DE60CF" w:rsidRPr="005B5604" w:rsidRDefault="00DE60CF" w:rsidP="00EA7CC4">
      <w:pPr>
        <w:pStyle w:val="a5"/>
      </w:pPr>
      <w:r w:rsidRPr="005B5604">
        <w:t>20</w:t>
      </w:r>
      <w:r>
        <w:t>.</w:t>
      </w:r>
      <w:r w:rsidRPr="005B5604">
        <w:t xml:space="preserve"> Так объясни же мне, почему наши отцы поклонялись на этой горе, а вы, иудеи, говорите, что Богу следует поклоняться в Иерусалиме? </w:t>
      </w:r>
    </w:p>
    <w:p w14:paraId="751875B4" w14:textId="77777777" w:rsidR="00DE60CF" w:rsidRPr="005B5604" w:rsidRDefault="00DE60CF" w:rsidP="00EA7CC4">
      <w:pPr>
        <w:pStyle w:val="a5"/>
      </w:pPr>
      <w:r w:rsidRPr="005B5604">
        <w:t>21</w:t>
      </w:r>
      <w:r>
        <w:t>.</w:t>
      </w:r>
      <w:r w:rsidRPr="005B5604">
        <w:t xml:space="preserve"> Иисус ответил:</w:t>
      </w:r>
      <w:r>
        <w:t xml:space="preserve"> — </w:t>
      </w:r>
      <w:r w:rsidRPr="005B5604">
        <w:t>Поверь Мне, женщина, настанет такое время, когда вы будете поклоняться Отцу не на этой горе и не в Иерусалиме.</w:t>
      </w:r>
    </w:p>
    <w:p w14:paraId="466875A6" w14:textId="77777777" w:rsidR="00DE60CF" w:rsidRPr="005B5604" w:rsidRDefault="00DE60CF" w:rsidP="00EA7CC4">
      <w:pPr>
        <w:pStyle w:val="a5"/>
      </w:pPr>
      <w:r w:rsidRPr="005B5604">
        <w:lastRenderedPageBreak/>
        <w:t>22</w:t>
      </w:r>
      <w:r>
        <w:t>.</w:t>
      </w:r>
      <w:r w:rsidRPr="005B5604">
        <w:t xml:space="preserve"> Вы, самаряне, и сами толком не знаете, чему вы покл</w:t>
      </w:r>
      <w:r w:rsidRPr="005B5604">
        <w:t>о</w:t>
      </w:r>
      <w:r w:rsidRPr="005B5604">
        <w:t>няетесь, мы же знаем, чему покл</w:t>
      </w:r>
      <w:r w:rsidRPr="005B5604">
        <w:t>о</w:t>
      </w:r>
      <w:r w:rsidRPr="005B5604">
        <w:t xml:space="preserve">няемся, </w:t>
      </w:r>
      <w:r w:rsidRPr="005B5604">
        <w:rPr>
          <w:b/>
        </w:rPr>
        <w:t>ведь спасение</w:t>
      </w:r>
      <w:r>
        <w:rPr>
          <w:b/>
        </w:rPr>
        <w:t xml:space="preserve"> — </w:t>
      </w:r>
      <w:r w:rsidRPr="005B5604">
        <w:rPr>
          <w:b/>
        </w:rPr>
        <w:t>от иудеев</w:t>
      </w:r>
      <w:r>
        <w:rPr>
          <w:b/>
        </w:rPr>
        <w:t>.</w:t>
      </w:r>
      <w:r w:rsidRPr="005B5604">
        <w:t xml:space="preserve"> </w:t>
      </w:r>
    </w:p>
    <w:p w14:paraId="30763381" w14:textId="77777777" w:rsidR="00DE60CF" w:rsidRPr="00EA5CD7" w:rsidRDefault="00DE60CF" w:rsidP="00EA7CC4">
      <w:pPr>
        <w:pStyle w:val="a5"/>
        <w:rPr>
          <w:szCs w:val="24"/>
        </w:rPr>
      </w:pPr>
      <w:r w:rsidRPr="00EA5CD7">
        <w:rPr>
          <w:szCs w:val="24"/>
        </w:rPr>
        <w:t xml:space="preserve">23. </w:t>
      </w:r>
      <w:r w:rsidRPr="00574068">
        <w:rPr>
          <w:szCs w:val="24"/>
        </w:rPr>
        <w:t>Но наступит время, и уже наступило, когда истинные п</w:t>
      </w:r>
      <w:r w:rsidRPr="00574068">
        <w:rPr>
          <w:szCs w:val="24"/>
        </w:rPr>
        <w:t>о</w:t>
      </w:r>
      <w:r w:rsidRPr="00574068">
        <w:rPr>
          <w:szCs w:val="24"/>
        </w:rPr>
        <w:t>клонники будут поклоняться Отцу в д</w:t>
      </w:r>
      <w:r w:rsidRPr="00574068">
        <w:rPr>
          <w:szCs w:val="24"/>
        </w:rPr>
        <w:t>у</w:t>
      </w:r>
      <w:r w:rsidRPr="00574068">
        <w:rPr>
          <w:szCs w:val="24"/>
        </w:rPr>
        <w:t>хе и истине, потому что именно таких поклонников ищет себе Отец.</w:t>
      </w:r>
      <w:r w:rsidRPr="00EA5CD7">
        <w:rPr>
          <w:szCs w:val="24"/>
        </w:rPr>
        <w:t xml:space="preserve"> </w:t>
      </w:r>
    </w:p>
    <w:p w14:paraId="41A2994E" w14:textId="77777777" w:rsidR="00DE60CF" w:rsidRPr="002B65DD" w:rsidRDefault="00DE60CF" w:rsidP="00EA7CC4">
      <w:pPr>
        <w:pStyle w:val="PlainText"/>
      </w:pPr>
      <w:r w:rsidRPr="00E00E21">
        <w:t xml:space="preserve">Ну, причем здесь </w:t>
      </w:r>
      <w:r w:rsidRPr="00EA5CD7">
        <w:rPr>
          <w:rFonts w:ascii="Academy" w:hAnsi="Academy"/>
        </w:rPr>
        <w:t>«</w:t>
      </w:r>
      <w:r w:rsidRPr="00EA5CD7">
        <w:rPr>
          <w:rFonts w:ascii="Academy" w:hAnsi="Academy"/>
          <w:i/>
        </w:rPr>
        <w:t>спасение — от иудеев</w:t>
      </w:r>
      <w:r w:rsidRPr="00D43C58">
        <w:rPr>
          <w:i/>
        </w:rPr>
        <w:t>»?</w:t>
      </w:r>
      <w:r w:rsidRPr="00E00E21">
        <w:t xml:space="preserve"> </w:t>
      </w:r>
      <w:r>
        <w:t>П</w:t>
      </w:r>
      <w:r w:rsidRPr="005B5604">
        <w:t>осле слова «</w:t>
      </w:r>
      <w:r w:rsidRPr="005B5604">
        <w:rPr>
          <w:i/>
        </w:rPr>
        <w:t>п</w:t>
      </w:r>
      <w:r w:rsidRPr="005B5604">
        <w:rPr>
          <w:i/>
        </w:rPr>
        <w:t>о</w:t>
      </w:r>
      <w:r w:rsidRPr="005B5604">
        <w:rPr>
          <w:i/>
        </w:rPr>
        <w:t>клоняемся</w:t>
      </w:r>
      <w:r w:rsidRPr="005B5604">
        <w:t xml:space="preserve">» логически следует: </w:t>
      </w:r>
      <w:r w:rsidRPr="00357A7E">
        <w:rPr>
          <w:i/>
        </w:rPr>
        <w:t>мы поклоняемся Отцу истинному</w:t>
      </w:r>
      <w:r w:rsidRPr="005B5604">
        <w:t xml:space="preserve">. </w:t>
      </w:r>
      <w:r w:rsidRPr="00E00E21">
        <w:t xml:space="preserve">Это </w:t>
      </w:r>
      <w:r w:rsidRPr="002B65DD">
        <w:t>достаточно грубый промах, можно было бы и</w:t>
      </w:r>
      <w:r>
        <w:t xml:space="preserve"> поаккуратнее внести в текст отсебятину</w:t>
      </w:r>
      <w:r w:rsidRPr="002B65DD">
        <w:t xml:space="preserve">. </w:t>
      </w:r>
    </w:p>
    <w:p w14:paraId="15E01D14" w14:textId="1E72FDAA" w:rsidR="00DE60CF" w:rsidRDefault="00DE60CF" w:rsidP="00EA7CC4">
      <w:pPr>
        <w:pStyle w:val="PlainText"/>
      </w:pPr>
      <w:r>
        <w:t>В ходе анализа нами были п</w:t>
      </w:r>
      <w:r w:rsidRPr="005B5604">
        <w:t xml:space="preserve">росмотрены </w:t>
      </w:r>
      <w:r>
        <w:t xml:space="preserve">разные редакции Библии, в том </w:t>
      </w:r>
      <w:r w:rsidRPr="005B5604">
        <w:t>ч</w:t>
      </w:r>
      <w:r>
        <w:t>исле</w:t>
      </w:r>
      <w:r w:rsidRPr="005B5604">
        <w:t xml:space="preserve"> и Острожская </w:t>
      </w:r>
      <w:r>
        <w:t>Библия —</w:t>
      </w:r>
      <w:r w:rsidRPr="005B5604">
        <w:t xml:space="preserve"> </w:t>
      </w:r>
      <w:r>
        <w:t xml:space="preserve">основные </w:t>
      </w:r>
      <w:r w:rsidRPr="005B5604">
        <w:t xml:space="preserve">тексты этих </w:t>
      </w:r>
      <w:r>
        <w:t>книг</w:t>
      </w:r>
      <w:r w:rsidRPr="005B5604">
        <w:t xml:space="preserve"> </w:t>
      </w:r>
      <w:r>
        <w:t>по своему смыслу не отличаются друг от друга, хотя есть и весьма значимые разночтения</w:t>
      </w:r>
      <w:r w:rsidRPr="00DE60CF">
        <w:rPr>
          <w:vertAlign w:val="superscript"/>
        </w:rPr>
        <w:t>[LXXXVI]</w:t>
      </w:r>
      <w:r>
        <w:t xml:space="preserve">. </w:t>
      </w:r>
    </w:p>
    <w:p w14:paraId="51C856A4" w14:textId="77777777" w:rsidR="00DE60CF" w:rsidRPr="005B5604" w:rsidRDefault="00DE60CF" w:rsidP="00EA7CC4">
      <w:pPr>
        <w:pStyle w:val="PlainText"/>
      </w:pPr>
      <w:r>
        <w:t>Так что в России к</w:t>
      </w:r>
      <w:r w:rsidRPr="005B5604">
        <w:t>оррекция начиналась как минимум с Ос</w:t>
      </w:r>
      <w:r w:rsidRPr="005B5604">
        <w:t>т</w:t>
      </w:r>
      <w:r w:rsidRPr="005B5604">
        <w:t>рожской Библии, но</w:t>
      </w:r>
      <w:r>
        <w:t xml:space="preserve"> в мелочах</w:t>
      </w:r>
      <w:r w:rsidRPr="005B5604">
        <w:t xml:space="preserve"> пр</w:t>
      </w:r>
      <w:r w:rsidRPr="005B5604">
        <w:t>о</w:t>
      </w:r>
      <w:r w:rsidRPr="005B5604">
        <w:t xml:space="preserve">должалась до конца </w:t>
      </w:r>
      <w:r>
        <w:t>XIX</w:t>
      </w:r>
      <w:r w:rsidRPr="005B5604">
        <w:t xml:space="preserve"> века</w:t>
      </w:r>
      <w:r>
        <w:t xml:space="preserve">, да и в </w:t>
      </w:r>
      <w:r>
        <w:rPr>
          <w:lang w:val="en-US"/>
        </w:rPr>
        <w:t>XXI</w:t>
      </w:r>
      <w:r>
        <w:t xml:space="preserve"> веке этот процесс не прекр</w:t>
      </w:r>
      <w:r>
        <w:t>а</w:t>
      </w:r>
      <w:r>
        <w:t>тился.</w:t>
      </w:r>
    </w:p>
    <w:p w14:paraId="0DB0AB45" w14:textId="36E2403F" w:rsidR="00DE60CF" w:rsidRDefault="00DE60CF" w:rsidP="00EA7CC4">
      <w:pPr>
        <w:pStyle w:val="PlainText"/>
      </w:pPr>
      <w:r>
        <w:t>Ещё</w:t>
      </w:r>
      <w:r w:rsidRPr="005B5604">
        <w:t xml:space="preserve"> один</w:t>
      </w:r>
      <w:r w:rsidRPr="005B5604">
        <w:rPr>
          <w:i/>
        </w:rPr>
        <w:t xml:space="preserve"> </w:t>
      </w:r>
      <w:r w:rsidRPr="005B5604">
        <w:t xml:space="preserve">интересный факт. Во время ереси жидовствующих на Руси в </w:t>
      </w:r>
      <w:r>
        <w:rPr>
          <w:lang w:val="en-US"/>
        </w:rPr>
        <w:t>XV</w:t>
      </w:r>
      <w:r w:rsidRPr="005B5604">
        <w:t xml:space="preserve"> веке у еретиков б</w:t>
      </w:r>
      <w:r w:rsidRPr="005B5604">
        <w:t>ы</w:t>
      </w:r>
      <w:r w:rsidRPr="005B5604">
        <w:t>ли найдены Псалмы, по поводу которых архимандрит Кирилло-Белозерского</w:t>
      </w:r>
      <w:r w:rsidRPr="005B5604">
        <w:rPr>
          <w:i/>
        </w:rPr>
        <w:t xml:space="preserve"> </w:t>
      </w:r>
      <w:r w:rsidRPr="005B5604">
        <w:t>монастыря Варл</w:t>
      </w:r>
      <w:r w:rsidRPr="005B5604">
        <w:t>а</w:t>
      </w:r>
      <w:r w:rsidRPr="005B5604">
        <w:t>ам</w:t>
      </w:r>
      <w:r w:rsidRPr="005B5604">
        <w:rPr>
          <w:i/>
        </w:rPr>
        <w:t xml:space="preserve"> </w:t>
      </w:r>
      <w:r>
        <w:t>писал:</w:t>
      </w:r>
      <w:r w:rsidRPr="005B5604">
        <w:rPr>
          <w:i/>
        </w:rPr>
        <w:t xml:space="preserve"> </w:t>
      </w:r>
      <w:r w:rsidRPr="00D43C58">
        <w:rPr>
          <w:rStyle w:val="1"/>
        </w:rPr>
        <w:t>«Ни в одном из псалмов этого перевода нет пророчеств о Христе»</w:t>
      </w:r>
      <w:r w:rsidRPr="00DE60CF">
        <w:rPr>
          <w:sz w:val="24"/>
          <w:vertAlign w:val="superscript"/>
        </w:rPr>
        <w:t>[LXXXVII]</w:t>
      </w:r>
      <w:r w:rsidRPr="005B5604">
        <w:rPr>
          <w:i/>
        </w:rPr>
        <w:t>.</w:t>
      </w:r>
      <w:r w:rsidRPr="005B5604">
        <w:t xml:space="preserve"> Хотя богословы всё в</w:t>
      </w:r>
      <w:r w:rsidRPr="005B5604">
        <w:t>а</w:t>
      </w:r>
      <w:r w:rsidRPr="005B5604">
        <w:t>лят на козни жидовствующих, это может означать, что Псалмы к тому времени ещё не были о</w:t>
      </w:r>
      <w:r w:rsidRPr="005B5604">
        <w:t>т</w:t>
      </w:r>
      <w:r w:rsidRPr="005B5604">
        <w:t>реда</w:t>
      </w:r>
      <w:r w:rsidRPr="005B5604">
        <w:t>к</w:t>
      </w:r>
      <w:r w:rsidRPr="005B5604">
        <w:t>тированы с т</w:t>
      </w:r>
      <w:r>
        <w:t xml:space="preserve">очки зрения контекстуальной </w:t>
      </w:r>
      <w:r w:rsidRPr="005B5604">
        <w:t>привязки Нового завета к Ветх</w:t>
      </w:r>
      <w:r w:rsidRPr="005B5604">
        <w:t>о</w:t>
      </w:r>
      <w:r w:rsidRPr="005B5604">
        <w:t xml:space="preserve">му. </w:t>
      </w:r>
    </w:p>
    <w:p w14:paraId="4DA739CD" w14:textId="1971A8A3" w:rsidR="00DE60CF" w:rsidRPr="0009397B" w:rsidRDefault="00DE60CF" w:rsidP="00EA7CC4">
      <w:pPr>
        <w:pStyle w:val="PlainText"/>
        <w:rPr>
          <w:i/>
        </w:rPr>
      </w:pPr>
      <w:bookmarkStart w:id="51" w:name="11v01"/>
      <w:r w:rsidRPr="0009397B">
        <w:t xml:space="preserve">Процитируем текст рукописи </w:t>
      </w:r>
      <w:r>
        <w:rPr>
          <w:lang w:val="en-US"/>
        </w:rPr>
        <w:t>XII</w:t>
      </w:r>
      <w:r w:rsidRPr="00432DA1">
        <w:t xml:space="preserve"> </w:t>
      </w:r>
      <w:r w:rsidRPr="0009397B">
        <w:t xml:space="preserve">века </w:t>
      </w:r>
      <w:r>
        <w:t>«</w:t>
      </w:r>
      <w:r w:rsidRPr="0009397B">
        <w:t>Житие пророка Мо</w:t>
      </w:r>
      <w:r w:rsidRPr="0009397B">
        <w:t>и</w:t>
      </w:r>
      <w:r w:rsidRPr="0009397B">
        <w:t>сея</w:t>
      </w:r>
      <w:r>
        <w:t>»</w:t>
      </w:r>
      <w:r w:rsidRPr="00DE60CF">
        <w:rPr>
          <w:sz w:val="24"/>
          <w:vertAlign w:val="superscript"/>
        </w:rPr>
        <w:t>[LXXXVIII]</w:t>
      </w:r>
      <w:r>
        <w:t>:</w:t>
      </w:r>
    </w:p>
    <w:p w14:paraId="23614F1B" w14:textId="77777777" w:rsidR="00DE60CF" w:rsidRPr="00876748" w:rsidRDefault="00DE60CF" w:rsidP="00EA7CC4">
      <w:pPr>
        <w:pStyle w:val="a5"/>
      </w:pPr>
      <w:r>
        <w:t>«</w:t>
      </w:r>
      <w:r w:rsidRPr="00876748">
        <w:t>Видишь, окаянный жидовин, как купина, приняв огонь, не опалилась, вопреки прир</w:t>
      </w:r>
      <w:r w:rsidRPr="00876748">
        <w:t>о</w:t>
      </w:r>
      <w:r w:rsidRPr="00876748">
        <w:t xml:space="preserve">де! Купина ведь — образ Девы, как этот неугасимый огонь по воле Бога не </w:t>
      </w:r>
      <w:r>
        <w:t>сжё</w:t>
      </w:r>
      <w:r w:rsidRPr="00876748">
        <w:t>г растения, так и Б</w:t>
      </w:r>
      <w:r w:rsidRPr="00876748">
        <w:t>о</w:t>
      </w:r>
      <w:r w:rsidRPr="00876748">
        <w:t>жье слово с</w:t>
      </w:r>
      <w:r w:rsidRPr="00876748">
        <w:t>о</w:t>
      </w:r>
      <w:r w:rsidRPr="00876748">
        <w:t xml:space="preserve">хранило нетленным </w:t>
      </w:r>
      <w:r>
        <w:t>её</w:t>
      </w:r>
      <w:r w:rsidRPr="00876748">
        <w:t xml:space="preserve"> девство и после родов.</w:t>
      </w:r>
    </w:p>
    <w:p w14:paraId="67248C48" w14:textId="77777777" w:rsidR="00DE60CF" w:rsidRDefault="00DE60CF" w:rsidP="00EA7CC4">
      <w:pPr>
        <w:pStyle w:val="a5"/>
        <w:rPr>
          <w:rFonts w:ascii="Verdana" w:hAnsi="Verdana"/>
          <w:szCs w:val="18"/>
        </w:rPr>
      </w:pPr>
      <w:r>
        <w:rPr>
          <w:rFonts w:ascii="Verdana" w:hAnsi="Verdana"/>
          <w:szCs w:val="18"/>
        </w:rPr>
        <w:t xml:space="preserve">… </w:t>
      </w:r>
      <w:r w:rsidRPr="00876748">
        <w:t>Слышал ли ты, жидовин, о замечательном чуде, как тогда сыны израилевы прошли посуху поср</w:t>
      </w:r>
      <w:r w:rsidRPr="00876748">
        <w:t>е</w:t>
      </w:r>
      <w:r w:rsidRPr="00876748">
        <w:t>ди моря?</w:t>
      </w:r>
      <w:r>
        <w:t>»</w:t>
      </w:r>
    </w:p>
    <w:p w14:paraId="00269F52" w14:textId="77777777" w:rsidR="00DE60CF" w:rsidRDefault="00DE60CF" w:rsidP="00EA7CC4">
      <w:pPr>
        <w:pStyle w:val="PlainText"/>
      </w:pPr>
      <w:r w:rsidRPr="00876748">
        <w:t>Видно</w:t>
      </w:r>
      <w:r>
        <w:t>, что а</w:t>
      </w:r>
      <w:r w:rsidRPr="00876748">
        <w:t xml:space="preserve">втор «Жития» не связывает сынов </w:t>
      </w:r>
      <w:r>
        <w:t>И</w:t>
      </w:r>
      <w:r w:rsidRPr="00876748">
        <w:t xml:space="preserve">зраилевых с жидами. </w:t>
      </w:r>
      <w:r>
        <w:t>Из текста складывается в</w:t>
      </w:r>
      <w:r w:rsidRPr="00876748">
        <w:t xml:space="preserve">печатление, что жидовин не знает ничего про </w:t>
      </w:r>
      <w:r>
        <w:t xml:space="preserve">исход израильтян из Египта во главе с </w:t>
      </w:r>
      <w:r w:rsidRPr="00876748">
        <w:t>Моисе</w:t>
      </w:r>
      <w:r>
        <w:t>ем</w:t>
      </w:r>
    </w:p>
    <w:p w14:paraId="64BAB540" w14:textId="77777777" w:rsidR="00DE60CF" w:rsidRDefault="00DE60CF" w:rsidP="00EA7CC4">
      <w:pPr>
        <w:pStyle w:val="PlainText"/>
      </w:pPr>
      <w:r w:rsidRPr="00876748">
        <w:t xml:space="preserve">Кроме того, в </w:t>
      </w:r>
      <w:r>
        <w:t>этой рукописи</w:t>
      </w:r>
      <w:r w:rsidRPr="00876748">
        <w:t xml:space="preserve"> есть много отличий от </w:t>
      </w:r>
      <w:r>
        <w:t>синодал</w:t>
      </w:r>
      <w:r>
        <w:t>ь</w:t>
      </w:r>
      <w:r>
        <w:t xml:space="preserve">ной </w:t>
      </w:r>
      <w:r w:rsidRPr="00876748">
        <w:t xml:space="preserve">Библии. </w:t>
      </w:r>
      <w:r>
        <w:t>Приведём н</w:t>
      </w:r>
      <w:r>
        <w:t>е</w:t>
      </w:r>
      <w:r>
        <w:t>которые из них:</w:t>
      </w:r>
    </w:p>
    <w:p w14:paraId="69C83563" w14:textId="77777777" w:rsidR="00DE60CF" w:rsidRPr="0038336D" w:rsidRDefault="00DE60CF" w:rsidP="00EA7CC4">
      <w:pPr>
        <w:pStyle w:val="a5"/>
        <w:rPr>
          <w:szCs w:val="24"/>
        </w:rPr>
      </w:pPr>
      <w:r w:rsidRPr="0038336D">
        <w:rPr>
          <w:szCs w:val="24"/>
        </w:rPr>
        <w:lastRenderedPageBreak/>
        <w:t xml:space="preserve">«И сказал Ангел Господень Моисею: «Соедини эти ветви плетением во знаменье образа </w:t>
      </w:r>
      <w:r w:rsidRPr="0038336D">
        <w:rPr>
          <w:b/>
          <w:szCs w:val="24"/>
        </w:rPr>
        <w:t>Святой Троицы</w:t>
      </w:r>
      <w:r w:rsidRPr="0038336D">
        <w:rPr>
          <w:szCs w:val="24"/>
        </w:rPr>
        <w:t xml:space="preserve"> и воткни их в воду Мерры, и этим сделаешь сладкими воды Меррские.</w:t>
      </w:r>
      <w:r w:rsidRPr="0038336D">
        <w:rPr>
          <w:rFonts w:ascii="Verdana" w:hAnsi="Verdana"/>
          <w:szCs w:val="24"/>
        </w:rPr>
        <w:t xml:space="preserve"> </w:t>
      </w:r>
      <w:r w:rsidRPr="0038336D">
        <w:rPr>
          <w:szCs w:val="24"/>
        </w:rPr>
        <w:t>— Есть образ Святой Троицы при Моисее».</w:t>
      </w:r>
    </w:p>
    <w:p w14:paraId="40B4F6B9" w14:textId="77777777" w:rsidR="00DE60CF" w:rsidRDefault="00DE60CF" w:rsidP="00EA7CC4">
      <w:pPr>
        <w:pStyle w:val="PlainText"/>
      </w:pPr>
      <w:bookmarkStart w:id="52" w:name="15v25"/>
      <w:r>
        <w:t>В синодальной Библии этот отрывок звучит иначе</w:t>
      </w:r>
      <w:bookmarkEnd w:id="52"/>
      <w:r>
        <w:t xml:space="preserve">: </w:t>
      </w:r>
    </w:p>
    <w:p w14:paraId="7969F64A" w14:textId="77777777" w:rsidR="00DE60CF" w:rsidRDefault="00DE60CF" w:rsidP="00EA7CC4">
      <w:pPr>
        <w:pStyle w:val="a5"/>
      </w:pPr>
      <w:r>
        <w:t>«</w:t>
      </w:r>
      <w:r w:rsidRPr="00876748">
        <w:t>[Моисей] возопил к Господу, и Господь показал ему дерево, и он бросил его в воду, и вода сделалась сладкою</w:t>
      </w:r>
      <w:r>
        <w:t>» (</w:t>
      </w:r>
      <w:r w:rsidRPr="00876748">
        <w:t>Исход 15:25</w:t>
      </w:r>
      <w:r>
        <w:t>)</w:t>
      </w:r>
      <w:r w:rsidRPr="00876748">
        <w:t>.</w:t>
      </w:r>
    </w:p>
    <w:p w14:paraId="711A61FA" w14:textId="77777777" w:rsidR="00DE60CF" w:rsidRDefault="00DE60CF" w:rsidP="00EA7CC4">
      <w:pPr>
        <w:pStyle w:val="a5"/>
      </w:pPr>
      <w:r>
        <w:t>«</w:t>
      </w:r>
      <w:r w:rsidRPr="00876748">
        <w:t>Вспомни же тогда Мариам, сестру Моисея и Аарона</w:t>
      </w:r>
      <w:r>
        <w:t>»</w:t>
      </w:r>
      <w:r>
        <w:rPr>
          <w:rFonts w:ascii="Verdana" w:hAnsi="Verdana"/>
          <w:szCs w:val="18"/>
        </w:rPr>
        <w:t xml:space="preserve"> </w:t>
      </w:r>
      <w:r>
        <w:t>(</w:t>
      </w:r>
      <w:r w:rsidRPr="00876748">
        <w:t>М</w:t>
      </w:r>
      <w:r w:rsidRPr="00876748">
        <w:t>а</w:t>
      </w:r>
      <w:r w:rsidRPr="00876748">
        <w:t xml:space="preserve">рию называет Мариам, как </w:t>
      </w:r>
      <w:r>
        <w:t xml:space="preserve">и </w:t>
      </w:r>
      <w:r w:rsidRPr="00876748">
        <w:t>в К</w:t>
      </w:r>
      <w:r w:rsidRPr="00876748">
        <w:t>о</w:t>
      </w:r>
      <w:r w:rsidRPr="00876748">
        <w:t>ране</w:t>
      </w:r>
      <w:r>
        <w:t>).</w:t>
      </w:r>
    </w:p>
    <w:p w14:paraId="1C2D9FA5" w14:textId="77777777" w:rsidR="00DE60CF" w:rsidRPr="00876748" w:rsidRDefault="00DE60CF" w:rsidP="00EA7CC4">
      <w:pPr>
        <w:pStyle w:val="PlainText"/>
      </w:pPr>
      <w:r w:rsidRPr="00876748">
        <w:t xml:space="preserve">В славянской </w:t>
      </w:r>
      <w:r>
        <w:t>Библи</w:t>
      </w:r>
      <w:r w:rsidRPr="00876748">
        <w:t>и и немецкой, вульгате (на русском), н</w:t>
      </w:r>
      <w:r w:rsidRPr="00876748">
        <w:t>о</w:t>
      </w:r>
      <w:r w:rsidRPr="00876748">
        <w:t xml:space="preserve">вой женевской </w:t>
      </w:r>
      <w:r>
        <w:t>Библи</w:t>
      </w:r>
      <w:r w:rsidRPr="00876748">
        <w:t>и</w:t>
      </w:r>
      <w:r>
        <w:t xml:space="preserve"> и</w:t>
      </w:r>
      <w:r w:rsidRPr="00876748">
        <w:t xml:space="preserve"> </w:t>
      </w:r>
      <w:r>
        <w:t xml:space="preserve">в </w:t>
      </w:r>
      <w:r w:rsidRPr="00876748">
        <w:t>перев</w:t>
      </w:r>
      <w:r>
        <w:t>оде</w:t>
      </w:r>
      <w:r w:rsidRPr="00876748">
        <w:t xml:space="preserve"> Макария </w:t>
      </w:r>
      <w:r>
        <w:t>эти отрывки</w:t>
      </w:r>
      <w:r w:rsidRPr="00876748">
        <w:t xml:space="preserve"> </w:t>
      </w:r>
      <w:r>
        <w:t>один</w:t>
      </w:r>
      <w:r>
        <w:t>а</w:t>
      </w:r>
      <w:r>
        <w:t>ковые, следовательно, автор рукописи</w:t>
      </w:r>
      <w:r w:rsidRPr="00876748">
        <w:t xml:space="preserve"> </w:t>
      </w:r>
      <w:r>
        <w:t>использ</w:t>
      </w:r>
      <w:r>
        <w:t>о</w:t>
      </w:r>
      <w:r>
        <w:t>вал</w:t>
      </w:r>
      <w:r w:rsidRPr="00876748">
        <w:t xml:space="preserve"> текст какой-то другой </w:t>
      </w:r>
      <w:r>
        <w:t>Библи</w:t>
      </w:r>
      <w:r w:rsidRPr="00876748">
        <w:t>и</w:t>
      </w:r>
      <w:r>
        <w:t>, не</w:t>
      </w:r>
      <w:r>
        <w:rPr>
          <w:sz w:val="28"/>
        </w:rPr>
        <w:t xml:space="preserve"> </w:t>
      </w:r>
      <w:r>
        <w:t>дошедшей до нашего времени, вероятнее всего уничтоже</w:t>
      </w:r>
      <w:r>
        <w:t>н</w:t>
      </w:r>
      <w:r>
        <w:t>ной</w:t>
      </w:r>
      <w:r w:rsidRPr="00876748">
        <w:t xml:space="preserve">. </w:t>
      </w:r>
    </w:p>
    <w:p w14:paraId="1D523F1B" w14:textId="77777777" w:rsidR="00DE60CF" w:rsidRPr="001929BC" w:rsidRDefault="00DE60CF" w:rsidP="00EA7CC4">
      <w:pPr>
        <w:pStyle w:val="PlainText"/>
      </w:pPr>
      <w:r w:rsidRPr="001929BC">
        <w:t xml:space="preserve">В </w:t>
      </w:r>
      <w:r>
        <w:t>рассматриваемой рукописи</w:t>
      </w:r>
      <w:r w:rsidRPr="001929BC">
        <w:t xml:space="preserve"> </w:t>
      </w:r>
      <w:r>
        <w:rPr>
          <w:lang w:val="en-US"/>
        </w:rPr>
        <w:t>XII</w:t>
      </w:r>
      <w:r w:rsidRPr="001929BC">
        <w:t xml:space="preserve"> век</w:t>
      </w:r>
      <w:r>
        <w:t>а</w:t>
      </w:r>
      <w:r w:rsidRPr="001929BC">
        <w:t xml:space="preserve">, содержание </w:t>
      </w:r>
      <w:r>
        <w:t xml:space="preserve">во многом </w:t>
      </w:r>
      <w:r w:rsidRPr="001929BC">
        <w:t>не совпадает с синодальной Би</w:t>
      </w:r>
      <w:r w:rsidRPr="001929BC">
        <w:t>б</w:t>
      </w:r>
      <w:r w:rsidRPr="001929BC">
        <w:t>лией.</w:t>
      </w:r>
      <w:r>
        <w:t xml:space="preserve"> </w:t>
      </w:r>
      <w:r w:rsidRPr="001929BC">
        <w:t>Например, Рагуил посадил Моисея в темницу на 10 лет и потом выдал за него свою дочь, а в синодальной Библии он сразу выдаёт её замуж за Моисея. В Ж</w:t>
      </w:r>
      <w:r w:rsidRPr="001929BC">
        <w:t>и</w:t>
      </w:r>
      <w:r w:rsidRPr="001929BC">
        <w:t xml:space="preserve">тиях написано, что у ворот фараона стояли 2 льва и никого не пропускали, чего нет в синодальной Библии. </w:t>
      </w:r>
    </w:p>
    <w:p w14:paraId="774BB131" w14:textId="77777777" w:rsidR="00DE60CF" w:rsidRPr="00876748" w:rsidRDefault="00DE60CF" w:rsidP="00EA7CC4">
      <w:pPr>
        <w:pStyle w:val="PlainText"/>
      </w:pPr>
      <w:r>
        <w:t>Сказанное даёт повод думать, что еврейская Библия оконч</w:t>
      </w:r>
      <w:r>
        <w:t>а</w:t>
      </w:r>
      <w:r>
        <w:t>тельную редакцию получ</w:t>
      </w:r>
      <w:r>
        <w:t>и</w:t>
      </w:r>
      <w:r>
        <w:t>ла позже</w:t>
      </w:r>
      <w:r w:rsidRPr="00876748">
        <w:t xml:space="preserve"> </w:t>
      </w:r>
      <w:r>
        <w:rPr>
          <w:lang w:val="en-US"/>
        </w:rPr>
        <w:t>XII</w:t>
      </w:r>
      <w:r>
        <w:t xml:space="preserve"> века и в неё вошли </w:t>
      </w:r>
      <w:r w:rsidRPr="00876748">
        <w:t xml:space="preserve">уже известные другим народам предания </w:t>
      </w:r>
      <w:r>
        <w:t xml:space="preserve">и мифы </w:t>
      </w:r>
      <w:r w:rsidRPr="00876748">
        <w:t xml:space="preserve">о </w:t>
      </w:r>
      <w:r>
        <w:t xml:space="preserve">древних </w:t>
      </w:r>
      <w:r w:rsidRPr="00876748">
        <w:t>израил</w:t>
      </w:r>
      <w:r w:rsidRPr="00876748">
        <w:t>ь</w:t>
      </w:r>
      <w:r w:rsidRPr="00876748">
        <w:t>тянах.</w:t>
      </w:r>
      <w:r>
        <w:t xml:space="preserve"> Этот вопрос более подробно ещё будет рассмотрен в одной из следующих глав.</w:t>
      </w:r>
    </w:p>
    <w:p w14:paraId="2DD9A275" w14:textId="77777777" w:rsidR="00DE60CF" w:rsidRPr="005B5604" w:rsidRDefault="00DE60CF" w:rsidP="00EA7CC4">
      <w:pPr>
        <w:pStyle w:val="PlainText"/>
      </w:pPr>
      <w:r>
        <w:t>Современные христиане видят пророческий смысл в некот</w:t>
      </w:r>
      <w:r>
        <w:t>о</w:t>
      </w:r>
      <w:r>
        <w:t>рых книгах ветхозаветных прор</w:t>
      </w:r>
      <w:r>
        <w:t>о</w:t>
      </w:r>
      <w:r>
        <w:t>ков и в псалмах. Считается, что Исаия пророчествовал о Христе. Так ли это, о Христе ли он пр</w:t>
      </w:r>
      <w:r>
        <w:t>о</w:t>
      </w:r>
      <w:r>
        <w:t>роч</w:t>
      </w:r>
      <w:r>
        <w:t>е</w:t>
      </w:r>
      <w:r>
        <w:t>ствовал? И кто авторы книг, которые традиция приписывает Исаии?</w:t>
      </w:r>
    </w:p>
    <w:p w14:paraId="113A2D83" w14:textId="77777777" w:rsidR="00DE60CF" w:rsidRDefault="00DE60CF" w:rsidP="00EA7CC4">
      <w:pPr>
        <w:pStyle w:val="a5"/>
      </w:pPr>
      <w:r w:rsidRPr="00A2256B">
        <w:t>Исайя 11:1</w:t>
      </w:r>
      <w:bookmarkEnd w:id="51"/>
      <w:r w:rsidRPr="00A2256B">
        <w:t xml:space="preserve">. </w:t>
      </w:r>
      <w:r>
        <w:t>И произойдё</w:t>
      </w:r>
      <w:r w:rsidRPr="00A2256B">
        <w:t>т отрасль от ко</w:t>
      </w:r>
      <w:r>
        <w:t>рня Иессеева, и ветвь произрастё</w:t>
      </w:r>
      <w:r w:rsidRPr="00A2256B">
        <w:t>т от корня его</w:t>
      </w:r>
      <w:r>
        <w:t>.</w:t>
      </w:r>
      <w:r w:rsidRPr="00A2256B">
        <w:t xml:space="preserve"> </w:t>
      </w:r>
    </w:p>
    <w:p w14:paraId="7FF0A73E" w14:textId="77777777" w:rsidR="00DE60CF" w:rsidRPr="00A2256B" w:rsidRDefault="00DE60CF" w:rsidP="00EA7CC4">
      <w:pPr>
        <w:pStyle w:val="PlainText"/>
      </w:pPr>
      <w:r w:rsidRPr="00223AAE">
        <w:t>—</w:t>
      </w:r>
      <w:r>
        <w:t xml:space="preserve"> Разве это пророчество о Христе?</w:t>
      </w:r>
    </w:p>
    <w:p w14:paraId="4E4CFF9E" w14:textId="77777777" w:rsidR="00DE60CF" w:rsidRDefault="00DE60CF" w:rsidP="00EA7CC4">
      <w:pPr>
        <w:pStyle w:val="PlainText"/>
      </w:pPr>
      <w:r w:rsidRPr="005B5604">
        <w:t xml:space="preserve">Можно было бы дальше продолжать, например, о том, что </w:t>
      </w:r>
      <w:r>
        <w:t>«ветх</w:t>
      </w:r>
      <w:r w:rsidRPr="005B5604">
        <w:t>озаветовцы</w:t>
      </w:r>
      <w:r>
        <w:t>»</w:t>
      </w:r>
      <w:r w:rsidRPr="005B5604">
        <w:t xml:space="preserve"> ждали Емм</w:t>
      </w:r>
      <w:r w:rsidRPr="005B5604">
        <w:t>а</w:t>
      </w:r>
      <w:r w:rsidRPr="005B5604">
        <w:t>нуила, а пришёл Иисус, и о том, что «</w:t>
      </w:r>
      <w:r w:rsidRPr="005B5604">
        <w:rPr>
          <w:i/>
        </w:rPr>
        <w:t>Бога не видел никто и никогда</w:t>
      </w:r>
      <w:r w:rsidRPr="005B5604">
        <w:t xml:space="preserve">», что противоречит всему «Исходу» Пятикнижия и т.п. Но это не является нашей задачей. </w:t>
      </w:r>
    </w:p>
    <w:p w14:paraId="7AF7213E" w14:textId="77777777" w:rsidR="00DE60CF" w:rsidRDefault="00DE60CF" w:rsidP="00EA7CC4">
      <w:pPr>
        <w:pStyle w:val="PlainText"/>
      </w:pPr>
      <w:r w:rsidRPr="005B5604">
        <w:t xml:space="preserve">Главное показано: существовавшие на Руси </w:t>
      </w:r>
      <w:r>
        <w:t xml:space="preserve">священные и </w:t>
      </w:r>
      <w:r w:rsidRPr="005B5604">
        <w:t>б</w:t>
      </w:r>
      <w:r w:rsidRPr="005B5604">
        <w:t>о</w:t>
      </w:r>
      <w:r w:rsidRPr="005B5604">
        <w:t>гослужебные книги были исправлены и дополнены</w:t>
      </w:r>
      <w:r>
        <w:t xml:space="preserve"> хозяевами </w:t>
      </w:r>
      <w:r>
        <w:lastRenderedPageBreak/>
        <w:t xml:space="preserve">библейского проекта под свои нужды в период с </w:t>
      </w:r>
      <w:r>
        <w:rPr>
          <w:lang w:val="en-US"/>
        </w:rPr>
        <w:t>XV</w:t>
      </w:r>
      <w:r>
        <w:t xml:space="preserve"> по </w:t>
      </w:r>
      <w:r>
        <w:rPr>
          <w:lang w:val="en-US"/>
        </w:rPr>
        <w:t>XIX</w:t>
      </w:r>
      <w:r>
        <w:t xml:space="preserve"> века. Это явилось впоследствии </w:t>
      </w:r>
      <w:r w:rsidRPr="005B5604">
        <w:t>основание</w:t>
      </w:r>
      <w:r>
        <w:t>м</w:t>
      </w:r>
      <w:r w:rsidRPr="005B5604">
        <w:t xml:space="preserve"> для соединения двух книг в одно священное писание</w:t>
      </w:r>
      <w:r>
        <w:t>.</w:t>
      </w:r>
      <w:r w:rsidRPr="005B5604">
        <w:t xml:space="preserve"> </w:t>
      </w:r>
    </w:p>
    <w:p w14:paraId="75C34759" w14:textId="77777777" w:rsidR="00DE60CF" w:rsidRDefault="00DE60CF" w:rsidP="00EA7CC4">
      <w:pPr>
        <w:pStyle w:val="PlainText"/>
      </w:pPr>
      <w:r w:rsidRPr="005B5604">
        <w:t xml:space="preserve">Но </w:t>
      </w:r>
      <w:r>
        <w:t xml:space="preserve">процесс этот был длительным, </w:t>
      </w:r>
      <w:r w:rsidRPr="005B5604">
        <w:t>болезненн</w:t>
      </w:r>
      <w:r>
        <w:t>ым: ведь он тр</w:t>
      </w:r>
      <w:r>
        <w:t>е</w:t>
      </w:r>
      <w:r>
        <w:t>бовал смены мировоззрения людей, ломки стереотипов различ</w:t>
      </w:r>
      <w:r>
        <w:t>е</w:t>
      </w:r>
      <w:r>
        <w:t>ния добра и зла.</w:t>
      </w:r>
    </w:p>
    <w:p w14:paraId="5F951D09" w14:textId="77777777" w:rsidR="00DE60CF" w:rsidRPr="00CC36DB" w:rsidRDefault="00DE60CF" w:rsidP="00EA7CC4">
      <w:pPr>
        <w:pStyle w:val="PlainText"/>
      </w:pPr>
      <w:r w:rsidRPr="00CC36DB">
        <w:t>На Руси, да и на Западе тоже, оказывалось сильное сопроти</w:t>
      </w:r>
      <w:r w:rsidRPr="00CC36DB">
        <w:t>в</w:t>
      </w:r>
      <w:r w:rsidRPr="00CC36DB">
        <w:t xml:space="preserve">ление, но оно было сломлено: на Западе </w:t>
      </w:r>
      <w:r>
        <w:t xml:space="preserve">в </w:t>
      </w:r>
      <w:r>
        <w:rPr>
          <w:lang w:val="en-US"/>
        </w:rPr>
        <w:t>XVII</w:t>
      </w:r>
      <w:r w:rsidRPr="00057BAE">
        <w:t xml:space="preserve"> — </w:t>
      </w:r>
      <w:r>
        <w:rPr>
          <w:lang w:val="en-US"/>
        </w:rPr>
        <w:t>XVIII</w:t>
      </w:r>
      <w:r w:rsidRPr="00CC36DB">
        <w:t xml:space="preserve"> веках, в России </w:t>
      </w:r>
      <w:r w:rsidRPr="00057BAE">
        <w:t xml:space="preserve">— </w:t>
      </w:r>
      <w:r w:rsidRPr="00CC36DB">
        <w:t>в XIX веке.</w:t>
      </w:r>
    </w:p>
    <w:p w14:paraId="7687DE46" w14:textId="77777777" w:rsidR="00DE60CF" w:rsidRDefault="00DE60CF" w:rsidP="00EA7CC4">
      <w:pPr>
        <w:pStyle w:val="Heading1"/>
      </w:pPr>
      <w:bookmarkStart w:id="53" w:name="_Toc254970615"/>
      <w:bookmarkStart w:id="54" w:name="_Toc255758970"/>
      <w:bookmarkStart w:id="55" w:name="_Toc257614544"/>
      <w:r>
        <w:t xml:space="preserve">13. </w:t>
      </w:r>
      <w:r w:rsidRPr="005B5604">
        <w:t xml:space="preserve">Второзаконие </w:t>
      </w:r>
      <w:r>
        <w:t>—</w:t>
      </w:r>
      <w:r w:rsidRPr="005B5604">
        <w:t xml:space="preserve"> история создания</w:t>
      </w:r>
      <w:bookmarkEnd w:id="53"/>
      <w:bookmarkEnd w:id="54"/>
      <w:bookmarkEnd w:id="55"/>
    </w:p>
    <w:p w14:paraId="556714DF" w14:textId="77777777" w:rsidR="00DE60CF" w:rsidRDefault="00DE60CF" w:rsidP="00EA7CC4">
      <w:pPr>
        <w:pStyle w:val="PlainText"/>
      </w:pPr>
      <w:r>
        <w:t>В этой главе мы познакомимся с тем,</w:t>
      </w:r>
      <w:r w:rsidRPr="005B5604">
        <w:t xml:space="preserve"> </w:t>
      </w:r>
      <w:r>
        <w:t>как</w:t>
      </w:r>
      <w:r w:rsidRPr="005B5604">
        <w:t xml:space="preserve"> созда</w:t>
      </w:r>
      <w:r>
        <w:t>валась одна из книг</w:t>
      </w:r>
      <w:r w:rsidRPr="005B5604">
        <w:t xml:space="preserve"> Пятикнижия</w:t>
      </w:r>
      <w:r>
        <w:t xml:space="preserve"> — </w:t>
      </w:r>
      <w:r w:rsidRPr="005B5604">
        <w:t>Второзакони</w:t>
      </w:r>
      <w:r>
        <w:t>е</w:t>
      </w:r>
      <w:r w:rsidRPr="005B5604">
        <w:t xml:space="preserve">, в которой </w:t>
      </w:r>
      <w:r>
        <w:t>представлена би</w:t>
      </w:r>
      <w:r>
        <w:t>б</w:t>
      </w:r>
      <w:r>
        <w:t xml:space="preserve">лейская ростовщическая </w:t>
      </w:r>
      <w:r w:rsidRPr="005B5604">
        <w:t>концепция. Само название книги говорит о том, что это некий второй закон, а не первый</w:t>
      </w:r>
      <w:r>
        <w:t>.</w:t>
      </w:r>
      <w:r w:rsidRPr="005B5604">
        <w:t xml:space="preserve"> </w:t>
      </w:r>
      <w:r>
        <w:t>Библейская наука объясняет христианам</w:t>
      </w:r>
      <w:r w:rsidRPr="005B5604">
        <w:t xml:space="preserve">, что </w:t>
      </w:r>
      <w:r>
        <w:t>Второзаконие написал</w:t>
      </w:r>
      <w:r w:rsidRPr="005B5604">
        <w:t xml:space="preserve"> Моисей</w:t>
      </w:r>
      <w:r>
        <w:t xml:space="preserve"> и в этой книге он</w:t>
      </w:r>
      <w:r w:rsidRPr="005B5604">
        <w:t xml:space="preserve"> подводит итог исходу </w:t>
      </w:r>
      <w:r>
        <w:t xml:space="preserve">евреев из Египта </w:t>
      </w:r>
      <w:r w:rsidRPr="005B5604">
        <w:t xml:space="preserve">и </w:t>
      </w:r>
      <w:r>
        <w:t>обобщает</w:t>
      </w:r>
      <w:r w:rsidRPr="005B5604">
        <w:t xml:space="preserve"> з</w:t>
      </w:r>
      <w:r w:rsidRPr="005B5604">
        <w:t>а</w:t>
      </w:r>
      <w:r w:rsidRPr="005B5604">
        <w:t>коны</w:t>
      </w:r>
      <w:r>
        <w:t>, которые он устанавливал для них в период исхода</w:t>
      </w:r>
      <w:r w:rsidRPr="005B5604">
        <w:t xml:space="preserve">. </w:t>
      </w:r>
    </w:p>
    <w:p w14:paraId="6E988926" w14:textId="77777777" w:rsidR="00DE60CF" w:rsidRDefault="00DE60CF" w:rsidP="00EA7CC4">
      <w:pPr>
        <w:pStyle w:val="PlainText"/>
      </w:pPr>
      <w:r>
        <w:t xml:space="preserve">Правда, ещё Спиноза доказал, что Моисей не мог написать Второзаконие, а автором его был кто-то другой. </w:t>
      </w:r>
      <w:r w:rsidRPr="005B5604">
        <w:t xml:space="preserve">Для кого же этот </w:t>
      </w:r>
      <w:r w:rsidRPr="005411DD">
        <w:rPr>
          <w:i/>
        </w:rPr>
        <w:t>второй закон</w:t>
      </w:r>
      <w:r w:rsidRPr="005B5604">
        <w:t xml:space="preserve"> </w:t>
      </w:r>
      <w:r>
        <w:t xml:space="preserve">был </w:t>
      </w:r>
      <w:r w:rsidRPr="005B5604">
        <w:t xml:space="preserve">предназначен? </w:t>
      </w:r>
      <w:r>
        <w:t>Сыны Израиля получили законы от Моисея во время исхода, а эта книга написана позже, возможно даже когда израильтяне совсем исчезли с исторической арены.</w:t>
      </w:r>
    </w:p>
    <w:p w14:paraId="6CD26459" w14:textId="77777777" w:rsidR="00DE60CF" w:rsidRDefault="00DE60CF" w:rsidP="00EA7CC4">
      <w:pPr>
        <w:pStyle w:val="PlainText"/>
      </w:pPr>
      <w:r>
        <w:t>С этим и другими вопросами мы и будем разбираться дальше.</w:t>
      </w:r>
    </w:p>
    <w:p w14:paraId="5E6099C0" w14:textId="1136D8A1" w:rsidR="00DE60CF" w:rsidRPr="00057BAE" w:rsidRDefault="00DE60CF" w:rsidP="00EA7CC4">
      <w:pPr>
        <w:pStyle w:val="PlainText"/>
      </w:pPr>
      <w:r w:rsidRPr="00CC36DB">
        <w:t>Богослов XIX века, протоирей Николай Елеонский</w:t>
      </w:r>
      <w:r w:rsidRPr="00DE60CF">
        <w:rPr>
          <w:sz w:val="24"/>
          <w:vertAlign w:val="superscript"/>
        </w:rPr>
        <w:t>[LXXXIX]</w:t>
      </w:r>
      <w:r w:rsidRPr="00CC36DB">
        <w:t xml:space="preserve"> пишет: </w:t>
      </w:r>
    </w:p>
    <w:p w14:paraId="3AF7387C" w14:textId="77777777" w:rsidR="00DE60CF" w:rsidRPr="00ED123A" w:rsidRDefault="00DE60CF" w:rsidP="00EA7CC4">
      <w:pPr>
        <w:pStyle w:val="a5"/>
      </w:pPr>
      <w:r w:rsidRPr="00ED123A">
        <w:t xml:space="preserve">«До </w:t>
      </w:r>
      <w:r w:rsidRPr="00ED123A">
        <w:rPr>
          <w:lang w:val="en-US"/>
        </w:rPr>
        <w:t>XVII</w:t>
      </w:r>
      <w:r w:rsidRPr="00ED123A">
        <w:t xml:space="preserve"> столетия вопросы, относящиеся к истории подли</w:t>
      </w:r>
      <w:r w:rsidRPr="00ED123A">
        <w:t>н</w:t>
      </w:r>
      <w:r w:rsidRPr="00ED123A">
        <w:t xml:space="preserve">ного вз. текста, не были подвергаемы научной разработке и даже не были серьёзным образом затрагиваемы». </w:t>
      </w:r>
      <w:r w:rsidRPr="00ED123A">
        <w:rPr>
          <w:szCs w:val="28"/>
        </w:rPr>
        <w:t>На стр. 163 говори</w:t>
      </w:r>
      <w:r w:rsidRPr="00ED123A">
        <w:rPr>
          <w:szCs w:val="28"/>
        </w:rPr>
        <w:t>т</w:t>
      </w:r>
      <w:r w:rsidRPr="00ED123A">
        <w:rPr>
          <w:szCs w:val="28"/>
        </w:rPr>
        <w:t>ся</w:t>
      </w:r>
      <w:r w:rsidRPr="00ED123A">
        <w:t xml:space="preserve"> о том, что текст Ветхого завета «есть дело позднейших времён и результат трудов многих лиц, преемственно следовавших друг за другом, что наконец, текст этот имеет далеко не абсолютное, а лишь относительное совершенство».</w:t>
      </w:r>
    </w:p>
    <w:p w14:paraId="393ECFCE" w14:textId="77777777" w:rsidR="00DE60CF" w:rsidRPr="00057BAE" w:rsidRDefault="00DE60CF" w:rsidP="00EA7CC4">
      <w:pPr>
        <w:pStyle w:val="PlainText"/>
        <w:rPr>
          <w:rFonts w:ascii="Academy" w:hAnsi="Academy"/>
        </w:rPr>
      </w:pPr>
      <w:r>
        <w:t>Автор высвечивает</w:t>
      </w:r>
      <w:r w:rsidRPr="005B5604">
        <w:t xml:space="preserve"> рол</w:t>
      </w:r>
      <w:r>
        <w:t>ь</w:t>
      </w:r>
      <w:r w:rsidRPr="005B5604">
        <w:t xml:space="preserve"> раввинов в </w:t>
      </w:r>
      <w:r>
        <w:t>создании</w:t>
      </w:r>
      <w:r w:rsidRPr="005B5604">
        <w:t xml:space="preserve"> </w:t>
      </w:r>
      <w:r>
        <w:t>Библи</w:t>
      </w:r>
      <w:r w:rsidRPr="005B5604">
        <w:t>и</w:t>
      </w:r>
      <w:r w:rsidRPr="00ED123A">
        <w:rPr>
          <w:rFonts w:ascii="Academy" w:hAnsi="Academy"/>
        </w:rPr>
        <w:t xml:space="preserve">: </w:t>
      </w:r>
    </w:p>
    <w:p w14:paraId="39B6D4BF" w14:textId="77777777" w:rsidR="00DE60CF" w:rsidRPr="005B5604" w:rsidRDefault="00DE60CF" w:rsidP="00EA7CC4">
      <w:pPr>
        <w:pStyle w:val="PlainText"/>
      </w:pPr>
      <w:r w:rsidRPr="00297C66">
        <w:rPr>
          <w:rStyle w:val="1"/>
        </w:rPr>
        <w:t>«Сообщая сведения относительно истории вз. текста, мы не однажды упоминали, что лица, занимавшиеся текстом, были и</w:t>
      </w:r>
      <w:r w:rsidRPr="00297C66">
        <w:rPr>
          <w:rStyle w:val="1"/>
        </w:rPr>
        <w:t>у</w:t>
      </w:r>
      <w:r w:rsidRPr="00297C66">
        <w:rPr>
          <w:rStyle w:val="1"/>
        </w:rPr>
        <w:t>дейские раввины»</w:t>
      </w:r>
      <w:r w:rsidRPr="00ED123A">
        <w:t xml:space="preserve"> </w:t>
      </w:r>
      <w:r w:rsidRPr="00297C66">
        <w:t>и это были не отдельные личности, а</w:t>
      </w:r>
      <w:r w:rsidRPr="00ED123A">
        <w:t xml:space="preserve"> </w:t>
      </w:r>
      <w:r w:rsidRPr="00297C66">
        <w:rPr>
          <w:rStyle w:val="1"/>
        </w:rPr>
        <w:lastRenderedPageBreak/>
        <w:t xml:space="preserve">«особый искусно </w:t>
      </w:r>
      <w:r w:rsidRPr="00297C66">
        <w:rPr>
          <w:rStyle w:val="1"/>
          <w:b/>
        </w:rPr>
        <w:t>о</w:t>
      </w:r>
      <w:r w:rsidRPr="00297C66">
        <w:rPr>
          <w:rStyle w:val="1"/>
          <w:b/>
        </w:rPr>
        <w:t>р</w:t>
      </w:r>
      <w:r w:rsidRPr="00297C66">
        <w:rPr>
          <w:rStyle w:val="1"/>
          <w:b/>
        </w:rPr>
        <w:t>ганизованный</w:t>
      </w:r>
      <w:r w:rsidRPr="00297C66">
        <w:rPr>
          <w:rStyle w:val="1"/>
        </w:rPr>
        <w:t xml:space="preserve"> (выделено нами при цитировании) мир, имевший свою историю»</w:t>
      </w:r>
      <w:r w:rsidRPr="00ED123A">
        <w:t xml:space="preserve"> </w:t>
      </w:r>
      <w:r>
        <w:t>(</w:t>
      </w:r>
      <w:r w:rsidRPr="005B5604">
        <w:t>стр. 29</w:t>
      </w:r>
      <w:r>
        <w:t>7).</w:t>
      </w:r>
    </w:p>
    <w:p w14:paraId="360C8518" w14:textId="77777777" w:rsidR="00DE60CF" w:rsidRPr="00CC36DB" w:rsidRDefault="00DE60CF" w:rsidP="00EA7CC4">
      <w:pPr>
        <w:pStyle w:val="PlainText"/>
      </w:pPr>
      <w:r>
        <w:t>Но, в</w:t>
      </w:r>
      <w:r w:rsidRPr="00CC36DB">
        <w:t xml:space="preserve"> конце </w:t>
      </w:r>
      <w:r>
        <w:t>концов, Елеонский</w:t>
      </w:r>
      <w:r w:rsidRPr="00CC36DB">
        <w:t xml:space="preserve"> делает странное заключение, никак не обоснованное предыд</w:t>
      </w:r>
      <w:r w:rsidRPr="00CC36DB">
        <w:t>у</w:t>
      </w:r>
      <w:r w:rsidRPr="00CC36DB">
        <w:t>щим текстом. Он полага</w:t>
      </w:r>
      <w:r>
        <w:t>ет</w:t>
      </w:r>
      <w:r w:rsidRPr="00CC36DB">
        <w:t>, что Ветх</w:t>
      </w:r>
      <w:r>
        <w:t>ий</w:t>
      </w:r>
      <w:r w:rsidRPr="00CC36DB">
        <w:t xml:space="preserve"> завет дошёл до нас в правильном, н</w:t>
      </w:r>
      <w:r w:rsidRPr="00CC36DB">
        <w:t>е</w:t>
      </w:r>
      <w:r w:rsidRPr="00CC36DB">
        <w:t>искаж</w:t>
      </w:r>
      <w:r>
        <w:t>ё</w:t>
      </w:r>
      <w:r w:rsidRPr="00CC36DB">
        <w:t xml:space="preserve">нном виде </w:t>
      </w:r>
      <w:r>
        <w:t>по</w:t>
      </w:r>
      <w:r w:rsidRPr="00CC36DB">
        <w:t xml:space="preserve"> причин</w:t>
      </w:r>
      <w:r>
        <w:t xml:space="preserve">е </w:t>
      </w:r>
      <w:r w:rsidRPr="00CC36DB">
        <w:t>того</w:t>
      </w:r>
      <w:r>
        <w:t>,</w:t>
      </w:r>
      <w:r w:rsidRPr="00CC36DB">
        <w:t xml:space="preserve"> что раввин</w:t>
      </w:r>
      <w:r>
        <w:t>ы имели</w:t>
      </w:r>
      <w:r w:rsidRPr="00CC36DB">
        <w:t xml:space="preserve"> единственн</w:t>
      </w:r>
      <w:r>
        <w:t>ую</w:t>
      </w:r>
      <w:r w:rsidRPr="00CC36DB">
        <w:t xml:space="preserve"> задач</w:t>
      </w:r>
      <w:r>
        <w:t>у</w:t>
      </w:r>
      <w:r w:rsidRPr="00CC36DB">
        <w:t xml:space="preserve"> жизни</w:t>
      </w:r>
      <w:r>
        <w:t xml:space="preserve">, которая состояла в </w:t>
      </w:r>
      <w:r w:rsidRPr="00CC36DB">
        <w:t>сохран</w:t>
      </w:r>
      <w:r>
        <w:t>ении</w:t>
      </w:r>
      <w:r w:rsidRPr="00CC36DB">
        <w:t xml:space="preserve"> </w:t>
      </w:r>
      <w:r>
        <w:t>с</w:t>
      </w:r>
      <w:r>
        <w:t>о</w:t>
      </w:r>
      <w:r>
        <w:t xml:space="preserve">держания </w:t>
      </w:r>
      <w:r w:rsidRPr="00CC36DB">
        <w:t>текст</w:t>
      </w:r>
      <w:r>
        <w:t>а священного Писания</w:t>
      </w:r>
      <w:r w:rsidRPr="00CC36DB">
        <w:t xml:space="preserve"> (стр. 310).</w:t>
      </w:r>
    </w:p>
    <w:p w14:paraId="195ABE2A" w14:textId="1074BD5F" w:rsidR="00DE60CF" w:rsidRDefault="00DE60CF" w:rsidP="00EA7CC4">
      <w:pPr>
        <w:pStyle w:val="PlainText"/>
      </w:pPr>
      <w:r>
        <w:t>Джош</w:t>
      </w:r>
      <w:r w:rsidRPr="00103539">
        <w:t xml:space="preserve"> Макдауэл</w:t>
      </w:r>
      <w:r w:rsidRPr="00DE60CF">
        <w:rPr>
          <w:sz w:val="24"/>
          <w:vertAlign w:val="superscript"/>
        </w:rPr>
        <w:t>[XC]</w:t>
      </w:r>
      <w:r>
        <w:t xml:space="preserve"> тоже имеет своё объяснение: </w:t>
      </w:r>
    </w:p>
    <w:p w14:paraId="493E1FEF" w14:textId="77777777" w:rsidR="00DE60CF" w:rsidRPr="00DE19A9" w:rsidRDefault="00DE60CF" w:rsidP="00EA7CC4">
      <w:pPr>
        <w:pStyle w:val="a5"/>
      </w:pPr>
      <w:r>
        <w:t>«</w:t>
      </w:r>
      <w:r w:rsidRPr="00DE19A9">
        <w:t>Почему до нас дошло сравнительно мало древних рукописей Ветхого завета? Учитывая строгость и точность правил для пер</w:t>
      </w:r>
      <w:r w:rsidRPr="00DE19A9">
        <w:t>е</w:t>
      </w:r>
      <w:r w:rsidRPr="00DE19A9">
        <w:t>писчиков, само отсутствие древних списков доказывает надё</w:t>
      </w:r>
      <w:r w:rsidRPr="00DE19A9">
        <w:t>ж</w:t>
      </w:r>
      <w:r w:rsidRPr="00DE19A9">
        <w:t>ность тех, что сохранились до наших дней.</w:t>
      </w:r>
    </w:p>
    <w:p w14:paraId="6F5BE305" w14:textId="77777777" w:rsidR="00DE60CF" w:rsidRPr="005B5604" w:rsidRDefault="00DE60CF" w:rsidP="00EA7CC4">
      <w:pPr>
        <w:pStyle w:val="a5"/>
      </w:pPr>
      <w:r w:rsidRPr="00DE19A9">
        <w:t>Таким образом, согласно еврейской традиции, более новым спискам отдавалось предпочтение перед более древними, п</w:t>
      </w:r>
      <w:r w:rsidRPr="00DE19A9">
        <w:t>о</w:t>
      </w:r>
      <w:r w:rsidRPr="00DE19A9">
        <w:t>скольку они были совершеннее и не содержали дефектов</w:t>
      </w:r>
      <w:r>
        <w:t xml:space="preserve">. </w:t>
      </w:r>
      <w:r w:rsidRPr="00DE19A9">
        <w:t>След</w:t>
      </w:r>
      <w:r w:rsidRPr="00DE19A9">
        <w:t>о</w:t>
      </w:r>
      <w:r w:rsidRPr="00DE19A9">
        <w:t>вательно, отсутствие древнейших списков еврейской Библии не должно ни удивлять нас, ни беспокоить. Если к вышеупомян</w:t>
      </w:r>
      <w:r w:rsidRPr="00DE19A9">
        <w:t>у</w:t>
      </w:r>
      <w:r w:rsidRPr="00DE19A9">
        <w:t>тым причинам мы добавим частые преследования евреев (сопр</w:t>
      </w:r>
      <w:r w:rsidRPr="00DE19A9">
        <w:t>о</w:t>
      </w:r>
      <w:r w:rsidRPr="00DE19A9">
        <w:t>вождавшиеся уничтожением их собственности), исчезновение древних рукописей объяснится вполне удовлетворительно, а за оставшим</w:t>
      </w:r>
      <w:r w:rsidRPr="00DE19A9">
        <w:t>и</w:t>
      </w:r>
      <w:r w:rsidRPr="00DE19A9">
        <w:t>ся следует признать, что они содержат именно то, что должны содержать — т.е. масоретский текст Би</w:t>
      </w:r>
      <w:r w:rsidRPr="00DE19A9">
        <w:t>б</w:t>
      </w:r>
      <w:r w:rsidRPr="00DE19A9">
        <w:t>лии</w:t>
      </w:r>
      <w:r>
        <w:t>»</w:t>
      </w:r>
      <w:r w:rsidRPr="00DE19A9">
        <w:t>.</w:t>
      </w:r>
    </w:p>
    <w:p w14:paraId="332136CC" w14:textId="77777777" w:rsidR="00DE60CF" w:rsidRPr="005B5604" w:rsidRDefault="00DE60CF" w:rsidP="00EA7CC4">
      <w:pPr>
        <w:pStyle w:val="PlainText"/>
      </w:pPr>
      <w:r>
        <w:t>Ну, что можно сказать на это? Даже не хочется комментир</w:t>
      </w:r>
      <w:r>
        <w:t>о</w:t>
      </w:r>
      <w:r>
        <w:t>вать. Авторы либо безгранично доверяют раввинам, либо нам</w:t>
      </w:r>
      <w:r>
        <w:t>е</w:t>
      </w:r>
      <w:r>
        <w:t xml:space="preserve">ренно защищают их неблаговидные дела. </w:t>
      </w:r>
    </w:p>
    <w:p w14:paraId="1C3FECE1" w14:textId="77777777" w:rsidR="00DE60CF" w:rsidRDefault="00DE60CF" w:rsidP="00EA7CC4">
      <w:pPr>
        <w:pStyle w:val="PlainText"/>
      </w:pPr>
      <w:r w:rsidRPr="005B5604">
        <w:t>Так как русские богословы взялись за анализ истории напис</w:t>
      </w:r>
      <w:r w:rsidRPr="005B5604">
        <w:t>а</w:t>
      </w:r>
      <w:r w:rsidRPr="005B5604">
        <w:t>ния Библии слишком поздно, и к тому же на них оказывал давл</w:t>
      </w:r>
      <w:r w:rsidRPr="005B5604">
        <w:t>е</w:t>
      </w:r>
      <w:r w:rsidRPr="005B5604">
        <w:t xml:space="preserve">ние авторитет западных богословов, то ожидать </w:t>
      </w:r>
      <w:r>
        <w:t xml:space="preserve">от них </w:t>
      </w:r>
      <w:r w:rsidRPr="005B5604">
        <w:t>объекти</w:t>
      </w:r>
      <w:r w:rsidRPr="005B5604">
        <w:t>в</w:t>
      </w:r>
      <w:r w:rsidRPr="005B5604">
        <w:t xml:space="preserve">ности в этом вопросе не приходится. Тем не менее, мы видим, что у </w:t>
      </w:r>
      <w:r>
        <w:t>Елеонского</w:t>
      </w:r>
      <w:r w:rsidRPr="005B5604">
        <w:t xml:space="preserve"> некоторые сомнения в а</w:t>
      </w:r>
      <w:r w:rsidRPr="005B5604">
        <w:t>б</w:t>
      </w:r>
      <w:r w:rsidRPr="005B5604">
        <w:t xml:space="preserve">солютности текста Библии были. </w:t>
      </w:r>
      <w:r>
        <w:t>Он даже увидел</w:t>
      </w:r>
      <w:r w:rsidRPr="005B5604">
        <w:t xml:space="preserve"> особ</w:t>
      </w:r>
      <w:r>
        <w:t>ую</w:t>
      </w:r>
      <w:r w:rsidRPr="005B5604">
        <w:t xml:space="preserve"> рол</w:t>
      </w:r>
      <w:r>
        <w:t xml:space="preserve">ь </w:t>
      </w:r>
      <w:r>
        <w:rPr>
          <w:i/>
        </w:rPr>
        <w:t>транснациональной глобал</w:t>
      </w:r>
      <w:r>
        <w:rPr>
          <w:i/>
        </w:rPr>
        <w:t>ь</w:t>
      </w:r>
      <w:r>
        <w:rPr>
          <w:i/>
        </w:rPr>
        <w:t xml:space="preserve">ной </w:t>
      </w:r>
      <w:r>
        <w:t>корпорации</w:t>
      </w:r>
      <w:r w:rsidRPr="005B5604">
        <w:t xml:space="preserve"> иудейских раввинов</w:t>
      </w:r>
      <w:r>
        <w:t>. Но этого мало — главных выводов богослову сделать не уд</w:t>
      </w:r>
      <w:r>
        <w:t>а</w:t>
      </w:r>
      <w:r>
        <w:t>лось.</w:t>
      </w:r>
    </w:p>
    <w:p w14:paraId="5B6F3320" w14:textId="77777777" w:rsidR="00DE60CF" w:rsidRPr="00CC36DB" w:rsidRDefault="00DE60CF" w:rsidP="00EA7CC4">
      <w:pPr>
        <w:pStyle w:val="PlainText"/>
      </w:pPr>
      <w:r w:rsidRPr="00CC36DB">
        <w:t xml:space="preserve">Если сейчас взять </w:t>
      </w:r>
      <w:r>
        <w:t>книгу</w:t>
      </w:r>
      <w:r w:rsidRPr="00CC36DB">
        <w:t xml:space="preserve"> Второзакони</w:t>
      </w:r>
      <w:r>
        <w:t>е</w:t>
      </w:r>
      <w:r w:rsidRPr="00CC36DB">
        <w:t xml:space="preserve"> из любой доступной Библии или из Танаха, то</w:t>
      </w:r>
      <w:r>
        <w:t xml:space="preserve"> </w:t>
      </w:r>
      <w:r w:rsidRPr="00CC36DB">
        <w:t>именно</w:t>
      </w:r>
      <w:r>
        <w:t xml:space="preserve"> в ней</w:t>
      </w:r>
      <w:r w:rsidRPr="00CC36DB">
        <w:t xml:space="preserve"> </w:t>
      </w:r>
      <w:r>
        <w:t xml:space="preserve">мы найдём </w:t>
      </w:r>
      <w:r w:rsidRPr="00CC36DB">
        <w:t>ростовщич</w:t>
      </w:r>
      <w:r w:rsidRPr="00CC36DB">
        <w:t>е</w:t>
      </w:r>
      <w:r w:rsidRPr="00CC36DB">
        <w:t>скую доктрину. А в каноническом Новом завете отношения к ро</w:t>
      </w:r>
      <w:r w:rsidRPr="00CC36DB">
        <w:t>с</w:t>
      </w:r>
      <w:r w:rsidRPr="00CC36DB">
        <w:t xml:space="preserve">товщичеству не выражено никак, хотя в апокрифическом </w:t>
      </w:r>
      <w:r w:rsidRPr="00CC36DB">
        <w:lastRenderedPageBreak/>
        <w:t>Еванг</w:t>
      </w:r>
      <w:r w:rsidRPr="00CC36DB">
        <w:t>е</w:t>
      </w:r>
      <w:r w:rsidRPr="00CC36DB">
        <w:t>лии от Фомы есть явный запрет на ро</w:t>
      </w:r>
      <w:r w:rsidRPr="00CC36DB">
        <w:t>с</w:t>
      </w:r>
      <w:r w:rsidRPr="00CC36DB">
        <w:t xml:space="preserve">товщическую деятельность. </w:t>
      </w:r>
    </w:p>
    <w:p w14:paraId="54094617" w14:textId="77777777" w:rsidR="00DE60CF" w:rsidRPr="005B5604" w:rsidRDefault="00DE60CF" w:rsidP="00EA7CC4">
      <w:pPr>
        <w:pStyle w:val="PlainText"/>
      </w:pPr>
      <w:r w:rsidRPr="005B5604">
        <w:t xml:space="preserve">Возьмите Острожскую, </w:t>
      </w:r>
      <w:r>
        <w:t>Московскую, Елизавети</w:t>
      </w:r>
      <w:r w:rsidRPr="005B5604">
        <w:t>нскую и др</w:t>
      </w:r>
      <w:r w:rsidRPr="005B5604">
        <w:t>у</w:t>
      </w:r>
      <w:r w:rsidRPr="005B5604">
        <w:t>гие Библии, везде текст одинаков (</w:t>
      </w:r>
      <w:r>
        <w:t>Геннадиевск</w:t>
      </w:r>
      <w:r w:rsidRPr="005B5604">
        <w:t xml:space="preserve">ую </w:t>
      </w:r>
      <w:r>
        <w:t>Библи</w:t>
      </w:r>
      <w:r w:rsidRPr="005B5604">
        <w:t>ю к с</w:t>
      </w:r>
      <w:r w:rsidRPr="005B5604">
        <w:t>о</w:t>
      </w:r>
      <w:r w:rsidRPr="005B5604">
        <w:t xml:space="preserve">жалению </w:t>
      </w:r>
      <w:r>
        <w:t>посмотреть</w:t>
      </w:r>
      <w:r w:rsidRPr="005B5604">
        <w:t xml:space="preserve"> не удалось). Одно и тоже в Вульгате, в </w:t>
      </w:r>
      <w:r>
        <w:t>Би</w:t>
      </w:r>
      <w:r>
        <w:t>б</w:t>
      </w:r>
      <w:r>
        <w:t>ли</w:t>
      </w:r>
      <w:r w:rsidRPr="005B5604">
        <w:t>и Лютера, в греческом тексте, выдаваемом за текст 70 толко</w:t>
      </w:r>
      <w:r w:rsidRPr="005B5604">
        <w:t>в</w:t>
      </w:r>
      <w:r w:rsidRPr="005B5604">
        <w:t>нико</w:t>
      </w:r>
      <w:r>
        <w:t>в</w:t>
      </w:r>
      <w:r w:rsidRPr="005B5604">
        <w:t xml:space="preserve">. </w:t>
      </w:r>
      <w:r>
        <w:t>Да уж,</w:t>
      </w:r>
      <w:r w:rsidRPr="005B5604">
        <w:t xml:space="preserve"> </w:t>
      </w:r>
      <w:r>
        <w:t>хозяева проекта постарались:</w:t>
      </w:r>
      <w:r w:rsidRPr="005B5604">
        <w:t xml:space="preserve"> нигде не подкопа</w:t>
      </w:r>
      <w:r>
        <w:t>еш</w:t>
      </w:r>
      <w:r>
        <w:t>ь</w:t>
      </w:r>
      <w:r>
        <w:t>ся</w:t>
      </w:r>
      <w:r w:rsidRPr="005B5604">
        <w:t xml:space="preserve"> и</w:t>
      </w:r>
      <w:r>
        <w:t>,</w:t>
      </w:r>
      <w:r w:rsidRPr="005B5604">
        <w:t xml:space="preserve"> соответственно</w:t>
      </w:r>
      <w:r>
        <w:t>,</w:t>
      </w:r>
      <w:r w:rsidRPr="005B5604">
        <w:t xml:space="preserve"> </w:t>
      </w:r>
      <w:r>
        <w:t xml:space="preserve">у современного читателя </w:t>
      </w:r>
      <w:r w:rsidRPr="005B5604">
        <w:t>создается впеча</w:t>
      </w:r>
      <w:r w:rsidRPr="005B5604">
        <w:t>т</w:t>
      </w:r>
      <w:r w:rsidRPr="005B5604">
        <w:t>ление, что так было всегда. Но это совсем не так. Поэтому пров</w:t>
      </w:r>
      <w:r w:rsidRPr="005B5604">
        <w:t>е</w:t>
      </w:r>
      <w:r w:rsidRPr="005B5604">
        <w:t xml:space="preserve">дём анализ самой Библии </w:t>
      </w:r>
      <w:r>
        <w:t>и др</w:t>
      </w:r>
      <w:r>
        <w:t>у</w:t>
      </w:r>
      <w:r>
        <w:t xml:space="preserve">гих книг </w:t>
      </w:r>
      <w:r w:rsidRPr="005B5604">
        <w:t>на предмет отношени</w:t>
      </w:r>
      <w:r>
        <w:t>я</w:t>
      </w:r>
      <w:r w:rsidRPr="005B5604">
        <w:t xml:space="preserve"> к </w:t>
      </w:r>
      <w:r>
        <w:t>ростовщичеству</w:t>
      </w:r>
      <w:r w:rsidRPr="005B5604">
        <w:t xml:space="preserve">. </w:t>
      </w:r>
    </w:p>
    <w:p w14:paraId="02D2B6AD" w14:textId="77777777" w:rsidR="00DE60CF" w:rsidRPr="005B5604" w:rsidRDefault="00DE60CF" w:rsidP="00EA7CC4">
      <w:pPr>
        <w:pStyle w:val="PlainText"/>
      </w:pPr>
      <w:r w:rsidRPr="005B5604">
        <w:t xml:space="preserve">В пророчествах </w:t>
      </w:r>
      <w:r w:rsidRPr="002D6A65">
        <w:t>Иезекииля</w:t>
      </w:r>
      <w:r w:rsidRPr="005B5604">
        <w:t xml:space="preserve"> (18:11</w:t>
      </w:r>
      <w:r>
        <w:t xml:space="preserve"> — </w:t>
      </w:r>
      <w:r w:rsidRPr="005B5604">
        <w:t>13) ростовщичество н</w:t>
      </w:r>
      <w:r w:rsidRPr="005B5604">
        <w:t>а</w:t>
      </w:r>
      <w:r w:rsidRPr="005B5604">
        <w:t>звано тягчайшим преступлением, таким, как воровство, прелюб</w:t>
      </w:r>
      <w:r w:rsidRPr="005B5604">
        <w:t>о</w:t>
      </w:r>
      <w:r w:rsidRPr="005B5604">
        <w:t>деяние, убийство и т. п., заслуживающим смертной казни.</w:t>
      </w:r>
    </w:p>
    <w:p w14:paraId="68B6C7E9" w14:textId="77777777" w:rsidR="00DE60CF" w:rsidRPr="005B5604" w:rsidRDefault="00DE60CF" w:rsidP="00EA7CC4">
      <w:pPr>
        <w:pStyle w:val="PlainText"/>
      </w:pPr>
      <w:r w:rsidRPr="005B5604">
        <w:t xml:space="preserve">В книге «Исход» (22:25) читаем: </w:t>
      </w:r>
      <w:r w:rsidRPr="00F2712D">
        <w:rPr>
          <w:rFonts w:ascii="Academy" w:hAnsi="Academy"/>
          <w:i/>
        </w:rPr>
        <w:t>Если дашь деньги взаймы бе</w:t>
      </w:r>
      <w:r w:rsidRPr="00F2712D">
        <w:rPr>
          <w:rFonts w:ascii="Academy" w:hAnsi="Academy"/>
          <w:i/>
        </w:rPr>
        <w:t>д</w:t>
      </w:r>
      <w:r w:rsidRPr="00F2712D">
        <w:rPr>
          <w:rFonts w:ascii="Academy" w:hAnsi="Academy"/>
          <w:i/>
        </w:rPr>
        <w:t>ному из народа Моего, то не пр</w:t>
      </w:r>
      <w:r w:rsidRPr="00F2712D">
        <w:rPr>
          <w:rFonts w:ascii="Academy" w:hAnsi="Academy"/>
          <w:i/>
        </w:rPr>
        <w:t>и</w:t>
      </w:r>
      <w:r w:rsidRPr="00F2712D">
        <w:rPr>
          <w:rFonts w:ascii="Academy" w:hAnsi="Academy"/>
          <w:i/>
        </w:rPr>
        <w:t>тесняй его и не налагай на него роста</w:t>
      </w:r>
      <w:r w:rsidRPr="009971B1">
        <w:rPr>
          <w:i/>
        </w:rPr>
        <w:t>.</w:t>
      </w:r>
    </w:p>
    <w:p w14:paraId="47203746" w14:textId="77777777" w:rsidR="00DE60CF" w:rsidRPr="005B5604" w:rsidRDefault="00DE60CF" w:rsidP="00EA7CC4">
      <w:pPr>
        <w:pStyle w:val="PlainText"/>
      </w:pPr>
      <w:r w:rsidRPr="005B5604">
        <w:t xml:space="preserve">Книга «Левит» (25:35-37) говорит: </w:t>
      </w:r>
    </w:p>
    <w:p w14:paraId="39F54C0D" w14:textId="77777777" w:rsidR="00DE60CF" w:rsidRPr="005B5604" w:rsidRDefault="00DE60CF" w:rsidP="00EA7CC4">
      <w:pPr>
        <w:pStyle w:val="a5"/>
      </w:pPr>
      <w:r w:rsidRPr="005B5604">
        <w:t>35</w:t>
      </w:r>
      <w:r>
        <w:t>.</w:t>
      </w:r>
      <w:r w:rsidRPr="005B5604">
        <w:t xml:space="preserve"> Если б</w:t>
      </w:r>
      <w:r>
        <w:t>рат твой обеднеет и придё</w:t>
      </w:r>
      <w:r w:rsidRPr="005B5604">
        <w:t>т в упадок у тебя, то поддержи его, пришлец ли он, или поселенец, чтоб он жил с т</w:t>
      </w:r>
      <w:r w:rsidRPr="005B5604">
        <w:t>о</w:t>
      </w:r>
      <w:r w:rsidRPr="005B5604">
        <w:t xml:space="preserve">бою; </w:t>
      </w:r>
    </w:p>
    <w:p w14:paraId="12735D7A" w14:textId="77777777" w:rsidR="00DE60CF" w:rsidRPr="005B5604" w:rsidRDefault="00DE60CF" w:rsidP="00EA7CC4">
      <w:pPr>
        <w:pStyle w:val="a5"/>
      </w:pPr>
      <w:r w:rsidRPr="005B5604">
        <w:t>36</w:t>
      </w:r>
      <w:r>
        <w:t>.</w:t>
      </w:r>
      <w:r w:rsidRPr="005B5604">
        <w:t xml:space="preserve"> не бери от него роста и прибыли и бойся Бога твоего; [Я Господь,] чтоб жил брат твой с тобою; </w:t>
      </w:r>
    </w:p>
    <w:p w14:paraId="6ED5C11F" w14:textId="77777777" w:rsidR="00DE60CF" w:rsidRPr="005B5604" w:rsidRDefault="00DE60CF" w:rsidP="00EA7CC4">
      <w:pPr>
        <w:pStyle w:val="a5"/>
      </w:pPr>
      <w:r w:rsidRPr="005B5604">
        <w:t>37</w:t>
      </w:r>
      <w:r>
        <w:t>.</w:t>
      </w:r>
      <w:r w:rsidRPr="005B5604">
        <w:t xml:space="preserve"> серебра твоего не отдавай ему в рост и хлеба твоего не отдавай ему для получения приб</w:t>
      </w:r>
      <w:r w:rsidRPr="005B5604">
        <w:t>ы</w:t>
      </w:r>
      <w:r w:rsidRPr="005B5604">
        <w:t>ли.</w:t>
      </w:r>
    </w:p>
    <w:p w14:paraId="195EBE1F" w14:textId="77777777" w:rsidR="00DE60CF" w:rsidRPr="005B5604" w:rsidRDefault="00DE60CF" w:rsidP="00EA7CC4">
      <w:pPr>
        <w:pStyle w:val="PlainText"/>
      </w:pPr>
      <w:r w:rsidRPr="005B5604">
        <w:t>Как вид</w:t>
      </w:r>
      <w:r>
        <w:t>но из этих текстов</w:t>
      </w:r>
      <w:r w:rsidRPr="005B5604">
        <w:t>, Моисей запреща</w:t>
      </w:r>
      <w:r>
        <w:t>л ростовщичество. Причё</w:t>
      </w:r>
      <w:r w:rsidRPr="005B5604">
        <w:t>м этот за</w:t>
      </w:r>
      <w:r>
        <w:t>прет</w:t>
      </w:r>
      <w:r w:rsidRPr="005B5604">
        <w:t xml:space="preserve"> действ</w:t>
      </w:r>
      <w:r>
        <w:t>овал</w:t>
      </w:r>
      <w:r w:rsidRPr="005B5604">
        <w:t xml:space="preserve"> как в отношении </w:t>
      </w:r>
      <w:r>
        <w:t xml:space="preserve">своего </w:t>
      </w:r>
      <w:r w:rsidRPr="005B5604">
        <w:t>брата</w:t>
      </w:r>
      <w:r>
        <w:t xml:space="preserve"> — иудея</w:t>
      </w:r>
      <w:r w:rsidRPr="005B5604">
        <w:t xml:space="preserve">, так и в отношении </w:t>
      </w:r>
      <w:r>
        <w:t xml:space="preserve">иноплеменников — </w:t>
      </w:r>
      <w:r w:rsidRPr="005B5604">
        <w:t xml:space="preserve">пришельца. </w:t>
      </w:r>
    </w:p>
    <w:p w14:paraId="62B0687A" w14:textId="77777777" w:rsidR="00DE60CF" w:rsidRPr="005B5604" w:rsidRDefault="00DE60CF" w:rsidP="00EA7CC4">
      <w:pPr>
        <w:pStyle w:val="PlainText"/>
        <w:rPr>
          <w:i/>
        </w:rPr>
      </w:pPr>
      <w:r w:rsidRPr="005B5604">
        <w:t xml:space="preserve">Но во Второзаконии </w:t>
      </w:r>
      <w:r>
        <w:t xml:space="preserve">«Моисей» </w:t>
      </w:r>
      <w:r w:rsidRPr="005B5604">
        <w:t>вдруг резко мен</w:t>
      </w:r>
      <w:r>
        <w:t xml:space="preserve">яет своё и </w:t>
      </w:r>
      <w:r w:rsidRPr="00223AAE">
        <w:t>—</w:t>
      </w:r>
      <w:r>
        <w:t xml:space="preserve"> </w:t>
      </w:r>
      <w:r w:rsidRPr="00E43852">
        <w:rPr>
          <w:b/>
        </w:rPr>
        <w:t>Божественное</w:t>
      </w:r>
      <w:r>
        <w:t xml:space="preserve"> </w:t>
      </w:r>
      <w:r w:rsidRPr="00223AAE">
        <w:t>—</w:t>
      </w:r>
      <w:r>
        <w:t xml:space="preserve"> мнение на прямо противоположное</w:t>
      </w:r>
      <w:r w:rsidRPr="005B5604">
        <w:t>:</w:t>
      </w:r>
    </w:p>
    <w:p w14:paraId="24A4F986" w14:textId="77777777" w:rsidR="00DE60CF" w:rsidRPr="005B5604" w:rsidRDefault="00DE60CF" w:rsidP="00EA7CC4">
      <w:pPr>
        <w:pStyle w:val="a5"/>
      </w:pPr>
      <w:r>
        <w:t>«</w:t>
      </w:r>
      <w:r w:rsidRPr="005B5604">
        <w:t>Не отдавай в рост брату твоему ни серебра, ни хлеба, ни чего-либо другого, что можно отдавать в рост; иноземцу отдавай в рост, а брату твоему не отдавай в рост, чт</w:t>
      </w:r>
      <w:r w:rsidRPr="005B5604">
        <w:t>о</w:t>
      </w:r>
      <w:r w:rsidRPr="005B5604">
        <w:t>бы Господь Бог твой благословил тебя во всем, что делается руками твоими, на земле, в которую ты идешь, чтобы о</w:t>
      </w:r>
      <w:r w:rsidRPr="005B5604">
        <w:t>в</w:t>
      </w:r>
      <w:r w:rsidRPr="005B5604">
        <w:t>ладеть ею.</w:t>
      </w:r>
    </w:p>
    <w:p w14:paraId="68053E0D" w14:textId="77777777" w:rsidR="00DE60CF" w:rsidRPr="005B5604" w:rsidRDefault="00DE60CF" w:rsidP="00EA7CC4">
      <w:pPr>
        <w:pStyle w:val="a5"/>
      </w:pPr>
      <w:r w:rsidRPr="005B5604">
        <w:t>… и будешь давать взаймы многим народам, а сам не б</w:t>
      </w:r>
      <w:r w:rsidRPr="005B5604">
        <w:t>у</w:t>
      </w:r>
      <w:r w:rsidRPr="005B5604">
        <w:t>дешь брать взаймы [и будешь господствовать над многими нар</w:t>
      </w:r>
      <w:r w:rsidRPr="005B5604">
        <w:t>о</w:t>
      </w:r>
      <w:r w:rsidRPr="005B5604">
        <w:t>дами, а они над тобою не будут господств</w:t>
      </w:r>
      <w:r w:rsidRPr="005B5604">
        <w:t>о</w:t>
      </w:r>
      <w:r w:rsidRPr="005B5604">
        <w:t>вать]</w:t>
      </w:r>
      <w:r>
        <w:t>»</w:t>
      </w:r>
      <w:r w:rsidRPr="005B5604">
        <w:t xml:space="preserve"> </w:t>
      </w:r>
      <w:bookmarkStart w:id="56" w:name="28v13"/>
      <w:r w:rsidRPr="005B5604">
        <w:t>(Втор. 23:19,</w:t>
      </w:r>
      <w:r>
        <w:t xml:space="preserve"> </w:t>
      </w:r>
      <w:r w:rsidRPr="005B5604">
        <w:t>20; 28:13).</w:t>
      </w:r>
    </w:p>
    <w:p w14:paraId="2C2A77A7" w14:textId="4E532D21" w:rsidR="00DE60CF" w:rsidRPr="005B5604" w:rsidRDefault="00DE60CF" w:rsidP="00EA7CC4">
      <w:pPr>
        <w:pStyle w:val="PlainText"/>
      </w:pPr>
      <w:bookmarkStart w:id="57" w:name="_Toc86647304"/>
      <w:r w:rsidRPr="009971B1">
        <w:lastRenderedPageBreak/>
        <w:t>В</w:t>
      </w:r>
      <w:r>
        <w:t xml:space="preserve"> </w:t>
      </w:r>
      <w:r w:rsidRPr="00BE60CC">
        <w:t>Галах</w:t>
      </w:r>
      <w:r>
        <w:t>е</w:t>
      </w:r>
      <w:r w:rsidRPr="00DE60CF">
        <w:rPr>
          <w:sz w:val="24"/>
          <w:vertAlign w:val="superscript"/>
        </w:rPr>
        <w:t>[XCI]</w:t>
      </w:r>
      <w:r w:rsidRPr="00BE60CC">
        <w:t xml:space="preserve"> (</w:t>
      </w:r>
      <w:r>
        <w:t>г</w:t>
      </w:r>
      <w:r w:rsidRPr="005B5604">
        <w:t>л. 68</w:t>
      </w:r>
      <w:bookmarkEnd w:id="57"/>
      <w:r>
        <w:t>)</w:t>
      </w:r>
      <w:r w:rsidRPr="005B5604">
        <w:t xml:space="preserve"> </w:t>
      </w:r>
      <w:bookmarkStart w:id="58" w:name="_Toc86647305"/>
      <w:r>
        <w:t>тоже видим з</w:t>
      </w:r>
      <w:r w:rsidRPr="005B5604">
        <w:t>апре</w:t>
      </w:r>
      <w:r>
        <w:t>щение</w:t>
      </w:r>
      <w:r w:rsidRPr="005B5604">
        <w:t xml:space="preserve"> одалживать под проценты</w:t>
      </w:r>
      <w:bookmarkEnd w:id="58"/>
      <w:r>
        <w:t>:</w:t>
      </w:r>
    </w:p>
    <w:p w14:paraId="743D0FF7" w14:textId="77777777" w:rsidR="00DE60CF" w:rsidRPr="005406FE" w:rsidRDefault="00DE60CF" w:rsidP="00EA7CC4">
      <w:pPr>
        <w:pStyle w:val="a5"/>
      </w:pPr>
      <w:r w:rsidRPr="005406FE">
        <w:t>«1. Тора проявляет особую строгость к попытке взимать пр</w:t>
      </w:r>
      <w:r w:rsidRPr="005406FE">
        <w:t>о</w:t>
      </w:r>
      <w:r w:rsidRPr="005406FE">
        <w:t>центы с одолженных денег, трижды п</w:t>
      </w:r>
      <w:r w:rsidRPr="005406FE">
        <w:t>о</w:t>
      </w:r>
      <w:r w:rsidRPr="005406FE">
        <w:t>вторяя этот общий запрет (Шмот, 22:24, Ваикра, 25:36, Дварим, 23:20) и подкрепляя его множеством частных запретов. Так, дающий заём под проценты преступает шесть таких запретов, получающий его — три, а се</w:t>
      </w:r>
      <w:r w:rsidRPr="005406FE">
        <w:t>к</w:t>
      </w:r>
      <w:r w:rsidRPr="005406FE">
        <w:t>ретарь, составляющий долговое обязательство, свидетели и пор</w:t>
      </w:r>
      <w:r w:rsidRPr="005406FE">
        <w:t>у</w:t>
      </w:r>
      <w:r w:rsidRPr="005406FE">
        <w:t>читель преступают по одному запрету каждый. Д</w:t>
      </w:r>
      <w:r w:rsidRPr="005406FE">
        <w:t>а</w:t>
      </w:r>
      <w:r w:rsidRPr="005406FE">
        <w:t>же тот, кто только указал нуждающемуся в займе, где он может получить деньги под процент, или подсказал заимодавцу, кому он может одолжить под процент, тем самым пр</w:t>
      </w:r>
      <w:r w:rsidRPr="005406FE">
        <w:t>е</w:t>
      </w:r>
      <w:r w:rsidRPr="005406FE">
        <w:t>ступает один запрет Торы.</w:t>
      </w:r>
    </w:p>
    <w:p w14:paraId="659A6FD0" w14:textId="77777777" w:rsidR="00DE60CF" w:rsidRPr="005406FE" w:rsidRDefault="00DE60CF" w:rsidP="00EA7CC4">
      <w:pPr>
        <w:pStyle w:val="a5"/>
      </w:pPr>
      <w:r w:rsidRPr="005406FE">
        <w:t>И ещё сказали наши мудрецы, что дающий деньги в рост не воскреснет, когда Вс</w:t>
      </w:r>
      <w:r w:rsidRPr="005406FE">
        <w:t>е</w:t>
      </w:r>
      <w:r w:rsidRPr="005406FE">
        <w:t>вышний вернёт к жизни всех мёртвых.</w:t>
      </w:r>
    </w:p>
    <w:p w14:paraId="70C06CC8" w14:textId="77777777" w:rsidR="00DE60CF" w:rsidRPr="005406FE" w:rsidRDefault="00DE60CF" w:rsidP="00EA7CC4">
      <w:pPr>
        <w:pStyle w:val="a5"/>
      </w:pPr>
      <w:r w:rsidRPr="005406FE">
        <w:t>2. Тот, кто всё же преступил этот запрет и взял процент с одолженных им денег, обязан вернуть их, если хочет, чтобы Вс</w:t>
      </w:r>
      <w:r w:rsidRPr="005406FE">
        <w:t>е</w:t>
      </w:r>
      <w:r w:rsidRPr="005406FE">
        <w:t>вышний простил его».</w:t>
      </w:r>
    </w:p>
    <w:p w14:paraId="211A15EA" w14:textId="6E5A4AF2" w:rsidR="00DE60CF" w:rsidRPr="005406FE" w:rsidRDefault="00DE60CF" w:rsidP="00EA7CC4">
      <w:pPr>
        <w:pStyle w:val="PlainText"/>
      </w:pPr>
      <w:r w:rsidRPr="005406FE">
        <w:t xml:space="preserve">В Ленинградском кодексе, </w:t>
      </w:r>
      <w:r>
        <w:t xml:space="preserve">о </w:t>
      </w:r>
      <w:r w:rsidRPr="005406FE">
        <w:t>котор</w:t>
      </w:r>
      <w:r>
        <w:t>ом</w:t>
      </w:r>
      <w:r w:rsidRPr="005406FE">
        <w:t xml:space="preserve"> </w:t>
      </w:r>
      <w:r>
        <w:t>мы</w:t>
      </w:r>
      <w:r w:rsidRPr="005406FE">
        <w:t xml:space="preserve"> упомяну</w:t>
      </w:r>
      <w:r>
        <w:t>ли</w:t>
      </w:r>
      <w:r w:rsidRPr="005406FE">
        <w:t xml:space="preserve"> выше</w:t>
      </w:r>
      <w:r w:rsidRPr="005406FE">
        <w:rPr>
          <w:iCs/>
        </w:rPr>
        <w:t xml:space="preserve"> и который </w:t>
      </w:r>
      <w:r w:rsidRPr="005406FE">
        <w:t>появился чудесным обр</w:t>
      </w:r>
      <w:r w:rsidRPr="005406FE">
        <w:t>а</w:t>
      </w:r>
      <w:r w:rsidRPr="005406FE">
        <w:t>зом в России в нужный момент времени, к ростовщичеству другое отн</w:t>
      </w:r>
      <w:r w:rsidRPr="005406FE">
        <w:t>о</w:t>
      </w:r>
      <w:r w:rsidRPr="005406FE">
        <w:t>шение</w:t>
      </w:r>
      <w:r w:rsidRPr="00DE60CF">
        <w:t>[XCII]</w:t>
      </w:r>
      <w:r w:rsidRPr="005406FE">
        <w:t xml:space="preserve">: </w:t>
      </w:r>
    </w:p>
    <w:p w14:paraId="00C78329" w14:textId="77777777" w:rsidR="00DE60CF" w:rsidRPr="005B5604" w:rsidRDefault="00DE60CF" w:rsidP="00EA7CC4">
      <w:pPr>
        <w:pStyle w:val="a5"/>
      </w:pPr>
      <w:r>
        <w:t>«</w:t>
      </w:r>
      <w:r w:rsidRPr="005B5604">
        <w:t xml:space="preserve">Откроет тебе Господь добрую сокровищницу Свою, небо, чтоб оно давало дождь земле твоей во время </w:t>
      </w:r>
      <w:r>
        <w:t>своё</w:t>
      </w:r>
      <w:r w:rsidRPr="005B5604">
        <w:t>, и чтобы бл</w:t>
      </w:r>
      <w:r w:rsidRPr="005B5604">
        <w:t>а</w:t>
      </w:r>
      <w:r w:rsidRPr="005B5604">
        <w:t>гословлять все дела рук твоих. И будешь давать взаймы многим народам, а сам не будешь брать взаймы. Сделает тебя Господь главою, а не хвостом, и будешь только на высоте, а не будешь внизу, если будешь повиноваться заповедям Господа Бога твоего, которые заповедую тебе сегодня хра</w:t>
      </w:r>
      <w:r>
        <w:t>нить и исполнять»</w:t>
      </w:r>
      <w:r w:rsidRPr="005B5604">
        <w:t xml:space="preserve"> (</w:t>
      </w:r>
      <w:r w:rsidRPr="00C77AC7">
        <w:t>Второз</w:t>
      </w:r>
      <w:r w:rsidRPr="00C77AC7">
        <w:t>а</w:t>
      </w:r>
      <w:r w:rsidRPr="00C77AC7">
        <w:t>коние 28:12</w:t>
      </w:r>
      <w:r>
        <w:t xml:space="preserve"> </w:t>
      </w:r>
      <w:r w:rsidRPr="00223AAE">
        <w:t>—</w:t>
      </w:r>
      <w:r>
        <w:t xml:space="preserve"> </w:t>
      </w:r>
      <w:r w:rsidRPr="00C77AC7">
        <w:t>13).</w:t>
      </w:r>
    </w:p>
    <w:p w14:paraId="00FF6483" w14:textId="77777777" w:rsidR="00DE60CF" w:rsidRPr="005B5604" w:rsidRDefault="00DE60CF" w:rsidP="00EA7CC4">
      <w:pPr>
        <w:pStyle w:val="PlainText"/>
      </w:pPr>
      <w:r w:rsidRPr="005B5604">
        <w:t xml:space="preserve">Здесь </w:t>
      </w:r>
      <w:r>
        <w:t>уже чё</w:t>
      </w:r>
      <w:r w:rsidRPr="005B5604">
        <w:t xml:space="preserve">тко обозначилась концепция: </w:t>
      </w:r>
      <w:r w:rsidRPr="00810AF3">
        <w:rPr>
          <w:i/>
        </w:rPr>
        <w:t>давай в рост мн</w:t>
      </w:r>
      <w:r w:rsidRPr="00810AF3">
        <w:rPr>
          <w:i/>
        </w:rPr>
        <w:t>о</w:t>
      </w:r>
      <w:r w:rsidRPr="00810AF3">
        <w:rPr>
          <w:i/>
        </w:rPr>
        <w:t>гим народам, а сам не бери займов под процент, и в результате этой деятельности деньги потекут тебе в карман, а с их пом</w:t>
      </w:r>
      <w:r w:rsidRPr="00810AF3">
        <w:rPr>
          <w:i/>
        </w:rPr>
        <w:t>о</w:t>
      </w:r>
      <w:r w:rsidRPr="00810AF3">
        <w:rPr>
          <w:i/>
        </w:rPr>
        <w:t>щью ты скупишь всех и всё</w:t>
      </w:r>
      <w:r w:rsidRPr="005B5604">
        <w:t xml:space="preserve">. Это </w:t>
      </w:r>
      <w:r w:rsidRPr="00223AAE">
        <w:t>—</w:t>
      </w:r>
      <w:r>
        <w:t xml:space="preserve"> </w:t>
      </w:r>
      <w:r w:rsidRPr="005B5604">
        <w:t>концепц</w:t>
      </w:r>
      <w:r>
        <w:t>ия разрушения мира в угоду кучке</w:t>
      </w:r>
      <w:r w:rsidRPr="005B5604">
        <w:t xml:space="preserve"> ро</w:t>
      </w:r>
      <w:r w:rsidRPr="005B5604">
        <w:t>с</w:t>
      </w:r>
      <w:r w:rsidRPr="005B5604">
        <w:t>товщиков</w:t>
      </w:r>
      <w:r>
        <w:t xml:space="preserve"> и </w:t>
      </w:r>
      <w:r w:rsidRPr="00810AF3">
        <w:rPr>
          <w:i/>
        </w:rPr>
        <w:t>их хозяев</w:t>
      </w:r>
      <w:r w:rsidRPr="005B5604">
        <w:t xml:space="preserve">. </w:t>
      </w:r>
    </w:p>
    <w:p w14:paraId="60BF93EF" w14:textId="0E171DD8" w:rsidR="00DE60CF" w:rsidRPr="005B5604" w:rsidRDefault="00DE60CF" w:rsidP="00EA7CC4">
      <w:pPr>
        <w:pStyle w:val="PlainText"/>
      </w:pPr>
      <w:r w:rsidRPr="005B5604">
        <w:t>Интересная и</w:t>
      </w:r>
      <w:r>
        <w:t xml:space="preserve">нформация представлена в статье </w:t>
      </w:r>
      <w:r w:rsidRPr="005B5604">
        <w:t>«Где хранятся подлинники Библейских книг»</w:t>
      </w:r>
      <w:r w:rsidRPr="00DE60CF">
        <w:rPr>
          <w:sz w:val="24"/>
          <w:vertAlign w:val="superscript"/>
        </w:rPr>
        <w:t>[XCIII]</w:t>
      </w:r>
      <w:r w:rsidRPr="005B5604">
        <w:t>.</w:t>
      </w:r>
      <w:r>
        <w:rPr>
          <w:color w:val="000000"/>
        </w:rPr>
        <w:t xml:space="preserve"> </w:t>
      </w:r>
      <w:r w:rsidRPr="005B5604">
        <w:t xml:space="preserve">В ней автор утверждает, что </w:t>
      </w:r>
      <w:r w:rsidRPr="00297C66">
        <w:rPr>
          <w:rStyle w:val="1"/>
        </w:rPr>
        <w:t>«с</w:t>
      </w:r>
      <w:r w:rsidRPr="00297C66">
        <w:rPr>
          <w:rStyle w:val="1"/>
        </w:rPr>
        <w:t>а</w:t>
      </w:r>
      <w:r w:rsidRPr="00297C66">
        <w:rPr>
          <w:rStyle w:val="1"/>
        </w:rPr>
        <w:t>мым ранним манускриптом, который можно назвать переводом Ветх</w:t>
      </w:r>
      <w:r w:rsidRPr="00297C66">
        <w:rPr>
          <w:rStyle w:val="1"/>
        </w:rPr>
        <w:t>о</w:t>
      </w:r>
      <w:r w:rsidRPr="00297C66">
        <w:rPr>
          <w:rStyle w:val="1"/>
        </w:rPr>
        <w:t xml:space="preserve">го Завета на греческий язык, является Ryland Papyrus (№ 458), в котором имеется несколько глав из </w:t>
      </w:r>
      <w:r w:rsidRPr="00297C66">
        <w:rPr>
          <w:rStyle w:val="1"/>
        </w:rPr>
        <w:lastRenderedPageBreak/>
        <w:t>Второзакония 23 — 28».</w:t>
      </w:r>
      <w:r>
        <w:t xml:space="preserve"> </w:t>
      </w:r>
      <w:r w:rsidRPr="00CA13F0">
        <w:t>К</w:t>
      </w:r>
      <w:r w:rsidRPr="005B5604">
        <w:t>ак раз в этих стихах Второзакония изложена концепция и законы, по к</w:t>
      </w:r>
      <w:r w:rsidRPr="005B5604">
        <w:t>о</w:t>
      </w:r>
      <w:r w:rsidRPr="005B5604">
        <w:t>торым должна быть организована ростовщическая структура.</w:t>
      </w:r>
    </w:p>
    <w:p w14:paraId="309B32D1" w14:textId="60F6F3DD" w:rsidR="00DE60CF" w:rsidRPr="005B5604" w:rsidRDefault="00DE60CF" w:rsidP="00EA7CC4">
      <w:pPr>
        <w:pStyle w:val="PlainText"/>
      </w:pPr>
      <w:r>
        <w:t>И</w:t>
      </w:r>
      <w:r w:rsidRPr="005B5604">
        <w:t xml:space="preserve">з </w:t>
      </w:r>
      <w:r>
        <w:t>приведённой информации</w:t>
      </w:r>
      <w:r w:rsidRPr="005B5604">
        <w:t xml:space="preserve"> могут следовать очень интере</w:t>
      </w:r>
      <w:r w:rsidRPr="005B5604">
        <w:t>с</w:t>
      </w:r>
      <w:r w:rsidRPr="005B5604">
        <w:t>ные выводы: знахарство начинало свою деятельность с конце</w:t>
      </w:r>
      <w:r w:rsidRPr="005B5604">
        <w:t>п</w:t>
      </w:r>
      <w:r w:rsidRPr="005B5604">
        <w:t>ции, а потом уже эта концепция обрастала всевозможными ми</w:t>
      </w:r>
      <w:r w:rsidRPr="005B5604">
        <w:t>с</w:t>
      </w:r>
      <w:r w:rsidRPr="005B5604">
        <w:t xml:space="preserve">тическими легендами и мифами, </w:t>
      </w:r>
      <w:r>
        <w:t>возведёнными</w:t>
      </w:r>
      <w:r w:rsidRPr="005B5604">
        <w:t xml:space="preserve"> позже в ранг в</w:t>
      </w:r>
      <w:r w:rsidRPr="005B5604">
        <w:t>е</w:t>
      </w:r>
      <w:r w:rsidRPr="005B5604">
        <w:t xml:space="preserve">роучения. </w:t>
      </w:r>
      <w:r>
        <w:t xml:space="preserve">Факт </w:t>
      </w:r>
      <w:r w:rsidRPr="005B5604">
        <w:t>исхода изр</w:t>
      </w:r>
      <w:r w:rsidRPr="005B5604">
        <w:t>а</w:t>
      </w:r>
      <w:r w:rsidRPr="005B5604">
        <w:t>ильтян из Египта под руководством Моисея в егип</w:t>
      </w:r>
      <w:r>
        <w:t>етских источниках не подтверждае</w:t>
      </w:r>
      <w:r w:rsidRPr="005B5604">
        <w:t>тся</w:t>
      </w:r>
      <w:r w:rsidRPr="00DE60CF">
        <w:rPr>
          <w:sz w:val="24"/>
          <w:vertAlign w:val="superscript"/>
        </w:rPr>
        <w:t>[XCIV]</w:t>
      </w:r>
      <w:r w:rsidRPr="005B5604">
        <w:t>, хотя Коран сч</w:t>
      </w:r>
      <w:r w:rsidRPr="005B5604">
        <w:t>и</w:t>
      </w:r>
      <w:r w:rsidRPr="005B5604">
        <w:t xml:space="preserve">тает Моисея пророком, но </w:t>
      </w:r>
      <w:r>
        <w:t>раввины</w:t>
      </w:r>
      <w:r w:rsidRPr="005B5604">
        <w:t xml:space="preserve"> могл</w:t>
      </w:r>
      <w:r>
        <w:t>и</w:t>
      </w:r>
      <w:r w:rsidRPr="005B5604">
        <w:t xml:space="preserve"> взять </w:t>
      </w:r>
      <w:r>
        <w:t>этот образ</w:t>
      </w:r>
      <w:r w:rsidRPr="005B5604">
        <w:t xml:space="preserve"> из эпоса других народов и приспос</w:t>
      </w:r>
      <w:r w:rsidRPr="005B5604">
        <w:t>о</w:t>
      </w:r>
      <w:r w:rsidRPr="005B5604">
        <w:t xml:space="preserve">бить для своих целей. </w:t>
      </w:r>
    </w:p>
    <w:p w14:paraId="4CF9583D" w14:textId="2E900FF2" w:rsidR="00DE60CF" w:rsidRDefault="00DE60CF" w:rsidP="00EA7CC4">
      <w:pPr>
        <w:pStyle w:val="PlainText"/>
      </w:pPr>
      <w:r w:rsidRPr="005B5604">
        <w:t>Андрей Королёв в своей работе</w:t>
      </w:r>
      <w:r w:rsidRPr="00DE60CF">
        <w:rPr>
          <w:sz w:val="24"/>
          <w:vertAlign w:val="superscript"/>
        </w:rPr>
        <w:t>[XCV]</w:t>
      </w:r>
      <w:r w:rsidRPr="005B5604">
        <w:t xml:space="preserve"> приводит данные из Евре</w:t>
      </w:r>
      <w:r w:rsidRPr="005B5604">
        <w:t>й</w:t>
      </w:r>
      <w:r w:rsidRPr="005B5604">
        <w:t>ской энциклопедии в 16 томах. (Москва, «Терра», 1992, т</w:t>
      </w:r>
      <w:r>
        <w:t>.</w:t>
      </w:r>
      <w:r w:rsidRPr="005B5604">
        <w:t xml:space="preserve"> 5</w:t>
      </w:r>
      <w:r>
        <w:t>,</w:t>
      </w:r>
      <w:r w:rsidRPr="005B5604">
        <w:t xml:space="preserve"> стр. 150): </w:t>
      </w:r>
    </w:p>
    <w:p w14:paraId="14BAED9C" w14:textId="77777777" w:rsidR="00DE60CF" w:rsidRPr="0085117D" w:rsidRDefault="00DE60CF" w:rsidP="00EA7CC4">
      <w:pPr>
        <w:pStyle w:val="a5"/>
        <w:rPr>
          <w:szCs w:val="24"/>
        </w:rPr>
      </w:pPr>
      <w:r w:rsidRPr="0085117D">
        <w:rPr>
          <w:szCs w:val="24"/>
        </w:rPr>
        <w:t xml:space="preserve">«Стиль книги </w:t>
      </w:r>
      <w:r w:rsidRPr="0085117D">
        <w:rPr>
          <w:b/>
          <w:szCs w:val="24"/>
        </w:rPr>
        <w:t>Второзаконие отличается особенным ей пр</w:t>
      </w:r>
      <w:r w:rsidRPr="0085117D">
        <w:rPr>
          <w:b/>
          <w:szCs w:val="24"/>
        </w:rPr>
        <w:t>и</w:t>
      </w:r>
      <w:r w:rsidRPr="0085117D">
        <w:rPr>
          <w:b/>
          <w:szCs w:val="24"/>
        </w:rPr>
        <w:t>сущим характером, который сразу выделяет её из ряда пр</w:t>
      </w:r>
      <w:r w:rsidRPr="0085117D">
        <w:rPr>
          <w:b/>
          <w:szCs w:val="24"/>
        </w:rPr>
        <w:t>о</w:t>
      </w:r>
      <w:r w:rsidRPr="0085117D">
        <w:rPr>
          <w:b/>
          <w:szCs w:val="24"/>
        </w:rPr>
        <w:t>чих книг Пятикнижия</w:t>
      </w:r>
      <w:r w:rsidRPr="0085117D">
        <w:rPr>
          <w:szCs w:val="24"/>
        </w:rPr>
        <w:t>. В этой книге мы встречаемся весьма часто с особенными словами и выражениями, для неё характе</w:t>
      </w:r>
      <w:r w:rsidRPr="0085117D">
        <w:rPr>
          <w:szCs w:val="24"/>
        </w:rPr>
        <w:t>р</w:t>
      </w:r>
      <w:r w:rsidRPr="0085117D">
        <w:rPr>
          <w:szCs w:val="24"/>
        </w:rPr>
        <w:t>ными. Чувствуется, что автор подчинил своей воле е</w:t>
      </w:r>
      <w:r w:rsidRPr="0085117D">
        <w:rPr>
          <w:szCs w:val="24"/>
        </w:rPr>
        <w:t>в</w:t>
      </w:r>
      <w:r w:rsidRPr="0085117D">
        <w:rPr>
          <w:szCs w:val="24"/>
        </w:rPr>
        <w:t>рейский язык, добиваясь в нём такой гибкости, какой не найти в других ветхозаветных книгах. Практ</w:t>
      </w:r>
      <w:r w:rsidRPr="0085117D">
        <w:rPr>
          <w:szCs w:val="24"/>
        </w:rPr>
        <w:t>и</w:t>
      </w:r>
      <w:r w:rsidRPr="0085117D">
        <w:rPr>
          <w:szCs w:val="24"/>
        </w:rPr>
        <w:t>ческая цель, которую преследует автор Второзакония, заставляет его чаще, чем это делают другие авторы библейских книг, прибегать к повторениям и подробн</w:t>
      </w:r>
      <w:r w:rsidRPr="0085117D">
        <w:rPr>
          <w:szCs w:val="24"/>
        </w:rPr>
        <w:t>о</w:t>
      </w:r>
      <w:r w:rsidRPr="0085117D">
        <w:rPr>
          <w:szCs w:val="24"/>
        </w:rPr>
        <w:t>стям.</w:t>
      </w:r>
    </w:p>
    <w:p w14:paraId="623A3E28" w14:textId="77777777" w:rsidR="00DE60CF" w:rsidRPr="005B5604" w:rsidRDefault="00DE60CF" w:rsidP="00EA7CC4">
      <w:pPr>
        <w:pStyle w:val="a5"/>
      </w:pPr>
      <w:r w:rsidRPr="005B5604">
        <w:t>Вот, например, как компилировалась книга Бытия: по мнению исследователей, она была «составлена последовательно целым рядом авторов по многочисленным источн</w:t>
      </w:r>
      <w:r w:rsidRPr="005B5604">
        <w:t>и</w:t>
      </w:r>
      <w:r w:rsidRPr="005B5604">
        <w:t>кам, в свою очередь носящим отчасти составной характер; и что они приняли свой н</w:t>
      </w:r>
      <w:r w:rsidRPr="005B5604">
        <w:t>а</w:t>
      </w:r>
      <w:r w:rsidRPr="005B5604">
        <w:t>стоящий вид не сразу, а в течение многих столетий. Что она носит составной характер и в основании своём имеет различные источники, доказывается, по мне</w:t>
      </w:r>
      <w:r>
        <w:t>нию</w:t>
      </w:r>
      <w:r w:rsidRPr="005B5604">
        <w:t xml:space="preserve"> критиков, множеством встречающихся в ней повторений, противоречий и различий в понятиях, представлениях и языке».</w:t>
      </w:r>
    </w:p>
    <w:p w14:paraId="6F6F5F1E" w14:textId="77777777" w:rsidR="00DE60CF" w:rsidRPr="004679C2" w:rsidRDefault="00DE60CF" w:rsidP="00EA7CC4">
      <w:pPr>
        <w:pStyle w:val="PlainText"/>
        <w:rPr>
          <w:i/>
        </w:rPr>
      </w:pPr>
      <w:r w:rsidRPr="004679C2">
        <w:t>Далее Королёв пишет, что автор Второзакония соединил его с другими мифами, и этот составной труд был объединён со св</w:t>
      </w:r>
      <w:r w:rsidRPr="004679C2">
        <w:t>я</w:t>
      </w:r>
      <w:r w:rsidRPr="004679C2">
        <w:t>щенническим кодексом последним редактором, который расш</w:t>
      </w:r>
      <w:r w:rsidRPr="004679C2">
        <w:t>и</w:t>
      </w:r>
      <w:r w:rsidRPr="004679C2">
        <w:t xml:space="preserve">рил всю книгу, а </w:t>
      </w:r>
      <w:r w:rsidRPr="00297C66">
        <w:rPr>
          <w:rStyle w:val="1"/>
        </w:rPr>
        <w:t>«Версии Пятикнижия, представленные в ку</w:t>
      </w:r>
      <w:r w:rsidRPr="00297C66">
        <w:rPr>
          <w:rStyle w:val="1"/>
        </w:rPr>
        <w:t>м</w:t>
      </w:r>
      <w:r w:rsidRPr="00297C66">
        <w:rPr>
          <w:rStyle w:val="1"/>
        </w:rPr>
        <w:t xml:space="preserve">ранских рукописях, во многих случаях отличаются от </w:t>
      </w:r>
      <w:r w:rsidRPr="00297C66">
        <w:rPr>
          <w:rStyle w:val="1"/>
        </w:rPr>
        <w:lastRenderedPageBreak/>
        <w:t>масоретск</w:t>
      </w:r>
      <w:r w:rsidRPr="00297C66">
        <w:rPr>
          <w:rStyle w:val="1"/>
        </w:rPr>
        <w:t>о</w:t>
      </w:r>
      <w:r w:rsidRPr="00297C66">
        <w:rPr>
          <w:rStyle w:val="1"/>
        </w:rPr>
        <w:t>го канона»</w:t>
      </w:r>
      <w:r w:rsidRPr="004679C2">
        <w:rPr>
          <w:i/>
        </w:rPr>
        <w:t xml:space="preserve"> то есть — от канонизированных иудаизмом ветхоз</w:t>
      </w:r>
      <w:r w:rsidRPr="004679C2">
        <w:rPr>
          <w:i/>
        </w:rPr>
        <w:t>а</w:t>
      </w:r>
      <w:r w:rsidRPr="004679C2">
        <w:rPr>
          <w:i/>
        </w:rPr>
        <w:t>ветных те</w:t>
      </w:r>
      <w:r w:rsidRPr="004679C2">
        <w:rPr>
          <w:i/>
        </w:rPr>
        <w:t>к</w:t>
      </w:r>
      <w:r>
        <w:rPr>
          <w:i/>
        </w:rPr>
        <w:t>стов.</w:t>
      </w:r>
    </w:p>
    <w:p w14:paraId="1EA0F2E5" w14:textId="65493963" w:rsidR="00DE60CF" w:rsidRPr="005B5604" w:rsidRDefault="00DE60CF" w:rsidP="00EA7CC4">
      <w:pPr>
        <w:pStyle w:val="PlainText"/>
      </w:pPr>
      <w:r w:rsidRPr="005B5604">
        <w:t>Некоторый свет на содержание первичных текстов Библии проливает Иосиф Флавий в книге «Иудейские древности». Счит</w:t>
      </w:r>
      <w:r w:rsidRPr="005B5604">
        <w:t>а</w:t>
      </w:r>
      <w:r w:rsidRPr="005B5604">
        <w:t xml:space="preserve">ется, что Флавий при написании своего труда </w:t>
      </w:r>
      <w:r>
        <w:t xml:space="preserve">опирался на </w:t>
      </w:r>
      <w:r w:rsidRPr="005B5604">
        <w:t>Се</w:t>
      </w:r>
      <w:r w:rsidRPr="005B5604">
        <w:t>п</w:t>
      </w:r>
      <w:r w:rsidRPr="005B5604">
        <w:t>туагинт</w:t>
      </w:r>
      <w:r>
        <w:t>у</w:t>
      </w:r>
      <w:r w:rsidRPr="005B5604">
        <w:t xml:space="preserve">, т. е. он в </w:t>
      </w:r>
      <w:r>
        <w:rPr>
          <w:lang w:val="en-US"/>
        </w:rPr>
        <w:t>I</w:t>
      </w:r>
      <w:r w:rsidRPr="005B5604">
        <w:t xml:space="preserve"> веке н.</w:t>
      </w:r>
      <w:r>
        <w:t xml:space="preserve"> </w:t>
      </w:r>
      <w:r w:rsidRPr="005B5604">
        <w:t>э. изложил текст Септуагинты и сд</w:t>
      </w:r>
      <w:r w:rsidRPr="005B5604">
        <w:t>е</w:t>
      </w:r>
      <w:r w:rsidRPr="005B5604">
        <w:t>лал его понятным для греков,</w:t>
      </w:r>
      <w:r>
        <w:t xml:space="preserve"> </w:t>
      </w:r>
      <w:r w:rsidRPr="005B5604">
        <w:t xml:space="preserve">но </w:t>
      </w:r>
      <w:r>
        <w:t xml:space="preserve">оказывается, что </w:t>
      </w:r>
      <w:r w:rsidRPr="005B5604">
        <w:t xml:space="preserve">сам </w:t>
      </w:r>
      <w:r w:rsidRPr="00297C66">
        <w:rPr>
          <w:rStyle w:val="1"/>
        </w:rPr>
        <w:t>«первон</w:t>
      </w:r>
      <w:r w:rsidRPr="00297C66">
        <w:rPr>
          <w:rStyle w:val="1"/>
        </w:rPr>
        <w:t>а</w:t>
      </w:r>
      <w:r w:rsidRPr="00297C66">
        <w:rPr>
          <w:rStyle w:val="1"/>
        </w:rPr>
        <w:t>чальный текст Септуагинты до нас не дошёл; древнейшие его рукописи о</w:t>
      </w:r>
      <w:r w:rsidRPr="00297C66">
        <w:rPr>
          <w:rStyle w:val="1"/>
        </w:rPr>
        <w:t>т</w:t>
      </w:r>
      <w:r w:rsidRPr="00297C66">
        <w:rPr>
          <w:rStyle w:val="1"/>
        </w:rPr>
        <w:t>носятся к 4 веку по Р.Х.»</w:t>
      </w:r>
      <w:r w:rsidRPr="00DE60CF">
        <w:rPr>
          <w:sz w:val="24"/>
          <w:vertAlign w:val="superscript"/>
        </w:rPr>
        <w:t>[XCVI]</w:t>
      </w:r>
      <w:r w:rsidRPr="005B5604">
        <w:rPr>
          <w:i/>
        </w:rPr>
        <w:t>.</w:t>
      </w:r>
      <w:r w:rsidRPr="005B5604">
        <w:t xml:space="preserve"> </w:t>
      </w:r>
    </w:p>
    <w:p w14:paraId="1F92EB5F" w14:textId="77777777" w:rsidR="00DE60CF" w:rsidRPr="005B5604" w:rsidRDefault="00DE60CF" w:rsidP="00EA7CC4">
      <w:pPr>
        <w:pStyle w:val="PlainText"/>
      </w:pPr>
      <w:r w:rsidRPr="005B5604">
        <w:t>А чем же тогда пользовался Флавий?</w:t>
      </w:r>
    </w:p>
    <w:p w14:paraId="625C6D7B" w14:textId="7E6DE001" w:rsidR="00DE60CF" w:rsidRDefault="00DE60CF" w:rsidP="00EA7CC4">
      <w:pPr>
        <w:pStyle w:val="PlainText"/>
      </w:pPr>
      <w:r w:rsidRPr="005B5604">
        <w:t xml:space="preserve">Вот что можно прочитать в книге </w:t>
      </w:r>
      <w:r>
        <w:t>«</w:t>
      </w:r>
      <w:r w:rsidRPr="005B5604">
        <w:t>Христианство</w:t>
      </w:r>
      <w:r>
        <w:t>»</w:t>
      </w:r>
      <w:r w:rsidRPr="00DE60CF">
        <w:rPr>
          <w:sz w:val="24"/>
          <w:vertAlign w:val="superscript"/>
        </w:rPr>
        <w:t>[XCVII]</w:t>
      </w:r>
      <w:r w:rsidRPr="005B5604">
        <w:t xml:space="preserve">: </w:t>
      </w:r>
    </w:p>
    <w:p w14:paraId="0EE0FCF3" w14:textId="77777777" w:rsidR="00DE60CF" w:rsidRPr="00D93613" w:rsidRDefault="00DE60CF" w:rsidP="00EA7CC4">
      <w:pPr>
        <w:pStyle w:val="a5"/>
        <w:rPr>
          <w:szCs w:val="24"/>
        </w:rPr>
      </w:pPr>
      <w:r w:rsidRPr="00D93613">
        <w:rPr>
          <w:szCs w:val="24"/>
        </w:rPr>
        <w:t>«Иосиф Флавий опирается на греческий текст Септуагинты в версии, значительно отличающейся от существующей ныне. О</w:t>
      </w:r>
      <w:r w:rsidRPr="00D93613">
        <w:rPr>
          <w:szCs w:val="24"/>
        </w:rPr>
        <w:t>б</w:t>
      </w:r>
      <w:r w:rsidRPr="00D93613">
        <w:rPr>
          <w:szCs w:val="24"/>
        </w:rPr>
        <w:t>ращает на себя внимание то, что в “Иудейских древностях” даже не упомин</w:t>
      </w:r>
      <w:r w:rsidRPr="00D93613">
        <w:rPr>
          <w:szCs w:val="24"/>
        </w:rPr>
        <w:t>а</w:t>
      </w:r>
      <w:r w:rsidRPr="00D93613">
        <w:rPr>
          <w:szCs w:val="24"/>
        </w:rPr>
        <w:t>ются пророческие книги».</w:t>
      </w:r>
    </w:p>
    <w:p w14:paraId="6854B404" w14:textId="77777777" w:rsidR="00DE60CF" w:rsidRPr="005B5604" w:rsidRDefault="00DE60CF" w:rsidP="00EA7CC4">
      <w:pPr>
        <w:pStyle w:val="PlainText"/>
      </w:pPr>
      <w:r w:rsidRPr="005B5604">
        <w:t xml:space="preserve">Выходит, что Иосиф Флавий </w:t>
      </w:r>
      <w:r>
        <w:t>ис</w:t>
      </w:r>
      <w:r w:rsidRPr="005B5604">
        <w:t>пользовал как</w:t>
      </w:r>
      <w:r>
        <w:t>ую</w:t>
      </w:r>
      <w:r w:rsidRPr="005B5604">
        <w:t xml:space="preserve">-то </w:t>
      </w:r>
      <w:r>
        <w:t xml:space="preserve">«иную </w:t>
      </w:r>
      <w:r w:rsidRPr="005B5604">
        <w:t>Септуагинт</w:t>
      </w:r>
      <w:r>
        <w:t>у»</w:t>
      </w:r>
      <w:r w:rsidRPr="005B5604">
        <w:t>, в которой не было даже пророческих книг</w:t>
      </w:r>
      <w:r>
        <w:t>, а зн</w:t>
      </w:r>
      <w:r>
        <w:t>а</w:t>
      </w:r>
      <w:r>
        <w:t>чит</w:t>
      </w:r>
      <w:r w:rsidRPr="005B5604">
        <w:t xml:space="preserve"> нам сейчас предлагается в качестве </w:t>
      </w:r>
      <w:r>
        <w:t xml:space="preserve">священного писания </w:t>
      </w:r>
      <w:r w:rsidRPr="005B5604">
        <w:t>и</w:t>
      </w:r>
      <w:r w:rsidRPr="005B5604">
        <w:t>з</w:t>
      </w:r>
      <w:r w:rsidRPr="005B5604">
        <w:t xml:space="preserve">рядно </w:t>
      </w:r>
      <w:r>
        <w:t>«</w:t>
      </w:r>
      <w:r w:rsidRPr="005B5604">
        <w:t>отредактированн</w:t>
      </w:r>
      <w:r>
        <w:t>ый» неизвестными авторами</w:t>
      </w:r>
      <w:r w:rsidRPr="005B5604">
        <w:t xml:space="preserve"> Ветх</w:t>
      </w:r>
      <w:r>
        <w:t>ий</w:t>
      </w:r>
      <w:r w:rsidRPr="005B5604">
        <w:t xml:space="preserve"> з</w:t>
      </w:r>
      <w:r w:rsidRPr="005B5604">
        <w:t>а</w:t>
      </w:r>
      <w:r w:rsidRPr="005B5604">
        <w:t>вет.</w:t>
      </w:r>
      <w:r>
        <w:t xml:space="preserve"> </w:t>
      </w:r>
    </w:p>
    <w:p w14:paraId="148AF112" w14:textId="77777777" w:rsidR="00DE60CF" w:rsidRPr="005B5604" w:rsidRDefault="00DE60CF" w:rsidP="00EA7CC4">
      <w:pPr>
        <w:pStyle w:val="PlainText"/>
      </w:pPr>
      <w:r w:rsidRPr="005B5604">
        <w:t xml:space="preserve">Нет сомнения, что </w:t>
      </w:r>
      <w:r>
        <w:t>и «Иудейские древности» подверг</w:t>
      </w:r>
      <w:r w:rsidRPr="005B5604">
        <w:t>лись</w:t>
      </w:r>
      <w:r>
        <w:t xml:space="preserve"> п</w:t>
      </w:r>
      <w:r>
        <w:t>о</w:t>
      </w:r>
      <w:r>
        <w:t>следующему редактированию</w:t>
      </w:r>
      <w:r w:rsidRPr="005B5604">
        <w:t>, но всё-таки это не священная книга и на неё могли не обращать столь пристального внимания, поэт</w:t>
      </w:r>
      <w:r w:rsidRPr="005B5604">
        <w:t>о</w:t>
      </w:r>
      <w:r w:rsidRPr="005B5604">
        <w:t>му по ней кое-что можно восстановить. Сравним тексты Флавия и Вт</w:t>
      </w:r>
      <w:r w:rsidRPr="005B5604">
        <w:t>о</w:t>
      </w:r>
      <w:r w:rsidRPr="005B5604">
        <w:t xml:space="preserve">розакония канонической Библии. </w:t>
      </w:r>
    </w:p>
    <w:p w14:paraId="314EFD6E" w14:textId="77777777" w:rsidR="00DE60CF" w:rsidRPr="005B5604" w:rsidRDefault="00DE60CF" w:rsidP="00EA7CC4">
      <w:pPr>
        <w:pStyle w:val="PlainText"/>
      </w:pPr>
      <w:r w:rsidRPr="005B5604">
        <w:t>Если вникнуть в содержания книг, то Второзаконию в Библии с</w:t>
      </w:r>
      <w:r>
        <w:t>оответствует глава 8, книги 4 «</w:t>
      </w:r>
      <w:r w:rsidRPr="005B5604">
        <w:t>Иудейских древностей</w:t>
      </w:r>
      <w:r>
        <w:t>»</w:t>
      </w:r>
      <w:r w:rsidRPr="005B5604">
        <w:t xml:space="preserve"> Флавия.</w:t>
      </w:r>
    </w:p>
    <w:p w14:paraId="3E5D4026" w14:textId="77777777" w:rsidR="00DE60CF" w:rsidRPr="005B5604" w:rsidRDefault="00DE60CF" w:rsidP="00EA7CC4">
      <w:pPr>
        <w:jc w:val="both"/>
        <w:rPr>
          <w:sz w:val="28"/>
          <w:szCs w:val="28"/>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083"/>
        <w:gridCol w:w="3087"/>
      </w:tblGrid>
      <w:tr w:rsidR="00DE60CF" w:rsidRPr="005B5604" w14:paraId="01644142" w14:textId="77777777" w:rsidTr="00220B8F">
        <w:tc>
          <w:tcPr>
            <w:tcW w:w="5102" w:type="dxa"/>
          </w:tcPr>
          <w:p w14:paraId="1A72CDD2" w14:textId="77777777" w:rsidR="00DE60CF" w:rsidRPr="00220B8F" w:rsidRDefault="00DE60CF" w:rsidP="00220B8F">
            <w:pPr>
              <w:pStyle w:val="PlainText"/>
              <w:spacing w:after="120"/>
              <w:ind w:firstLine="0"/>
              <w:jc w:val="center"/>
              <w:rPr>
                <w:b/>
              </w:rPr>
            </w:pPr>
            <w:r w:rsidRPr="00220B8F">
              <w:rPr>
                <w:b/>
              </w:rPr>
              <w:t>Иосиф Флавий. «Иудейские древности»</w:t>
            </w:r>
          </w:p>
        </w:tc>
        <w:tc>
          <w:tcPr>
            <w:tcW w:w="5210" w:type="dxa"/>
          </w:tcPr>
          <w:p w14:paraId="414EA6DD" w14:textId="77777777" w:rsidR="00DE60CF" w:rsidRPr="00220B8F" w:rsidRDefault="00DE60CF" w:rsidP="00220B8F">
            <w:pPr>
              <w:pStyle w:val="PlainText"/>
              <w:spacing w:after="120"/>
              <w:ind w:firstLine="0"/>
              <w:jc w:val="center"/>
              <w:rPr>
                <w:b/>
              </w:rPr>
            </w:pPr>
            <w:r w:rsidRPr="00220B8F">
              <w:rPr>
                <w:b/>
              </w:rPr>
              <w:t>Библия. Второзаконие</w:t>
            </w:r>
          </w:p>
        </w:tc>
      </w:tr>
      <w:tr w:rsidR="00DE60CF" w:rsidRPr="005B5604" w14:paraId="25C98D97" w14:textId="77777777" w:rsidTr="00220B8F">
        <w:trPr>
          <w:trHeight w:val="993"/>
        </w:trPr>
        <w:tc>
          <w:tcPr>
            <w:tcW w:w="5102" w:type="dxa"/>
          </w:tcPr>
          <w:p w14:paraId="7E2833B3" w14:textId="77777777" w:rsidR="00DE60CF" w:rsidRPr="00220B8F" w:rsidRDefault="00DE60CF" w:rsidP="00220B8F">
            <w:pPr>
              <w:pStyle w:val="PlainText"/>
              <w:spacing w:after="120"/>
              <w:rPr>
                <w:i/>
              </w:rPr>
            </w:pPr>
            <w:r w:rsidRPr="00220B8F">
              <w:rPr>
                <w:i/>
              </w:rPr>
              <w:t>Гл. 8</w:t>
            </w:r>
          </w:p>
          <w:p w14:paraId="6754591B" w14:textId="77777777" w:rsidR="00DE60CF" w:rsidRPr="00220B8F" w:rsidRDefault="00DE60CF" w:rsidP="00220B8F">
            <w:pPr>
              <w:pStyle w:val="PlainText"/>
              <w:spacing w:after="120"/>
              <w:rPr>
                <w:i/>
              </w:rPr>
            </w:pPr>
            <w:r w:rsidRPr="00220B8F">
              <w:rPr>
                <w:i/>
              </w:rPr>
              <w:t>10. «Пусть никто не осм</w:t>
            </w:r>
            <w:r w:rsidRPr="00220B8F">
              <w:rPr>
                <w:i/>
              </w:rPr>
              <w:t>е</w:t>
            </w:r>
            <w:r w:rsidRPr="00220B8F">
              <w:rPr>
                <w:i/>
              </w:rPr>
              <w:t>ливается хулить богов, поч</w:t>
            </w:r>
            <w:r w:rsidRPr="00220B8F">
              <w:rPr>
                <w:i/>
              </w:rPr>
              <w:t>и</w:t>
            </w:r>
            <w:r w:rsidRPr="00220B8F">
              <w:rPr>
                <w:i/>
              </w:rPr>
              <w:t xml:space="preserve">таемых в других государствах. Также недозволено ограблять чужие храмы или присваивать себе приношение, назначенное </w:t>
            </w:r>
            <w:r w:rsidRPr="00220B8F">
              <w:rPr>
                <w:i/>
              </w:rPr>
              <w:lastRenderedPageBreak/>
              <w:t>какому бы то ни было бож</w:t>
            </w:r>
            <w:r w:rsidRPr="00220B8F">
              <w:rPr>
                <w:i/>
              </w:rPr>
              <w:t>е</w:t>
            </w:r>
            <w:r w:rsidRPr="00220B8F">
              <w:rPr>
                <w:i/>
              </w:rPr>
              <w:t>ству».</w:t>
            </w:r>
          </w:p>
          <w:p w14:paraId="29EB4896" w14:textId="77777777" w:rsidR="00DE60CF" w:rsidRPr="00220B8F" w:rsidRDefault="00DE60CF" w:rsidP="00220B8F">
            <w:pPr>
              <w:pStyle w:val="PlainText"/>
              <w:spacing w:after="120"/>
              <w:rPr>
                <w:i/>
              </w:rPr>
            </w:pPr>
          </w:p>
          <w:p w14:paraId="424C6BEC" w14:textId="77777777" w:rsidR="00DE60CF" w:rsidRPr="00220B8F" w:rsidRDefault="00DE60CF" w:rsidP="00220B8F">
            <w:pPr>
              <w:pStyle w:val="PlainText"/>
              <w:spacing w:after="120"/>
              <w:rPr>
                <w:i/>
              </w:rPr>
            </w:pPr>
          </w:p>
          <w:p w14:paraId="08D516E0" w14:textId="77777777" w:rsidR="00DE60CF" w:rsidRPr="00220B8F" w:rsidRDefault="00DE60CF" w:rsidP="00220B8F">
            <w:pPr>
              <w:pStyle w:val="PlainText"/>
              <w:spacing w:after="120"/>
              <w:rPr>
                <w:i/>
              </w:rPr>
            </w:pPr>
          </w:p>
          <w:p w14:paraId="71DB568E" w14:textId="77777777" w:rsidR="00DE60CF" w:rsidRPr="00220B8F" w:rsidRDefault="00DE60CF" w:rsidP="00220B8F">
            <w:pPr>
              <w:pStyle w:val="PlainText"/>
              <w:spacing w:after="120"/>
              <w:rPr>
                <w:i/>
              </w:rPr>
            </w:pPr>
          </w:p>
          <w:p w14:paraId="069474DC" w14:textId="77777777" w:rsidR="00DE60CF" w:rsidRPr="00220B8F" w:rsidRDefault="00DE60CF" w:rsidP="00220B8F">
            <w:pPr>
              <w:pStyle w:val="PlainText"/>
              <w:spacing w:before="240" w:after="120"/>
              <w:rPr>
                <w:i/>
              </w:rPr>
            </w:pPr>
            <w:r w:rsidRPr="00220B8F">
              <w:rPr>
                <w:i/>
              </w:rPr>
              <w:t xml:space="preserve">25. Никому из </w:t>
            </w:r>
            <w:r w:rsidRPr="00220B8F">
              <w:rPr>
                <w:b/>
                <w:i/>
              </w:rPr>
              <w:t>евреев</w:t>
            </w:r>
            <w:r w:rsidRPr="00220B8F">
              <w:rPr>
                <w:i/>
              </w:rPr>
              <w:t xml:space="preserve"> не дозволено взимать лихву за пищу или питьё, потому что несправедливо, чтобы он н</w:t>
            </w:r>
            <w:r w:rsidRPr="00220B8F">
              <w:rPr>
                <w:i/>
              </w:rPr>
              <w:t>а</w:t>
            </w:r>
            <w:r w:rsidRPr="00220B8F">
              <w:rPr>
                <w:i/>
              </w:rPr>
              <w:t>живался на счёт единоверца своего; он, напротив, должен помогать последнему в его нужде и видеть в его благ</w:t>
            </w:r>
            <w:r w:rsidRPr="00220B8F">
              <w:rPr>
                <w:i/>
              </w:rPr>
              <w:t>о</w:t>
            </w:r>
            <w:r w:rsidRPr="00220B8F">
              <w:rPr>
                <w:i/>
              </w:rPr>
              <w:t>дарности и в будущем возда</w:t>
            </w:r>
            <w:r w:rsidRPr="00220B8F">
              <w:rPr>
                <w:i/>
              </w:rPr>
              <w:t>я</w:t>
            </w:r>
            <w:r w:rsidRPr="00220B8F">
              <w:rPr>
                <w:i/>
              </w:rPr>
              <w:t>нии со стороны Господа Бога достаточное вознагражд</w:t>
            </w:r>
            <w:r w:rsidRPr="00220B8F">
              <w:rPr>
                <w:i/>
              </w:rPr>
              <w:t>е</w:t>
            </w:r>
            <w:r w:rsidRPr="00220B8F">
              <w:rPr>
                <w:i/>
              </w:rPr>
              <w:t>ние за свои труды.</w:t>
            </w:r>
          </w:p>
          <w:p w14:paraId="0853C55C" w14:textId="77777777" w:rsidR="00DE60CF" w:rsidRPr="00220B8F" w:rsidRDefault="00DE60CF" w:rsidP="00220B8F">
            <w:pPr>
              <w:pStyle w:val="PlainText"/>
              <w:spacing w:after="120"/>
              <w:rPr>
                <w:i/>
              </w:rPr>
            </w:pPr>
          </w:p>
          <w:p w14:paraId="10C71F0F" w14:textId="77777777" w:rsidR="00DE60CF" w:rsidRPr="00220B8F" w:rsidRDefault="00DE60CF" w:rsidP="00220B8F">
            <w:pPr>
              <w:pStyle w:val="PlainText"/>
              <w:spacing w:after="120"/>
              <w:rPr>
                <w:i/>
              </w:rPr>
            </w:pPr>
          </w:p>
          <w:p w14:paraId="41FF449C" w14:textId="77777777" w:rsidR="00DE60CF" w:rsidRPr="00220B8F" w:rsidRDefault="00DE60CF" w:rsidP="00220B8F">
            <w:pPr>
              <w:pStyle w:val="PlainText"/>
              <w:spacing w:before="240" w:after="120"/>
              <w:rPr>
                <w:i/>
              </w:rPr>
            </w:pPr>
            <w:r w:rsidRPr="00220B8F">
              <w:rPr>
                <w:i/>
              </w:rPr>
              <w:t>42. Во время походов ст</w:t>
            </w:r>
            <w:r w:rsidRPr="00220B8F">
              <w:rPr>
                <w:i/>
              </w:rPr>
              <w:t>а</w:t>
            </w:r>
            <w:r w:rsidRPr="00220B8F">
              <w:rPr>
                <w:i/>
              </w:rPr>
              <w:t>райтесь поступать по во</w:t>
            </w:r>
            <w:r w:rsidRPr="00220B8F">
              <w:rPr>
                <w:i/>
              </w:rPr>
              <w:t>з</w:t>
            </w:r>
            <w:r w:rsidRPr="00220B8F">
              <w:rPr>
                <w:i/>
              </w:rPr>
              <w:t>можности гуманно.</w:t>
            </w:r>
          </w:p>
          <w:p w14:paraId="78F7FD6B" w14:textId="77777777" w:rsidR="00DE60CF" w:rsidRPr="00220B8F" w:rsidRDefault="00DE60CF" w:rsidP="00220B8F">
            <w:pPr>
              <w:pStyle w:val="PlainText"/>
              <w:spacing w:after="120"/>
              <w:rPr>
                <w:i/>
              </w:rPr>
            </w:pPr>
            <w:r w:rsidRPr="00220B8F">
              <w:rPr>
                <w:i/>
              </w:rPr>
              <w:t xml:space="preserve"> … Впрочем, убивайте всех, кого вы победите в бою с оружием в руках, всем же о</w:t>
            </w:r>
            <w:r w:rsidRPr="00220B8F">
              <w:rPr>
                <w:i/>
              </w:rPr>
              <w:t>с</w:t>
            </w:r>
            <w:r w:rsidRPr="00220B8F">
              <w:rPr>
                <w:i/>
              </w:rPr>
              <w:t>тальным даруйте жизнь, н</w:t>
            </w:r>
            <w:r w:rsidRPr="00220B8F">
              <w:rPr>
                <w:i/>
              </w:rPr>
              <w:t>а</w:t>
            </w:r>
            <w:r w:rsidRPr="00220B8F">
              <w:rPr>
                <w:i/>
              </w:rPr>
              <w:t xml:space="preserve">ложив на них дань … </w:t>
            </w:r>
          </w:p>
        </w:tc>
        <w:tc>
          <w:tcPr>
            <w:tcW w:w="5210" w:type="dxa"/>
          </w:tcPr>
          <w:p w14:paraId="5CC1EF86" w14:textId="77777777" w:rsidR="00DE60CF" w:rsidRPr="00220B8F" w:rsidRDefault="00DE60CF" w:rsidP="00220B8F">
            <w:pPr>
              <w:pStyle w:val="PlainText"/>
              <w:spacing w:after="120"/>
              <w:rPr>
                <w:i/>
              </w:rPr>
            </w:pPr>
            <w:r w:rsidRPr="00220B8F">
              <w:rPr>
                <w:i/>
              </w:rPr>
              <w:lastRenderedPageBreak/>
              <w:t>Гл. 12</w:t>
            </w:r>
          </w:p>
          <w:p w14:paraId="170ED90D" w14:textId="77777777" w:rsidR="00DE60CF" w:rsidRPr="00220B8F" w:rsidRDefault="00DE60CF" w:rsidP="00220B8F">
            <w:pPr>
              <w:pStyle w:val="PlainText"/>
              <w:spacing w:after="120"/>
              <w:rPr>
                <w:i/>
              </w:rPr>
            </w:pPr>
            <w:r w:rsidRPr="00220B8F">
              <w:rPr>
                <w:i/>
              </w:rPr>
              <w:t>2. Истребите все места, где народы, которыми вы о</w:t>
            </w:r>
            <w:r w:rsidRPr="00220B8F">
              <w:rPr>
                <w:i/>
              </w:rPr>
              <w:t>в</w:t>
            </w:r>
            <w:r w:rsidRPr="00220B8F">
              <w:rPr>
                <w:i/>
              </w:rPr>
              <w:t>ладеете, служили богам своим, на высоких горах и на холмах, и под всяким ветвистым дер</w:t>
            </w:r>
            <w:r w:rsidRPr="00220B8F">
              <w:rPr>
                <w:i/>
              </w:rPr>
              <w:t>е</w:t>
            </w:r>
            <w:r w:rsidRPr="00220B8F">
              <w:rPr>
                <w:i/>
              </w:rPr>
              <w:t>вом;</w:t>
            </w:r>
            <w:bookmarkStart w:id="59" w:name="12v03"/>
          </w:p>
          <w:p w14:paraId="2FA97462" w14:textId="77777777" w:rsidR="00DE60CF" w:rsidRPr="00220B8F" w:rsidRDefault="00DE60CF" w:rsidP="00220B8F">
            <w:pPr>
              <w:pStyle w:val="PlainText"/>
              <w:spacing w:after="120"/>
              <w:rPr>
                <w:i/>
              </w:rPr>
            </w:pPr>
            <w:r w:rsidRPr="00220B8F">
              <w:rPr>
                <w:i/>
              </w:rPr>
              <w:t>3</w:t>
            </w:r>
            <w:bookmarkEnd w:id="59"/>
            <w:r w:rsidRPr="00220B8F">
              <w:rPr>
                <w:i/>
              </w:rPr>
              <w:t>. и разрушьте жертве</w:t>
            </w:r>
            <w:r w:rsidRPr="00220B8F">
              <w:rPr>
                <w:i/>
              </w:rPr>
              <w:t>н</w:t>
            </w:r>
            <w:r w:rsidRPr="00220B8F">
              <w:rPr>
                <w:i/>
              </w:rPr>
              <w:t xml:space="preserve">ники их, и сокрушите </w:t>
            </w:r>
            <w:r w:rsidRPr="00220B8F">
              <w:rPr>
                <w:i/>
              </w:rPr>
              <w:lastRenderedPageBreak/>
              <w:t>столбы их, и сожгите огнём рощи их, и ра</w:t>
            </w:r>
            <w:r w:rsidRPr="00220B8F">
              <w:rPr>
                <w:i/>
              </w:rPr>
              <w:t>з</w:t>
            </w:r>
            <w:r w:rsidRPr="00220B8F">
              <w:rPr>
                <w:i/>
              </w:rPr>
              <w:t>бейте истуканы богов их, и истребите имя их от места того.</w:t>
            </w:r>
          </w:p>
          <w:p w14:paraId="12E290F9" w14:textId="77777777" w:rsidR="00DE60CF" w:rsidRPr="00220B8F" w:rsidRDefault="00DE60CF" w:rsidP="00220B8F">
            <w:pPr>
              <w:pStyle w:val="PlainText"/>
              <w:spacing w:after="120"/>
              <w:rPr>
                <w:i/>
                <w:color w:val="000000"/>
              </w:rPr>
            </w:pPr>
          </w:p>
          <w:p w14:paraId="18E04ADF" w14:textId="77777777" w:rsidR="00DE60CF" w:rsidRPr="00220B8F" w:rsidRDefault="00DE60CF" w:rsidP="00220B8F">
            <w:pPr>
              <w:pStyle w:val="PlainText"/>
              <w:spacing w:after="120"/>
              <w:rPr>
                <w:i/>
              </w:rPr>
            </w:pPr>
            <w:r w:rsidRPr="00220B8F">
              <w:rPr>
                <w:i/>
              </w:rPr>
              <w:t>Гл. 28</w:t>
            </w:r>
          </w:p>
          <w:p w14:paraId="6FA4F924" w14:textId="77777777" w:rsidR="00DE60CF" w:rsidRPr="00220B8F" w:rsidRDefault="00DE60CF" w:rsidP="00220B8F">
            <w:pPr>
              <w:pStyle w:val="PlainText"/>
              <w:spacing w:after="120"/>
              <w:rPr>
                <w:i/>
              </w:rPr>
            </w:pPr>
            <w:bookmarkStart w:id="60" w:name="23v19"/>
            <w:r w:rsidRPr="00220B8F">
              <w:rPr>
                <w:i/>
              </w:rPr>
              <w:t>19</w:t>
            </w:r>
            <w:bookmarkEnd w:id="60"/>
            <w:r w:rsidRPr="00220B8F">
              <w:rPr>
                <w:i/>
              </w:rPr>
              <w:t>. Не отдавай в рост брату твоему (по контексту — израильтянину) ни серебра, ни хлеба, ни чего-либо другого, что можно отд</w:t>
            </w:r>
            <w:r w:rsidRPr="00220B8F">
              <w:rPr>
                <w:i/>
              </w:rPr>
              <w:t>а</w:t>
            </w:r>
            <w:r w:rsidRPr="00220B8F">
              <w:rPr>
                <w:i/>
              </w:rPr>
              <w:t xml:space="preserve">вать в рост; </w:t>
            </w:r>
            <w:bookmarkStart w:id="61" w:name="23v20"/>
          </w:p>
          <w:p w14:paraId="26F6D9C2" w14:textId="77777777" w:rsidR="00DE60CF" w:rsidRPr="00220B8F" w:rsidRDefault="00DE60CF" w:rsidP="00220B8F">
            <w:pPr>
              <w:pStyle w:val="PlainText"/>
              <w:spacing w:after="120"/>
              <w:rPr>
                <w:i/>
              </w:rPr>
            </w:pPr>
            <w:r w:rsidRPr="00220B8F">
              <w:rPr>
                <w:i/>
              </w:rPr>
              <w:t>20</w:t>
            </w:r>
            <w:bookmarkEnd w:id="61"/>
            <w:r w:rsidRPr="00220B8F">
              <w:rPr>
                <w:i/>
              </w:rPr>
              <w:t xml:space="preserve"> иноземцу отдавай в рост, а брату твоему не о</w:t>
            </w:r>
            <w:r w:rsidRPr="00220B8F">
              <w:rPr>
                <w:i/>
              </w:rPr>
              <w:t>т</w:t>
            </w:r>
            <w:r w:rsidRPr="00220B8F">
              <w:rPr>
                <w:i/>
              </w:rPr>
              <w:t>давай в рост, чтобы Господь Бог твой благословил тебя во всем, что дел</w:t>
            </w:r>
            <w:r w:rsidRPr="00220B8F">
              <w:rPr>
                <w:i/>
              </w:rPr>
              <w:t>а</w:t>
            </w:r>
            <w:r w:rsidRPr="00220B8F">
              <w:rPr>
                <w:i/>
              </w:rPr>
              <w:t>ется руками твоими, на земле, в которую ты идешь, чтобы овладеть ею.</w:t>
            </w:r>
          </w:p>
          <w:p w14:paraId="670CAEBB" w14:textId="77777777" w:rsidR="00DE60CF" w:rsidRPr="00220B8F" w:rsidRDefault="00DE60CF" w:rsidP="00220B8F">
            <w:pPr>
              <w:pStyle w:val="PlainText"/>
              <w:spacing w:after="120"/>
              <w:rPr>
                <w:i/>
              </w:rPr>
            </w:pPr>
            <w:bookmarkStart w:id="62" w:name="20v16"/>
            <w:r w:rsidRPr="00220B8F">
              <w:rPr>
                <w:i/>
              </w:rPr>
              <w:t>Гл. 20</w:t>
            </w:r>
          </w:p>
          <w:p w14:paraId="6C98322B" w14:textId="77777777" w:rsidR="00DE60CF" w:rsidRPr="005B5604" w:rsidRDefault="00DE60CF" w:rsidP="00220B8F">
            <w:pPr>
              <w:pStyle w:val="PlainText"/>
              <w:spacing w:after="120"/>
            </w:pPr>
            <w:r w:rsidRPr="00220B8F">
              <w:rPr>
                <w:i/>
              </w:rPr>
              <w:t>16</w:t>
            </w:r>
            <w:bookmarkEnd w:id="62"/>
            <w:r w:rsidRPr="00220B8F">
              <w:rPr>
                <w:i/>
              </w:rPr>
              <w:t>. А в городах сих народов, которых Господь Бог твой д</w:t>
            </w:r>
            <w:r w:rsidRPr="00220B8F">
              <w:rPr>
                <w:i/>
              </w:rPr>
              <w:t>а</w:t>
            </w:r>
            <w:r w:rsidRPr="00220B8F">
              <w:rPr>
                <w:i/>
              </w:rPr>
              <w:t>ет тебе во владение, не оста</w:t>
            </w:r>
            <w:r w:rsidRPr="00220B8F">
              <w:rPr>
                <w:i/>
              </w:rPr>
              <w:t>в</w:t>
            </w:r>
            <w:r w:rsidRPr="00220B8F">
              <w:rPr>
                <w:i/>
              </w:rPr>
              <w:t>ляй в живых ни одной души …</w:t>
            </w:r>
          </w:p>
        </w:tc>
      </w:tr>
    </w:tbl>
    <w:p w14:paraId="404997F9" w14:textId="77777777" w:rsidR="00DE60CF" w:rsidRPr="005B5604" w:rsidRDefault="00DE60CF" w:rsidP="00EA7CC4">
      <w:pPr>
        <w:pStyle w:val="PlainText"/>
      </w:pPr>
    </w:p>
    <w:p w14:paraId="6257F52F" w14:textId="77777777" w:rsidR="00DE60CF" w:rsidRPr="00D459F9" w:rsidRDefault="00DE60CF" w:rsidP="00EA7CC4">
      <w:pPr>
        <w:pStyle w:val="PlainText"/>
      </w:pPr>
      <w:r w:rsidRPr="00B303A4">
        <w:t>Что же мы видим? А мы видим большую разницу</w:t>
      </w:r>
      <w:r>
        <w:t xml:space="preserve"> в текстах</w:t>
      </w:r>
      <w:r w:rsidRPr="00B303A4">
        <w:t>. Иосифа Флавия можно назвать просто</w:t>
      </w:r>
      <w:r w:rsidRPr="00D459F9">
        <w:t xml:space="preserve"> гуманистом</w:t>
      </w:r>
      <w:bookmarkEnd w:id="56"/>
      <w:r>
        <w:t xml:space="preserve"> в сопоставл</w:t>
      </w:r>
      <w:r>
        <w:t>е</w:t>
      </w:r>
      <w:r>
        <w:t>нии</w:t>
      </w:r>
      <w:r w:rsidRPr="00D459F9">
        <w:t xml:space="preserve"> с авторами </w:t>
      </w:r>
      <w:r>
        <w:t xml:space="preserve">современного канонического </w:t>
      </w:r>
      <w:r w:rsidRPr="00D459F9">
        <w:lastRenderedPageBreak/>
        <w:t xml:space="preserve">Второзакония, </w:t>
      </w:r>
      <w:r>
        <w:t>с</w:t>
      </w:r>
      <w:r>
        <w:t>о</w:t>
      </w:r>
      <w:r>
        <w:t xml:space="preserve">ставной части Пятикнижия, </w:t>
      </w:r>
      <w:r w:rsidRPr="00D459F9">
        <w:t>вв</w:t>
      </w:r>
      <w:r w:rsidRPr="00D459F9">
        <w:t>е</w:t>
      </w:r>
      <w:r w:rsidRPr="00D459F9">
        <w:t>дённого РПЦ в ранг святой книги.</w:t>
      </w:r>
    </w:p>
    <w:p w14:paraId="63660216" w14:textId="77777777" w:rsidR="00DE60CF" w:rsidRPr="00D459F9" w:rsidRDefault="00DE60CF" w:rsidP="00EA7CC4">
      <w:pPr>
        <w:pStyle w:val="PlainText"/>
      </w:pPr>
      <w:r w:rsidRPr="00D459F9">
        <w:t>Флавий представляет Моисея, как пророка</w:t>
      </w:r>
      <w:r>
        <w:t xml:space="preserve"> и просветителя</w:t>
      </w:r>
      <w:r w:rsidRPr="00D459F9">
        <w:t>, с вполне нормальным</w:t>
      </w:r>
      <w:r>
        <w:t>, человеч</w:t>
      </w:r>
      <w:r>
        <w:t>е</w:t>
      </w:r>
      <w:r>
        <w:t xml:space="preserve">ским </w:t>
      </w:r>
      <w:r w:rsidRPr="00223AAE">
        <w:t>—</w:t>
      </w:r>
      <w:r>
        <w:t xml:space="preserve"> божеско-наместническим </w:t>
      </w:r>
      <w:r w:rsidRPr="00223AAE">
        <w:t>—</w:t>
      </w:r>
      <w:r>
        <w:t xml:space="preserve"> </w:t>
      </w:r>
      <w:r w:rsidRPr="00D459F9">
        <w:t>отношением к окружающему миру</w:t>
      </w:r>
      <w:r>
        <w:t xml:space="preserve"> и заблуждающимся в своих в</w:t>
      </w:r>
      <w:r>
        <w:t>е</w:t>
      </w:r>
      <w:r>
        <w:t>рованиях людям;</w:t>
      </w:r>
      <w:r w:rsidRPr="00D459F9">
        <w:t xml:space="preserve"> а во Второзаконии Моисей предстаёт уже в качестве сатаны, в котором нет ничего челов</w:t>
      </w:r>
      <w:r w:rsidRPr="00D459F9">
        <w:t>е</w:t>
      </w:r>
      <w:r w:rsidRPr="00D459F9">
        <w:t xml:space="preserve">ческого. </w:t>
      </w:r>
    </w:p>
    <w:p w14:paraId="5B6AE30D" w14:textId="44A6C6C4" w:rsidR="00DE60CF" w:rsidRDefault="00DE60CF" w:rsidP="00EA7CC4">
      <w:pPr>
        <w:pStyle w:val="PlainText"/>
        <w:rPr>
          <w:i/>
        </w:rPr>
      </w:pPr>
      <w:r w:rsidRPr="00D459F9">
        <w:t>Иоанн Златоуст</w:t>
      </w:r>
      <w:r w:rsidRPr="00DE60CF">
        <w:rPr>
          <w:sz w:val="24"/>
          <w:vertAlign w:val="superscript"/>
        </w:rPr>
        <w:t>[XCVIII]</w:t>
      </w:r>
      <w:r w:rsidRPr="00D459F9">
        <w:t>, живший в 347</w:t>
      </w:r>
      <w:r>
        <w:t xml:space="preserve"> — </w:t>
      </w:r>
      <w:smartTag w:uri="urn:schemas-microsoft-com:office:smarttags" w:element="metricconverter">
        <w:smartTagPr>
          <w:attr w:name="ProductID" w:val="407 г"/>
        </w:smartTagPr>
        <w:r w:rsidRPr="00D459F9">
          <w:t>407 г</w:t>
        </w:r>
      </w:smartTag>
      <w:r w:rsidRPr="00D459F9">
        <w:t>.,</w:t>
      </w:r>
      <w:r w:rsidRPr="00D459F9">
        <w:rPr>
          <w:rFonts w:ascii="Arial" w:hAnsi="Arial" w:cs="Arial"/>
        </w:rPr>
        <w:t xml:space="preserve"> </w:t>
      </w:r>
      <w:r w:rsidRPr="007E4D78">
        <w:t xml:space="preserve">в </w:t>
      </w:r>
      <w:r>
        <w:t>труде «</w:t>
      </w:r>
      <w:r w:rsidRPr="007E4D78">
        <w:t>Обозрени</w:t>
      </w:r>
      <w:r>
        <w:t>е</w:t>
      </w:r>
      <w:r w:rsidRPr="007E4D78">
        <w:t xml:space="preserve"> книг Второзакония</w:t>
      </w:r>
      <w:r>
        <w:t xml:space="preserve">» </w:t>
      </w:r>
      <w:r w:rsidRPr="00D459F9">
        <w:t>пи</w:t>
      </w:r>
      <w:r>
        <w:t>сал</w:t>
      </w:r>
      <w:r w:rsidRPr="00D459F9">
        <w:t>, что</w:t>
      </w:r>
      <w:r>
        <w:t xml:space="preserve"> Моисеем</w:t>
      </w:r>
      <w:r w:rsidRPr="00D459F9">
        <w:t xml:space="preserve"> </w:t>
      </w:r>
      <w:r w:rsidRPr="00F64D79">
        <w:rPr>
          <w:rStyle w:val="1"/>
        </w:rPr>
        <w:t>«…даются и другие з</w:t>
      </w:r>
      <w:r w:rsidRPr="00F64D79">
        <w:rPr>
          <w:rStyle w:val="1"/>
        </w:rPr>
        <w:t>а</w:t>
      </w:r>
      <w:r w:rsidRPr="00F64D79">
        <w:rPr>
          <w:rStyle w:val="1"/>
        </w:rPr>
        <w:t>коны, между прочим о том, чтобы не брать процентов…»</w:t>
      </w:r>
      <w:r w:rsidRPr="00D459F9">
        <w:rPr>
          <w:i/>
        </w:rPr>
        <w:t>.</w:t>
      </w:r>
    </w:p>
    <w:p w14:paraId="2E955A7E" w14:textId="77777777" w:rsidR="00DE60CF" w:rsidRPr="00D459F9" w:rsidRDefault="00DE60CF" w:rsidP="00EA7CC4">
      <w:pPr>
        <w:pStyle w:val="PlainText"/>
      </w:pPr>
      <w:r>
        <w:t>Т. е. во времена Иоанна Златоуста во Второзаконии ещё был запрет на ростовщичество.</w:t>
      </w:r>
    </w:p>
    <w:p w14:paraId="32BD5569" w14:textId="77777777" w:rsidR="00DE60CF" w:rsidRDefault="00DE60CF" w:rsidP="00EA7CC4">
      <w:pPr>
        <w:pStyle w:val="PlainText"/>
      </w:pPr>
      <w:r w:rsidRPr="00D459F9">
        <w:t xml:space="preserve">Таким образом, </w:t>
      </w:r>
      <w:r>
        <w:t>можно предположить</w:t>
      </w:r>
      <w:r w:rsidRPr="00D459F9">
        <w:t>, что существовала нек</w:t>
      </w:r>
      <w:r w:rsidRPr="00D459F9">
        <w:t>о</w:t>
      </w:r>
      <w:r w:rsidRPr="00D459F9">
        <w:t xml:space="preserve">торая </w:t>
      </w:r>
      <w:r>
        <w:t>группа</w:t>
      </w:r>
      <w:r w:rsidRPr="00D459F9">
        <w:t xml:space="preserve"> израил</w:t>
      </w:r>
      <w:r w:rsidRPr="00D459F9">
        <w:t>ь</w:t>
      </w:r>
      <w:r w:rsidRPr="00D459F9">
        <w:t>тян</w:t>
      </w:r>
      <w:r>
        <w:t>, которую М</w:t>
      </w:r>
      <w:r w:rsidRPr="00D459F9">
        <w:t>оисе</w:t>
      </w:r>
      <w:r>
        <w:t>й вывел из Египта и</w:t>
      </w:r>
      <w:r w:rsidRPr="00D459F9">
        <w:t xml:space="preserve"> да</w:t>
      </w:r>
      <w:r>
        <w:t>л</w:t>
      </w:r>
      <w:r w:rsidRPr="00D459F9">
        <w:t xml:space="preserve"> им вероучение о Боге и жизни вообще, но </w:t>
      </w:r>
      <w:r>
        <w:t>некто внёс искажения в это уч</w:t>
      </w:r>
      <w:r>
        <w:t>е</w:t>
      </w:r>
      <w:r>
        <w:t xml:space="preserve">ние, </w:t>
      </w:r>
      <w:r w:rsidRPr="00D459F9">
        <w:t>приспособи</w:t>
      </w:r>
      <w:r>
        <w:t>в</w:t>
      </w:r>
      <w:r w:rsidRPr="00D459F9">
        <w:t xml:space="preserve"> </w:t>
      </w:r>
      <w:r>
        <w:t>его</w:t>
      </w:r>
      <w:r w:rsidRPr="00D459F9">
        <w:t xml:space="preserve"> для </w:t>
      </w:r>
      <w:r>
        <w:t xml:space="preserve">достижения </w:t>
      </w:r>
      <w:r w:rsidRPr="00D459F9">
        <w:t>своих</w:t>
      </w:r>
      <w:r>
        <w:t xml:space="preserve"> целей.</w:t>
      </w:r>
      <w:r w:rsidRPr="00D459F9">
        <w:t xml:space="preserve"> </w:t>
      </w:r>
    </w:p>
    <w:p w14:paraId="24827B7B" w14:textId="77777777" w:rsidR="00DE60CF" w:rsidRPr="00DE4EA6" w:rsidRDefault="00DE60CF" w:rsidP="00EA7CC4">
      <w:pPr>
        <w:pStyle w:val="PlainText"/>
        <w:rPr>
          <w:sz w:val="28"/>
        </w:rPr>
      </w:pPr>
      <w:r>
        <w:t>Как и где протекал этот процесс, мы рассмотрим в следующей главе.</w:t>
      </w:r>
      <w:r>
        <w:rPr>
          <w:sz w:val="28"/>
        </w:rPr>
        <w:t xml:space="preserve"> </w:t>
      </w:r>
    </w:p>
    <w:p w14:paraId="3CC7EB76" w14:textId="77777777" w:rsidR="00DE60CF" w:rsidRPr="00D503B1" w:rsidRDefault="00DE60CF" w:rsidP="00EA7CC4">
      <w:pPr>
        <w:pStyle w:val="Heading1"/>
      </w:pPr>
      <w:bookmarkStart w:id="63" w:name="_Toc254970616"/>
      <w:bookmarkStart w:id="64" w:name="_Toc255758971"/>
      <w:bookmarkStart w:id="65" w:name="_Toc257614545"/>
      <w:r>
        <w:t xml:space="preserve">14. </w:t>
      </w:r>
      <w:r w:rsidRPr="00D503B1">
        <w:t xml:space="preserve">Где </w:t>
      </w:r>
      <w:r>
        <w:t xml:space="preserve">и как была узаконена ростовщическая </w:t>
      </w:r>
      <w:r w:rsidRPr="00D503B1">
        <w:t>доктрина</w:t>
      </w:r>
      <w:bookmarkEnd w:id="63"/>
      <w:r>
        <w:t xml:space="preserve"> скупки мира</w:t>
      </w:r>
      <w:bookmarkEnd w:id="64"/>
      <w:bookmarkEnd w:id="65"/>
    </w:p>
    <w:p w14:paraId="5CA0D62C" w14:textId="77777777" w:rsidR="00DE60CF" w:rsidRPr="00DE4EA6" w:rsidRDefault="00DE60CF" w:rsidP="00EA7CC4">
      <w:pPr>
        <w:pStyle w:val="PlainText"/>
      </w:pPr>
      <w:r>
        <w:t>Мы уже знаем, что в конце XIX века в России, а ещё раньше на Западе авторам библейского проекта удалось протолкнуть ро</w:t>
      </w:r>
      <w:r>
        <w:t>с</w:t>
      </w:r>
      <w:r>
        <w:t>товщическую доктрину под видом священного писания. Эта до</w:t>
      </w:r>
      <w:r>
        <w:t>к</w:t>
      </w:r>
      <w:r>
        <w:t>трина содержится в Ветхом завете или еврейской Библии, а то</w:t>
      </w:r>
      <w:r>
        <w:t>ч</w:t>
      </w:r>
      <w:r>
        <w:t>нее — в Т</w:t>
      </w:r>
      <w:r>
        <w:t>а</w:t>
      </w:r>
      <w:r>
        <w:t xml:space="preserve">нахе. </w:t>
      </w:r>
    </w:p>
    <w:p w14:paraId="21453AB1" w14:textId="77777777" w:rsidR="00DE60CF" w:rsidRPr="000127A3" w:rsidRDefault="00DE60CF" w:rsidP="00EA7CC4">
      <w:pPr>
        <w:pStyle w:val="PlainText"/>
      </w:pPr>
      <w:r>
        <w:t>Сам термин «Танах» появился в средние века и введён иуде</w:t>
      </w:r>
      <w:r>
        <w:t>й</w:t>
      </w:r>
      <w:r>
        <w:t>скими богословами. Танах — это «письменная Тора», практич</w:t>
      </w:r>
      <w:r>
        <w:t>е</w:t>
      </w:r>
      <w:r>
        <w:t>ски полностью соответствует Ветхому завету, Талмуд же соде</w:t>
      </w:r>
      <w:r>
        <w:t>р</w:t>
      </w:r>
      <w:r>
        <w:t xml:space="preserve">жит </w:t>
      </w:r>
      <w:r w:rsidRPr="00F84E68">
        <w:t>комментарии Танаха, в особенности его первой части — П</w:t>
      </w:r>
      <w:r w:rsidRPr="00F84E68">
        <w:t>я</w:t>
      </w:r>
      <w:r w:rsidRPr="00F84E68">
        <w:t>тикнижия</w:t>
      </w:r>
      <w:r>
        <w:t>. Из Википедии можно узнать, что ц</w:t>
      </w:r>
      <w:r w:rsidRPr="000127A3">
        <w:t>ентральным пол</w:t>
      </w:r>
      <w:r w:rsidRPr="000127A3">
        <w:t>о</w:t>
      </w:r>
      <w:r w:rsidRPr="000127A3">
        <w:t>жением ортодоксального иудаизма является вера в сущес</w:t>
      </w:r>
      <w:r w:rsidRPr="000127A3">
        <w:t>т</w:t>
      </w:r>
      <w:r w:rsidRPr="000127A3">
        <w:t>вова</w:t>
      </w:r>
      <w:r>
        <w:t>ние</w:t>
      </w:r>
      <w:r w:rsidRPr="000127A3">
        <w:t xml:space="preserve"> устн</w:t>
      </w:r>
      <w:r>
        <w:t>ой</w:t>
      </w:r>
      <w:r w:rsidRPr="000127A3">
        <w:t xml:space="preserve"> Тор</w:t>
      </w:r>
      <w:r>
        <w:t>ы</w:t>
      </w:r>
      <w:r w:rsidRPr="000127A3">
        <w:t>, полученн</w:t>
      </w:r>
      <w:r>
        <w:t>ой</w:t>
      </w:r>
      <w:r w:rsidRPr="000127A3">
        <w:t xml:space="preserve"> Моисеем во время его пребывания на горе Синай, содержание </w:t>
      </w:r>
      <w:r>
        <w:t xml:space="preserve">которой </w:t>
      </w:r>
      <w:r w:rsidRPr="000127A3">
        <w:t>веками передавалось от покол</w:t>
      </w:r>
      <w:r w:rsidRPr="000127A3">
        <w:t>е</w:t>
      </w:r>
      <w:r w:rsidRPr="000127A3">
        <w:t xml:space="preserve">ния к поколению </w:t>
      </w:r>
      <w:r>
        <w:t>из</w:t>
      </w:r>
      <w:r w:rsidRPr="000127A3">
        <w:t>устно</w:t>
      </w:r>
      <w:r>
        <w:t>, а Танах появился значительно позже</w:t>
      </w:r>
      <w:r w:rsidRPr="000127A3">
        <w:t>.</w:t>
      </w:r>
      <w:r>
        <w:t xml:space="preserve"> Идея об устной Торе очень хороша для объяснения отсутствия древних рук</w:t>
      </w:r>
      <w:r>
        <w:t>о</w:t>
      </w:r>
      <w:r>
        <w:t xml:space="preserve">писей Библии, но трудно </w:t>
      </w:r>
      <w:r>
        <w:lastRenderedPageBreak/>
        <w:t>поверить, что при устной передаче любого текста из поколения в поколение не будут вн</w:t>
      </w:r>
      <w:r>
        <w:t>е</w:t>
      </w:r>
      <w:r>
        <w:t>сены искажения. Кроме того, неизбежно встаёт вопрос о том, при помощи какой письменности устная Тора превратилась в пис</w:t>
      </w:r>
      <w:r>
        <w:t>ь</w:t>
      </w:r>
      <w:r>
        <w:t>менный Танах?</w:t>
      </w:r>
    </w:p>
    <w:p w14:paraId="77E95092" w14:textId="651C1FB8" w:rsidR="00DE60CF" w:rsidRPr="00B1136B" w:rsidRDefault="00DE60CF" w:rsidP="00EA7CC4">
      <w:pPr>
        <w:pStyle w:val="PlainText"/>
        <w:rPr>
          <w:rStyle w:val="1"/>
        </w:rPr>
      </w:pPr>
      <w:r>
        <w:t>В</w:t>
      </w:r>
      <w:r w:rsidRPr="005B5604">
        <w:t xml:space="preserve"> связи с отсутствием древнееврейских рукописей Библии</w:t>
      </w:r>
      <w:r w:rsidRPr="0062551C">
        <w:t xml:space="preserve"> </w:t>
      </w:r>
      <w:r w:rsidRPr="005B5604">
        <w:t>М. М Постников</w:t>
      </w:r>
      <w:r w:rsidRPr="00DE60CF">
        <w:rPr>
          <w:sz w:val="24"/>
          <w:vertAlign w:val="superscript"/>
        </w:rPr>
        <w:t>[XCIX]</w:t>
      </w:r>
      <w:r>
        <w:t xml:space="preserve"> </w:t>
      </w:r>
      <w:r w:rsidRPr="005B5604">
        <w:t>зада</w:t>
      </w:r>
      <w:r>
        <w:t>ё</w:t>
      </w:r>
      <w:r w:rsidRPr="005B5604">
        <w:t>т вопрос</w:t>
      </w:r>
      <w:r w:rsidRPr="00B1136B">
        <w:t xml:space="preserve">: </w:t>
      </w:r>
      <w:r w:rsidRPr="00B1136B">
        <w:rPr>
          <w:rStyle w:val="1"/>
        </w:rPr>
        <w:t xml:space="preserve">«Не могло ли случиться так, что канон Танаха был скомпилирован самими масоретами?» </w:t>
      </w:r>
    </w:p>
    <w:p w14:paraId="4CC4DAB0" w14:textId="77777777" w:rsidR="00DE60CF" w:rsidRDefault="00DE60CF" w:rsidP="00EA7CC4">
      <w:pPr>
        <w:pStyle w:val="PlainText"/>
      </w:pPr>
      <w:r w:rsidRPr="005B5604">
        <w:t xml:space="preserve">Постников, </w:t>
      </w:r>
      <w:r>
        <w:t>проведя серьёзный анализ, пришёл к выводу</w:t>
      </w:r>
      <w:r w:rsidRPr="005B5604">
        <w:t xml:space="preserve">, что </w:t>
      </w:r>
      <w:r>
        <w:t>еврейская Библи</w:t>
      </w:r>
      <w:r w:rsidRPr="005B5604">
        <w:t>я была написана в Испании (</w:t>
      </w:r>
      <w:r>
        <w:t xml:space="preserve">см. </w:t>
      </w:r>
      <w:r w:rsidRPr="005B5604">
        <w:t>т. 3).</w:t>
      </w:r>
    </w:p>
    <w:p w14:paraId="37067046" w14:textId="77777777" w:rsidR="00DE60CF" w:rsidRPr="00B1136B" w:rsidRDefault="00DE60CF" w:rsidP="00EA7CC4">
      <w:pPr>
        <w:pStyle w:val="PlainText"/>
        <w:rPr>
          <w:rStyle w:val="1"/>
        </w:rPr>
      </w:pPr>
      <w:r w:rsidRPr="005B5604">
        <w:t xml:space="preserve">Морозов </w:t>
      </w:r>
      <w:r>
        <w:t>в книге «</w:t>
      </w:r>
      <w:r w:rsidRPr="005B5604">
        <w:t>Христос</w:t>
      </w:r>
      <w:r>
        <w:t>»</w:t>
      </w:r>
      <w:r w:rsidRPr="005B5604">
        <w:t xml:space="preserve"> </w:t>
      </w:r>
      <w:r>
        <w:t>(</w:t>
      </w:r>
      <w:r w:rsidRPr="005B5604">
        <w:t>т.</w:t>
      </w:r>
      <w:r>
        <w:t> </w:t>
      </w:r>
      <w:r w:rsidRPr="005B5604">
        <w:t>3</w:t>
      </w:r>
      <w:r>
        <w:t>,</w:t>
      </w:r>
      <w:r w:rsidRPr="005B5604">
        <w:t xml:space="preserve"> стр. 290</w:t>
      </w:r>
      <w:r>
        <w:t>) пишет:</w:t>
      </w:r>
      <w:r w:rsidRPr="00B1136B">
        <w:rPr>
          <w:rStyle w:val="1"/>
        </w:rPr>
        <w:t xml:space="preserve"> «… родину вавилонского Талмуда я ищу не на берегах Тигра и Евфрата, а, главным образом, в Испании». </w:t>
      </w:r>
    </w:p>
    <w:p w14:paraId="0D0DFB35" w14:textId="77777777" w:rsidR="00DE60CF" w:rsidRPr="00B1136B" w:rsidRDefault="00DE60CF" w:rsidP="00EA7CC4">
      <w:pPr>
        <w:pStyle w:val="PlainText"/>
        <w:rPr>
          <w:rStyle w:val="1"/>
        </w:rPr>
      </w:pPr>
      <w:r w:rsidRPr="005B5604">
        <w:t>Постников</w:t>
      </w:r>
      <w:r>
        <w:t xml:space="preserve"> идёт ещё дальше </w:t>
      </w:r>
      <w:r w:rsidRPr="005B5604">
        <w:t>(</w:t>
      </w:r>
      <w:r>
        <w:t xml:space="preserve">т. 3, </w:t>
      </w:r>
      <w:r w:rsidRPr="005B5604">
        <w:t>стр. 77)</w:t>
      </w:r>
      <w:r>
        <w:t>: он делает вывод,</w:t>
      </w:r>
      <w:r w:rsidRPr="005B5604">
        <w:t xml:space="preserve"> что история Египта </w:t>
      </w:r>
      <w:r>
        <w:t xml:space="preserve">искусственно </w:t>
      </w:r>
      <w:r w:rsidRPr="005B5604">
        <w:t>удлинена</w:t>
      </w:r>
      <w:r>
        <w:t>,</w:t>
      </w:r>
      <w:r w:rsidRPr="005B5604">
        <w:t xml:space="preserve"> и это сделано для т</w:t>
      </w:r>
      <w:r w:rsidRPr="005B5604">
        <w:t>о</w:t>
      </w:r>
      <w:r w:rsidRPr="005B5604">
        <w:t xml:space="preserve">го, </w:t>
      </w:r>
      <w:r w:rsidRPr="00B1136B">
        <w:rPr>
          <w:rStyle w:val="1"/>
        </w:rPr>
        <w:t>«чтобы найти место для размещения на оси времени библе</w:t>
      </w:r>
      <w:r w:rsidRPr="00B1136B">
        <w:rPr>
          <w:rStyle w:val="1"/>
        </w:rPr>
        <w:t>й</w:t>
      </w:r>
      <w:r w:rsidRPr="00B1136B">
        <w:rPr>
          <w:rStyle w:val="1"/>
        </w:rPr>
        <w:t>ских государств и</w:t>
      </w:r>
      <w:r w:rsidRPr="00B1136B">
        <w:rPr>
          <w:rStyle w:val="1"/>
        </w:rPr>
        <w:t>у</w:t>
      </w:r>
      <w:r w:rsidRPr="00B1136B">
        <w:rPr>
          <w:rStyle w:val="1"/>
        </w:rPr>
        <w:t xml:space="preserve">дейского и Израильского царств». </w:t>
      </w:r>
    </w:p>
    <w:p w14:paraId="6C6AE88F" w14:textId="77777777" w:rsidR="00DE60CF" w:rsidRPr="008E28FE" w:rsidRDefault="00DE60CF" w:rsidP="00EA7CC4">
      <w:pPr>
        <w:pStyle w:val="PlainText"/>
      </w:pPr>
      <w:r>
        <w:t>В общем, есть основания полагать</w:t>
      </w:r>
      <w:r w:rsidRPr="008E28FE">
        <w:t>, что история иудейства и</w:t>
      </w:r>
      <w:r w:rsidRPr="008E28FE">
        <w:t>с</w:t>
      </w:r>
      <w:r w:rsidRPr="008E28FE">
        <w:t>кусственно удлинена</w:t>
      </w:r>
      <w:r>
        <w:t>, и</w:t>
      </w:r>
      <w:r w:rsidRPr="008E28FE">
        <w:t xml:space="preserve"> </w:t>
      </w:r>
      <w:r>
        <w:t>началась</w:t>
      </w:r>
      <w:r w:rsidRPr="008E28FE">
        <w:t xml:space="preserve"> позже </w:t>
      </w:r>
      <w:r>
        <w:t xml:space="preserve">10 века н. э. </w:t>
      </w:r>
      <w:r w:rsidRPr="008E28FE">
        <w:t>Но в этом случае и Танах в окончательном виде т</w:t>
      </w:r>
      <w:r w:rsidRPr="008E28FE">
        <w:t>о</w:t>
      </w:r>
      <w:r w:rsidRPr="008E28FE">
        <w:t>же был составлен позже.</w:t>
      </w:r>
    </w:p>
    <w:p w14:paraId="5C689AA7" w14:textId="293E3DD2" w:rsidR="00DE60CF" w:rsidRPr="008E28FE" w:rsidRDefault="00DE60CF" w:rsidP="00EA7CC4">
      <w:pPr>
        <w:pStyle w:val="PlainText"/>
      </w:pPr>
      <w:r w:rsidRPr="00196133">
        <w:t>Евгений Габович (Германия) в статье</w:t>
      </w:r>
      <w:r w:rsidRPr="00061A2A">
        <w:rPr>
          <w:rStyle w:val="Strong"/>
          <w:b w:val="0"/>
          <w:color w:val="000000"/>
          <w:sz w:val="28"/>
        </w:rPr>
        <w:t xml:space="preserve"> </w:t>
      </w:r>
      <w:r>
        <w:rPr>
          <w:rStyle w:val="Strong"/>
          <w:b w:val="0"/>
          <w:color w:val="000000"/>
          <w:sz w:val="28"/>
        </w:rPr>
        <w:t>«</w:t>
      </w:r>
      <w:r w:rsidRPr="00061A2A">
        <w:t>История евреев под знаком вопроса</w:t>
      </w:r>
      <w:r>
        <w:t>»</w:t>
      </w:r>
      <w:r w:rsidRPr="00DE60CF">
        <w:rPr>
          <w:sz w:val="24"/>
          <w:vertAlign w:val="superscript"/>
        </w:rPr>
        <w:t>[C]</w:t>
      </w:r>
      <w:r w:rsidRPr="00061A2A">
        <w:t xml:space="preserve"> исследовал еврей</w:t>
      </w:r>
      <w:r>
        <w:t>скую историографию выдв</w:t>
      </w:r>
      <w:r>
        <w:t>и</w:t>
      </w:r>
      <w:r>
        <w:t>нул гипотезу</w:t>
      </w:r>
      <w:r w:rsidRPr="00061A2A">
        <w:t xml:space="preserve">, что </w:t>
      </w:r>
      <w:r>
        <w:t>иудейство формировалось п</w:t>
      </w:r>
      <w:r>
        <w:t>о</w:t>
      </w:r>
      <w:r>
        <w:t>степенно в течение последних шести-семи веков и только при принятии такой гип</w:t>
      </w:r>
      <w:r>
        <w:t>о</w:t>
      </w:r>
      <w:r>
        <w:t>тезы с его точки зрения исчезают все необъяснимые и</w:t>
      </w:r>
      <w:r>
        <w:t>с</w:t>
      </w:r>
      <w:r>
        <w:t xml:space="preserve">торические противоречия. </w:t>
      </w:r>
    </w:p>
    <w:p w14:paraId="3401D74E" w14:textId="77777777" w:rsidR="00DE60CF" w:rsidRDefault="00DE60CF" w:rsidP="00EA7CC4">
      <w:pPr>
        <w:pStyle w:val="PlainText"/>
      </w:pPr>
      <w:r>
        <w:t>А противоречий в иудейской истории и хронологии достато</w:t>
      </w:r>
      <w:r>
        <w:t>ч</w:t>
      </w:r>
      <w:r>
        <w:t>но, чтобы усомниться в их правильности. Например, как объя</w:t>
      </w:r>
      <w:r>
        <w:t>с</w:t>
      </w:r>
      <w:r>
        <w:t>нить то, что жидовин не был знаком с Ветхим заветом, как след</w:t>
      </w:r>
      <w:r>
        <w:t>у</w:t>
      </w:r>
      <w:r>
        <w:t xml:space="preserve">ет из </w:t>
      </w:r>
      <w:r w:rsidRPr="0009397B">
        <w:t>рук</w:t>
      </w:r>
      <w:r>
        <w:t xml:space="preserve">описи </w:t>
      </w:r>
      <w:r>
        <w:rPr>
          <w:bCs/>
          <w:lang w:val="en-US"/>
        </w:rPr>
        <w:t>XII</w:t>
      </w:r>
      <w:r w:rsidRPr="0009397B">
        <w:t xml:space="preserve"> века </w:t>
      </w:r>
      <w:r>
        <w:rPr>
          <w:bCs/>
        </w:rPr>
        <w:t>«</w:t>
      </w:r>
      <w:r w:rsidRPr="0009397B">
        <w:t>Житие пророка Моисея</w:t>
      </w:r>
      <w:r>
        <w:rPr>
          <w:bCs/>
        </w:rPr>
        <w:t>»,</w:t>
      </w:r>
      <w:r>
        <w:t xml:space="preserve"> текст которой приводился выше. Самое гла</w:t>
      </w:r>
      <w:r>
        <w:t>в</w:t>
      </w:r>
      <w:r>
        <w:t xml:space="preserve">ное необъяснимым становится факт появления монополии на ростовщичество у иудеев в России лишь в </w:t>
      </w:r>
      <w:r>
        <w:rPr>
          <w:bCs/>
        </w:rPr>
        <w:t>XIX</w:t>
      </w:r>
      <w:r>
        <w:t xml:space="preserve"> веке, а на Западе </w:t>
      </w:r>
      <w:r>
        <w:rPr>
          <w:bCs/>
        </w:rPr>
        <w:t>—</w:t>
      </w:r>
      <w:r>
        <w:t xml:space="preserve"> в крайнем случае, в </w:t>
      </w:r>
      <w:r>
        <w:rPr>
          <w:bCs/>
          <w:lang w:val="en-US"/>
        </w:rPr>
        <w:t>XVI</w:t>
      </w:r>
      <w:r>
        <w:t xml:space="preserve"> веке, если им была дана </w:t>
      </w:r>
      <w:r>
        <w:rPr>
          <w:bCs/>
        </w:rPr>
        <w:t>Тора</w:t>
      </w:r>
      <w:r>
        <w:t xml:space="preserve"> ещё до н</w:t>
      </w:r>
      <w:r>
        <w:t>о</w:t>
      </w:r>
      <w:r>
        <w:t xml:space="preserve">вой эры. Что же они не воспользовались своей привилегией раньше? </w:t>
      </w:r>
    </w:p>
    <w:p w14:paraId="45AD8E9F" w14:textId="17A79153" w:rsidR="00DE60CF" w:rsidRPr="00B1136B" w:rsidRDefault="00DE60CF" w:rsidP="00EA7CC4">
      <w:pPr>
        <w:pStyle w:val="PlainText"/>
        <w:rPr>
          <w:rStyle w:val="1"/>
        </w:rPr>
      </w:pPr>
      <w:r>
        <w:t xml:space="preserve">Подтверждает нашу мысль статья </w:t>
      </w:r>
      <w:r w:rsidRPr="00EA124D">
        <w:t>А.</w:t>
      </w:r>
      <w:r>
        <w:t xml:space="preserve"> </w:t>
      </w:r>
      <w:r w:rsidRPr="00EA124D">
        <w:t>М. Тюрин</w:t>
      </w:r>
      <w:r>
        <w:t>а</w:t>
      </w:r>
      <w:r w:rsidRPr="00EA124D">
        <w:t xml:space="preserve"> </w:t>
      </w:r>
      <w:r>
        <w:t>под назван</w:t>
      </w:r>
      <w:r>
        <w:t>и</w:t>
      </w:r>
      <w:r>
        <w:t>ем «</w:t>
      </w:r>
      <w:r w:rsidRPr="00196133">
        <w:t>Реконструкция элементов ДНК-генетики евреев</w:t>
      </w:r>
      <w:r>
        <w:t>»</w:t>
      </w:r>
      <w:r w:rsidRPr="00DE60CF">
        <w:rPr>
          <w:color w:val="000000"/>
          <w:spacing w:val="-30"/>
          <w:sz w:val="24"/>
          <w:vertAlign w:val="superscript"/>
        </w:rPr>
        <w:t>[CI]</w:t>
      </w:r>
      <w:r>
        <w:rPr>
          <w:spacing w:val="-30"/>
        </w:rPr>
        <w:t xml:space="preserve">, </w:t>
      </w:r>
      <w:r>
        <w:t>опублик</w:t>
      </w:r>
      <w:r>
        <w:t>о</w:t>
      </w:r>
      <w:r>
        <w:t xml:space="preserve">ванная на нескольких сайтах, в которой на основании </w:t>
      </w:r>
      <w:r w:rsidRPr="00EA124D">
        <w:t>рассмотр</w:t>
      </w:r>
      <w:r w:rsidRPr="00EA124D">
        <w:t>е</w:t>
      </w:r>
      <w:r w:rsidRPr="00EA124D">
        <w:t xml:space="preserve">ния ДНК-генетических данных, характеризующих </w:t>
      </w:r>
      <w:r w:rsidRPr="00EA124D">
        <w:lastRenderedPageBreak/>
        <w:t>евреев по о</w:t>
      </w:r>
      <w:r w:rsidRPr="00EA124D">
        <w:t>т</w:t>
      </w:r>
      <w:r w:rsidRPr="00EA124D">
        <w:t xml:space="preserve">цовской линии сделан следующий вывод: </w:t>
      </w:r>
      <w:r w:rsidRPr="00B1136B">
        <w:rPr>
          <w:rStyle w:val="1"/>
        </w:rPr>
        <w:t>«Общий генохронол</w:t>
      </w:r>
      <w:r w:rsidRPr="00B1136B">
        <w:rPr>
          <w:rStyle w:val="1"/>
        </w:rPr>
        <w:t>о</w:t>
      </w:r>
      <w:r w:rsidRPr="00B1136B">
        <w:rPr>
          <w:rStyle w:val="1"/>
        </w:rPr>
        <w:t>гический вывод однозначен: социальная общность «Евреи» ген</w:t>
      </w:r>
      <w:r w:rsidRPr="00B1136B">
        <w:rPr>
          <w:rStyle w:val="1"/>
        </w:rPr>
        <w:t>е</w:t>
      </w:r>
      <w:r w:rsidRPr="00B1136B">
        <w:rPr>
          <w:rStyle w:val="1"/>
        </w:rPr>
        <w:t>тич</w:t>
      </w:r>
      <w:r w:rsidRPr="00B1136B">
        <w:rPr>
          <w:rStyle w:val="1"/>
        </w:rPr>
        <w:t>е</w:t>
      </w:r>
      <w:r w:rsidRPr="00B1136B">
        <w:rPr>
          <w:rStyle w:val="1"/>
        </w:rPr>
        <w:t>ски обособилась в 17 веке н.э.».</w:t>
      </w:r>
    </w:p>
    <w:p w14:paraId="2E4547F3" w14:textId="77777777" w:rsidR="00DE60CF" w:rsidRDefault="00DE60CF" w:rsidP="00EA7CC4">
      <w:pPr>
        <w:pStyle w:val="PlainText"/>
      </w:pPr>
      <w:r>
        <w:t>Для прояснения этого вопроса немного коснёмся историогр</w:t>
      </w:r>
      <w:r>
        <w:t>а</w:t>
      </w:r>
      <w:r>
        <w:t>фии. В электронной еврейской энциклопедии в статье «Истори</w:t>
      </w:r>
      <w:r>
        <w:t>о</w:t>
      </w:r>
      <w:r>
        <w:t xml:space="preserve">графия» в разделе «Систематические труды» читаем: </w:t>
      </w:r>
    </w:p>
    <w:p w14:paraId="32E5F51E" w14:textId="77777777" w:rsidR="00DE60CF" w:rsidRDefault="00DE60CF" w:rsidP="00EA7CC4">
      <w:pPr>
        <w:pStyle w:val="a5"/>
      </w:pPr>
      <w:r>
        <w:t>«В</w:t>
      </w:r>
      <w:r w:rsidRPr="00EB1EF2">
        <w:t xml:space="preserve"> конце 17 в. </w:t>
      </w:r>
      <w:r>
        <w:t>—</w:t>
      </w:r>
      <w:r w:rsidRPr="00EB1EF2">
        <w:t xml:space="preserve"> начале 18 в., когда под влиянием ранних критиков Библии и деистов пошатнулась вера в историческую достоверность библейского повествования, появилось несколько написанных хр</w:t>
      </w:r>
      <w:r w:rsidRPr="00EB1EF2">
        <w:t>и</w:t>
      </w:r>
      <w:r w:rsidRPr="00EB1EF2">
        <w:t>стианами трудов, в которых еврейская история рассматривалась в контексте всеобщей. Исключител</w:t>
      </w:r>
      <w:r w:rsidRPr="00EB1EF2">
        <w:t>ь</w:t>
      </w:r>
      <w:r w:rsidRPr="00EB1EF2">
        <w:t>ное место среди христианских историков занимает гугенот Ж. Банаж, кот</w:t>
      </w:r>
      <w:r w:rsidRPr="00EB1EF2">
        <w:t>о</w:t>
      </w:r>
      <w:r w:rsidRPr="00EB1EF2">
        <w:t>рый принадлежал к школе, искавшей в истории буквального осуществления библейских пророчеств. В труде «История и р</w:t>
      </w:r>
      <w:r w:rsidRPr="00EB1EF2">
        <w:t>е</w:t>
      </w:r>
      <w:r w:rsidRPr="00EB1EF2">
        <w:t>лигия евреев» (7 томов, 1706</w:t>
      </w:r>
      <w:r>
        <w:t xml:space="preserve"> — </w:t>
      </w:r>
      <w:r w:rsidRPr="00EB1EF2">
        <w:t>11) Банаж с большим сочувс</w:t>
      </w:r>
      <w:r w:rsidRPr="00EB1EF2">
        <w:t>т</w:t>
      </w:r>
      <w:r w:rsidRPr="00EB1EF2">
        <w:t>вием описывает судьбу еврейского народа и его упорство в о</w:t>
      </w:r>
      <w:r w:rsidRPr="00EB1EF2">
        <w:t>т</w:t>
      </w:r>
      <w:r w:rsidRPr="00EB1EF2">
        <w:t>стаивании своей веры. В отличие от других христиан</w:t>
      </w:r>
      <w:r>
        <w:t>ских авт</w:t>
      </w:r>
      <w:r>
        <w:t>о</w:t>
      </w:r>
      <w:r>
        <w:t>ров, он признаё</w:t>
      </w:r>
      <w:r w:rsidRPr="00EB1EF2">
        <w:t>т ценность и дальнейшее развитие иудаизма и после возникновения христ</w:t>
      </w:r>
      <w:r w:rsidRPr="00EB1EF2">
        <w:t>и</w:t>
      </w:r>
      <w:r w:rsidRPr="00EB1EF2">
        <w:t>анства</w:t>
      </w:r>
      <w:r>
        <w:t xml:space="preserve">». </w:t>
      </w:r>
    </w:p>
    <w:p w14:paraId="3AF95072" w14:textId="77777777" w:rsidR="00DE60CF" w:rsidRDefault="00DE60CF" w:rsidP="00EA7CC4">
      <w:pPr>
        <w:pStyle w:val="PlainText"/>
      </w:pPr>
      <w:r w:rsidRPr="00DC521C">
        <w:t xml:space="preserve">Т.е. первый серьёзный труд по истории иудейства написал христианин Жан Банаж, в котором он фактически </w:t>
      </w:r>
      <w:r>
        <w:t>указывает</w:t>
      </w:r>
      <w:r w:rsidRPr="00DC521C">
        <w:t xml:space="preserve"> и</w:t>
      </w:r>
      <w:r w:rsidRPr="00DC521C">
        <w:t>у</w:t>
      </w:r>
      <w:r w:rsidRPr="00DC521C">
        <w:t>деям, что их вера заслуживает уважения и имеет ценность в хр</w:t>
      </w:r>
      <w:r w:rsidRPr="00DC521C">
        <w:t>и</w:t>
      </w:r>
      <w:r w:rsidRPr="00DC521C">
        <w:t>стианском мире. Иудеи это поняли</w:t>
      </w:r>
      <w:r>
        <w:t>,</w:t>
      </w:r>
      <w:r w:rsidRPr="00DC521C">
        <w:t xml:space="preserve"> и</w:t>
      </w:r>
      <w:r>
        <w:t xml:space="preserve"> </w:t>
      </w:r>
      <w:r w:rsidRPr="00DC521C">
        <w:t>у них появляются свои и</w:t>
      </w:r>
      <w:r w:rsidRPr="00DC521C">
        <w:t>с</w:t>
      </w:r>
      <w:r w:rsidRPr="00DC521C">
        <w:t xml:space="preserve">торики, правда, только в </w:t>
      </w:r>
      <w:r>
        <w:t>первой полов</w:t>
      </w:r>
      <w:r>
        <w:t>и</w:t>
      </w:r>
      <w:r>
        <w:t>не XIX</w:t>
      </w:r>
      <w:r w:rsidRPr="00DC521C">
        <w:t xml:space="preserve"> век</w:t>
      </w:r>
      <w:r>
        <w:t>а</w:t>
      </w:r>
      <w:r w:rsidRPr="00DC521C">
        <w:t xml:space="preserve">. </w:t>
      </w:r>
    </w:p>
    <w:p w14:paraId="0990095F" w14:textId="77777777" w:rsidR="00DE60CF" w:rsidRPr="00196133" w:rsidRDefault="00DE60CF" w:rsidP="00EA7CC4">
      <w:pPr>
        <w:pStyle w:val="PlainText"/>
      </w:pPr>
      <w:r w:rsidRPr="00196133">
        <w:t>Маркус Иост в 1820 году пишет книгу</w:t>
      </w:r>
      <w:r>
        <w:t xml:space="preserve"> «</w:t>
      </w:r>
      <w:r w:rsidRPr="00196133">
        <w:t>История Израилитов</w:t>
      </w:r>
      <w:r>
        <w:t>»</w:t>
      </w:r>
      <w:r w:rsidRPr="00196133">
        <w:t xml:space="preserve"> (Geschichte der Israeliten), и позже —</w:t>
      </w:r>
      <w:r>
        <w:t xml:space="preserve"> «</w:t>
      </w:r>
      <w:r w:rsidRPr="00196133">
        <w:t>История иудаизма и его сект</w:t>
      </w:r>
      <w:r>
        <w:t>»</w:t>
      </w:r>
      <w:r w:rsidRPr="00196133">
        <w:t xml:space="preserve"> (Geschichte des Judenthum und seine Sekten).</w:t>
      </w:r>
    </w:p>
    <w:p w14:paraId="75C440D3" w14:textId="3FF71F41" w:rsidR="00DE60CF" w:rsidRDefault="00DE60CF" w:rsidP="00EA7CC4">
      <w:pPr>
        <w:pStyle w:val="PlainText"/>
      </w:pPr>
      <w:r>
        <w:t>О том, что еврейские историки появились лишь в XIX веке мы узнаём из книги «</w:t>
      </w:r>
      <w:r w:rsidRPr="000A1DBA">
        <w:t>Руководство по изучению истории евреев</w:t>
      </w:r>
      <w:r>
        <w:t>»</w:t>
      </w:r>
      <w:r w:rsidRPr="00DE60CF">
        <w:rPr>
          <w:sz w:val="24"/>
          <w:vertAlign w:val="superscript"/>
        </w:rPr>
        <w:t>[CII]</w:t>
      </w:r>
      <w:r>
        <w:t>, н</w:t>
      </w:r>
      <w:r>
        <w:t>а</w:t>
      </w:r>
      <w:r>
        <w:t>писанную раввином</w:t>
      </w:r>
      <w:r w:rsidRPr="000A1DBA">
        <w:t xml:space="preserve"> Майзенрлинг</w:t>
      </w:r>
      <w:r>
        <w:t xml:space="preserve">ом. </w:t>
      </w:r>
      <w:r w:rsidRPr="000A1DBA">
        <w:t xml:space="preserve">В предисловии </w:t>
      </w:r>
      <w:r>
        <w:t>к трет</w:t>
      </w:r>
      <w:r>
        <w:t>ь</w:t>
      </w:r>
      <w:r>
        <w:t xml:space="preserve">ему изданию </w:t>
      </w:r>
      <w:r w:rsidRPr="000A1DBA">
        <w:t>1881 г</w:t>
      </w:r>
      <w:r>
        <w:t>ода</w:t>
      </w:r>
      <w:r w:rsidRPr="000A1DBA">
        <w:t xml:space="preserve"> говорится, </w:t>
      </w:r>
      <w:r w:rsidRPr="008306C8">
        <w:rPr>
          <w:rStyle w:val="1"/>
        </w:rPr>
        <w:t>«что историей еврейского народа начали заниматься несколько десятков лет тому назад»,</w:t>
      </w:r>
      <w:r>
        <w:rPr>
          <w:i/>
        </w:rPr>
        <w:t xml:space="preserve"> </w:t>
      </w:r>
      <w:r w:rsidRPr="00425761">
        <w:t>и что</w:t>
      </w:r>
      <w:r>
        <w:rPr>
          <w:i/>
        </w:rPr>
        <w:t xml:space="preserve"> </w:t>
      </w:r>
      <w:r>
        <w:t xml:space="preserve">данное </w:t>
      </w:r>
      <w:r w:rsidRPr="00E718F8">
        <w:t xml:space="preserve">третье </w:t>
      </w:r>
      <w:r>
        <w:t xml:space="preserve">издание </w:t>
      </w:r>
      <w:r w:rsidRPr="00E718F8">
        <w:t>выходит</w:t>
      </w:r>
      <w:r>
        <w:rPr>
          <w:i/>
        </w:rPr>
        <w:t xml:space="preserve"> </w:t>
      </w:r>
      <w:r w:rsidRPr="008306C8">
        <w:rPr>
          <w:rStyle w:val="1"/>
        </w:rPr>
        <w:t>«в совершенно переработанном виде, так что от прежней “Истории Израиля” осталось только одно заглавие».</w:t>
      </w:r>
      <w:r>
        <w:rPr>
          <w:i/>
        </w:rPr>
        <w:t xml:space="preserve"> </w:t>
      </w:r>
      <w:r>
        <w:t>Фактически а</w:t>
      </w:r>
      <w:r>
        <w:t>в</w:t>
      </w:r>
      <w:r>
        <w:t>тор признаётся в том, что даже в XIX веке история иудеев ещё только разрабат</w:t>
      </w:r>
      <w:r>
        <w:t>ы</w:t>
      </w:r>
      <w:r>
        <w:t>валась.</w:t>
      </w:r>
    </w:p>
    <w:p w14:paraId="04F7CB27" w14:textId="17CD1455" w:rsidR="00DE60CF" w:rsidRDefault="00DE60CF" w:rsidP="00EA7CC4">
      <w:pPr>
        <w:pStyle w:val="PlainText"/>
      </w:pPr>
      <w:r w:rsidRPr="00AE1A36">
        <w:t>Друго</w:t>
      </w:r>
      <w:r>
        <w:t>й наиболее авторитетный еврейский историк Генрих Грец в книге «История евреев»</w:t>
      </w:r>
      <w:r w:rsidRPr="00DE60CF">
        <w:rPr>
          <w:sz w:val="24"/>
          <w:vertAlign w:val="superscript"/>
        </w:rPr>
        <w:t>[CIII]</w:t>
      </w:r>
      <w:r>
        <w:t xml:space="preserve"> (правильный перевод названия </w:t>
      </w:r>
      <w:r>
        <w:lastRenderedPageBreak/>
        <w:t>этой книги — «История иудеев …» “</w:t>
      </w:r>
      <w:r w:rsidRPr="00C8484E">
        <w:t>Geschichte der Juden von den altest</w:t>
      </w:r>
      <w:r>
        <w:t>en Zeiten bis auf die Gegenwart”</w:t>
      </w:r>
      <w:r w:rsidRPr="00C8484E">
        <w:t>)</w:t>
      </w:r>
      <w:r>
        <w:t>, подчёркивает,</w:t>
      </w:r>
      <w:r w:rsidRPr="005B5604">
        <w:t xml:space="preserve"> что начал п</w:t>
      </w:r>
      <w:r w:rsidRPr="005B5604">
        <w:t>и</w:t>
      </w:r>
      <w:r w:rsidRPr="005B5604">
        <w:t xml:space="preserve">сать историю </w:t>
      </w:r>
      <w:r>
        <w:t>иудеев</w:t>
      </w:r>
      <w:r w:rsidRPr="005B5604">
        <w:t xml:space="preserve"> 1850 г</w:t>
      </w:r>
      <w:r>
        <w:t>оду,</w:t>
      </w:r>
      <w:r w:rsidRPr="005B5604">
        <w:t xml:space="preserve"> </w:t>
      </w:r>
      <w:r>
        <w:t>и</w:t>
      </w:r>
      <w:r w:rsidRPr="005B5604">
        <w:t xml:space="preserve"> тогда она б</w:t>
      </w:r>
      <w:r w:rsidRPr="005B5604">
        <w:t>ы</w:t>
      </w:r>
      <w:r w:rsidRPr="005B5604">
        <w:t xml:space="preserve">ла известна лишь </w:t>
      </w:r>
      <w:r w:rsidRPr="008306C8">
        <w:rPr>
          <w:rStyle w:val="1"/>
        </w:rPr>
        <w:t>«отрывками и туманно»</w:t>
      </w:r>
      <w:r>
        <w:t>.</w:t>
      </w:r>
      <w:r w:rsidRPr="005B5604">
        <w:t xml:space="preserve"> </w:t>
      </w:r>
    </w:p>
    <w:p w14:paraId="31394B3F" w14:textId="77777777" w:rsidR="00DE60CF" w:rsidRDefault="00DE60CF" w:rsidP="00EA7CC4">
      <w:pPr>
        <w:pStyle w:val="PlainText"/>
      </w:pPr>
      <w:r>
        <w:t>Отметим, что в истории Греца повышенное внимание уделяе</w:t>
      </w:r>
      <w:r>
        <w:t>т</w:t>
      </w:r>
      <w:r>
        <w:t>ся ростовщической деятельности иудеев. Так, например, он гов</w:t>
      </w:r>
      <w:r>
        <w:t>о</w:t>
      </w:r>
      <w:r>
        <w:t>рит о том, что,</w:t>
      </w:r>
      <w:r w:rsidRPr="005B5604">
        <w:t xml:space="preserve"> начиная с 1360 г</w:t>
      </w:r>
      <w:r>
        <w:t>ода</w:t>
      </w:r>
      <w:r w:rsidRPr="005B5604">
        <w:t xml:space="preserve">, </w:t>
      </w:r>
      <w:r>
        <w:t>иудеям</w:t>
      </w:r>
      <w:r w:rsidRPr="005B5604">
        <w:t xml:space="preserve"> было разрешено ве</w:t>
      </w:r>
      <w:r w:rsidRPr="005B5604">
        <w:t>р</w:t>
      </w:r>
      <w:r w:rsidRPr="005B5604">
        <w:t>нуться во Фра</w:t>
      </w:r>
      <w:r w:rsidRPr="005B5604">
        <w:t>н</w:t>
      </w:r>
      <w:r w:rsidRPr="005B5604">
        <w:t xml:space="preserve">цию после изгнания, </w:t>
      </w:r>
      <w:r>
        <w:t>так как</w:t>
      </w:r>
      <w:r w:rsidRPr="005B5604">
        <w:t xml:space="preserve"> Франция нуждалась в д</w:t>
      </w:r>
      <w:r>
        <w:t>еньгах и находилась в очень тяжё</w:t>
      </w:r>
      <w:r w:rsidRPr="005B5604">
        <w:t xml:space="preserve">лых </w:t>
      </w:r>
      <w:r>
        <w:t xml:space="preserve">экономических </w:t>
      </w:r>
      <w:r w:rsidRPr="005B5604">
        <w:t>условиях. Фактически была предреволюционная ситуация и власти р</w:t>
      </w:r>
      <w:r w:rsidRPr="005B5604">
        <w:t>е</w:t>
      </w:r>
      <w:r w:rsidRPr="005B5604">
        <w:t xml:space="preserve">шили её предотвратить. Они пригласили </w:t>
      </w:r>
      <w:r>
        <w:t>иудеев</w:t>
      </w:r>
      <w:r w:rsidRPr="005B5604">
        <w:t xml:space="preserve"> с деньгами, разрешив им ростовщичество</w:t>
      </w:r>
      <w:r>
        <w:t xml:space="preserve">, </w:t>
      </w:r>
      <w:r w:rsidRPr="005B5604">
        <w:t>пр</w:t>
      </w:r>
      <w:r w:rsidRPr="005B5604">
        <w:t>е</w:t>
      </w:r>
      <w:r w:rsidRPr="005B5604">
        <w:t>достав</w:t>
      </w:r>
      <w:r>
        <w:t>ив</w:t>
      </w:r>
      <w:r w:rsidRPr="005B5604">
        <w:t xml:space="preserve"> очень большие льготы. </w:t>
      </w:r>
      <w:r>
        <w:t>Иудеи</w:t>
      </w:r>
      <w:r w:rsidRPr="005B5604">
        <w:t xml:space="preserve"> были освобождены от власти дворянства и духовенства, запрещ</w:t>
      </w:r>
      <w:r w:rsidRPr="005B5604">
        <w:t>а</w:t>
      </w:r>
      <w:r w:rsidRPr="005B5604">
        <w:t>лась конфискация их имущества</w:t>
      </w:r>
      <w:r>
        <w:t>, а</w:t>
      </w:r>
      <w:r w:rsidRPr="005B5604">
        <w:t xml:space="preserve"> </w:t>
      </w:r>
      <w:r>
        <w:t>с</w:t>
      </w:r>
      <w:r w:rsidRPr="005B5604">
        <w:t>уди</w:t>
      </w:r>
      <w:r>
        <w:t>ть</w:t>
      </w:r>
      <w:r w:rsidRPr="005B5604">
        <w:t xml:space="preserve"> их </w:t>
      </w:r>
      <w:r>
        <w:t xml:space="preserve">могли </w:t>
      </w:r>
      <w:r w:rsidRPr="005B5604">
        <w:t>только равв</w:t>
      </w:r>
      <w:r w:rsidRPr="005B5604">
        <w:t>и</w:t>
      </w:r>
      <w:r w:rsidRPr="005B5604">
        <w:t xml:space="preserve">ны. </w:t>
      </w:r>
      <w:r w:rsidRPr="006A5866">
        <w:rPr>
          <w:rStyle w:val="1"/>
        </w:rPr>
        <w:t>«Им разрешалось давать деньги взаймы с начётом до 80 процентов (4 денье с ливра), брать заклады, и их право, давать деньги под заклады, было окружено валом защитительных зак</w:t>
      </w:r>
      <w:r w:rsidRPr="006A5866">
        <w:rPr>
          <w:rStyle w:val="1"/>
        </w:rPr>
        <w:t>о</w:t>
      </w:r>
      <w:r w:rsidRPr="006A5866">
        <w:rPr>
          <w:rStyle w:val="1"/>
        </w:rPr>
        <w:t xml:space="preserve">нов». </w:t>
      </w:r>
      <w:r>
        <w:t>А когда пришёл к власти Карл </w:t>
      </w:r>
      <w:r>
        <w:rPr>
          <w:lang w:val="en-US"/>
        </w:rPr>
        <w:t>V</w:t>
      </w:r>
      <w:r>
        <w:t>, то он разрешил иудеям взимать более 80 % (стр. 12). Испания тоже не могла обойтись без росто</w:t>
      </w:r>
      <w:r>
        <w:t>в</w:t>
      </w:r>
      <w:r>
        <w:t xml:space="preserve">щиков-иудеев, как французы и немцы. И, в конце концов, автор приходит к выводу: </w:t>
      </w:r>
      <w:r w:rsidRPr="006A5866">
        <w:rPr>
          <w:rStyle w:val="1"/>
        </w:rPr>
        <w:t>«Только е</w:t>
      </w:r>
      <w:r w:rsidRPr="006A5866">
        <w:rPr>
          <w:rStyle w:val="1"/>
        </w:rPr>
        <w:t>в</w:t>
      </w:r>
      <w:r w:rsidRPr="006A5866">
        <w:rPr>
          <w:rStyle w:val="1"/>
        </w:rPr>
        <w:t>рейские финансисты могли держать в порядке государственное хозяйство».</w:t>
      </w:r>
      <w:r>
        <w:rPr>
          <w:i/>
        </w:rPr>
        <w:t xml:space="preserve"> </w:t>
      </w:r>
      <w:r>
        <w:t>В популярной форме эту мысль уже в ХХ веке внедрял в умы Лион Фейхтвангер в «Испанской ба</w:t>
      </w:r>
      <w:r>
        <w:t>л</w:t>
      </w:r>
      <w:r>
        <w:t xml:space="preserve">ладе». </w:t>
      </w:r>
    </w:p>
    <w:p w14:paraId="7E086C93" w14:textId="77777777" w:rsidR="00DE60CF" w:rsidRDefault="00DE60CF" w:rsidP="00EA7CC4">
      <w:pPr>
        <w:pStyle w:val="PlainText"/>
      </w:pPr>
      <w:r>
        <w:t>О том, что это целенаправленная фантазия иудейского ист</w:t>
      </w:r>
      <w:r>
        <w:t>о</w:t>
      </w:r>
      <w:r>
        <w:t>рика можно судить по величине ссудного процента. Ни одна эк</w:t>
      </w:r>
      <w:r>
        <w:t>о</w:t>
      </w:r>
      <w:r>
        <w:t>номика не может нормально функционировать при 80 % годовых. Кредиты нужны народному хозяйству, но при ссудном проценте, превышающем возможную прибыль, наступает стагнация экон</w:t>
      </w:r>
      <w:r>
        <w:t>о</w:t>
      </w:r>
      <w:r>
        <w:t>мики. Так что 80-ти процентный кредит — это смертельная уда</w:t>
      </w:r>
      <w:r>
        <w:t>в</w:t>
      </w:r>
      <w:r>
        <w:t>ка для государственного хозяйства. Грец, наверняка это понимал, так для чего же он писал такую чушь? Конечно, всё делается не просто так, а с какой-нибудь целью. Иудеям XIX века показыв</w:t>
      </w:r>
      <w:r>
        <w:t>а</w:t>
      </w:r>
      <w:r>
        <w:t>ли, что без их ростовщической деятельности даже в далёком пр</w:t>
      </w:r>
      <w:r>
        <w:t>о</w:t>
      </w:r>
      <w:r>
        <w:t>шлом не могла обойтись ни одна е</w:t>
      </w:r>
      <w:r>
        <w:t>в</w:t>
      </w:r>
      <w:r>
        <w:t>ропейская страна, хотя в то время у них ещё не было монополии на ростовщичество. Отсюда ви</w:t>
      </w:r>
      <w:r>
        <w:t>д</w:t>
      </w:r>
      <w:r>
        <w:t>но, что Грец участвовал в подготовке кадров для воплощения библейской ростовщической до</w:t>
      </w:r>
      <w:r>
        <w:t>к</w:t>
      </w:r>
      <w:r>
        <w:t>трины.</w:t>
      </w:r>
    </w:p>
    <w:p w14:paraId="243A488D" w14:textId="77777777" w:rsidR="00DE60CF" w:rsidRDefault="00DE60CF" w:rsidP="00EA7CC4">
      <w:pPr>
        <w:pStyle w:val="PlainText"/>
      </w:pPr>
      <w:r w:rsidRPr="006670FC">
        <w:lastRenderedPageBreak/>
        <w:t>Ну</w:t>
      </w:r>
      <w:r>
        <w:t xml:space="preserve"> а в </w:t>
      </w:r>
      <w:r>
        <w:rPr>
          <w:lang w:val="en-US"/>
        </w:rPr>
        <w:t>XX</w:t>
      </w:r>
      <w:r w:rsidRPr="006670FC">
        <w:t xml:space="preserve"> веке открывает новую эру в еврейской историогр</w:t>
      </w:r>
      <w:r w:rsidRPr="006670FC">
        <w:t>а</w:t>
      </w:r>
      <w:r w:rsidRPr="006670FC">
        <w:t>фии «Всемирная история евре</w:t>
      </w:r>
      <w:r w:rsidRPr="006670FC">
        <w:t>й</w:t>
      </w:r>
      <w:r w:rsidRPr="006670FC">
        <w:t>ского народа» С. Дубнова</w:t>
      </w:r>
      <w:r>
        <w:t>.</w:t>
      </w:r>
    </w:p>
    <w:p w14:paraId="6AFE1A84" w14:textId="77777777" w:rsidR="00DE60CF" w:rsidRDefault="00DE60CF" w:rsidP="00EA7CC4">
      <w:pPr>
        <w:pStyle w:val="PlainText"/>
      </w:pPr>
      <w:r>
        <w:t>Все труды иудейских историков показывают древность иуде</w:t>
      </w:r>
      <w:r>
        <w:t>й</w:t>
      </w:r>
      <w:r>
        <w:t xml:space="preserve">ского народа, который жил и, в основном, страдал ещё до нашей эры и отличался от других народов верой в единого Бога. </w:t>
      </w:r>
    </w:p>
    <w:p w14:paraId="314C3D3B" w14:textId="77777777" w:rsidR="00DE60CF" w:rsidRDefault="00DE60CF" w:rsidP="00EA7CC4">
      <w:pPr>
        <w:pStyle w:val="PlainText"/>
      </w:pPr>
      <w:r>
        <w:t xml:space="preserve">Но столь ли древняя эта история? </w:t>
      </w:r>
      <w:r w:rsidRPr="00154EEC">
        <w:t>Считается, что в 1492 году иудеи были изгнаны из Испании и двинулись в близлежащие страны, потом в Северную</w:t>
      </w:r>
      <w:r>
        <w:t xml:space="preserve"> Америку и в Польшу, чтобы позднее попасть в Россию. В </w:t>
      </w:r>
      <w:r>
        <w:rPr>
          <w:lang w:val="en-US"/>
        </w:rPr>
        <w:t>XVI</w:t>
      </w:r>
      <w:r>
        <w:t xml:space="preserve"> веке они были в Германии, что отражено в произведениях Лютера, в которых он выступает против их ро</w:t>
      </w:r>
      <w:r>
        <w:t>с</w:t>
      </w:r>
      <w:r>
        <w:t xml:space="preserve">товщической деятельности. </w:t>
      </w:r>
    </w:p>
    <w:p w14:paraId="54D5BCE6" w14:textId="77777777" w:rsidR="00DE60CF" w:rsidRDefault="00DE60CF" w:rsidP="00EA7CC4">
      <w:pPr>
        <w:pStyle w:val="PlainText"/>
      </w:pPr>
      <w:r>
        <w:t xml:space="preserve">Как будет показано дальше, начиная с </w:t>
      </w:r>
      <w:r>
        <w:rPr>
          <w:lang w:val="en-US"/>
        </w:rPr>
        <w:t>X</w:t>
      </w:r>
      <w:r>
        <w:t xml:space="preserve"> века и заканчивая н</w:t>
      </w:r>
      <w:r>
        <w:t>а</w:t>
      </w:r>
      <w:r>
        <w:t xml:space="preserve">чалом </w:t>
      </w:r>
      <w:r>
        <w:rPr>
          <w:lang w:val="en-US"/>
        </w:rPr>
        <w:t>XIV</w:t>
      </w:r>
      <w:r>
        <w:t xml:space="preserve"> века, в Европе был п</w:t>
      </w:r>
      <w:r>
        <w:t>е</w:t>
      </w:r>
      <w:r>
        <w:t>риод экономического роста, в котором экономика обходилась без ссудного процента. Отсюда сл</w:t>
      </w:r>
      <w:r>
        <w:t>е</w:t>
      </w:r>
      <w:r>
        <w:t xml:space="preserve">дует, что Танах был создан или отредактирован с </w:t>
      </w:r>
      <w:r>
        <w:rPr>
          <w:lang w:val="en-US"/>
        </w:rPr>
        <w:t>XIV</w:t>
      </w:r>
      <w:r w:rsidRPr="00432DA1">
        <w:t xml:space="preserve"> </w:t>
      </w:r>
      <w:r>
        <w:t xml:space="preserve">по </w:t>
      </w:r>
      <w:r>
        <w:rPr>
          <w:lang w:val="en-US"/>
        </w:rPr>
        <w:t>XV</w:t>
      </w:r>
      <w:r>
        <w:t xml:space="preserve"> век. Сам Танах стал священным писанием для</w:t>
      </w:r>
      <w:r w:rsidRPr="005D03AC">
        <w:t xml:space="preserve"> </w:t>
      </w:r>
      <w:r>
        <w:t>некой группы л</w:t>
      </w:r>
      <w:r>
        <w:t>ю</w:t>
      </w:r>
      <w:r>
        <w:t>дей, которых впоследствии назвали иудеи. Эта группа была ра</w:t>
      </w:r>
      <w:r>
        <w:t>с</w:t>
      </w:r>
      <w:r>
        <w:t>сеяна по важнейшим экономическим зонам мира для реализации библейского ростовщического проекта, доктрина которого с</w:t>
      </w:r>
      <w:r>
        <w:t>о</w:t>
      </w:r>
      <w:r>
        <w:t>держится в Танахе.</w:t>
      </w:r>
    </w:p>
    <w:p w14:paraId="26BCB3CD" w14:textId="77777777" w:rsidR="00DE60CF" w:rsidRDefault="00DE60CF" w:rsidP="00EA7CC4">
      <w:pPr>
        <w:pStyle w:val="PlainText"/>
      </w:pPr>
      <w:r>
        <w:t xml:space="preserve">Мы рассмотрим, как это происходило. </w:t>
      </w:r>
    </w:p>
    <w:p w14:paraId="304A76B2" w14:textId="77777777" w:rsidR="00DE60CF" w:rsidRDefault="00DE60CF" w:rsidP="00EA7CC4">
      <w:pPr>
        <w:pStyle w:val="PlainText"/>
      </w:pPr>
      <w:r>
        <w:t>В принципе, так могло случиться, что созданная египетским жречеством в каком-то первоначальном виде ростовщическая доктрина прошла проверку временем, была окончательно сфо</w:t>
      </w:r>
      <w:r>
        <w:t>р</w:t>
      </w:r>
      <w:r>
        <w:t>мулирована</w:t>
      </w:r>
      <w:r w:rsidRPr="00E534F0">
        <w:t xml:space="preserve"> </w:t>
      </w:r>
      <w:r>
        <w:t>и переехала в Испанию, где её навязали в качестве священного писания иудеям, а оттуда вместе с ними распростр</w:t>
      </w:r>
      <w:r>
        <w:t>а</w:t>
      </w:r>
      <w:r>
        <w:t>нилась в остальной части Европы, в России и даже в Северной Ам</w:t>
      </w:r>
      <w:r>
        <w:t>е</w:t>
      </w:r>
      <w:r>
        <w:t xml:space="preserve">рике. </w:t>
      </w:r>
    </w:p>
    <w:p w14:paraId="33B85F7C" w14:textId="029ED39D" w:rsidR="00DE60CF" w:rsidRPr="00432DA1" w:rsidRDefault="00DE60CF" w:rsidP="00EA7CC4">
      <w:pPr>
        <w:pStyle w:val="PlainText"/>
      </w:pPr>
      <w:r>
        <w:t xml:space="preserve">Ещё </w:t>
      </w:r>
      <w:r w:rsidRPr="005B5604">
        <w:t>протоирей Николай Елионский</w:t>
      </w:r>
      <w:r w:rsidRPr="00DE60CF">
        <w:rPr>
          <w:sz w:val="24"/>
          <w:vertAlign w:val="superscript"/>
        </w:rPr>
        <w:t>[CIV]</w:t>
      </w:r>
      <w:r w:rsidRPr="005B5604">
        <w:t xml:space="preserve"> </w:t>
      </w:r>
      <w:r>
        <w:t>подчёркивал, что</w:t>
      </w:r>
      <w:r w:rsidRPr="005B5604">
        <w:t xml:space="preserve"> </w:t>
      </w:r>
      <w:r>
        <w:t>те</w:t>
      </w:r>
      <w:r>
        <w:t>к</w:t>
      </w:r>
      <w:r>
        <w:t xml:space="preserve">стом Ветхого завета </w:t>
      </w:r>
      <w:r w:rsidRPr="005B5604">
        <w:t xml:space="preserve">в Испании </w:t>
      </w:r>
      <w:r>
        <w:t>з</w:t>
      </w:r>
      <w:r>
        <w:t>а</w:t>
      </w:r>
      <w:r>
        <w:t>нимались</w:t>
      </w:r>
      <w:r w:rsidRPr="005B5604">
        <w:t xml:space="preserve"> </w:t>
      </w:r>
      <w:r>
        <w:t xml:space="preserve">иудейские </w:t>
      </w:r>
      <w:r w:rsidRPr="005B5604">
        <w:t>раввин</w:t>
      </w:r>
      <w:r>
        <w:t xml:space="preserve">ы, объединённые в </w:t>
      </w:r>
      <w:r w:rsidRPr="008306C8">
        <w:rPr>
          <w:rStyle w:val="1"/>
        </w:rPr>
        <w:t xml:space="preserve">«особый </w:t>
      </w:r>
      <w:r w:rsidRPr="008306C8">
        <w:rPr>
          <w:rStyle w:val="1"/>
          <w:b/>
        </w:rPr>
        <w:t>искусно организованный</w:t>
      </w:r>
      <w:r w:rsidRPr="008306C8">
        <w:rPr>
          <w:rStyle w:val="1"/>
        </w:rPr>
        <w:t xml:space="preserve"> (выделено нами при цитировании — авт.) мир, имевший свою историю»</w:t>
      </w:r>
      <w:r>
        <w:t>.</w:t>
      </w:r>
    </w:p>
    <w:p w14:paraId="4333E333" w14:textId="502EC135" w:rsidR="00DE60CF" w:rsidRDefault="00DE60CF" w:rsidP="00EA7CC4">
      <w:pPr>
        <w:pStyle w:val="PlainText"/>
      </w:pPr>
      <w:r>
        <w:tab/>
        <w:t>Генрих Грец</w:t>
      </w:r>
      <w:r w:rsidRPr="00DE60CF">
        <w:rPr>
          <w:sz w:val="24"/>
          <w:vertAlign w:val="superscript"/>
        </w:rPr>
        <w:t>[CV]</w:t>
      </w:r>
      <w:r>
        <w:t xml:space="preserve"> пишет, что в Х веке: </w:t>
      </w:r>
    </w:p>
    <w:p w14:paraId="389FFC7C" w14:textId="77777777" w:rsidR="00DE60CF" w:rsidRDefault="00DE60CF" w:rsidP="00EA7CC4">
      <w:pPr>
        <w:pStyle w:val="a5"/>
      </w:pPr>
      <w:r>
        <w:t>«</w:t>
      </w:r>
      <w:r w:rsidRPr="003D08F2">
        <w:t>Церковь</w:t>
      </w:r>
      <w:r>
        <w:t xml:space="preserve"> (</w:t>
      </w:r>
      <w:r w:rsidRPr="00D81D04">
        <w:rPr>
          <w:rFonts w:ascii="Times New Roman" w:hAnsi="Times New Roman"/>
        </w:rPr>
        <w:t>имеется в виду католическая церковь — авт</w:t>
      </w:r>
      <w:r>
        <w:t>.)</w:t>
      </w:r>
      <w:r w:rsidRPr="003D08F2">
        <w:t xml:space="preserve"> сделалась приютом монашеского невежества и варварства; син</w:t>
      </w:r>
      <w:r w:rsidRPr="003D08F2">
        <w:t>а</w:t>
      </w:r>
      <w:r w:rsidRPr="003D08F2">
        <w:t xml:space="preserve">гога обратилась в рассадник науки и гуманитарных чувств. В христианском мире, князья церкви и оглупевший народ считали всякое научное стремление делом сатаны; в еврейской же, главы и учители религии вступили на путь </w:t>
      </w:r>
      <w:r w:rsidRPr="003D08F2">
        <w:lastRenderedPageBreak/>
        <w:t>умственной деятельности</w:t>
      </w:r>
      <w:r>
        <w:t>.</w:t>
      </w:r>
      <w:r w:rsidRPr="003D08F2">
        <w:t xml:space="preserve"> …</w:t>
      </w:r>
      <w:r>
        <w:t xml:space="preserve"> </w:t>
      </w:r>
      <w:r w:rsidRPr="003D08F2">
        <w:t>Два человека, один на во</w:t>
      </w:r>
      <w:r w:rsidRPr="003D08F2">
        <w:t>с</w:t>
      </w:r>
      <w:r w:rsidRPr="003D08F2">
        <w:t>токе, другой на западе привели науку к еврейству: гаон Саадия и гос</w:t>
      </w:r>
      <w:r w:rsidRPr="003D08F2">
        <w:t>у</w:t>
      </w:r>
      <w:r w:rsidRPr="003D08F2">
        <w:t>дарственный муж Хаздаи</w:t>
      </w:r>
      <w:r>
        <w:t>»</w:t>
      </w:r>
      <w:r w:rsidRPr="003D08F2">
        <w:t>.</w:t>
      </w:r>
      <w:r>
        <w:t xml:space="preserve"> </w:t>
      </w:r>
    </w:p>
    <w:p w14:paraId="6CA5FC88" w14:textId="77777777" w:rsidR="00DE60CF" w:rsidRPr="00FF7141" w:rsidRDefault="00DE60CF" w:rsidP="00EA7CC4">
      <w:pPr>
        <w:pStyle w:val="PlainText"/>
      </w:pPr>
      <w:r>
        <w:t xml:space="preserve">Хронологически это время, скорее всего, относится к </w:t>
      </w:r>
      <w:r>
        <w:rPr>
          <w:lang w:val="en-US"/>
        </w:rPr>
        <w:t>XIV</w:t>
      </w:r>
      <w:r>
        <w:t xml:space="preserve"> или </w:t>
      </w:r>
      <w:r>
        <w:rPr>
          <w:lang w:val="en-US"/>
        </w:rPr>
        <w:t>XV</w:t>
      </w:r>
      <w:r>
        <w:t xml:space="preserve"> веку.</w:t>
      </w:r>
    </w:p>
    <w:p w14:paraId="36D5E54B" w14:textId="515742AF" w:rsidR="00DE60CF" w:rsidRPr="00F82642" w:rsidRDefault="00DE60CF" w:rsidP="00EA7CC4">
      <w:pPr>
        <w:pStyle w:val="PlainText"/>
        <w:rPr>
          <w:rFonts w:ascii="Verdana" w:hAnsi="Verdana"/>
          <w:b/>
          <w:i/>
        </w:rPr>
      </w:pPr>
      <w:r>
        <w:t xml:space="preserve">Саадия жил в Египте и </w:t>
      </w:r>
      <w:r w:rsidRPr="006A5866">
        <w:rPr>
          <w:rStyle w:val="1"/>
        </w:rPr>
        <w:t>«был первым основателем еврейской науки в среде раввинистов и первым творцом религиозной фил</w:t>
      </w:r>
      <w:r w:rsidRPr="006A5866">
        <w:rPr>
          <w:rStyle w:val="1"/>
        </w:rPr>
        <w:t>о</w:t>
      </w:r>
      <w:r w:rsidRPr="006A5866">
        <w:rPr>
          <w:rStyle w:val="1"/>
        </w:rPr>
        <w:t>софии в средние века. … Хаздаи</w:t>
      </w:r>
      <w:r w:rsidRPr="00DE60CF">
        <w:rPr>
          <w:rStyle w:val="1"/>
        </w:rPr>
        <w:t>[CVI]</w:t>
      </w:r>
      <w:r w:rsidRPr="006A5866">
        <w:rPr>
          <w:rStyle w:val="1"/>
        </w:rPr>
        <w:t xml:space="preserve"> и его сторонники “были пе</w:t>
      </w:r>
      <w:r w:rsidRPr="006A5866">
        <w:rPr>
          <w:rStyle w:val="1"/>
        </w:rPr>
        <w:t>р</w:t>
      </w:r>
      <w:r w:rsidRPr="006A5866">
        <w:rPr>
          <w:rStyle w:val="1"/>
        </w:rPr>
        <w:t>выми носит</w:t>
      </w:r>
      <w:r w:rsidRPr="006A5866">
        <w:rPr>
          <w:rStyle w:val="1"/>
        </w:rPr>
        <w:t>е</w:t>
      </w:r>
      <w:r w:rsidRPr="006A5866">
        <w:rPr>
          <w:rStyle w:val="1"/>
        </w:rPr>
        <w:t>лями иудейско-европейской культуры”».</w:t>
      </w:r>
      <w:r w:rsidRPr="00F82642">
        <w:rPr>
          <w:i/>
        </w:rPr>
        <w:t xml:space="preserve"> </w:t>
      </w:r>
    </w:p>
    <w:p w14:paraId="46CA39B3" w14:textId="77777777" w:rsidR="00DE60CF" w:rsidRDefault="00DE60CF" w:rsidP="00EA7CC4">
      <w:pPr>
        <w:pStyle w:val="PlainText"/>
      </w:pPr>
      <w:r w:rsidRPr="00F43D1B">
        <w:t>Саадия</w:t>
      </w:r>
      <w:r>
        <w:t xml:space="preserve"> написал книгу «Опровержение Анана», в которой о</w:t>
      </w:r>
      <w:r>
        <w:t>т</w:t>
      </w:r>
      <w:r>
        <w:t>ражается борьба раввинистов с к</w:t>
      </w:r>
      <w:r>
        <w:t>а</w:t>
      </w:r>
      <w:r>
        <w:t xml:space="preserve">раимами. Караимы во главе с Ананом принимали только Библию и отвергали Талмуд. Грец признаётся, что: </w:t>
      </w:r>
      <w:r w:rsidRPr="006A5866">
        <w:rPr>
          <w:rStyle w:val="1"/>
        </w:rPr>
        <w:t>«Содержание этого произведения неизвестно, однако можно предполагать, что Саадия, с одной стороны док</w:t>
      </w:r>
      <w:r w:rsidRPr="006A5866">
        <w:rPr>
          <w:rStyle w:val="1"/>
        </w:rPr>
        <w:t>а</w:t>
      </w:r>
      <w:r w:rsidRPr="006A5866">
        <w:rPr>
          <w:rStyle w:val="1"/>
        </w:rPr>
        <w:t>зывал необходимость предания, а с другой — обнаруживал неп</w:t>
      </w:r>
      <w:r w:rsidRPr="006A5866">
        <w:rPr>
          <w:rStyle w:val="1"/>
        </w:rPr>
        <w:t>о</w:t>
      </w:r>
      <w:r w:rsidRPr="006A5866">
        <w:rPr>
          <w:rStyle w:val="1"/>
        </w:rPr>
        <w:t>следовательность Анана»</w:t>
      </w:r>
      <w:r>
        <w:rPr>
          <w:i/>
        </w:rPr>
        <w:t xml:space="preserve"> </w:t>
      </w:r>
      <w:r w:rsidRPr="00F43D1B">
        <w:t>(</w:t>
      </w:r>
      <w:r>
        <w:t xml:space="preserve">т. 1, </w:t>
      </w:r>
      <w:r w:rsidRPr="00F43D1B">
        <w:t xml:space="preserve">стр. 287). </w:t>
      </w:r>
    </w:p>
    <w:p w14:paraId="57145E7E" w14:textId="68E74A75" w:rsidR="00DE60CF" w:rsidRDefault="00DE60CF" w:rsidP="00EA7CC4">
      <w:pPr>
        <w:pStyle w:val="PlainText"/>
      </w:pPr>
      <w:r>
        <w:t xml:space="preserve">Обратим внимание, что один из первых историков иудейства Грец знает об отсутствии произведений Саадия и он только </w:t>
      </w:r>
      <w:r w:rsidRPr="006A5866">
        <w:rPr>
          <w:i/>
        </w:rPr>
        <w:t>пре</w:t>
      </w:r>
      <w:r w:rsidRPr="006A5866">
        <w:rPr>
          <w:i/>
        </w:rPr>
        <w:t>д</w:t>
      </w:r>
      <w:r w:rsidRPr="006A5866">
        <w:rPr>
          <w:i/>
        </w:rPr>
        <w:t>полагает</w:t>
      </w:r>
      <w:r>
        <w:t xml:space="preserve">, что тот написал. А вот еврейский историк ХХ века Дубнов </w:t>
      </w:r>
      <w:r w:rsidRPr="005B5604">
        <w:t>в книге «Краткая история евреев»</w:t>
      </w:r>
      <w:r w:rsidRPr="00DE60CF">
        <w:rPr>
          <w:sz w:val="24"/>
          <w:vertAlign w:val="superscript"/>
        </w:rPr>
        <w:t>[CVII]</w:t>
      </w:r>
      <w:r w:rsidRPr="005B5604">
        <w:t xml:space="preserve"> </w:t>
      </w:r>
      <w:r>
        <w:t xml:space="preserve">уже </w:t>
      </w:r>
      <w:r w:rsidRPr="006A5866">
        <w:rPr>
          <w:i/>
        </w:rPr>
        <w:t>уверенно утве</w:t>
      </w:r>
      <w:r w:rsidRPr="006A5866">
        <w:rPr>
          <w:i/>
        </w:rPr>
        <w:t>р</w:t>
      </w:r>
      <w:r w:rsidRPr="006A5866">
        <w:rPr>
          <w:i/>
        </w:rPr>
        <w:t>ждает:</w:t>
      </w:r>
      <w:r>
        <w:t xml:space="preserve"> </w:t>
      </w:r>
    </w:p>
    <w:p w14:paraId="4379F924" w14:textId="77777777" w:rsidR="00DE60CF" w:rsidRDefault="00DE60CF" w:rsidP="00EA7CC4">
      <w:pPr>
        <w:pStyle w:val="a5"/>
      </w:pPr>
      <w:r>
        <w:t>«</w:t>
      </w:r>
      <w:r w:rsidRPr="006D2578">
        <w:t xml:space="preserve">На 23-м году он </w:t>
      </w:r>
      <w:r>
        <w:t xml:space="preserve">(Саадия — авт.) </w:t>
      </w:r>
      <w:r w:rsidRPr="006D2578">
        <w:t>написал по-арабски с</w:t>
      </w:r>
      <w:r w:rsidRPr="006D2578">
        <w:t>о</w:t>
      </w:r>
      <w:r w:rsidRPr="006D2578">
        <w:t>чинение против караимов под заглави</w:t>
      </w:r>
      <w:r>
        <w:t>ем “</w:t>
      </w:r>
      <w:r w:rsidRPr="006D2578">
        <w:t>Опровержение Анана</w:t>
      </w:r>
      <w:r>
        <w:t>”</w:t>
      </w:r>
      <w:r w:rsidRPr="006D2578">
        <w:t>. Здесь</w:t>
      </w:r>
      <w:r w:rsidRPr="006D2578">
        <w:rPr>
          <w:b/>
        </w:rPr>
        <w:t xml:space="preserve"> </w:t>
      </w:r>
      <w:r w:rsidRPr="006D2578">
        <w:t>он</w:t>
      </w:r>
      <w:r>
        <w:t xml:space="preserve"> </w:t>
      </w:r>
      <w:r w:rsidRPr="006D2578">
        <w:t>доказывал,</w:t>
      </w:r>
      <w:r>
        <w:t xml:space="preserve"> </w:t>
      </w:r>
      <w:r w:rsidRPr="006D2578">
        <w:t>что библейское</w:t>
      </w:r>
      <w:r>
        <w:t xml:space="preserve"> </w:t>
      </w:r>
      <w:r w:rsidRPr="006D2578">
        <w:t>учение</w:t>
      </w:r>
      <w:r>
        <w:t xml:space="preserve"> </w:t>
      </w:r>
      <w:r w:rsidRPr="006D2578">
        <w:t>не</w:t>
      </w:r>
      <w:r>
        <w:t xml:space="preserve"> </w:t>
      </w:r>
      <w:r w:rsidRPr="006D2578">
        <w:t>может</w:t>
      </w:r>
      <w:r>
        <w:t xml:space="preserve"> </w:t>
      </w:r>
      <w:r w:rsidRPr="006D2578">
        <w:t>существ</w:t>
      </w:r>
      <w:r w:rsidRPr="006D2578">
        <w:t>о</w:t>
      </w:r>
      <w:r w:rsidRPr="006D2578">
        <w:t>вать</w:t>
      </w:r>
      <w:r>
        <w:t xml:space="preserve"> </w:t>
      </w:r>
      <w:r w:rsidRPr="006D2578">
        <w:t>без ус</w:t>
      </w:r>
      <w:r w:rsidRPr="006D2578">
        <w:t>т</w:t>
      </w:r>
      <w:r w:rsidRPr="006D2578">
        <w:t>ных преданий, изложенных в Талмуде, ибо многие законы Библии выражены неясно, и иные</w:t>
      </w:r>
      <w:r>
        <w:t xml:space="preserve"> </w:t>
      </w:r>
      <w:r w:rsidRPr="006D2578">
        <w:t>основы</w:t>
      </w:r>
      <w:r>
        <w:t xml:space="preserve"> </w:t>
      </w:r>
      <w:r w:rsidRPr="006D2578">
        <w:t>веры</w:t>
      </w:r>
      <w:r>
        <w:t xml:space="preserve"> </w:t>
      </w:r>
      <w:r w:rsidRPr="006D2578">
        <w:t>(как, н</w:t>
      </w:r>
      <w:r w:rsidRPr="006D2578">
        <w:t>а</w:t>
      </w:r>
      <w:r w:rsidRPr="006D2578">
        <w:t>пример,</w:t>
      </w:r>
      <w:r>
        <w:t xml:space="preserve"> </w:t>
      </w:r>
      <w:r w:rsidRPr="006D2578">
        <w:t>воздаяние</w:t>
      </w:r>
      <w:r>
        <w:t xml:space="preserve"> </w:t>
      </w:r>
      <w:r w:rsidRPr="006D2578">
        <w:t>после</w:t>
      </w:r>
      <w:r>
        <w:t xml:space="preserve"> </w:t>
      </w:r>
      <w:r w:rsidRPr="006D2578">
        <w:t>смерти)</w:t>
      </w:r>
      <w:r>
        <w:t xml:space="preserve"> </w:t>
      </w:r>
      <w:r w:rsidRPr="006D2578">
        <w:t>даже</w:t>
      </w:r>
      <w:r>
        <w:t xml:space="preserve"> </w:t>
      </w:r>
      <w:r w:rsidRPr="006D2578">
        <w:t>не указаны в Пятикн</w:t>
      </w:r>
      <w:r w:rsidRPr="006D2578">
        <w:t>и</w:t>
      </w:r>
      <w:r w:rsidRPr="006D2578">
        <w:t>жии</w:t>
      </w:r>
      <w:r>
        <w:t>»</w:t>
      </w:r>
      <w:r w:rsidRPr="006D2578">
        <w:t>.</w:t>
      </w:r>
      <w:r>
        <w:t xml:space="preserve"> </w:t>
      </w:r>
    </w:p>
    <w:p w14:paraId="3957AD19" w14:textId="77777777" w:rsidR="00DE60CF" w:rsidRDefault="00DE60CF" w:rsidP="00EA7CC4">
      <w:pPr>
        <w:pStyle w:val="PlainText"/>
      </w:pPr>
      <w:r>
        <w:t>Дубнов откуда-то точно узнал, о чём писал Саадия, хотя его труд не сохранился. Вот такая эволюция в текстах иудейской и</w:t>
      </w:r>
      <w:r>
        <w:t>с</w:t>
      </w:r>
      <w:r>
        <w:t>тории.</w:t>
      </w:r>
    </w:p>
    <w:p w14:paraId="73987BCF" w14:textId="77777777" w:rsidR="00DE60CF" w:rsidRPr="00EA22B7" w:rsidRDefault="00DE60CF" w:rsidP="00EA7CC4">
      <w:pPr>
        <w:pStyle w:val="PlainText"/>
      </w:pPr>
      <w:bookmarkStart w:id="66" w:name="0205"/>
      <w:bookmarkStart w:id="67" w:name="04"/>
      <w:bookmarkStart w:id="68" w:name="05"/>
      <w:bookmarkEnd w:id="66"/>
      <w:bookmarkEnd w:id="67"/>
      <w:bookmarkEnd w:id="68"/>
      <w:r w:rsidRPr="00EA22B7">
        <w:t>Но вернёмся к нашей теме. В истории о Саадии и Анане вер</w:t>
      </w:r>
      <w:r w:rsidRPr="00EA22B7">
        <w:t>о</w:t>
      </w:r>
      <w:r w:rsidRPr="00EA22B7">
        <w:t xml:space="preserve">ятно отражается борьба двух направлений иудейства, а может быть израильтян и иудеев. Египетский Анан обвинял талмудистов в искажении писания талмудистами, </w:t>
      </w:r>
      <w:r w:rsidRPr="009C60A7">
        <w:rPr>
          <w:rStyle w:val="1"/>
        </w:rPr>
        <w:t>«в том, что они не только прибавили многое к Торе, но и отмен</w:t>
      </w:r>
      <w:r w:rsidRPr="009C60A7">
        <w:rPr>
          <w:rStyle w:val="1"/>
        </w:rPr>
        <w:t>и</w:t>
      </w:r>
      <w:r w:rsidRPr="009C60A7">
        <w:rPr>
          <w:rStyle w:val="1"/>
        </w:rPr>
        <w:t xml:space="preserve">ли ещё больше, объявивши необязательным то, что по буквальному смыслу </w:t>
      </w:r>
      <w:r w:rsidRPr="009C60A7">
        <w:rPr>
          <w:rStyle w:val="1"/>
        </w:rPr>
        <w:lastRenderedPageBreak/>
        <w:t>Св. Писания обязательно во все времена. Главным правилом Анана было: «Ищите прилежно в Св. Писании»</w:t>
      </w:r>
      <w:r w:rsidRPr="00F42E7C">
        <w:rPr>
          <w:rFonts w:ascii="Academy" w:hAnsi="Academy"/>
          <w:i/>
        </w:rPr>
        <w:t xml:space="preserve"> </w:t>
      </w:r>
      <w:r w:rsidRPr="00EA22B7">
        <w:t>(стр. 184).</w:t>
      </w:r>
      <w:r w:rsidRPr="00EA22B7">
        <w:rPr>
          <w:i/>
        </w:rPr>
        <w:t xml:space="preserve"> </w:t>
      </w:r>
      <w:r w:rsidRPr="00EA22B7">
        <w:t>Анан был лидером караимов (слово «караимы» означает — религия писания), кот</w:t>
      </w:r>
      <w:r w:rsidRPr="00EA22B7">
        <w:t>о</w:t>
      </w:r>
      <w:r w:rsidRPr="00EA22B7">
        <w:t>рые, как и иудеи, соблюдали субботу и делали обрезание, но ко</w:t>
      </w:r>
      <w:r w:rsidRPr="00EA22B7">
        <w:t>н</w:t>
      </w:r>
      <w:r w:rsidRPr="00EA22B7">
        <w:t>фликтовали с раввинистами: не вступали с ними в брак, не мол</w:t>
      </w:r>
      <w:r w:rsidRPr="00EA22B7">
        <w:t>и</w:t>
      </w:r>
      <w:r w:rsidRPr="00EA22B7">
        <w:t>лись вместе и т.п. Это очень похоже на историю борьбы Израил</w:t>
      </w:r>
      <w:r w:rsidRPr="00EA22B7">
        <w:t>ь</w:t>
      </w:r>
      <w:r w:rsidRPr="00EA22B7">
        <w:t>ского и Иуде</w:t>
      </w:r>
      <w:r w:rsidRPr="00EA22B7">
        <w:t>й</w:t>
      </w:r>
      <w:r w:rsidRPr="00EA22B7">
        <w:t>ского царств.</w:t>
      </w:r>
    </w:p>
    <w:p w14:paraId="3BD2AB56" w14:textId="77777777" w:rsidR="00DE60CF" w:rsidRDefault="00DE60CF" w:rsidP="00EA7CC4">
      <w:pPr>
        <w:pStyle w:val="PlainText"/>
      </w:pPr>
      <w:r>
        <w:t xml:space="preserve">По мнению Анана Иисус Христос был богобоязненный святой человек, но не пророк: </w:t>
      </w:r>
    </w:p>
    <w:p w14:paraId="1C03D4E4" w14:textId="77777777" w:rsidR="00DE60CF" w:rsidRPr="00A64063" w:rsidRDefault="00DE60CF" w:rsidP="00EA7CC4">
      <w:pPr>
        <w:pStyle w:val="a5"/>
      </w:pPr>
      <w:r>
        <w:t>«</w:t>
      </w:r>
      <w:r w:rsidRPr="007E66F8">
        <w:t>Иисус не является основателем противоположной еврейству религии</w:t>
      </w:r>
      <w:r>
        <w:t xml:space="preserve">; </w:t>
      </w:r>
      <w:r w:rsidRPr="00A64063">
        <w:t>он только подтвердил Тору и отменил людские предп</w:t>
      </w:r>
      <w:r w:rsidRPr="00A64063">
        <w:t>и</w:t>
      </w:r>
      <w:r w:rsidRPr="00A64063">
        <w:t>сания. Евангелия не могут почитаться н</w:t>
      </w:r>
      <w:r w:rsidRPr="00A64063">
        <w:t>о</w:t>
      </w:r>
      <w:r w:rsidRPr="00A64063">
        <w:t>вым откровением или новым заветом, но лишь биографией Иисуса и увещеванием жить согласно Торе</w:t>
      </w:r>
      <w:r>
        <w:t xml:space="preserve"> </w:t>
      </w:r>
      <w:r w:rsidRPr="00A64063">
        <w:t>… Ан</w:t>
      </w:r>
      <w:r>
        <w:t>а</w:t>
      </w:r>
      <w:r w:rsidRPr="00A64063">
        <w:t>н признавал даже Маг</w:t>
      </w:r>
      <w:r w:rsidRPr="00A64063">
        <w:t>о</w:t>
      </w:r>
      <w:r w:rsidRPr="00A64063">
        <w:t>мета пророком для арабов. Но ни Иисус</w:t>
      </w:r>
      <w:r>
        <w:t>, ни Магомет не отменили Торы, так как она обязател</w:t>
      </w:r>
      <w:r>
        <w:t>ь</w:t>
      </w:r>
      <w:r>
        <w:t>на для всех времён».</w:t>
      </w:r>
    </w:p>
    <w:p w14:paraId="5A0AEFB7" w14:textId="77777777" w:rsidR="00DE60CF" w:rsidRPr="007E66F8" w:rsidRDefault="00DE60CF" w:rsidP="00EA7CC4">
      <w:pPr>
        <w:pStyle w:val="PlainText"/>
      </w:pPr>
      <w:r>
        <w:t>Мы видим, что Анан, в основном, правильно оценивает хр</w:t>
      </w:r>
      <w:r>
        <w:t>и</w:t>
      </w:r>
      <w:r>
        <w:t>стианство и ислам, но важно, что он отстаивает какую-то Тору, которую признавали истинной и Иисус, и Магомет, но она была вп</w:t>
      </w:r>
      <w:r>
        <w:t>о</w:t>
      </w:r>
      <w:r>
        <w:t>следствии искажена раввинистами. Это же обвинение в адрес заправил иудаизма выдвигается и в К</w:t>
      </w:r>
      <w:r>
        <w:t>о</w:t>
      </w:r>
      <w:r>
        <w:t>ране, но уже не как мнение человеческое, а как истина, данная в откровении Свыше.</w:t>
      </w:r>
    </w:p>
    <w:p w14:paraId="709B24DB" w14:textId="77777777" w:rsidR="00DE60CF" w:rsidRDefault="00DE60CF" w:rsidP="00EA7CC4">
      <w:pPr>
        <w:pStyle w:val="PlainText"/>
      </w:pPr>
      <w:r>
        <w:t>Саадия выступил против караимов, доказывая им, что пред</w:t>
      </w:r>
      <w:r>
        <w:t>а</w:t>
      </w:r>
      <w:r>
        <w:t>ния являются важней. Вообще-то история Саадия логична, но п</w:t>
      </w:r>
      <w:r>
        <w:t>о</w:t>
      </w:r>
      <w:r>
        <w:t>дозрительно, что его труды собраны И. Мюллером и изданы впервые в 1897 году (см. Электронную еврейскую энциклоп</w:t>
      </w:r>
      <w:r>
        <w:t>е</w:t>
      </w:r>
      <w:r>
        <w:t xml:space="preserve">дию). </w:t>
      </w:r>
    </w:p>
    <w:p w14:paraId="0AE1DC8C" w14:textId="77777777" w:rsidR="00DE60CF" w:rsidRPr="006D5C74" w:rsidRDefault="00DE60CF" w:rsidP="00EA7CC4">
      <w:pPr>
        <w:pStyle w:val="PlainText"/>
        <w:rPr>
          <w:i/>
        </w:rPr>
      </w:pPr>
      <w:r>
        <w:t xml:space="preserve">Логично также и появление Моисея Маймонида, которого считают выдающимся талмудистом. </w:t>
      </w:r>
      <w:r w:rsidRPr="006D5C74">
        <w:t>О нём говорили:</w:t>
      </w:r>
      <w:r w:rsidRPr="006D5C74">
        <w:rPr>
          <w:i/>
        </w:rPr>
        <w:t xml:space="preserve"> «от Мо</w:t>
      </w:r>
      <w:r w:rsidRPr="006D5C74">
        <w:rPr>
          <w:i/>
        </w:rPr>
        <w:t>и</w:t>
      </w:r>
      <w:r w:rsidRPr="006D5C74">
        <w:rPr>
          <w:i/>
        </w:rPr>
        <w:t>сея до Моисея Маймонида не было подобного Мо</w:t>
      </w:r>
      <w:r w:rsidRPr="006D5C74">
        <w:rPr>
          <w:i/>
        </w:rPr>
        <w:t>и</w:t>
      </w:r>
      <w:r w:rsidRPr="006D5C74">
        <w:rPr>
          <w:i/>
        </w:rPr>
        <w:t>сею»</w:t>
      </w:r>
      <w:r>
        <w:rPr>
          <w:i/>
        </w:rPr>
        <w:t>.</w:t>
      </w:r>
      <w:r w:rsidRPr="006D5C74">
        <w:rPr>
          <w:i/>
        </w:rPr>
        <w:t xml:space="preserve"> </w:t>
      </w:r>
    </w:p>
    <w:p w14:paraId="15D6AB6C" w14:textId="77777777" w:rsidR="00DE60CF" w:rsidRPr="006D5C74" w:rsidRDefault="00DE60CF" w:rsidP="00EA7CC4">
      <w:pPr>
        <w:pStyle w:val="PlainText"/>
        <w:rPr>
          <w:i/>
        </w:rPr>
      </w:pPr>
      <w:r w:rsidRPr="00C2509B">
        <w:t>Дубнов</w:t>
      </w:r>
      <w:r>
        <w:t xml:space="preserve"> считает, что</w:t>
      </w:r>
      <w:r w:rsidRPr="00C2509B">
        <w:t xml:space="preserve"> </w:t>
      </w:r>
      <w:r w:rsidRPr="007D7D08">
        <w:rPr>
          <w:rStyle w:val="1"/>
        </w:rPr>
        <w:t>«после древних творцов Пятикнижия и Мишны никто так много не сд</w:t>
      </w:r>
      <w:r w:rsidRPr="007D7D08">
        <w:rPr>
          <w:rStyle w:val="1"/>
        </w:rPr>
        <w:t>е</w:t>
      </w:r>
      <w:r w:rsidRPr="007D7D08">
        <w:rPr>
          <w:rStyle w:val="1"/>
        </w:rPr>
        <w:t>лал для развития иудаизма, как Моисей Маймонид»</w:t>
      </w:r>
      <w:r>
        <w:rPr>
          <w:i/>
        </w:rPr>
        <w:t>.</w:t>
      </w:r>
      <w:r w:rsidRPr="006D5C74">
        <w:rPr>
          <w:i/>
        </w:rPr>
        <w:t xml:space="preserve"> </w:t>
      </w:r>
    </w:p>
    <w:p w14:paraId="677B096D" w14:textId="2C4155FD" w:rsidR="00DE60CF" w:rsidRDefault="00DE60CF" w:rsidP="00EA7CC4">
      <w:pPr>
        <w:pStyle w:val="PlainText"/>
      </w:pPr>
      <w:r>
        <w:t>Моисей Маймонид, если следовать еврейской истории, н</w:t>
      </w:r>
      <w:r>
        <w:t>а</w:t>
      </w:r>
      <w:r>
        <w:t>пример, «Руководству по изучению истории евреев», родился и жил некоторое время в Испании, принял ислам, потом перебрался в Марокко, но всю свою сознательную жизнь прожил в Египте, поэтому считается великим египе</w:t>
      </w:r>
      <w:r>
        <w:t>т</w:t>
      </w:r>
      <w:r>
        <w:t>ским учёным</w:t>
      </w:r>
      <w:r w:rsidRPr="00DE60CF">
        <w:rPr>
          <w:color w:val="000000"/>
          <w:sz w:val="24"/>
          <w:vertAlign w:val="superscript"/>
        </w:rPr>
        <w:t>[CVIII]</w:t>
      </w:r>
      <w:r>
        <w:t xml:space="preserve">. </w:t>
      </w:r>
    </w:p>
    <w:p w14:paraId="76258777" w14:textId="50EEB786" w:rsidR="00DE60CF" w:rsidRDefault="00DE60CF" w:rsidP="00EA7CC4">
      <w:pPr>
        <w:pStyle w:val="PlainText"/>
      </w:pPr>
      <w:r>
        <w:lastRenderedPageBreak/>
        <w:t>Принятие семьёй Маймонида ислама подтверждает иудейский историк Иост</w:t>
      </w:r>
      <w:r w:rsidRPr="00DE60CF">
        <w:rPr>
          <w:color w:val="000000"/>
          <w:sz w:val="24"/>
          <w:vertAlign w:val="superscript"/>
        </w:rPr>
        <w:t>[CIX]</w:t>
      </w:r>
      <w:r>
        <w:t xml:space="preserve">. </w:t>
      </w:r>
    </w:p>
    <w:p w14:paraId="18CADD83" w14:textId="53A20209" w:rsidR="00DE60CF" w:rsidRDefault="00DE60CF" w:rsidP="00EA7CC4">
      <w:pPr>
        <w:pStyle w:val="PlainText"/>
      </w:pPr>
      <w:r>
        <w:t>Некоторые иудейские источники настаивают на том, что пр</w:t>
      </w:r>
      <w:r>
        <w:t>и</w:t>
      </w:r>
      <w:r>
        <w:t>нятие ислама семьёй Маймонида носило формал</w:t>
      </w:r>
      <w:r>
        <w:t>ь</w:t>
      </w:r>
      <w:r>
        <w:t>ный характер и что до конца своих дней он жил жизнью иудейского мира, хотя обладал авторитетом как врач и мудрый человек и в христиа</w:t>
      </w:r>
      <w:r>
        <w:t>н</w:t>
      </w:r>
      <w:r>
        <w:t>ском, и в мусульманском м</w:t>
      </w:r>
      <w:r>
        <w:t>и</w:t>
      </w:r>
      <w:r>
        <w:t>рах.</w:t>
      </w:r>
      <w:r w:rsidRPr="00DE60CF">
        <w:rPr>
          <w:vertAlign w:val="superscript"/>
        </w:rPr>
        <w:t>[CX]</w:t>
      </w:r>
      <w:r>
        <w:t xml:space="preserve"> </w:t>
      </w:r>
    </w:p>
    <w:p w14:paraId="39A0B90A" w14:textId="77777777" w:rsidR="00DE60CF" w:rsidRDefault="00DE60CF" w:rsidP="00EA7CC4">
      <w:pPr>
        <w:pStyle w:val="PlainText"/>
      </w:pPr>
      <w:r>
        <w:t xml:space="preserve">Маймонид занимался медициной и даже лечил правителя Египта </w:t>
      </w:r>
      <w:r w:rsidRPr="00450894">
        <w:t>Салах-ад-Дина</w:t>
      </w:r>
      <w:r>
        <w:t>, знал Талмуд и был избран раввином Ка</w:t>
      </w:r>
      <w:r>
        <w:t>и</w:t>
      </w:r>
      <w:r>
        <w:t xml:space="preserve">ра. Писал книги по философии, медицине и религии. </w:t>
      </w:r>
    </w:p>
    <w:p w14:paraId="65E7954A" w14:textId="77777777" w:rsidR="00DE60CF" w:rsidRDefault="00DE60CF" w:rsidP="00EA7CC4">
      <w:pPr>
        <w:pStyle w:val="PlainText"/>
      </w:pPr>
      <w:r w:rsidRPr="00C2509B">
        <w:t>Многие почитатели</w:t>
      </w:r>
      <w:r>
        <w:t xml:space="preserve"> </w:t>
      </w:r>
      <w:r w:rsidRPr="00C2509B">
        <w:t>называли</w:t>
      </w:r>
      <w:r>
        <w:t xml:space="preserve"> </w:t>
      </w:r>
      <w:r w:rsidRPr="00C2509B">
        <w:t>Маймонида</w:t>
      </w:r>
      <w:r>
        <w:t xml:space="preserve"> </w:t>
      </w:r>
      <w:r w:rsidRPr="00C2509B">
        <w:rPr>
          <w:i/>
        </w:rPr>
        <w:t>«Вторым</w:t>
      </w:r>
      <w:r>
        <w:rPr>
          <w:i/>
        </w:rPr>
        <w:t xml:space="preserve"> </w:t>
      </w:r>
      <w:r w:rsidRPr="00C2509B">
        <w:rPr>
          <w:i/>
        </w:rPr>
        <w:t>Моис</w:t>
      </w:r>
      <w:r w:rsidRPr="00C2509B">
        <w:rPr>
          <w:i/>
        </w:rPr>
        <w:t>е</w:t>
      </w:r>
      <w:r w:rsidRPr="00C2509B">
        <w:rPr>
          <w:i/>
        </w:rPr>
        <w:t>ем»</w:t>
      </w:r>
      <w:r>
        <w:rPr>
          <w:i/>
        </w:rPr>
        <w:t>.</w:t>
      </w:r>
      <w:r>
        <w:t xml:space="preserve"> Из еврейской электронной э</w:t>
      </w:r>
      <w:r>
        <w:t>н</w:t>
      </w:r>
      <w:r>
        <w:t xml:space="preserve">циклопедии следует, что место его захоронения точно неизвестно. </w:t>
      </w:r>
    </w:p>
    <w:p w14:paraId="00571DDD" w14:textId="77777777" w:rsidR="00DE60CF" w:rsidRDefault="00DE60CF" w:rsidP="00EA7CC4">
      <w:pPr>
        <w:pStyle w:val="PlainText"/>
        <w:rPr>
          <w:i/>
        </w:rPr>
      </w:pPr>
      <w:r>
        <w:t>Цитируем историю евреев Дубнова:</w:t>
      </w:r>
      <w:r>
        <w:rPr>
          <w:i/>
        </w:rPr>
        <w:t xml:space="preserve"> </w:t>
      </w:r>
    </w:p>
    <w:p w14:paraId="292162EE" w14:textId="7642F797" w:rsidR="00DE60CF" w:rsidRPr="00292AD1" w:rsidRDefault="00DE60CF" w:rsidP="00EA7CC4">
      <w:pPr>
        <w:pStyle w:val="a5"/>
      </w:pPr>
      <w:r>
        <w:t>«</w:t>
      </w:r>
      <w:r w:rsidRPr="005B5604">
        <w:rPr>
          <w:b/>
        </w:rPr>
        <w:t>Моисей</w:t>
      </w:r>
      <w:r w:rsidRPr="005B5604">
        <w:t xml:space="preserve"> бен-Маймон, прозванный Маймонидом (Рамбам) (умер в </w:t>
      </w:r>
      <w:smartTag w:uri="urn:schemas-microsoft-com:office:smarttags" w:element="metricconverter">
        <w:smartTagPr>
          <w:attr w:name="ProductID" w:val="1204 г"/>
        </w:smartTagPr>
        <w:r w:rsidRPr="005B5604">
          <w:t>1204 г</w:t>
        </w:r>
      </w:smartTag>
      <w:r w:rsidRPr="005B5604">
        <w:t>.) решил составить</w:t>
      </w:r>
      <w:r>
        <w:t xml:space="preserve"> </w:t>
      </w:r>
      <w:r w:rsidRPr="005B5604">
        <w:t>полный</w:t>
      </w:r>
      <w:r>
        <w:t xml:space="preserve"> </w:t>
      </w:r>
      <w:r w:rsidRPr="005B5604">
        <w:t>свод еврейских</w:t>
      </w:r>
      <w:r>
        <w:t xml:space="preserve"> </w:t>
      </w:r>
      <w:r w:rsidRPr="005B5604">
        <w:t>зак</w:t>
      </w:r>
      <w:r w:rsidRPr="005B5604">
        <w:t>о</w:t>
      </w:r>
      <w:r w:rsidRPr="005B5604">
        <w:t>нов</w:t>
      </w:r>
      <w:r>
        <w:t xml:space="preserve"> </w:t>
      </w:r>
      <w:r w:rsidRPr="005B5604">
        <w:t>и</w:t>
      </w:r>
      <w:r>
        <w:t xml:space="preserve"> </w:t>
      </w:r>
      <w:r w:rsidRPr="005B5604">
        <w:t>поучений</w:t>
      </w:r>
      <w:r>
        <w:t xml:space="preserve"> </w:t>
      </w:r>
      <w:r w:rsidRPr="005B5604">
        <w:t xml:space="preserve">на основании Библии и Талмуда. </w:t>
      </w:r>
      <w:r>
        <w:t xml:space="preserve">… </w:t>
      </w:r>
      <w:r w:rsidRPr="005B5604">
        <w:t>Многото</w:t>
      </w:r>
      <w:r w:rsidRPr="005B5604">
        <w:t>м</w:t>
      </w:r>
      <w:r w:rsidRPr="005B5604">
        <w:t>ный</w:t>
      </w:r>
      <w:r>
        <w:t xml:space="preserve"> </w:t>
      </w:r>
      <w:r w:rsidRPr="005B5604">
        <w:t>Талмуд</w:t>
      </w:r>
      <w:r>
        <w:t xml:space="preserve"> </w:t>
      </w:r>
      <w:r w:rsidRPr="005B5604">
        <w:t>з</w:t>
      </w:r>
      <w:r w:rsidRPr="005B5604">
        <w:t>а</w:t>
      </w:r>
      <w:r w:rsidRPr="005B5604">
        <w:t>ключал в</w:t>
      </w:r>
      <w:r>
        <w:t xml:space="preserve"> </w:t>
      </w:r>
      <w:r w:rsidRPr="005B5604">
        <w:t>себе</w:t>
      </w:r>
      <w:r>
        <w:t xml:space="preserve"> </w:t>
      </w:r>
      <w:r w:rsidRPr="005B5604">
        <w:t>такую огромную и беспорядочную</w:t>
      </w:r>
      <w:r>
        <w:t xml:space="preserve"> </w:t>
      </w:r>
      <w:r w:rsidRPr="005B5604">
        <w:t>массу</w:t>
      </w:r>
      <w:r>
        <w:t xml:space="preserve"> </w:t>
      </w:r>
      <w:r w:rsidRPr="005B5604">
        <w:t>законов,</w:t>
      </w:r>
      <w:r>
        <w:t xml:space="preserve"> </w:t>
      </w:r>
      <w:r w:rsidRPr="005B5604">
        <w:t>нравоучений</w:t>
      </w:r>
      <w:r>
        <w:t xml:space="preserve"> </w:t>
      </w:r>
      <w:r w:rsidRPr="005B5604">
        <w:t>и</w:t>
      </w:r>
      <w:r>
        <w:t xml:space="preserve"> </w:t>
      </w:r>
      <w:r w:rsidRPr="005B5604">
        <w:t>научных</w:t>
      </w:r>
      <w:r>
        <w:t xml:space="preserve"> </w:t>
      </w:r>
      <w:r w:rsidRPr="005B5604">
        <w:t>з</w:t>
      </w:r>
      <w:r>
        <w:t>н</w:t>
      </w:r>
      <w:r w:rsidRPr="005B5604">
        <w:t>а</w:t>
      </w:r>
      <w:r w:rsidRPr="005B5604">
        <w:t>ний, что на изучение его человек должен был тратить</w:t>
      </w:r>
      <w:r>
        <w:t xml:space="preserve"> </w:t>
      </w:r>
      <w:r w:rsidRPr="005B5604">
        <w:t>всю свою жизнь; выводить</w:t>
      </w:r>
      <w:r>
        <w:t xml:space="preserve"> </w:t>
      </w:r>
      <w:r w:rsidRPr="005B5604">
        <w:t>же</w:t>
      </w:r>
      <w:r>
        <w:t xml:space="preserve"> </w:t>
      </w:r>
      <w:r w:rsidRPr="005B5604">
        <w:t>из</w:t>
      </w:r>
      <w:r>
        <w:t xml:space="preserve"> </w:t>
      </w:r>
      <w:r w:rsidRPr="005B5604">
        <w:t>этой</w:t>
      </w:r>
      <w:r>
        <w:t xml:space="preserve"> </w:t>
      </w:r>
      <w:r w:rsidRPr="005B5604">
        <w:t>массы</w:t>
      </w:r>
      <w:r>
        <w:t xml:space="preserve"> </w:t>
      </w:r>
      <w:r w:rsidRPr="005B5604">
        <w:t>точные</w:t>
      </w:r>
      <w:r>
        <w:t xml:space="preserve"> </w:t>
      </w:r>
      <w:r w:rsidRPr="005B5604">
        <w:t>правила</w:t>
      </w:r>
      <w:r>
        <w:t xml:space="preserve"> </w:t>
      </w:r>
      <w:r w:rsidRPr="005B5604">
        <w:t>и</w:t>
      </w:r>
      <w:r>
        <w:t xml:space="preserve"> </w:t>
      </w:r>
      <w:r w:rsidRPr="005B5604">
        <w:t>законы</w:t>
      </w:r>
      <w:r>
        <w:t xml:space="preserve"> </w:t>
      </w:r>
      <w:r w:rsidRPr="005B5604">
        <w:t>для руководства</w:t>
      </w:r>
      <w:r>
        <w:t xml:space="preserve"> </w:t>
      </w:r>
      <w:r w:rsidRPr="005B5604">
        <w:t>было</w:t>
      </w:r>
      <w:r>
        <w:t xml:space="preserve"> </w:t>
      </w:r>
      <w:r w:rsidRPr="005B5604">
        <w:t>очень</w:t>
      </w:r>
      <w:r>
        <w:t xml:space="preserve"> </w:t>
      </w:r>
      <w:r w:rsidRPr="005B5604">
        <w:t>трудно, ввиду многочисленных противоречий во мнениях разли</w:t>
      </w:r>
      <w:r w:rsidRPr="005B5604">
        <w:t>ч</w:t>
      </w:r>
      <w:r w:rsidRPr="005B5604">
        <w:t>ных творцов Мишны и Гемары</w:t>
      </w:r>
      <w:r w:rsidRPr="00DE60CF">
        <w:rPr>
          <w:szCs w:val="28"/>
          <w:vertAlign w:val="superscript"/>
        </w:rPr>
        <w:t>[CXI]</w:t>
      </w:r>
      <w:r>
        <w:t>. “</w:t>
      </w:r>
      <w:r w:rsidRPr="005B5604">
        <w:t>Я хотел бы,</w:t>
      </w:r>
      <w:r>
        <w:t xml:space="preserve"> — </w:t>
      </w:r>
      <w:r w:rsidRPr="005B5604">
        <w:t>говорит он в предисловии к этому труду,</w:t>
      </w:r>
      <w:r>
        <w:t xml:space="preserve"> — </w:t>
      </w:r>
      <w:r w:rsidRPr="005B5604">
        <w:t>чтобы</w:t>
      </w:r>
      <w:r>
        <w:t xml:space="preserve"> </w:t>
      </w:r>
      <w:r w:rsidRPr="005B5604">
        <w:t>настоящее сочинение служило полным сводом устного учения со всеми постановлени</w:t>
      </w:r>
      <w:r w:rsidRPr="005B5604">
        <w:t>я</w:t>
      </w:r>
      <w:r w:rsidRPr="005B5604">
        <w:t xml:space="preserve">ми, обычаями и законами, накопившимися </w:t>
      </w:r>
      <w:r>
        <w:t>с</w:t>
      </w:r>
      <w:r w:rsidRPr="005B5604">
        <w:t xml:space="preserve">о времени нашего учителя Моисея до составления Гемары. Я назвал эту книгу Мишне-Тора </w:t>
      </w:r>
      <w:r>
        <w:rPr>
          <w:b/>
        </w:rPr>
        <w:t>(“</w:t>
      </w:r>
      <w:r w:rsidRPr="003F53E5">
        <w:rPr>
          <w:b/>
        </w:rPr>
        <w:t>Второй закон</w:t>
      </w:r>
      <w:r>
        <w:rPr>
          <w:b/>
        </w:rPr>
        <w:t>”</w:t>
      </w:r>
      <w:r w:rsidRPr="005B5604">
        <w:t>)</w:t>
      </w:r>
      <w:r w:rsidRPr="00DE60CF">
        <w:rPr>
          <w:vertAlign w:val="superscript"/>
        </w:rPr>
        <w:t>[CXII]</w:t>
      </w:r>
      <w:r w:rsidRPr="005B5604">
        <w:t xml:space="preserve"> в том предположении, что вс</w:t>
      </w:r>
      <w:r w:rsidRPr="005B5604">
        <w:t>я</w:t>
      </w:r>
      <w:r w:rsidRPr="005B5604">
        <w:t>кий человек, усвоив</w:t>
      </w:r>
      <w:r>
        <w:t xml:space="preserve"> </w:t>
      </w:r>
      <w:r w:rsidRPr="005B5604">
        <w:t>сначала</w:t>
      </w:r>
      <w:r>
        <w:t xml:space="preserve"> </w:t>
      </w:r>
      <w:r w:rsidRPr="005B5604">
        <w:t>п</w:t>
      </w:r>
      <w:r w:rsidRPr="005B5604">
        <w:t>и</w:t>
      </w:r>
      <w:r w:rsidRPr="005B5604">
        <w:t>саное</w:t>
      </w:r>
      <w:r>
        <w:t xml:space="preserve"> </w:t>
      </w:r>
      <w:r w:rsidRPr="005B5604">
        <w:t>учение</w:t>
      </w:r>
      <w:r>
        <w:t xml:space="preserve"> </w:t>
      </w:r>
      <w:r w:rsidRPr="005B5604">
        <w:t>(Библию), будет в состоянии немедленно приступить к изучению</w:t>
      </w:r>
      <w:r>
        <w:t xml:space="preserve"> </w:t>
      </w:r>
      <w:r w:rsidRPr="005B5604">
        <w:t>настоящего св</w:t>
      </w:r>
      <w:r w:rsidRPr="005B5604">
        <w:t>о</w:t>
      </w:r>
      <w:r w:rsidRPr="005B5604">
        <w:t>да, по которому он</w:t>
      </w:r>
      <w:r>
        <w:t xml:space="preserve"> </w:t>
      </w:r>
      <w:r w:rsidRPr="005B5604">
        <w:t>ознакомится</w:t>
      </w:r>
      <w:r>
        <w:t xml:space="preserve"> </w:t>
      </w:r>
      <w:r w:rsidRPr="005B5604">
        <w:t xml:space="preserve">с содержанием устного учения </w:t>
      </w:r>
      <w:r>
        <w:rPr>
          <w:i/>
          <w:sz w:val="28"/>
          <w:szCs w:val="28"/>
        </w:rPr>
        <w:t>(Тал</w:t>
      </w:r>
      <w:r>
        <w:t>муда), так что ему не придёт</w:t>
      </w:r>
      <w:r w:rsidRPr="005B5604">
        <w:t>ся читать</w:t>
      </w:r>
      <w:r>
        <w:t xml:space="preserve"> </w:t>
      </w:r>
      <w:r w:rsidRPr="005B5604">
        <w:t>между этими книг</w:t>
      </w:r>
      <w:r w:rsidRPr="005B5604">
        <w:t>а</w:t>
      </w:r>
      <w:r w:rsidRPr="005B5604">
        <w:t>ми ничего другого. Свод</w:t>
      </w:r>
      <w:r>
        <w:t xml:space="preserve"> “</w:t>
      </w:r>
      <w:r w:rsidRPr="005B5604">
        <w:t>Мишне-Тора</w:t>
      </w:r>
      <w:r>
        <w:t>”</w:t>
      </w:r>
      <w:r w:rsidRPr="005B5604">
        <w:t>,</w:t>
      </w:r>
      <w:r>
        <w:t xml:space="preserve"> </w:t>
      </w:r>
      <w:r w:rsidRPr="005B5604">
        <w:t>или</w:t>
      </w:r>
      <w:r>
        <w:t xml:space="preserve"> как он иначе н</w:t>
      </w:r>
      <w:r>
        <w:t>а</w:t>
      </w:r>
      <w:r>
        <w:t>зывается “</w:t>
      </w:r>
      <w:r w:rsidRPr="005B5604">
        <w:t>Яд гаха</w:t>
      </w:r>
      <w:r>
        <w:t>зака” (“Сильная рука”</w:t>
      </w:r>
      <w:r w:rsidRPr="005B5604">
        <w:t>), написан прекрасным еврейским языком и</w:t>
      </w:r>
      <w:r>
        <w:t xml:space="preserve"> </w:t>
      </w:r>
      <w:r w:rsidRPr="005B5604">
        <w:t>состоит</w:t>
      </w:r>
      <w:r>
        <w:t xml:space="preserve"> </w:t>
      </w:r>
      <w:r w:rsidRPr="005B5604">
        <w:t>из 14</w:t>
      </w:r>
      <w:r>
        <w:t xml:space="preserve"> </w:t>
      </w:r>
      <w:r w:rsidRPr="005B5604">
        <w:t>книг.</w:t>
      </w:r>
      <w:r>
        <w:rPr>
          <w:i/>
          <w:sz w:val="28"/>
          <w:szCs w:val="28"/>
        </w:rPr>
        <w:t xml:space="preserve"> </w:t>
      </w:r>
      <w:r w:rsidRPr="005B5604">
        <w:t>Первая называется</w:t>
      </w:r>
      <w:r>
        <w:t xml:space="preserve"> “</w:t>
      </w:r>
      <w:r w:rsidRPr="005B5604">
        <w:t>Книгой познания</w:t>
      </w:r>
      <w:r>
        <w:t>” (“</w:t>
      </w:r>
      <w:r w:rsidRPr="005B5604">
        <w:t>Сефер га'мада</w:t>
      </w:r>
      <w:r>
        <w:t>”</w:t>
      </w:r>
      <w:r w:rsidRPr="005B5604">
        <w:t>); в ней изложены главные основания</w:t>
      </w:r>
      <w:r>
        <w:t xml:space="preserve"> </w:t>
      </w:r>
      <w:r w:rsidRPr="005B5604">
        <w:t>(догматы)</w:t>
      </w:r>
      <w:r>
        <w:t xml:space="preserve"> </w:t>
      </w:r>
      <w:r w:rsidRPr="005B5604">
        <w:t>еврейской</w:t>
      </w:r>
      <w:r>
        <w:t xml:space="preserve"> </w:t>
      </w:r>
      <w:r w:rsidRPr="005B5604">
        <w:t>в</w:t>
      </w:r>
      <w:r w:rsidRPr="005B5604">
        <w:t>е</w:t>
      </w:r>
      <w:r w:rsidRPr="005B5604">
        <w:t>ры</w:t>
      </w:r>
      <w:r>
        <w:t xml:space="preserve">. </w:t>
      </w:r>
      <w:r w:rsidRPr="005B5604">
        <w:t>В</w:t>
      </w:r>
      <w:r>
        <w:t xml:space="preserve"> “</w:t>
      </w:r>
      <w:r w:rsidRPr="005B5604">
        <w:t>Книге</w:t>
      </w:r>
      <w:r>
        <w:t xml:space="preserve"> </w:t>
      </w:r>
      <w:r w:rsidRPr="005B5604">
        <w:t>познания</w:t>
      </w:r>
      <w:r>
        <w:t xml:space="preserve">” </w:t>
      </w:r>
      <w:r w:rsidRPr="005B5604">
        <w:t>все</w:t>
      </w:r>
      <w:r>
        <w:t xml:space="preserve"> </w:t>
      </w:r>
      <w:r w:rsidRPr="005B5604">
        <w:t>эти</w:t>
      </w:r>
      <w:r>
        <w:t xml:space="preserve"> </w:t>
      </w:r>
      <w:r w:rsidRPr="005B5604">
        <w:t>основы</w:t>
      </w:r>
      <w:r>
        <w:t xml:space="preserve"> </w:t>
      </w:r>
      <w:r w:rsidRPr="005B5604">
        <w:t>еврейского</w:t>
      </w:r>
      <w:r>
        <w:t xml:space="preserve"> </w:t>
      </w:r>
      <w:r w:rsidRPr="005B5604">
        <w:t>вероучения</w:t>
      </w:r>
      <w:r>
        <w:t xml:space="preserve"> </w:t>
      </w:r>
      <w:r w:rsidRPr="005B5604">
        <w:t>подробно объяснены; там же изложены</w:t>
      </w:r>
      <w:r>
        <w:t xml:space="preserve"> </w:t>
      </w:r>
      <w:r w:rsidRPr="005B5604">
        <w:t>те</w:t>
      </w:r>
      <w:r>
        <w:t xml:space="preserve"> </w:t>
      </w:r>
      <w:r w:rsidRPr="005B5604">
        <w:t>нравственные</w:t>
      </w:r>
      <w:r>
        <w:t xml:space="preserve"> </w:t>
      </w:r>
      <w:r w:rsidRPr="005B5604">
        <w:t>обязанности,</w:t>
      </w:r>
      <w:r>
        <w:t xml:space="preserve"> </w:t>
      </w:r>
      <w:r w:rsidRPr="005B5604">
        <w:t>которые</w:t>
      </w:r>
      <w:r>
        <w:t xml:space="preserve"> </w:t>
      </w:r>
      <w:r w:rsidRPr="005B5604">
        <w:t xml:space="preserve">из них </w:t>
      </w:r>
      <w:r w:rsidRPr="005B5604">
        <w:lastRenderedPageBreak/>
        <w:t>вытек</w:t>
      </w:r>
      <w:r w:rsidRPr="005B5604">
        <w:t>а</w:t>
      </w:r>
      <w:r w:rsidRPr="005B5604">
        <w:t>ют для каждой отдельной</w:t>
      </w:r>
      <w:r>
        <w:t xml:space="preserve"> </w:t>
      </w:r>
      <w:r w:rsidRPr="005B5604">
        <w:t>личности. В</w:t>
      </w:r>
      <w:r>
        <w:t xml:space="preserve"> </w:t>
      </w:r>
      <w:r w:rsidRPr="005B5604">
        <w:t>остальных от</w:t>
      </w:r>
      <w:r>
        <w:t>делах “Ми</w:t>
      </w:r>
      <w:r>
        <w:t>ш</w:t>
      </w:r>
      <w:r>
        <w:t>не-Торы”</w:t>
      </w:r>
      <w:r w:rsidRPr="005B5604">
        <w:t xml:space="preserve"> изложены, в строгом порядке, все законы, обряды и обычаи еврейской религии, а также законы семейные, государс</w:t>
      </w:r>
      <w:r w:rsidRPr="005B5604">
        <w:t>т</w:t>
      </w:r>
      <w:r w:rsidRPr="005B5604">
        <w:t>венные и общественные, выработанные в эпохи Библии и Та</w:t>
      </w:r>
      <w:r w:rsidRPr="005B5604">
        <w:t>л</w:t>
      </w:r>
      <w:r w:rsidRPr="005B5604">
        <w:t>муда.</w:t>
      </w:r>
      <w:r>
        <w:t xml:space="preserve"> </w:t>
      </w:r>
      <w:r w:rsidRPr="009C6396">
        <w:rPr>
          <w:b/>
        </w:rPr>
        <w:t>Благодаря своду законов Маймонида, талмудическое законодательство окончательно утвердилось среди евреев</w:t>
      </w:r>
      <w:r>
        <w:t>. “Мишне-Тора”</w:t>
      </w:r>
      <w:r w:rsidRPr="005B5604">
        <w:t xml:space="preserve"> сделалась необходимым руководством для всяк</w:t>
      </w:r>
      <w:r w:rsidRPr="005B5604">
        <w:t>о</w:t>
      </w:r>
      <w:r w:rsidRPr="005B5604">
        <w:t>го раввина, судьи и гл</w:t>
      </w:r>
      <w:r w:rsidRPr="005B5604">
        <w:t>а</w:t>
      </w:r>
      <w:r w:rsidRPr="005B5604">
        <w:t>вы общины</w:t>
      </w:r>
      <w:r w:rsidRPr="00DE60CF">
        <w:rPr>
          <w:szCs w:val="28"/>
          <w:vertAlign w:val="superscript"/>
        </w:rPr>
        <w:t>[CXIII]</w:t>
      </w:r>
      <w:r w:rsidRPr="007F6ABC">
        <w:t>.</w:t>
      </w:r>
    </w:p>
    <w:p w14:paraId="00DD0E6C" w14:textId="77777777" w:rsidR="00DE60CF" w:rsidRPr="005B5604" w:rsidRDefault="00DE60CF" w:rsidP="00EA7CC4">
      <w:pPr>
        <w:pStyle w:val="a5"/>
      </w:pPr>
      <w:r>
        <w:t xml:space="preserve">… </w:t>
      </w:r>
      <w:r w:rsidRPr="005B5604">
        <w:t>Духовная жизнь евреев в христианской Испании была</w:t>
      </w:r>
      <w:r>
        <w:t xml:space="preserve"> </w:t>
      </w:r>
      <w:r w:rsidRPr="005B5604">
        <w:t>так</w:t>
      </w:r>
      <w:r>
        <w:t xml:space="preserve"> </w:t>
      </w:r>
      <w:r w:rsidRPr="005B5604">
        <w:t>же</w:t>
      </w:r>
      <w:r>
        <w:t xml:space="preserve"> </w:t>
      </w:r>
      <w:r w:rsidRPr="005B5604">
        <w:t>разнообразна, как</w:t>
      </w:r>
      <w:r>
        <w:t xml:space="preserve"> </w:t>
      </w:r>
      <w:r w:rsidRPr="005B5604">
        <w:t>и</w:t>
      </w:r>
      <w:r>
        <w:t xml:space="preserve"> </w:t>
      </w:r>
      <w:r w:rsidRPr="005B5604">
        <w:t>при</w:t>
      </w:r>
      <w:r>
        <w:t xml:space="preserve"> </w:t>
      </w:r>
      <w:r w:rsidRPr="005B5604">
        <w:t>арабском</w:t>
      </w:r>
      <w:r>
        <w:t xml:space="preserve"> господстве. Деятельность учё</w:t>
      </w:r>
      <w:r w:rsidRPr="005B5604">
        <w:t xml:space="preserve">ных и писателей выражалась в двух главных направлениях: </w:t>
      </w:r>
      <w:r w:rsidRPr="00D10AFA">
        <w:rPr>
          <w:b/>
        </w:rPr>
        <w:t>одни разрабатывали Библию и Талмуд и углублялись в из</w:t>
      </w:r>
      <w:r w:rsidRPr="00D10AFA">
        <w:rPr>
          <w:b/>
        </w:rPr>
        <w:t>у</w:t>
      </w:r>
      <w:r w:rsidRPr="00D10AFA">
        <w:rPr>
          <w:b/>
        </w:rPr>
        <w:t>чение</w:t>
      </w:r>
      <w:r>
        <w:rPr>
          <w:b/>
        </w:rPr>
        <w:t xml:space="preserve"> </w:t>
      </w:r>
      <w:r w:rsidRPr="00D10AFA">
        <w:rPr>
          <w:b/>
        </w:rPr>
        <w:t>сложного</w:t>
      </w:r>
      <w:r>
        <w:rPr>
          <w:b/>
        </w:rPr>
        <w:t xml:space="preserve"> </w:t>
      </w:r>
      <w:r w:rsidRPr="00D10AFA">
        <w:rPr>
          <w:b/>
        </w:rPr>
        <w:t>законодательства</w:t>
      </w:r>
      <w:r>
        <w:rPr>
          <w:b/>
        </w:rPr>
        <w:t xml:space="preserve"> </w:t>
      </w:r>
      <w:r w:rsidRPr="00D10AFA">
        <w:rPr>
          <w:b/>
        </w:rPr>
        <w:t>иудаизма;</w:t>
      </w:r>
      <w:r>
        <w:t xml:space="preserve"> </w:t>
      </w:r>
      <w:r w:rsidRPr="005B5604">
        <w:t>другие</w:t>
      </w:r>
      <w:r>
        <w:t xml:space="preserve"> </w:t>
      </w:r>
      <w:r w:rsidRPr="005B5604">
        <w:t>занимались</w:t>
      </w:r>
      <w:r>
        <w:t xml:space="preserve"> </w:t>
      </w:r>
      <w:r w:rsidRPr="005B5604">
        <w:t>светскими науками, религиозной философией и поэзией. Майм</w:t>
      </w:r>
      <w:r w:rsidRPr="005B5604">
        <w:t>о</w:t>
      </w:r>
      <w:r w:rsidRPr="005B5604">
        <w:t>нид был тогда цар</w:t>
      </w:r>
      <w:r>
        <w:t>ё</w:t>
      </w:r>
      <w:r w:rsidRPr="005B5604">
        <w:t>м в</w:t>
      </w:r>
      <w:r>
        <w:t xml:space="preserve"> </w:t>
      </w:r>
      <w:r w:rsidRPr="005B5604">
        <w:t>области философии. Его сочинения</w:t>
      </w:r>
      <w:r>
        <w:t xml:space="preserve"> </w:t>
      </w:r>
      <w:r w:rsidRPr="005B5604">
        <w:t>ревн</w:t>
      </w:r>
      <w:r w:rsidRPr="005B5604">
        <w:t>о</w:t>
      </w:r>
      <w:r w:rsidRPr="005B5604">
        <w:t>стно</w:t>
      </w:r>
      <w:r>
        <w:t xml:space="preserve"> </w:t>
      </w:r>
      <w:r w:rsidRPr="005B5604">
        <w:t>изучались и вызывали много подражаний. Распространение свободомыслия в молодом поколении сильно встревожило прав</w:t>
      </w:r>
      <w:r w:rsidRPr="005B5604">
        <w:t>о</w:t>
      </w:r>
      <w:r w:rsidRPr="005B5604">
        <w:t>верных раввинов, и они</w:t>
      </w:r>
      <w:r>
        <w:t xml:space="preserve"> </w:t>
      </w:r>
      <w:r w:rsidRPr="005B5604">
        <w:t>решили</w:t>
      </w:r>
      <w:r>
        <w:t xml:space="preserve"> </w:t>
      </w:r>
      <w:r w:rsidRPr="005B5604">
        <w:t>вступить</w:t>
      </w:r>
      <w:r>
        <w:t xml:space="preserve"> </w:t>
      </w:r>
      <w:r w:rsidRPr="005B5604">
        <w:t>в</w:t>
      </w:r>
      <w:r>
        <w:t xml:space="preserve"> </w:t>
      </w:r>
      <w:r w:rsidRPr="005B5604">
        <w:t>борьбу</w:t>
      </w:r>
      <w:r>
        <w:t xml:space="preserve"> </w:t>
      </w:r>
      <w:r w:rsidRPr="005B5604">
        <w:t>с наукой и философией.</w:t>
      </w:r>
    </w:p>
    <w:p w14:paraId="3B7EEB73" w14:textId="77777777" w:rsidR="00DE60CF" w:rsidRDefault="00DE60CF" w:rsidP="00EA7CC4">
      <w:pPr>
        <w:pStyle w:val="a5"/>
      </w:pPr>
      <w:r>
        <w:rPr>
          <w:i/>
          <w:sz w:val="28"/>
          <w:szCs w:val="28"/>
        </w:rPr>
        <w:t xml:space="preserve"> </w:t>
      </w:r>
      <w:r w:rsidRPr="005B5604">
        <w:t xml:space="preserve">Борьба эта началась в Южной Франции вскоре </w:t>
      </w:r>
      <w:r w:rsidRPr="00803230">
        <w:t>после сме</w:t>
      </w:r>
      <w:r w:rsidRPr="00803230">
        <w:t>р</w:t>
      </w:r>
      <w:r w:rsidRPr="00803230">
        <w:t>ти Маймонида</w:t>
      </w:r>
      <w:r w:rsidRPr="005B5604">
        <w:t>. Здесь некоторые раввины, под предводительс</w:t>
      </w:r>
      <w:r w:rsidRPr="005B5604">
        <w:t>т</w:t>
      </w:r>
      <w:r w:rsidRPr="005B5604">
        <w:t>вом Соломона из Монпелье, объявили отступниками от веры всех, изучающих философию и особенно сочинения Маймонида (</w:t>
      </w:r>
      <w:smartTag w:uri="urn:schemas-microsoft-com:office:smarttags" w:element="metricconverter">
        <w:smartTagPr>
          <w:attr w:name="ProductID" w:val="1232 г"/>
        </w:smartTagPr>
        <w:r w:rsidRPr="005B5604">
          <w:t>1232 г</w:t>
        </w:r>
      </w:smartTag>
      <w:r w:rsidRPr="005B5604">
        <w:t>.). Этот поступок</w:t>
      </w:r>
      <w:r>
        <w:t xml:space="preserve"> </w:t>
      </w:r>
      <w:r w:rsidRPr="005B5604">
        <w:t>возмутил</w:t>
      </w:r>
      <w:r>
        <w:t xml:space="preserve"> </w:t>
      </w:r>
      <w:r w:rsidRPr="005B5604">
        <w:t>сторонников</w:t>
      </w:r>
      <w:r>
        <w:t xml:space="preserve"> </w:t>
      </w:r>
      <w:r w:rsidRPr="005B5604">
        <w:t>свободной</w:t>
      </w:r>
      <w:r>
        <w:t xml:space="preserve"> </w:t>
      </w:r>
      <w:r w:rsidRPr="005B5604">
        <w:t>мы</w:t>
      </w:r>
      <w:r w:rsidRPr="005B5604">
        <w:t>с</w:t>
      </w:r>
      <w:r w:rsidRPr="005B5604">
        <w:t>ли.</w:t>
      </w:r>
      <w:r>
        <w:rPr>
          <w:i/>
          <w:sz w:val="28"/>
          <w:szCs w:val="28"/>
        </w:rPr>
        <w:t xml:space="preserve"> </w:t>
      </w:r>
      <w:r w:rsidRPr="005B5604">
        <w:t>Возгорелся ожесточенный спор. Противники писали друг против друга едкие послания, к</w:t>
      </w:r>
      <w:r w:rsidRPr="005B5604">
        <w:t>о</w:t>
      </w:r>
      <w:r w:rsidRPr="005B5604">
        <w:t>торые распространялись во всех общинах. Тогда ревнители из Монпелье прибегли</w:t>
      </w:r>
      <w:r>
        <w:t xml:space="preserve"> </w:t>
      </w:r>
      <w:r w:rsidRPr="005B5604">
        <w:t>к</w:t>
      </w:r>
      <w:r>
        <w:t xml:space="preserve"> ещё</w:t>
      </w:r>
      <w:r w:rsidRPr="005B5604">
        <w:t xml:space="preserve"> более недо</w:t>
      </w:r>
      <w:r w:rsidRPr="005B5604">
        <w:t>с</w:t>
      </w:r>
      <w:r w:rsidRPr="005B5604">
        <w:t>тойному поступку.</w:t>
      </w:r>
      <w:r>
        <w:t xml:space="preserve"> </w:t>
      </w:r>
      <w:r w:rsidRPr="005B5604">
        <w:t>Они явились</w:t>
      </w:r>
      <w:r>
        <w:t xml:space="preserve"> </w:t>
      </w:r>
      <w:r w:rsidRPr="00803230">
        <w:t>к</w:t>
      </w:r>
      <w:r>
        <w:t xml:space="preserve"> </w:t>
      </w:r>
      <w:r w:rsidRPr="00803230">
        <w:t>монахам-доминиканцам</w:t>
      </w:r>
      <w:r w:rsidRPr="005B5604">
        <w:t>, пресле</w:t>
      </w:r>
      <w:r>
        <w:t>довавшим “</w:t>
      </w:r>
      <w:r w:rsidRPr="005B5604">
        <w:t>альбигойцев</w:t>
      </w:r>
      <w:r>
        <w:t>” в Провансе, и сказали им: “</w:t>
      </w:r>
      <w:r w:rsidRPr="005B5604">
        <w:t>Знайте, что и в нашем</w:t>
      </w:r>
      <w:r>
        <w:t xml:space="preserve"> </w:t>
      </w:r>
      <w:r w:rsidRPr="005B5604">
        <w:t>народе есть много еретиков и безбожн</w:t>
      </w:r>
      <w:r w:rsidRPr="005B5604">
        <w:t>и</w:t>
      </w:r>
      <w:r w:rsidRPr="005B5604">
        <w:t>ков, соблазняющихся уч</w:t>
      </w:r>
      <w:r w:rsidRPr="005B5604">
        <w:t>е</w:t>
      </w:r>
      <w:r w:rsidRPr="005B5604">
        <w:t>нием Маймонида, автора нечестивых философских книг. Если вы</w:t>
      </w:r>
      <w:r>
        <w:t xml:space="preserve"> </w:t>
      </w:r>
      <w:r w:rsidRPr="005B5604">
        <w:t>искореняете</w:t>
      </w:r>
      <w:r>
        <w:t xml:space="preserve"> </w:t>
      </w:r>
      <w:r w:rsidRPr="005B5604">
        <w:t xml:space="preserve">ваших еретиков, </w:t>
      </w:r>
      <w:r w:rsidRPr="005B5604">
        <w:rPr>
          <w:b/>
        </w:rPr>
        <w:t>то и</w:t>
      </w:r>
      <w:r w:rsidRPr="005B5604">
        <w:rPr>
          <w:b/>
        </w:rPr>
        <w:t>с</w:t>
      </w:r>
      <w:r w:rsidRPr="005B5604">
        <w:rPr>
          <w:b/>
        </w:rPr>
        <w:t>кореняйте и наших и сожгите вредные книги</w:t>
      </w:r>
      <w:r>
        <w:rPr>
          <w:b/>
        </w:rPr>
        <w:t>”</w:t>
      </w:r>
      <w:r w:rsidRPr="005B5604">
        <w:t>. Доминиканцы обрадовались этому и тотчас постанов</w:t>
      </w:r>
      <w:r w:rsidRPr="005B5604">
        <w:t>и</w:t>
      </w:r>
      <w:r w:rsidRPr="005B5604">
        <w:t xml:space="preserve">ли, </w:t>
      </w:r>
      <w:r w:rsidRPr="00803230">
        <w:rPr>
          <w:b/>
        </w:rPr>
        <w:t>с согласия высшего духовенства</w:t>
      </w:r>
      <w:r w:rsidRPr="005B5604">
        <w:t>, сжечь книги Маймонида. В Монпелье</w:t>
      </w:r>
      <w:r>
        <w:t xml:space="preserve"> </w:t>
      </w:r>
      <w:r w:rsidRPr="005B5604">
        <w:t>был</w:t>
      </w:r>
      <w:r>
        <w:t xml:space="preserve"> прои</w:t>
      </w:r>
      <w:r>
        <w:t>з</w:t>
      </w:r>
      <w:r>
        <w:t>ведё</w:t>
      </w:r>
      <w:r w:rsidRPr="005B5604">
        <w:t>н</w:t>
      </w:r>
      <w:r>
        <w:t xml:space="preserve"> </w:t>
      </w:r>
      <w:r w:rsidRPr="005B5604">
        <w:t>обыск</w:t>
      </w:r>
      <w:r>
        <w:t xml:space="preserve"> </w:t>
      </w:r>
      <w:r w:rsidRPr="005B5604">
        <w:t>в</w:t>
      </w:r>
      <w:r>
        <w:t xml:space="preserve"> </w:t>
      </w:r>
      <w:r w:rsidRPr="005B5604">
        <w:t>домах</w:t>
      </w:r>
      <w:r>
        <w:t xml:space="preserve"> </w:t>
      </w:r>
      <w:r w:rsidRPr="005B5604">
        <w:t>евре</w:t>
      </w:r>
      <w:r>
        <w:t>ев, и найденные там экземпляры “</w:t>
      </w:r>
      <w:r w:rsidRPr="005B5604">
        <w:t>П</w:t>
      </w:r>
      <w:r w:rsidRPr="005B5604">
        <w:t>у</w:t>
      </w:r>
      <w:r>
        <w:t>теводителя” и “</w:t>
      </w:r>
      <w:r w:rsidRPr="005B5604">
        <w:t>Книги познания</w:t>
      </w:r>
      <w:r>
        <w:t>”</w:t>
      </w:r>
      <w:r w:rsidRPr="005B5604">
        <w:t xml:space="preserve"> были публично </w:t>
      </w:r>
      <w:r w:rsidRPr="005B5604">
        <w:rPr>
          <w:b/>
        </w:rPr>
        <w:t>с</w:t>
      </w:r>
      <w:r w:rsidRPr="005B5604">
        <w:rPr>
          <w:b/>
        </w:rPr>
        <w:t>о</w:t>
      </w:r>
      <w:r w:rsidRPr="005B5604">
        <w:rPr>
          <w:b/>
        </w:rPr>
        <w:t>жжены</w:t>
      </w:r>
      <w:r w:rsidRPr="005B5604">
        <w:t xml:space="preserve"> (</w:t>
      </w:r>
      <w:smartTag w:uri="urn:schemas-microsoft-com:office:smarttags" w:element="metricconverter">
        <w:smartTagPr>
          <w:attr w:name="ProductID" w:val="1233 г"/>
        </w:smartTagPr>
        <w:r w:rsidRPr="005B5604">
          <w:t>1233 г</w:t>
        </w:r>
      </w:smartTag>
      <w:r w:rsidRPr="005B5604">
        <w:t xml:space="preserve">.). Такой же суд над опальными книгами </w:t>
      </w:r>
      <w:r w:rsidRPr="005B5604">
        <w:lastRenderedPageBreak/>
        <w:t>совершился и в П</w:t>
      </w:r>
      <w:r w:rsidRPr="005B5604">
        <w:t>а</w:t>
      </w:r>
      <w:r w:rsidRPr="005B5604">
        <w:t>риже, где, как рассказыв</w:t>
      </w:r>
      <w:r w:rsidRPr="005B5604">
        <w:t>а</w:t>
      </w:r>
      <w:r w:rsidRPr="005B5604">
        <w:t>ют, кост</w:t>
      </w:r>
      <w:r>
        <w:t>ё</w:t>
      </w:r>
      <w:r w:rsidRPr="005B5604">
        <w:t>р для истребления этих книг</w:t>
      </w:r>
      <w:r>
        <w:t xml:space="preserve"> </w:t>
      </w:r>
      <w:r w:rsidRPr="005B5604">
        <w:t>был</w:t>
      </w:r>
      <w:r>
        <w:t xml:space="preserve"> зажжё</w:t>
      </w:r>
      <w:r w:rsidRPr="005B5604">
        <w:t>н</w:t>
      </w:r>
      <w:r>
        <w:t xml:space="preserve"> </w:t>
      </w:r>
      <w:r w:rsidRPr="005B5604">
        <w:t>свечой,</w:t>
      </w:r>
      <w:r>
        <w:t xml:space="preserve"> принесё</w:t>
      </w:r>
      <w:r w:rsidRPr="005B5604">
        <w:t>нной</w:t>
      </w:r>
      <w:r>
        <w:t xml:space="preserve"> </w:t>
      </w:r>
      <w:r w:rsidRPr="005B5604">
        <w:t>с</w:t>
      </w:r>
      <w:r>
        <w:t xml:space="preserve"> </w:t>
      </w:r>
      <w:r w:rsidRPr="005B5604">
        <w:t>а</w:t>
      </w:r>
      <w:r w:rsidRPr="005B5604">
        <w:t>л</w:t>
      </w:r>
      <w:r w:rsidRPr="005B5604">
        <w:t>таря</w:t>
      </w:r>
      <w:r>
        <w:t xml:space="preserve"> </w:t>
      </w:r>
      <w:r w:rsidRPr="005B5604">
        <w:t>одной католической церкви. Этот неслыханный союз кучки раввинов с монахами-изуверами вызвал негодование во всех лучших представителях еврейского духовенс</w:t>
      </w:r>
      <w:r w:rsidRPr="005B5604">
        <w:t>т</w:t>
      </w:r>
      <w:r w:rsidRPr="005B5604">
        <w:t>ва. Многие раввины сами</w:t>
      </w:r>
      <w:r>
        <w:t xml:space="preserve"> </w:t>
      </w:r>
      <w:r w:rsidRPr="005B5604">
        <w:t>ужаснулись,</w:t>
      </w:r>
      <w:r>
        <w:t xml:space="preserve"> </w:t>
      </w:r>
      <w:r w:rsidRPr="005B5604">
        <w:t>видя,</w:t>
      </w:r>
      <w:r>
        <w:t xml:space="preserve"> </w:t>
      </w:r>
      <w:r w:rsidRPr="005B5604">
        <w:t>до</w:t>
      </w:r>
      <w:r>
        <w:t xml:space="preserve"> </w:t>
      </w:r>
      <w:r w:rsidRPr="005B5604">
        <w:t>чего может довести внутренняя религиозная борьба.</w:t>
      </w:r>
      <w:r>
        <w:t xml:space="preserve"> </w:t>
      </w:r>
      <w:r w:rsidRPr="005B5604">
        <w:t>Гонения на философию прекратились, и борьба партий</w:t>
      </w:r>
      <w:r>
        <w:t xml:space="preserve"> </w:t>
      </w:r>
      <w:r w:rsidRPr="005B5604">
        <w:t>утихла до начала XIV века. В начале XIV века в Испании прославились два ра</w:t>
      </w:r>
      <w:r w:rsidRPr="005B5604">
        <w:t>в</w:t>
      </w:r>
      <w:r w:rsidRPr="005B5604">
        <w:t>вина: Рашбо и Рош. Рашбо (его полное имя:</w:t>
      </w:r>
      <w:r>
        <w:t xml:space="preserve"> </w:t>
      </w:r>
      <w:r w:rsidRPr="005B5604">
        <w:t>Шеломо</w:t>
      </w:r>
      <w:r>
        <w:t xml:space="preserve"> </w:t>
      </w:r>
      <w:r w:rsidRPr="005B5604">
        <w:t>бен-Адерет),</w:t>
      </w:r>
      <w:r>
        <w:t xml:space="preserve"> </w:t>
      </w:r>
      <w:r w:rsidRPr="005B5604">
        <w:t>раввин</w:t>
      </w:r>
      <w:r>
        <w:t xml:space="preserve"> </w:t>
      </w:r>
      <w:r w:rsidRPr="005B5604">
        <w:t>в</w:t>
      </w:r>
      <w:r>
        <w:t xml:space="preserve"> </w:t>
      </w:r>
      <w:r w:rsidRPr="005B5604">
        <w:t>Барселоне</w:t>
      </w:r>
      <w:r>
        <w:t xml:space="preserve"> </w:t>
      </w:r>
      <w:r w:rsidRPr="005B5604">
        <w:t>и</w:t>
      </w:r>
      <w:r>
        <w:t xml:space="preserve"> </w:t>
      </w:r>
      <w:r w:rsidRPr="005B5604">
        <w:t>автор</w:t>
      </w:r>
      <w:r>
        <w:t xml:space="preserve"> </w:t>
      </w:r>
      <w:r w:rsidRPr="005B5604">
        <w:t>многих талмудических и</w:t>
      </w:r>
      <w:r w:rsidRPr="005B5604">
        <w:t>с</w:t>
      </w:r>
      <w:r w:rsidRPr="005B5604">
        <w:t>следов</w:t>
      </w:r>
      <w:r w:rsidRPr="005B5604">
        <w:t>а</w:t>
      </w:r>
      <w:r w:rsidRPr="005B5604">
        <w:t>ний, считался в Испании и Франции высшим авторитетом по вопросам еврейского законодательства. Раввины Южной Франции</w:t>
      </w:r>
      <w:r>
        <w:t xml:space="preserve"> </w:t>
      </w:r>
      <w:r w:rsidRPr="005B5604">
        <w:t>и</w:t>
      </w:r>
      <w:r>
        <w:t xml:space="preserve"> </w:t>
      </w:r>
      <w:r w:rsidRPr="005B5604">
        <w:t>Испании писали в своих окружных</w:t>
      </w:r>
      <w:r>
        <w:t xml:space="preserve"> посланиях, что еврейская молодё</w:t>
      </w:r>
      <w:r w:rsidRPr="005B5604">
        <w:t>жь, занимающаяся наукой и философией в ущерб</w:t>
      </w:r>
      <w:r>
        <w:t xml:space="preserve"> </w:t>
      </w:r>
      <w:r w:rsidRPr="005B5604">
        <w:t>Талмуду,</w:t>
      </w:r>
      <w:r>
        <w:t xml:space="preserve"> </w:t>
      </w:r>
      <w:r w:rsidRPr="005B5604">
        <w:t>отрекается</w:t>
      </w:r>
      <w:r>
        <w:t xml:space="preserve"> </w:t>
      </w:r>
      <w:r w:rsidRPr="005B5604">
        <w:t>от</w:t>
      </w:r>
      <w:r>
        <w:t xml:space="preserve"> </w:t>
      </w:r>
      <w:r w:rsidRPr="005B5604">
        <w:t>некоторых</w:t>
      </w:r>
      <w:r>
        <w:t xml:space="preserve"> </w:t>
      </w:r>
      <w:r w:rsidRPr="005B5604">
        <w:t>догматов</w:t>
      </w:r>
      <w:r>
        <w:t xml:space="preserve"> </w:t>
      </w:r>
      <w:r w:rsidRPr="005B5604">
        <w:t>веры.</w:t>
      </w:r>
      <w:r>
        <w:rPr>
          <w:i/>
          <w:sz w:val="28"/>
          <w:szCs w:val="28"/>
        </w:rPr>
        <w:t xml:space="preserve"> </w:t>
      </w:r>
      <w:r w:rsidRPr="005B5604">
        <w:t>На о</w:t>
      </w:r>
      <w:r w:rsidRPr="005B5604">
        <w:t>с</w:t>
      </w:r>
      <w:r w:rsidRPr="005B5604">
        <w:t>новании</w:t>
      </w:r>
      <w:r>
        <w:t xml:space="preserve"> </w:t>
      </w:r>
      <w:r w:rsidRPr="005B5604">
        <w:t>таких донесений, Рашбо, с одобрения Роша и других раввинов, объявил</w:t>
      </w:r>
      <w:r>
        <w:t xml:space="preserve"> </w:t>
      </w:r>
      <w:r w:rsidRPr="005B5604">
        <w:t>в барселонской синаг</w:t>
      </w:r>
      <w:r w:rsidRPr="005B5604">
        <w:t>о</w:t>
      </w:r>
      <w:r w:rsidRPr="005B5604">
        <w:t>ге следующее решение: всем евреям до 25-летнего возраста запрещается читать кн</w:t>
      </w:r>
      <w:r w:rsidRPr="005B5604">
        <w:t>и</w:t>
      </w:r>
      <w:r w:rsidRPr="005B5604">
        <w:t>ги по естественным наукам и философии; толкователи Библии в фил</w:t>
      </w:r>
      <w:r w:rsidRPr="005B5604">
        <w:t>о</w:t>
      </w:r>
      <w:r w:rsidRPr="005B5604">
        <w:t>софском</w:t>
      </w:r>
      <w:r>
        <w:t xml:space="preserve"> духе признаны еретиками, отлучё</w:t>
      </w:r>
      <w:r w:rsidRPr="005B5604">
        <w:t>нными от синагоги</w:t>
      </w:r>
      <w:r>
        <w:t xml:space="preserve"> </w:t>
      </w:r>
      <w:r w:rsidRPr="005B5604">
        <w:t>в</w:t>
      </w:r>
      <w:r>
        <w:t xml:space="preserve"> </w:t>
      </w:r>
      <w:r w:rsidRPr="005B5604">
        <w:t>этом мире</w:t>
      </w:r>
      <w:r>
        <w:t xml:space="preserve"> и обречё</w:t>
      </w:r>
      <w:r w:rsidRPr="005B5604">
        <w:t>нными на муки ада в жизни загробной, а с</w:t>
      </w:r>
      <w:r w:rsidRPr="005B5604">
        <w:t>о</w:t>
      </w:r>
      <w:r w:rsidRPr="005B5604">
        <w:t>чинения их подлежат сожж</w:t>
      </w:r>
      <w:r w:rsidRPr="005B5604">
        <w:t>е</w:t>
      </w:r>
      <w:r w:rsidRPr="005B5604">
        <w:t>нию; дозволяется</w:t>
      </w:r>
      <w:r>
        <w:t xml:space="preserve"> </w:t>
      </w:r>
      <w:r w:rsidRPr="005B5604">
        <w:t>только</w:t>
      </w:r>
      <w:r>
        <w:t xml:space="preserve"> </w:t>
      </w:r>
      <w:r w:rsidRPr="005B5604">
        <w:t>изучение</w:t>
      </w:r>
      <w:r>
        <w:t xml:space="preserve"> </w:t>
      </w:r>
      <w:r w:rsidRPr="005B5604">
        <w:t>медицины</w:t>
      </w:r>
      <w:r>
        <w:t xml:space="preserve"> </w:t>
      </w:r>
      <w:r w:rsidRPr="005B5604">
        <w:t>как</w:t>
      </w:r>
      <w:r>
        <w:t xml:space="preserve"> </w:t>
      </w:r>
      <w:r w:rsidRPr="005B5604">
        <w:t>ремесла.</w:t>
      </w:r>
      <w:r>
        <w:rPr>
          <w:i/>
          <w:sz w:val="28"/>
          <w:szCs w:val="28"/>
        </w:rPr>
        <w:t xml:space="preserve"> </w:t>
      </w:r>
      <w:r w:rsidRPr="005B5604">
        <w:t>Это</w:t>
      </w:r>
      <w:r>
        <w:t xml:space="preserve"> </w:t>
      </w:r>
      <w:r w:rsidRPr="005B5604">
        <w:t>решение оглашалось</w:t>
      </w:r>
      <w:r>
        <w:t xml:space="preserve"> </w:t>
      </w:r>
      <w:r w:rsidRPr="005B5604">
        <w:t>всенародно</w:t>
      </w:r>
      <w:r>
        <w:t xml:space="preserve"> </w:t>
      </w:r>
      <w:r w:rsidRPr="005B5604">
        <w:t>во</w:t>
      </w:r>
      <w:r>
        <w:t xml:space="preserve"> </w:t>
      </w:r>
      <w:r w:rsidRPr="005B5604">
        <w:t>многих городах (</w:t>
      </w:r>
      <w:smartTag w:uri="urn:schemas-microsoft-com:office:smarttags" w:element="metricconverter">
        <w:smartTagPr>
          <w:attr w:name="ProductID" w:val="1305 г"/>
        </w:smartTagPr>
        <w:r w:rsidRPr="005B5604">
          <w:t>1305 г</w:t>
        </w:r>
      </w:smartTag>
      <w:r>
        <w:t>.). Хотя известные учё</w:t>
      </w:r>
      <w:r w:rsidRPr="005B5604">
        <w:t>ные из партии св</w:t>
      </w:r>
      <w:r w:rsidRPr="005B5604">
        <w:t>о</w:t>
      </w:r>
      <w:r w:rsidRPr="005B5604">
        <w:t>бодомыслящих громко протестовали против решения</w:t>
      </w:r>
      <w:r>
        <w:t xml:space="preserve"> </w:t>
      </w:r>
      <w:r w:rsidRPr="005B5604">
        <w:t>раввинов,</w:t>
      </w:r>
      <w:r>
        <w:t xml:space="preserve"> </w:t>
      </w:r>
      <w:r w:rsidRPr="005B5604">
        <w:t>однако победа</w:t>
      </w:r>
      <w:r>
        <w:t xml:space="preserve"> </w:t>
      </w:r>
      <w:r w:rsidRPr="005B5604">
        <w:t>осталась</w:t>
      </w:r>
      <w:r>
        <w:t xml:space="preserve"> </w:t>
      </w:r>
      <w:r w:rsidRPr="005B5604">
        <w:t>за</w:t>
      </w:r>
      <w:r>
        <w:t xml:space="preserve"> последними. Число светских учё</w:t>
      </w:r>
      <w:r w:rsidRPr="005B5604">
        <w:t>ных, философов и поэтов в Испании все уменьшалось, ме</w:t>
      </w:r>
      <w:r w:rsidRPr="005B5604">
        <w:t>ж</w:t>
      </w:r>
      <w:r w:rsidRPr="005B5604">
        <w:t xml:space="preserve">ду тем как </w:t>
      </w:r>
      <w:r w:rsidRPr="00F5106E">
        <w:rPr>
          <w:b/>
        </w:rPr>
        <w:t>число талмудистов возрастало</w:t>
      </w:r>
      <w:r w:rsidRPr="0045198C">
        <w:t>».</w:t>
      </w:r>
      <w:r w:rsidRPr="005B5604">
        <w:t xml:space="preserve"> </w:t>
      </w:r>
    </w:p>
    <w:p w14:paraId="0F1B66AF" w14:textId="22E0EF66" w:rsidR="00DE60CF" w:rsidRDefault="00DE60CF" w:rsidP="00EA7CC4">
      <w:pPr>
        <w:pStyle w:val="PlainText"/>
      </w:pPr>
      <w:r>
        <w:t xml:space="preserve">Откуда же узнали иудейские историки о Маймониде, чтобы столь подробно рассказать нам о его деятельности? Оказывается, что его труды были </w:t>
      </w:r>
      <w:r w:rsidRPr="002815DB">
        <w:t xml:space="preserve">найдены только в </w:t>
      </w:r>
      <w:r>
        <w:t>XIX</w:t>
      </w:r>
      <w:r w:rsidRPr="002815DB">
        <w:t xml:space="preserve"> веке</w:t>
      </w:r>
      <w:r w:rsidRPr="00DE60CF">
        <w:rPr>
          <w:sz w:val="24"/>
          <w:vertAlign w:val="superscript"/>
        </w:rPr>
        <w:t>[CXIV]</w:t>
      </w:r>
      <w:r w:rsidRPr="002815DB">
        <w:t>:</w:t>
      </w:r>
      <w:r>
        <w:t xml:space="preserve"> </w:t>
      </w:r>
    </w:p>
    <w:p w14:paraId="293F0697" w14:textId="77777777" w:rsidR="00DE60CF" w:rsidRPr="008C2C28" w:rsidRDefault="00DE60CF" w:rsidP="00EA7CC4">
      <w:pPr>
        <w:pStyle w:val="a5"/>
      </w:pPr>
      <w:r w:rsidRPr="002815DB">
        <w:t>«В конце XIX в</w:t>
      </w:r>
      <w:r>
        <w:t>ека</w:t>
      </w:r>
      <w:r w:rsidRPr="002815DB">
        <w:t xml:space="preserve"> в кладовке синагоги в пригороде Каира Фостате были обнаружены спрятанные там сотни тысяч док</w:t>
      </w:r>
      <w:r w:rsidRPr="002815DB">
        <w:t>у</w:t>
      </w:r>
      <w:r w:rsidRPr="002815DB">
        <w:t>ментов средневековья, прекрасно сохранившихся в идеально с</w:t>
      </w:r>
      <w:r w:rsidRPr="002815DB">
        <w:t>у</w:t>
      </w:r>
      <w:r w:rsidRPr="002815DB">
        <w:t xml:space="preserve">хом климате Египта. По ним, в большинстве написанным самим Маймонидом, мы можем воссоздать значительную часть его жизни. </w:t>
      </w:r>
      <w:r>
        <w:t xml:space="preserve">… </w:t>
      </w:r>
      <w:r w:rsidRPr="002815DB">
        <w:t>После смерти Маймонида его философия оказала влияние на таких кру</w:t>
      </w:r>
      <w:r w:rsidRPr="002815DB">
        <w:t>п</w:t>
      </w:r>
      <w:r w:rsidRPr="002815DB">
        <w:t xml:space="preserve">ных христианских мыслителей, как Фома Аквинский, Альберт </w:t>
      </w:r>
      <w:r w:rsidRPr="002815DB">
        <w:lastRenderedPageBreak/>
        <w:t>Великий и Готфрид Вильгельм Лейбниц (которые также толковали и синтезировали Аристотелеву логику для рел</w:t>
      </w:r>
      <w:r w:rsidRPr="002815DB">
        <w:t>и</w:t>
      </w:r>
      <w:r w:rsidRPr="002815DB">
        <w:t>гиозных целей), Барух де Спиноза</w:t>
      </w:r>
      <w:r>
        <w:t>».</w:t>
      </w:r>
    </w:p>
    <w:p w14:paraId="71EC9F7A" w14:textId="77777777" w:rsidR="00DE60CF" w:rsidRDefault="00DE60CF" w:rsidP="00EA7CC4">
      <w:pPr>
        <w:pStyle w:val="PlainText"/>
      </w:pPr>
      <w:r>
        <w:t>Удивительно, но мы уже не первый раз встречаемся с тем, что почти все рукоп</w:t>
      </w:r>
      <w:r>
        <w:t>и</w:t>
      </w:r>
      <w:r>
        <w:t>си, касающиеся еврейской истории, найдены в XIX веке. А откуда тогда брали информацию о Саади и Майм</w:t>
      </w:r>
      <w:r>
        <w:t>о</w:t>
      </w:r>
      <w:r>
        <w:t>ниде авторы в начале XIX века? На основании каких рукописей? Или может быть, у них были изустно передаваемые предания? Складывается впечатление, что раввины «находят» то, что нео</w:t>
      </w:r>
      <w:r>
        <w:t>б</w:t>
      </w:r>
      <w:r>
        <w:t>ходимо найти в данный момент времени соответственно полит</w:t>
      </w:r>
      <w:r>
        <w:t>и</w:t>
      </w:r>
      <w:r>
        <w:t>ческим интересам их х</w:t>
      </w:r>
      <w:r>
        <w:t>о</w:t>
      </w:r>
      <w:r>
        <w:t xml:space="preserve">зяев. </w:t>
      </w:r>
      <w:r>
        <w:tab/>
      </w:r>
    </w:p>
    <w:p w14:paraId="1DAEF63F" w14:textId="77777777" w:rsidR="00DE60CF" w:rsidRPr="00893146" w:rsidRDefault="00DE60CF" w:rsidP="00EA7CC4">
      <w:pPr>
        <w:pStyle w:val="PlainText"/>
      </w:pPr>
      <w:r w:rsidRPr="00893146">
        <w:t>Ясно одно — Маймонид, как историческая личность, сущес</w:t>
      </w:r>
      <w:r w:rsidRPr="00893146">
        <w:t>т</w:t>
      </w:r>
      <w:r w:rsidRPr="00893146">
        <w:t>вовал</w:t>
      </w:r>
      <w:r>
        <w:t>,</w:t>
      </w:r>
      <w:r w:rsidRPr="00893146">
        <w:t xml:space="preserve"> и он был известным мед</w:t>
      </w:r>
      <w:r w:rsidRPr="00893146">
        <w:t>и</w:t>
      </w:r>
      <w:r w:rsidRPr="00893146">
        <w:t>ком: это подтверждено арабскими источниками, а вот то, что именно он написал Второзаконие — это ещё вопрос: ведь ранние его произведения не были связаны с иудаизмом. Здесь мы встречае</w:t>
      </w:r>
      <w:r w:rsidRPr="00893146">
        <w:t>м</w:t>
      </w:r>
      <w:r w:rsidRPr="00893146">
        <w:t xml:space="preserve">ся с </w:t>
      </w:r>
      <w:r>
        <w:t>известным</w:t>
      </w:r>
      <w:r w:rsidRPr="00893146">
        <w:t xml:space="preserve"> приёмом, </w:t>
      </w:r>
      <w:r>
        <w:t>когда</w:t>
      </w:r>
      <w:r w:rsidRPr="00893146">
        <w:t xml:space="preserve"> авторитет</w:t>
      </w:r>
      <w:r>
        <w:t>ному деятелю</w:t>
      </w:r>
      <w:r w:rsidRPr="00893146">
        <w:t xml:space="preserve"> </w:t>
      </w:r>
      <w:r>
        <w:t xml:space="preserve">прошлой эпохи </w:t>
      </w:r>
      <w:r>
        <w:rPr>
          <w:i/>
        </w:rPr>
        <w:t xml:space="preserve">задним числом </w:t>
      </w:r>
      <w:r w:rsidRPr="00893146">
        <w:t>припис</w:t>
      </w:r>
      <w:r w:rsidRPr="00893146">
        <w:t>ы</w:t>
      </w:r>
      <w:r w:rsidRPr="00893146">
        <w:t>ва</w:t>
      </w:r>
      <w:r>
        <w:t>ю</w:t>
      </w:r>
      <w:r w:rsidRPr="00893146">
        <w:t>тся труды</w:t>
      </w:r>
      <w:r>
        <w:t>,</w:t>
      </w:r>
      <w:r w:rsidRPr="00893146">
        <w:t xml:space="preserve"> к которым он не имел отношения</w:t>
      </w:r>
      <w:r>
        <w:t>, для того</w:t>
      </w:r>
      <w:r w:rsidRPr="00893146">
        <w:t>, что бы они легче воспринимались то</w:t>
      </w:r>
      <w:r w:rsidRPr="00893146">
        <w:t>л</w:t>
      </w:r>
      <w:r w:rsidRPr="00893146">
        <w:t>пой.</w:t>
      </w:r>
    </w:p>
    <w:p w14:paraId="5C298A27" w14:textId="77777777" w:rsidR="00DE60CF" w:rsidRDefault="00DE60CF" w:rsidP="00EA7CC4">
      <w:pPr>
        <w:pStyle w:val="PlainText"/>
      </w:pPr>
      <w:r>
        <w:t>Произведения Маймонида сжигали, запрещали и, в конце концов, они всплыли снова и сд</w:t>
      </w:r>
      <w:r>
        <w:t>е</w:t>
      </w:r>
      <w:r>
        <w:t>лали своё дело.</w:t>
      </w:r>
    </w:p>
    <w:p w14:paraId="40A5EE02" w14:textId="77777777" w:rsidR="00DE60CF" w:rsidRDefault="00DE60CF" w:rsidP="00EA7CC4">
      <w:pPr>
        <w:pStyle w:val="PlainText"/>
      </w:pPr>
      <w:r w:rsidRPr="00727DD6">
        <w:t>Иост</w:t>
      </w:r>
      <w:r>
        <w:t xml:space="preserve"> писал, что король Людовик назначил комиссию, которая исследовала Талмуд и в 1244 г</w:t>
      </w:r>
      <w:r>
        <w:t>о</w:t>
      </w:r>
      <w:r>
        <w:t>ду по её решению сожгли 14 телег с книгами Талмуда</w:t>
      </w:r>
      <w:r w:rsidRPr="00154EEC">
        <w:t xml:space="preserve"> </w:t>
      </w:r>
      <w:r>
        <w:t>(Дубнов увеличивает эту цифру до 24 возов, но — это мелочи), а в 1248 году ещё 6 телег, но иудеи вскоре во</w:t>
      </w:r>
      <w:r>
        <w:t>с</w:t>
      </w:r>
      <w:r>
        <w:t xml:space="preserve">полнили недостаток книг (стр. 121 — 123). </w:t>
      </w:r>
    </w:p>
    <w:p w14:paraId="38A89586" w14:textId="77777777" w:rsidR="00DE60CF" w:rsidRDefault="00DE60CF" w:rsidP="00EA7CC4">
      <w:pPr>
        <w:pStyle w:val="PlainText"/>
      </w:pPr>
      <w:r>
        <w:t>Через некоторое время учение Маймонида снова стало авт</w:t>
      </w:r>
      <w:r>
        <w:t>о</w:t>
      </w:r>
      <w:r>
        <w:t>ритетным, и уже подвергались наказанию его противники. Иуде</w:t>
      </w:r>
      <w:r>
        <w:t>й</w:t>
      </w:r>
      <w:r>
        <w:t xml:space="preserve">ские общины всех стран </w:t>
      </w:r>
      <w:r w:rsidRPr="00B375B4">
        <w:rPr>
          <w:rStyle w:val="1"/>
        </w:rPr>
        <w:t>«приняли религиозные труды Маймон</w:t>
      </w:r>
      <w:r w:rsidRPr="00B375B4">
        <w:rPr>
          <w:rStyle w:val="1"/>
        </w:rPr>
        <w:t>и</w:t>
      </w:r>
      <w:r w:rsidRPr="00B375B4">
        <w:rPr>
          <w:rStyle w:val="1"/>
        </w:rPr>
        <w:t>да и</w:t>
      </w:r>
      <w:r w:rsidRPr="00B375B4">
        <w:rPr>
          <w:rStyle w:val="1"/>
        </w:rPr>
        <w:t>с</w:t>
      </w:r>
      <w:r w:rsidRPr="00B375B4">
        <w:rPr>
          <w:rStyle w:val="1"/>
        </w:rPr>
        <w:t>точником высшего обучения»</w:t>
      </w:r>
      <w:r>
        <w:rPr>
          <w:i/>
        </w:rPr>
        <w:t xml:space="preserve"> </w:t>
      </w:r>
      <w:r>
        <w:t xml:space="preserve">(стр. 128). </w:t>
      </w:r>
    </w:p>
    <w:p w14:paraId="367D0481" w14:textId="7758BB5B" w:rsidR="00DE60CF" w:rsidRDefault="00DE60CF" w:rsidP="00EA7CC4">
      <w:pPr>
        <w:pStyle w:val="PlainText"/>
      </w:pPr>
      <w:r w:rsidRPr="00D81119">
        <w:t>Учитывая</w:t>
      </w:r>
      <w:r>
        <w:t xml:space="preserve"> то</w:t>
      </w:r>
      <w:r w:rsidRPr="00D81119">
        <w:t xml:space="preserve">, что произошло </w:t>
      </w:r>
      <w:r>
        <w:t>дальше с этой группой людей, называемых ныне евреями, возн</w:t>
      </w:r>
      <w:r>
        <w:t>и</w:t>
      </w:r>
      <w:r>
        <w:t>кает ощущение, что это была спецгруппа, исповедующая иудаизм, подготовленная специально в качестве инструмента финансового порабощения других нар</w:t>
      </w:r>
      <w:r>
        <w:t>о</w:t>
      </w:r>
      <w:r>
        <w:t>дов из населения, жившего на терр</w:t>
      </w:r>
      <w:r>
        <w:t>и</w:t>
      </w:r>
      <w:r>
        <w:t>тории нынешней Испании, к которой возможно впоследствии присоединились и другие гру</w:t>
      </w:r>
      <w:r>
        <w:t>п</w:t>
      </w:r>
      <w:r>
        <w:t>пы. Это подтверждает статья — «</w:t>
      </w:r>
      <w:r w:rsidRPr="00D81119">
        <w:t>Анализ ДНК свидетельствует: каждый пятый испанец является п</w:t>
      </w:r>
      <w:r w:rsidRPr="00D81119">
        <w:t>о</w:t>
      </w:r>
      <w:r w:rsidRPr="00D81119">
        <w:t>томком евреев</w:t>
      </w:r>
      <w:r>
        <w:t>»</w:t>
      </w:r>
      <w:r w:rsidRPr="00DE60CF">
        <w:rPr>
          <w:sz w:val="24"/>
          <w:vertAlign w:val="superscript"/>
        </w:rPr>
        <w:t>[CXV]</w:t>
      </w:r>
      <w:r>
        <w:t xml:space="preserve">: </w:t>
      </w:r>
    </w:p>
    <w:p w14:paraId="7522A5FF" w14:textId="77777777" w:rsidR="00DE60CF" w:rsidRDefault="00DE60CF" w:rsidP="00EA7CC4">
      <w:pPr>
        <w:pStyle w:val="a5"/>
      </w:pPr>
      <w:r>
        <w:t>«</w:t>
      </w:r>
      <w:r w:rsidRPr="00D81119">
        <w:t>Согласно данным нового генетического исследования, ка</w:t>
      </w:r>
      <w:r w:rsidRPr="00D81119">
        <w:t>ж</w:t>
      </w:r>
      <w:r w:rsidRPr="00D81119">
        <w:t xml:space="preserve">дый пятый испанец и португалец является потомком </w:t>
      </w:r>
      <w:r w:rsidRPr="00D81119">
        <w:lastRenderedPageBreak/>
        <w:t>евреев, ка</w:t>
      </w:r>
      <w:r w:rsidRPr="00D81119">
        <w:t>ж</w:t>
      </w:r>
      <w:r w:rsidRPr="00D81119">
        <w:t xml:space="preserve">дый девятый </w:t>
      </w:r>
      <w:r>
        <w:t>—</w:t>
      </w:r>
      <w:r w:rsidRPr="00D81119">
        <w:t xml:space="preserve"> потомок мавров. Исследование было проведено биологом Марком Джоблингом из университета города Лестер и доктором Франсиш Салапаль из барселонского универси</w:t>
      </w:r>
      <w:r>
        <w:t>тета “</w:t>
      </w:r>
      <w:r w:rsidRPr="00D81119">
        <w:t>Пумпао-Фабера</w:t>
      </w:r>
      <w:r>
        <w:t>”»</w:t>
      </w:r>
      <w:r w:rsidRPr="00D81119">
        <w:t>.</w:t>
      </w:r>
      <w:r w:rsidRPr="005B5604">
        <w:t xml:space="preserve"> </w:t>
      </w:r>
    </w:p>
    <w:p w14:paraId="4D471F5F" w14:textId="77777777" w:rsidR="00DE60CF" w:rsidRPr="00893146" w:rsidRDefault="00DE60CF" w:rsidP="00EA7CC4">
      <w:pPr>
        <w:pStyle w:val="PlainText"/>
      </w:pPr>
      <w:r w:rsidRPr="00893146">
        <w:t>В 1492 году появляется указ Изабеллы и Фердинанда, спров</w:t>
      </w:r>
      <w:r w:rsidRPr="00893146">
        <w:t>о</w:t>
      </w:r>
      <w:r w:rsidRPr="00893146">
        <w:t>цированный Торквемадой, об изгнании евреев из Испании. Ду</w:t>
      </w:r>
      <w:r w:rsidRPr="00893146">
        <w:t>б</w:t>
      </w:r>
      <w:r w:rsidRPr="00893146">
        <w:t xml:space="preserve">нов </w:t>
      </w:r>
      <w:r>
        <w:t>считает, что из Испании было изгнано</w:t>
      </w:r>
      <w:r w:rsidRPr="00893146">
        <w:t xml:space="preserve"> 300 тыс</w:t>
      </w:r>
      <w:r>
        <w:t>яч</w:t>
      </w:r>
      <w:r w:rsidRPr="00893146">
        <w:t xml:space="preserve"> евреев. Имущество они могли брать с собой за исключением золота, с</w:t>
      </w:r>
      <w:r w:rsidRPr="00893146">
        <w:t>е</w:t>
      </w:r>
      <w:r w:rsidRPr="00893146">
        <w:t xml:space="preserve">ребра и монет. Грец (т. 9), осуждая указ о выселении иудеев от 31 марта 1492 года, удивляется, что </w:t>
      </w:r>
      <w:r w:rsidRPr="00F57A1D">
        <w:rPr>
          <w:rStyle w:val="1"/>
        </w:rPr>
        <w:t>«указ этот ничуть не упрекает евреев, что они занимались чрезмерным ростовщичеством, н</w:t>
      </w:r>
      <w:r w:rsidRPr="00F57A1D">
        <w:rPr>
          <w:rStyle w:val="1"/>
        </w:rPr>
        <w:t>е</w:t>
      </w:r>
      <w:r w:rsidRPr="00F57A1D">
        <w:rPr>
          <w:rStyle w:val="1"/>
        </w:rPr>
        <w:t>справедливо обогащались, высасывали народные соки»,</w:t>
      </w:r>
      <w:r w:rsidRPr="00893146">
        <w:rPr>
          <w:i/>
        </w:rPr>
        <w:t xml:space="preserve"> </w:t>
      </w:r>
      <w:r w:rsidRPr="00893146">
        <w:t>а осно</w:t>
      </w:r>
      <w:r w:rsidRPr="00893146">
        <w:t>в</w:t>
      </w:r>
      <w:r w:rsidRPr="00893146">
        <w:t>ной причиной изгнания являются их действия, направленные пр</w:t>
      </w:r>
      <w:r w:rsidRPr="00893146">
        <w:t>о</w:t>
      </w:r>
      <w:r w:rsidRPr="00893146">
        <w:t>тив католической рел</w:t>
      </w:r>
      <w:r w:rsidRPr="00893146">
        <w:t>и</w:t>
      </w:r>
      <w:r w:rsidRPr="00893146">
        <w:t xml:space="preserve">гии. Иудеям необходимо было покинуть Испанию до конца июля. Они, правда, пытались откупиться, но это им не удалось. Грец </w:t>
      </w:r>
      <w:r>
        <w:t>высказывает мнение</w:t>
      </w:r>
      <w:r w:rsidRPr="00893146">
        <w:t xml:space="preserve"> что, лишившись е</w:t>
      </w:r>
      <w:r w:rsidRPr="00893146">
        <w:t>в</w:t>
      </w:r>
      <w:r w:rsidRPr="00893146">
        <w:t>реев, Испания потеряла 20-ю часть наиболее образованного нас</w:t>
      </w:r>
      <w:r w:rsidRPr="00893146">
        <w:t>е</w:t>
      </w:r>
      <w:r w:rsidRPr="00893146">
        <w:t>ления, а благодаря открытию Америки, евреи могли бы превр</w:t>
      </w:r>
      <w:r w:rsidRPr="00893146">
        <w:t>а</w:t>
      </w:r>
      <w:r w:rsidRPr="00893146">
        <w:t>тить Испанию в самое богатое государство</w:t>
      </w:r>
      <w:r>
        <w:t xml:space="preserve"> в мире</w:t>
      </w:r>
      <w:r w:rsidRPr="00893146">
        <w:t xml:space="preserve">. </w:t>
      </w:r>
    </w:p>
    <w:p w14:paraId="3C8B638B" w14:textId="77777777" w:rsidR="00DE60CF" w:rsidRPr="00893146" w:rsidRDefault="00DE60CF" w:rsidP="00EA7CC4">
      <w:pPr>
        <w:pStyle w:val="PlainText"/>
      </w:pPr>
      <w:r w:rsidRPr="00893146">
        <w:t>Вопрос о том, что указ не акцентировал внимание на росто</w:t>
      </w:r>
      <w:r w:rsidRPr="00893146">
        <w:t>в</w:t>
      </w:r>
      <w:r w:rsidRPr="00893146">
        <w:t>щической деятельности евреев, очень важен. Скорее всего, евре</w:t>
      </w:r>
      <w:r w:rsidRPr="00893146">
        <w:t>й</w:t>
      </w:r>
      <w:r w:rsidRPr="00893146">
        <w:t>ские ростовщики ещё не обладали монополией на эту деятел</w:t>
      </w:r>
      <w:r w:rsidRPr="00893146">
        <w:t>ь</w:t>
      </w:r>
      <w:r w:rsidRPr="00893146">
        <w:t xml:space="preserve">ность, а поводом к изгнанию явились другие причины. Иудеи </w:t>
      </w:r>
      <w:r>
        <w:t xml:space="preserve">в то время </w:t>
      </w:r>
      <w:r w:rsidRPr="00893146">
        <w:t>представляли собой замкнутую и сплочённую секту</w:t>
      </w:r>
      <w:r>
        <w:t>, исп</w:t>
      </w:r>
      <w:r>
        <w:t>о</w:t>
      </w:r>
      <w:r>
        <w:t>ведующую</w:t>
      </w:r>
      <w:r w:rsidRPr="00893146">
        <w:t xml:space="preserve"> </w:t>
      </w:r>
      <w:r>
        <w:t>ростовщическую доктрину скупки мира со всеми его обитателями и имуществом. Её</w:t>
      </w:r>
      <w:r w:rsidRPr="00893146">
        <w:t xml:space="preserve"> теоретическ</w:t>
      </w:r>
      <w:r>
        <w:t xml:space="preserve">ое </w:t>
      </w:r>
      <w:r w:rsidRPr="00893146">
        <w:t>о</w:t>
      </w:r>
      <w:r>
        <w:t>бо</w:t>
      </w:r>
      <w:r w:rsidRPr="00893146">
        <w:t>снов</w:t>
      </w:r>
      <w:r>
        <w:t>ание</w:t>
      </w:r>
      <w:r w:rsidRPr="00893146">
        <w:t xml:space="preserve"> </w:t>
      </w:r>
      <w:r>
        <w:t>с</w:t>
      </w:r>
      <w:r>
        <w:t>о</w:t>
      </w:r>
      <w:r>
        <w:t xml:space="preserve">держится </w:t>
      </w:r>
      <w:r w:rsidRPr="00893146">
        <w:t xml:space="preserve">в </w:t>
      </w:r>
      <w:r>
        <w:t>Торе</w:t>
      </w:r>
      <w:r w:rsidRPr="00893146">
        <w:t xml:space="preserve"> и Талмуд</w:t>
      </w:r>
      <w:r>
        <w:t>е</w:t>
      </w:r>
      <w:r w:rsidRPr="00893146">
        <w:t xml:space="preserve">, </w:t>
      </w:r>
      <w:r>
        <w:t xml:space="preserve">разработанных под руководством </w:t>
      </w:r>
      <w:r w:rsidRPr="00893146">
        <w:t>х</w:t>
      </w:r>
      <w:r w:rsidRPr="00893146">
        <w:t>о</w:t>
      </w:r>
      <w:r w:rsidRPr="00893146">
        <w:t>зяев библейского проекта</w:t>
      </w:r>
      <w:r>
        <w:t xml:space="preserve"> порабощения человечества от имени Бога</w:t>
      </w:r>
      <w:r w:rsidRPr="00893146">
        <w:t>. В перспективе иудеям необходимо было стать проводник</w:t>
      </w:r>
      <w:r w:rsidRPr="00893146">
        <w:t>а</w:t>
      </w:r>
      <w:r w:rsidRPr="00893146">
        <w:t xml:space="preserve">ми </w:t>
      </w:r>
      <w:r>
        <w:t xml:space="preserve">и исполнителями </w:t>
      </w:r>
      <w:r w:rsidRPr="00893146">
        <w:t xml:space="preserve">библейского </w:t>
      </w:r>
      <w:r>
        <w:t xml:space="preserve">проекта скупки всего </w:t>
      </w:r>
      <w:r w:rsidRPr="00893146">
        <w:t>мира</w:t>
      </w:r>
      <w:r>
        <w:t xml:space="preserve"> на основе транснациональной монополии на ростовщичество.</w:t>
      </w:r>
      <w:r w:rsidRPr="00893146">
        <w:t xml:space="preserve"> А о</w:t>
      </w:r>
      <w:r w:rsidRPr="00893146">
        <w:t>д</w:t>
      </w:r>
      <w:r w:rsidRPr="00893146">
        <w:t xml:space="preserve">ним из главных направлений </w:t>
      </w:r>
      <w:r>
        <w:t xml:space="preserve">экспансии этого проекта была и есть </w:t>
      </w:r>
      <w:r w:rsidRPr="00893146">
        <w:t xml:space="preserve">Россия. </w:t>
      </w:r>
    </w:p>
    <w:p w14:paraId="4A7691C7" w14:textId="77777777" w:rsidR="00DE60CF" w:rsidRPr="002742FE" w:rsidRDefault="00DE60CF" w:rsidP="00EA7CC4">
      <w:pPr>
        <w:pStyle w:val="PlainText"/>
      </w:pPr>
      <w:r w:rsidRPr="002742FE">
        <w:t xml:space="preserve">Россия </w:t>
      </w:r>
      <w:r w:rsidRPr="00223AAE">
        <w:t>—</w:t>
      </w:r>
      <w:r>
        <w:t xml:space="preserve"> это </w:t>
      </w:r>
      <w:r w:rsidRPr="002742FE">
        <w:t>лакомы</w:t>
      </w:r>
      <w:r>
        <w:t>й</w:t>
      </w:r>
      <w:r w:rsidRPr="002742FE">
        <w:t xml:space="preserve"> кус</w:t>
      </w:r>
      <w:r>
        <w:t>о</w:t>
      </w:r>
      <w:r w:rsidRPr="002742FE">
        <w:t xml:space="preserve">к для Запада: огромные </w:t>
      </w:r>
      <w:r>
        <w:t xml:space="preserve">её </w:t>
      </w:r>
      <w:r w:rsidRPr="002742FE">
        <w:t>прост</w:t>
      </w:r>
      <w:r w:rsidRPr="002742FE">
        <w:t>о</w:t>
      </w:r>
      <w:r w:rsidRPr="002742FE">
        <w:t>ры и большие возможности стали всё сильнее привлекать запа</w:t>
      </w:r>
      <w:r w:rsidRPr="002742FE">
        <w:t>д</w:t>
      </w:r>
      <w:r w:rsidRPr="002742FE">
        <w:t>ных авантюристов. Уже тогда стало ясно, что завоевать Россию силой оружия (шестой приоритет обобщённого оружия) не удас</w:t>
      </w:r>
      <w:r w:rsidRPr="002742FE">
        <w:t>т</w:t>
      </w:r>
      <w:r w:rsidRPr="002742FE">
        <w:t>ся, и оставалось надеяться на победу в финансовый войне (че</w:t>
      </w:r>
      <w:r w:rsidRPr="002742FE">
        <w:t>т</w:t>
      </w:r>
      <w:r w:rsidRPr="002742FE">
        <w:t xml:space="preserve">вёртый </w:t>
      </w:r>
      <w:r w:rsidRPr="002742FE">
        <w:lastRenderedPageBreak/>
        <w:t>приоритет)</w:t>
      </w:r>
      <w:r>
        <w:t xml:space="preserve"> и идеологической войне (редакция канона «священного писания» </w:t>
      </w:r>
      <w:r w:rsidRPr="00223AAE">
        <w:t>—</w:t>
      </w:r>
      <w:r>
        <w:t xml:space="preserve"> одно из полей боя на третьем приорит</w:t>
      </w:r>
      <w:r>
        <w:t>е</w:t>
      </w:r>
      <w:r>
        <w:t>те обобщённых средств управления)</w:t>
      </w:r>
      <w:r w:rsidRPr="002742FE">
        <w:t>. Но сразу в православную Россию иудеям попасть было невозможно, поэтому и была зад</w:t>
      </w:r>
      <w:r w:rsidRPr="002742FE">
        <w:t>у</w:t>
      </w:r>
      <w:r w:rsidRPr="002742FE">
        <w:t>мана многоходовая комбин</w:t>
      </w:r>
      <w:r w:rsidRPr="002742FE">
        <w:t>а</w:t>
      </w:r>
      <w:r w:rsidRPr="002742FE">
        <w:t xml:space="preserve">ция: </w:t>
      </w:r>
    </w:p>
    <w:p w14:paraId="41C367AB" w14:textId="77777777" w:rsidR="00DE60CF" w:rsidRPr="002742FE" w:rsidRDefault="00DE60CF" w:rsidP="00EA7CC4">
      <w:pPr>
        <w:pStyle w:val="a3"/>
        <w:numPr>
          <w:ilvl w:val="0"/>
          <w:numId w:val="18"/>
        </w:numPr>
        <w:ind w:left="397" w:hanging="227"/>
        <w:rPr>
          <w:szCs w:val="28"/>
        </w:rPr>
      </w:pPr>
      <w:r w:rsidRPr="002742FE">
        <w:rPr>
          <w:szCs w:val="28"/>
        </w:rPr>
        <w:t xml:space="preserve">на первом этапе </w:t>
      </w:r>
      <w:r w:rsidRPr="002742FE">
        <w:t>создать благоприятные условия для прож</w:t>
      </w:r>
      <w:r w:rsidRPr="002742FE">
        <w:t>и</w:t>
      </w:r>
      <w:r w:rsidRPr="002742FE">
        <w:t xml:space="preserve">вания </w:t>
      </w:r>
      <w:r w:rsidRPr="002742FE">
        <w:rPr>
          <w:szCs w:val="28"/>
        </w:rPr>
        <w:t xml:space="preserve">иудеев </w:t>
      </w:r>
      <w:r w:rsidRPr="002742FE">
        <w:t>в сопредельной с Ро</w:t>
      </w:r>
      <w:r w:rsidRPr="002742FE">
        <w:t>с</w:t>
      </w:r>
      <w:r w:rsidRPr="002742FE">
        <w:t xml:space="preserve">сией Польше, </w:t>
      </w:r>
    </w:p>
    <w:p w14:paraId="006CE5F0" w14:textId="77777777" w:rsidR="00DE60CF" w:rsidRPr="002742FE" w:rsidRDefault="00DE60CF" w:rsidP="00EA7CC4">
      <w:pPr>
        <w:pStyle w:val="a3"/>
        <w:numPr>
          <w:ilvl w:val="0"/>
          <w:numId w:val="18"/>
        </w:numPr>
        <w:ind w:left="397" w:hanging="227"/>
        <w:rPr>
          <w:szCs w:val="28"/>
        </w:rPr>
      </w:pPr>
      <w:r w:rsidRPr="002742FE">
        <w:rPr>
          <w:szCs w:val="28"/>
        </w:rPr>
        <w:t xml:space="preserve">на втором этапе </w:t>
      </w:r>
      <w:r w:rsidRPr="002742FE">
        <w:t>спровоцировать Россию на захват Польши</w:t>
      </w:r>
      <w:r w:rsidRPr="002742FE">
        <w:rPr>
          <w:szCs w:val="28"/>
        </w:rPr>
        <w:t>,</w:t>
      </w:r>
    </w:p>
    <w:p w14:paraId="6CBDE15B" w14:textId="77777777" w:rsidR="00DE60CF" w:rsidRPr="002742FE" w:rsidRDefault="00DE60CF" w:rsidP="00EA7CC4">
      <w:pPr>
        <w:pStyle w:val="a3"/>
        <w:numPr>
          <w:ilvl w:val="0"/>
          <w:numId w:val="18"/>
        </w:numPr>
        <w:ind w:left="397" w:hanging="227"/>
      </w:pPr>
      <w:r w:rsidRPr="002742FE">
        <w:rPr>
          <w:szCs w:val="28"/>
        </w:rPr>
        <w:t xml:space="preserve">и только после </w:t>
      </w:r>
      <w:r w:rsidRPr="002742FE">
        <w:t xml:space="preserve">этого изрядная доля иудеев </w:t>
      </w:r>
      <w:r>
        <w:t xml:space="preserve">должна </w:t>
      </w:r>
      <w:r w:rsidRPr="002742FE">
        <w:t>ока</w:t>
      </w:r>
      <w:r>
        <w:t>заться</w:t>
      </w:r>
      <w:r w:rsidRPr="002742FE">
        <w:t xml:space="preserve"> в российском подданс</w:t>
      </w:r>
      <w:r w:rsidRPr="002742FE">
        <w:t>т</w:t>
      </w:r>
      <w:r w:rsidRPr="002742FE">
        <w:t xml:space="preserve">ве. </w:t>
      </w:r>
    </w:p>
    <w:p w14:paraId="4B7B509A" w14:textId="77777777" w:rsidR="00DE60CF" w:rsidRPr="007928C5" w:rsidRDefault="00DE60CF" w:rsidP="00EA7CC4">
      <w:pPr>
        <w:pStyle w:val="PlainText"/>
      </w:pPr>
      <w:r w:rsidRPr="007928C5">
        <w:t>В</w:t>
      </w:r>
      <w:r>
        <w:t xml:space="preserve"> </w:t>
      </w:r>
      <w:r w:rsidRPr="007928C5">
        <w:t>связи с изложенным</w:t>
      </w:r>
      <w:r>
        <w:t xml:space="preserve"> выше</w:t>
      </w:r>
      <w:r w:rsidRPr="007928C5">
        <w:t>, по иному можно взглянуть на развернувшуюся в п</w:t>
      </w:r>
      <w:r w:rsidRPr="007928C5">
        <w:t>о</w:t>
      </w:r>
      <w:r w:rsidRPr="007928C5">
        <w:t xml:space="preserve">следнее время дискуссию между евреями </w:t>
      </w:r>
      <w:r>
        <w:t>о реальн</w:t>
      </w:r>
      <w:r>
        <w:t>о</w:t>
      </w:r>
      <w:r>
        <w:t>сти</w:t>
      </w:r>
      <w:r w:rsidRPr="007928C5">
        <w:t xml:space="preserve"> </w:t>
      </w:r>
      <w:r>
        <w:t>их истории в её общеизвестной библейской версии</w:t>
      </w:r>
      <w:r w:rsidRPr="007928C5">
        <w:t>.</w:t>
      </w:r>
    </w:p>
    <w:p w14:paraId="54D00294" w14:textId="066C0B06" w:rsidR="00DE60CF" w:rsidRDefault="00DE60CF" w:rsidP="00EA7CC4">
      <w:pPr>
        <w:pStyle w:val="PlainText"/>
      </w:pPr>
      <w:r w:rsidRPr="002F2D00">
        <w:t>Израильский историк профессор Тель-Авивского университ</w:t>
      </w:r>
      <w:r w:rsidRPr="002F2D00">
        <w:t>е</w:t>
      </w:r>
      <w:r w:rsidRPr="002F2D00">
        <w:t>та Шломо Занд</w:t>
      </w:r>
      <w:r w:rsidRPr="00DE60CF">
        <w:rPr>
          <w:sz w:val="24"/>
          <w:vertAlign w:val="superscript"/>
        </w:rPr>
        <w:t>[CXVI]</w:t>
      </w:r>
      <w:r w:rsidRPr="002F2D00">
        <w:t xml:space="preserve"> утверждает, что </w:t>
      </w:r>
      <w:r w:rsidRPr="00E05CAA">
        <w:rPr>
          <w:rStyle w:val="1"/>
        </w:rPr>
        <w:t>«евреев никогда не существов</w:t>
      </w:r>
      <w:r w:rsidRPr="00E05CAA">
        <w:rPr>
          <w:rStyle w:val="1"/>
        </w:rPr>
        <w:t>а</w:t>
      </w:r>
      <w:r w:rsidRPr="00E05CAA">
        <w:rPr>
          <w:rStyle w:val="1"/>
        </w:rPr>
        <w:t>ло, а были люди, исповедующие иудаизм»</w:t>
      </w:r>
      <w:r>
        <w:t xml:space="preserve"> — </w:t>
      </w:r>
      <w:r w:rsidRPr="002F2D00">
        <w:t>сообщает новос</w:t>
      </w:r>
      <w:r w:rsidRPr="002F2D00">
        <w:t>т</w:t>
      </w:r>
      <w:r w:rsidRPr="002F2D00">
        <w:t>ной сайт. Другой сайт</w:t>
      </w:r>
      <w:r w:rsidRPr="00DE60CF">
        <w:rPr>
          <w:sz w:val="24"/>
          <w:vertAlign w:val="superscript"/>
        </w:rPr>
        <w:t>[CXVII]</w:t>
      </w:r>
      <w:r w:rsidRPr="002F2D00">
        <w:t xml:space="preserve"> </w:t>
      </w:r>
      <w:r>
        <w:t>даёт более подробную информацию</w:t>
      </w:r>
      <w:r w:rsidRPr="002F2D00">
        <w:t xml:space="preserve">: </w:t>
      </w:r>
    </w:p>
    <w:p w14:paraId="4AFFD16A" w14:textId="77777777" w:rsidR="00DE60CF" w:rsidRPr="002F2D00" w:rsidRDefault="00DE60CF" w:rsidP="00EA7CC4">
      <w:pPr>
        <w:pStyle w:val="a5"/>
      </w:pPr>
      <w:r w:rsidRPr="002F2D00">
        <w:t>«</w:t>
      </w:r>
      <w:r>
        <w:t>Историк в своей книге “Когда и как вы стали евреями”</w:t>
      </w:r>
      <w:r w:rsidRPr="002F2D00">
        <w:t xml:space="preserve"> п</w:t>
      </w:r>
      <w:r w:rsidRPr="002F2D00">
        <w:t>и</w:t>
      </w:r>
      <w:r w:rsidRPr="002F2D00">
        <w:t>шет, что как такового евре</w:t>
      </w:r>
      <w:r w:rsidRPr="002F2D00">
        <w:t>й</w:t>
      </w:r>
      <w:r w:rsidRPr="002F2D00">
        <w:t>ского народа не было, а существовали группы людей, исповедовавшие иудаизм.</w:t>
      </w:r>
      <w:r>
        <w:t xml:space="preserve"> </w:t>
      </w:r>
      <w:r w:rsidRPr="002F2D00">
        <w:t xml:space="preserve">Занд также утверждает, что изгнание евреев </w:t>
      </w:r>
      <w:r>
        <w:t>—</w:t>
      </w:r>
      <w:r w:rsidRPr="002F2D00">
        <w:t xml:space="preserve"> фикция. Он поясняет, что римляне в принципе не при</w:t>
      </w:r>
      <w:r>
        <w:t>бегали к изгнанию завоё</w:t>
      </w:r>
      <w:r w:rsidRPr="002F2D00">
        <w:t>ванных народов, а с приходом арабов, по его словам, большая часть иудеев приняла ислам и ассимилировалась в обществе. Он заключает, что совр</w:t>
      </w:r>
      <w:r w:rsidRPr="002F2D00">
        <w:t>е</w:t>
      </w:r>
      <w:r w:rsidRPr="002F2D00">
        <w:t xml:space="preserve">менные палестинцы </w:t>
      </w:r>
      <w:r>
        <w:t>—</w:t>
      </w:r>
      <w:r w:rsidRPr="002F2D00">
        <w:t xml:space="preserve"> потомки тех самых ассимилировавшихся иудеев. …</w:t>
      </w:r>
      <w:r>
        <w:t xml:space="preserve"> </w:t>
      </w:r>
      <w:r w:rsidRPr="002F2D00">
        <w:t>По его мнению, еврейская община Испании (сефа</w:t>
      </w:r>
      <w:r w:rsidRPr="002F2D00">
        <w:t>р</w:t>
      </w:r>
      <w:r w:rsidRPr="002F2D00">
        <w:t>ды) выросла из арабов принявших иудаизм, которые завоевали Испанию у христиан-европейцев. …</w:t>
      </w:r>
      <w:r>
        <w:t xml:space="preserve"> </w:t>
      </w:r>
      <w:r w:rsidRPr="002F2D00">
        <w:t>Существование общин, и</w:t>
      </w:r>
      <w:r w:rsidRPr="002F2D00">
        <w:t>с</w:t>
      </w:r>
      <w:r w:rsidRPr="002F2D00">
        <w:t>поведовавших иуд</w:t>
      </w:r>
      <w:r w:rsidRPr="002F2D00">
        <w:t>а</w:t>
      </w:r>
      <w:r w:rsidRPr="002F2D00">
        <w:t>изм</w:t>
      </w:r>
      <w:r>
        <w:t>,</w:t>
      </w:r>
      <w:r w:rsidRPr="002F2D00">
        <w:t xml:space="preserve"> среди всех рас и на всех континентах, натолкнуло Занда на мысль, что большая часть общеприн</w:t>
      </w:r>
      <w:r w:rsidRPr="002F2D00">
        <w:t>я</w:t>
      </w:r>
      <w:r w:rsidRPr="002F2D00">
        <w:t>тых исторических истин об истории еврейского народа является в</w:t>
      </w:r>
      <w:r w:rsidRPr="002F2D00">
        <w:t>ы</w:t>
      </w:r>
      <w:r w:rsidRPr="002F2D00">
        <w:t>мыслом основоположников си</w:t>
      </w:r>
      <w:r w:rsidRPr="002F2D00">
        <w:t>о</w:t>
      </w:r>
      <w:r w:rsidRPr="002F2D00">
        <w:t>низма, которые придумали целый ряд догм, граничащих с расистскими тезисами»</w:t>
      </w:r>
      <w:r>
        <w:t>.</w:t>
      </w:r>
    </w:p>
    <w:p w14:paraId="5311ADB1" w14:textId="4E61F32A" w:rsidR="00DE60CF" w:rsidRDefault="00DE60CF" w:rsidP="00EA7CC4">
      <w:pPr>
        <w:pStyle w:val="PlainText"/>
      </w:pPr>
      <w:r w:rsidRPr="002F2D00">
        <w:t>Латвийская газета «Час»</w:t>
      </w:r>
      <w:r w:rsidRPr="00DE60CF">
        <w:rPr>
          <w:color w:val="000000"/>
          <w:sz w:val="24"/>
          <w:vertAlign w:val="superscript"/>
        </w:rPr>
        <w:t>[CXVIII]</w:t>
      </w:r>
      <w:r w:rsidRPr="002F2D00">
        <w:t xml:space="preserve"> </w:t>
      </w:r>
      <w:r>
        <w:t>приводит цитаты из израильской г</w:t>
      </w:r>
      <w:r>
        <w:t>а</w:t>
      </w:r>
      <w:r>
        <w:t xml:space="preserve">зеты на эту тему: </w:t>
      </w:r>
    </w:p>
    <w:p w14:paraId="68414580" w14:textId="77777777" w:rsidR="00DE60CF" w:rsidRPr="002F2D00" w:rsidRDefault="00DE60CF" w:rsidP="00EA7CC4">
      <w:pPr>
        <w:pStyle w:val="a5"/>
      </w:pPr>
      <w:r>
        <w:t>«</w:t>
      </w:r>
      <w:r w:rsidRPr="002F2D00">
        <w:t xml:space="preserve">70 лет раскопок на земле нынешних Израиля и Палестины не дали ни единого подтверждения фактам, </w:t>
      </w:r>
      <w:r w:rsidRPr="002F2D00">
        <w:lastRenderedPageBreak/>
        <w:t>изложенным в Ве</w:t>
      </w:r>
      <w:r w:rsidRPr="002F2D00">
        <w:t>т</w:t>
      </w:r>
      <w:r w:rsidRPr="002F2D00">
        <w:t>хом завете. Из сенсационного сообщения весьма информирова</w:t>
      </w:r>
      <w:r w:rsidRPr="002F2D00">
        <w:t>н</w:t>
      </w:r>
      <w:r w:rsidRPr="002F2D00">
        <w:t>ной израильской газеты «Гаарец», сославшейся на мнение и</w:t>
      </w:r>
      <w:r w:rsidRPr="002F2D00">
        <w:t>з</w:t>
      </w:r>
      <w:r w:rsidRPr="002F2D00">
        <w:t>вестного археолога профессора Зеэва Герцога, следует, что би</w:t>
      </w:r>
      <w:r w:rsidRPr="002F2D00">
        <w:t>б</w:t>
      </w:r>
      <w:r w:rsidRPr="002F2D00">
        <w:t>лейского периода в истории И</w:t>
      </w:r>
      <w:r w:rsidRPr="002F2D00">
        <w:t>з</w:t>
      </w:r>
      <w:r w:rsidRPr="002F2D00">
        <w:t>раиля (Х век до н. э.) не было.</w:t>
      </w:r>
    </w:p>
    <w:p w14:paraId="2B14366A" w14:textId="77777777" w:rsidR="00DE60CF" w:rsidRPr="002F2D00" w:rsidRDefault="00DE60CF" w:rsidP="00EA7CC4">
      <w:pPr>
        <w:pStyle w:val="a5"/>
      </w:pPr>
      <w:r>
        <w:rPr>
          <w:i/>
          <w:color w:val="000000"/>
          <w:sz w:val="28"/>
          <w:szCs w:val="28"/>
        </w:rPr>
        <w:t xml:space="preserve"> </w:t>
      </w:r>
      <w:r w:rsidRPr="002F2D00">
        <w:t>Не было ни исхода из Египта, ни скитаний по Синаю, ни осады Иерихона Иисусом Навином, ни великих держав Давида и Соломона. Прославленное государство царя Давида являлось всего лишь м</w:t>
      </w:r>
      <w:r w:rsidRPr="002F2D00">
        <w:t>а</w:t>
      </w:r>
      <w:r w:rsidRPr="002F2D00">
        <w:t>леньким племенным княжеством. К такому выводу о несоответствии основополагающих положений Библии историч</w:t>
      </w:r>
      <w:r w:rsidRPr="002F2D00">
        <w:t>е</w:t>
      </w:r>
      <w:r w:rsidRPr="002F2D00">
        <w:t>ским реалиям пришли изр</w:t>
      </w:r>
      <w:r w:rsidRPr="002F2D00">
        <w:t>а</w:t>
      </w:r>
      <w:r w:rsidRPr="002F2D00">
        <w:t xml:space="preserve">ильские археологи. </w:t>
      </w:r>
    </w:p>
    <w:p w14:paraId="41783E19" w14:textId="77777777" w:rsidR="00DE60CF" w:rsidRPr="002F2D00" w:rsidRDefault="00DE60CF" w:rsidP="00EA7CC4">
      <w:pPr>
        <w:pStyle w:val="a5"/>
      </w:pPr>
      <w:r>
        <w:rPr>
          <w:i/>
          <w:color w:val="000000"/>
          <w:sz w:val="28"/>
          <w:szCs w:val="28"/>
        </w:rPr>
        <w:t xml:space="preserve"> </w:t>
      </w:r>
      <w:r w:rsidRPr="002F2D00">
        <w:t>В интервью израильскому радио историк и археолог Яир Камайский заявил, в частности, следу</w:t>
      </w:r>
      <w:r w:rsidRPr="002F2D00">
        <w:t>ю</w:t>
      </w:r>
      <w:r w:rsidRPr="002F2D00">
        <w:t>щее: «Да, мы не можем, основываясь на данных раскопок, доказать существование А</w:t>
      </w:r>
      <w:r w:rsidRPr="002F2D00">
        <w:t>в</w:t>
      </w:r>
      <w:r w:rsidRPr="002F2D00">
        <w:t>раама, да и существование огромной империи Давида и Солом</w:t>
      </w:r>
      <w:r w:rsidRPr="002F2D00">
        <w:t>о</w:t>
      </w:r>
      <w:r w:rsidRPr="002F2D00">
        <w:t>на... Сам Иерусалим был мизерным городом с населением п</w:t>
      </w:r>
      <w:r w:rsidRPr="002F2D00">
        <w:t>о</w:t>
      </w:r>
      <w:r w:rsidRPr="002F2D00">
        <w:t xml:space="preserve">рядка 3,5-4 тысячи человек. О какой империи можно говорить?» </w:t>
      </w:r>
    </w:p>
    <w:p w14:paraId="3CF32AC3" w14:textId="77777777" w:rsidR="00DE60CF" w:rsidRPr="001422D9" w:rsidRDefault="00DE60CF" w:rsidP="00EA7CC4">
      <w:pPr>
        <w:pStyle w:val="PlainText"/>
        <w:rPr>
          <w:rFonts w:ascii="Academy" w:hAnsi="Academy"/>
        </w:rPr>
      </w:pPr>
      <w:r>
        <w:rPr>
          <w:i/>
          <w:color w:val="000000"/>
          <w:sz w:val="28"/>
        </w:rPr>
        <w:t xml:space="preserve"> </w:t>
      </w:r>
      <w:r w:rsidRPr="001422D9">
        <w:rPr>
          <w:rFonts w:ascii="Academy" w:hAnsi="Academy"/>
        </w:rPr>
        <w:t>Камайский отверг предположение, что археологи просто пока не нашли доказательств соответствия Ветхого завета исторической правде. Израиль, сказал он, является местом самых интенсивных раскопок во всем мире. Так, знаменитый Иерихон «копали» восемь раз, и следы этих раскопок видны по всему гор</w:t>
      </w:r>
      <w:r w:rsidRPr="001422D9">
        <w:rPr>
          <w:rFonts w:ascii="Academy" w:hAnsi="Academy"/>
        </w:rPr>
        <w:t>о</w:t>
      </w:r>
      <w:r w:rsidRPr="001422D9">
        <w:rPr>
          <w:rFonts w:ascii="Academy" w:hAnsi="Academy"/>
        </w:rPr>
        <w:t xml:space="preserve">ду и окрестностям. К сожалению, город не существовал во времена Иисуса Навина. Не найдено никаких свидетельств монументального строительства, которые относились бы к периоду Давида и Соломона, и в Иерусалиме. </w:t>
      </w:r>
    </w:p>
    <w:p w14:paraId="57BC40F9" w14:textId="77777777" w:rsidR="00DE60CF" w:rsidRPr="002F2D00" w:rsidRDefault="00DE60CF" w:rsidP="00EA7CC4">
      <w:pPr>
        <w:pStyle w:val="a5"/>
      </w:pPr>
      <w:r>
        <w:rPr>
          <w:i/>
          <w:color w:val="000000"/>
          <w:sz w:val="28"/>
          <w:szCs w:val="28"/>
        </w:rPr>
        <w:t xml:space="preserve"> </w:t>
      </w:r>
      <w:r w:rsidRPr="002F2D00">
        <w:t>«Можно сказать, что рассказ Библии о событиях Х века до н. э. — не более чем традиция, леге</w:t>
      </w:r>
      <w:r w:rsidRPr="002F2D00">
        <w:t>н</w:t>
      </w:r>
      <w:r w:rsidRPr="002F2D00">
        <w:t xml:space="preserve">да, в которой имеется лишь маленькое рациональное зерно. </w:t>
      </w:r>
      <w:r>
        <w:t xml:space="preserve">… </w:t>
      </w:r>
      <w:r w:rsidRPr="002F2D00">
        <w:t>Утверждения израильских а</w:t>
      </w:r>
      <w:r w:rsidRPr="002F2D00">
        <w:t>р</w:t>
      </w:r>
      <w:r w:rsidRPr="002F2D00">
        <w:t xml:space="preserve">хеологов, </w:t>
      </w:r>
      <w:r>
        <w:t>несомненно, внесут новую напряжё</w:t>
      </w:r>
      <w:r w:rsidRPr="002F2D00">
        <w:t>нность в отношения между религиозными и светскими кругами общ</w:t>
      </w:r>
      <w:r w:rsidRPr="002F2D00">
        <w:t>е</w:t>
      </w:r>
      <w:r w:rsidRPr="002F2D00">
        <w:t>ства</w:t>
      </w:r>
      <w:r>
        <w:t>»</w:t>
      </w:r>
      <w:r w:rsidRPr="002F2D00">
        <w:t>.</w:t>
      </w:r>
    </w:p>
    <w:p w14:paraId="6C156AE5" w14:textId="77777777" w:rsidR="00DE60CF" w:rsidRDefault="00DE60CF" w:rsidP="00EA7CC4">
      <w:pPr>
        <w:pStyle w:val="PlainText"/>
        <w:keepNext/>
        <w:spacing w:before="240"/>
      </w:pPr>
      <w:r w:rsidRPr="00262177">
        <w:rPr>
          <w:b/>
        </w:rPr>
        <w:t>Версия</w:t>
      </w:r>
    </w:p>
    <w:p w14:paraId="0CB2B640" w14:textId="77777777" w:rsidR="00DE60CF" w:rsidRPr="003D6A58" w:rsidRDefault="00DE60CF" w:rsidP="00EA7CC4">
      <w:pPr>
        <w:pStyle w:val="PlainText"/>
      </w:pPr>
      <w:r w:rsidRPr="003D6A58">
        <w:t>Если внимательно читать книгу «Исход», можно заметить, что героями этой книги являются Израильтяне или сыны Израилевые, а несколько слов типа евреянки и еврейки — это, скорее вс</w:t>
      </w:r>
      <w:r w:rsidRPr="003D6A58">
        <w:t>е</w:t>
      </w:r>
      <w:r w:rsidRPr="003D6A58">
        <w:t xml:space="preserve">го, средневековые вставки (так считает Морозов). </w:t>
      </w:r>
    </w:p>
    <w:p w14:paraId="3F066DD2" w14:textId="77777777" w:rsidR="00DE60CF" w:rsidRDefault="00DE60CF" w:rsidP="00EA7CC4">
      <w:pPr>
        <w:pStyle w:val="PlainText"/>
      </w:pPr>
      <w:r>
        <w:lastRenderedPageBreak/>
        <w:t>Из Египта во главе с Моисеем вышла всего лишь малочисле</w:t>
      </w:r>
      <w:r>
        <w:t>н</w:t>
      </w:r>
      <w:r>
        <w:t>ная группа сынов И</w:t>
      </w:r>
      <w:r>
        <w:t>з</w:t>
      </w:r>
      <w:r>
        <w:t>раиля, точнее — древних израильтян. Это подтверждается следующими соображениями:</w:t>
      </w:r>
    </w:p>
    <w:p w14:paraId="74AFF072" w14:textId="77777777" w:rsidR="00DE60CF" w:rsidRDefault="00DE60CF" w:rsidP="00EA7CC4">
      <w:pPr>
        <w:pStyle w:val="a3"/>
        <w:numPr>
          <w:ilvl w:val="0"/>
          <w:numId w:val="18"/>
        </w:numPr>
        <w:ind w:left="397" w:hanging="227"/>
      </w:pPr>
      <w:r>
        <w:t>во-первых, повивальных бабок у израильтян было только две:</w:t>
      </w:r>
      <w:r w:rsidRPr="00DF7F37">
        <w:t xml:space="preserve"> </w:t>
      </w:r>
      <w:r w:rsidRPr="00E05CAA">
        <w:rPr>
          <w:rStyle w:val="1"/>
        </w:rPr>
        <w:t>«Царь Египетский повелел повивальным бабкам Евреянок, из коих одной имя Шифра, а другой Фуа»</w:t>
      </w:r>
      <w:r w:rsidRPr="00DF7F37">
        <w:t xml:space="preserve"> </w:t>
      </w:r>
      <w:r w:rsidRPr="00F0308B">
        <w:t>(Исх.1:15)</w:t>
      </w:r>
      <w:r>
        <w:t>;</w:t>
      </w:r>
      <w:r w:rsidRPr="00DF7F37">
        <w:t xml:space="preserve"> </w:t>
      </w:r>
    </w:p>
    <w:p w14:paraId="1CA8397B" w14:textId="77777777" w:rsidR="00DE60CF" w:rsidRDefault="00DE60CF" w:rsidP="00EA7CC4">
      <w:pPr>
        <w:pStyle w:val="a3"/>
        <w:numPr>
          <w:ilvl w:val="0"/>
          <w:numId w:val="18"/>
        </w:numPr>
        <w:ind w:left="397" w:hanging="227"/>
      </w:pPr>
      <w:r>
        <w:t>во-вторых, 600 тыс. воинов, о которых говорит Ветхий завет, вместе с семьями, скотом и рабами не могли пройти по пу</w:t>
      </w:r>
      <w:r>
        <w:t>с</w:t>
      </w:r>
      <w:r>
        <w:t>тыне;</w:t>
      </w:r>
    </w:p>
    <w:p w14:paraId="7CB1E518" w14:textId="7E097615" w:rsidR="00DE60CF" w:rsidRDefault="00DE60CF" w:rsidP="00EA7CC4">
      <w:pPr>
        <w:pStyle w:val="a3"/>
        <w:numPr>
          <w:ilvl w:val="0"/>
          <w:numId w:val="18"/>
        </w:numPr>
        <w:ind w:left="397" w:hanging="227"/>
      </w:pPr>
      <w:r>
        <w:t>в-третьих, не существует египетских источников, в которых есть упоминания об Исходе</w:t>
      </w:r>
      <w:r w:rsidRPr="00DE60CF">
        <w:rPr>
          <w:sz w:val="24"/>
          <w:vertAlign w:val="superscript"/>
        </w:rPr>
        <w:t>[CXIX]</w:t>
      </w:r>
      <w:r>
        <w:t xml:space="preserve">. </w:t>
      </w:r>
    </w:p>
    <w:p w14:paraId="4FAEB983" w14:textId="77777777" w:rsidR="00DE60CF" w:rsidRDefault="00DE60CF" w:rsidP="00EA7CC4">
      <w:pPr>
        <w:pStyle w:val="PlainText"/>
      </w:pPr>
      <w:r>
        <w:t xml:space="preserve">Коран тоже называет, вышедших из Египта людей, «сынами Исраила» (сынами Израиля). </w:t>
      </w:r>
    </w:p>
    <w:p w14:paraId="7D0FB0BA" w14:textId="586E0A43" w:rsidR="00DE60CF" w:rsidRDefault="00DE60CF" w:rsidP="00EA7CC4">
      <w:pPr>
        <w:pStyle w:val="PlainText"/>
      </w:pPr>
      <w:r>
        <w:t>Эти израильтяне были сторонниками фараона Эхнатона, кот</w:t>
      </w:r>
      <w:r>
        <w:t>о</w:t>
      </w:r>
      <w:r>
        <w:t>рый проповедовал культ единого Бога Атона. Жречество Амона в какое-то время взяло верх и устроило репрессии против сторо</w:t>
      </w:r>
      <w:r>
        <w:t>н</w:t>
      </w:r>
      <w:r>
        <w:t>ников Эхнатона. Моисей был египетским жрецом, сторонником Эхнатона, и он возглавил исход израильтян из Египта. Зигмунд Фрейд в своей работе «Моисей и монотеизм»</w:t>
      </w:r>
      <w:r w:rsidRPr="00DE60CF">
        <w:rPr>
          <w:vertAlign w:val="superscript"/>
        </w:rPr>
        <w:t>[CXX]</w:t>
      </w:r>
      <w:r>
        <w:t xml:space="preserve"> выдвигает гипот</w:t>
      </w:r>
      <w:r>
        <w:t>е</w:t>
      </w:r>
      <w:r>
        <w:t>зу, что Моисей египетский жрец, ученик Эхнатона</w:t>
      </w:r>
      <w:r w:rsidRPr="00DE60CF">
        <w:rPr>
          <w:vertAlign w:val="superscript"/>
        </w:rPr>
        <w:t>[CXXI]</w:t>
      </w:r>
      <w:r>
        <w:t>, который дал израильтянам</w:t>
      </w:r>
      <w:r w:rsidRPr="00A154FF">
        <w:t xml:space="preserve"> </w:t>
      </w:r>
      <w:r>
        <w:t>новую религию, и эта новая религия была египе</w:t>
      </w:r>
      <w:r>
        <w:t>т</w:t>
      </w:r>
      <w:r>
        <w:t>ской, созданной во времена Эхнатона — первого известного в и</w:t>
      </w:r>
      <w:r>
        <w:t>с</w:t>
      </w:r>
      <w:r>
        <w:t>тории монотеиста.</w:t>
      </w:r>
    </w:p>
    <w:p w14:paraId="5DFBBD1D" w14:textId="48887B2B" w:rsidR="00DE60CF" w:rsidRDefault="00DE60CF" w:rsidP="00EA7CC4">
      <w:pPr>
        <w:pStyle w:val="PlainText"/>
      </w:pPr>
      <w:r>
        <w:t>Возможно, что Моисей и Эхнатон — одно и то же лицо. Он бежал из Египта от мести жрецов Амона-Ра, предварительно пр</w:t>
      </w:r>
      <w:r>
        <w:t>и</w:t>
      </w:r>
      <w:r>
        <w:t>думав для себя легенду, по кот</w:t>
      </w:r>
      <w:r>
        <w:t>о</w:t>
      </w:r>
      <w:r>
        <w:t>рой он превратился в Моисея. В пользу этой версии говорит то, что в последние годы правления Эхнатон нигде не появлялся, а в конце правления не общался д</w:t>
      </w:r>
      <w:r>
        <w:t>а</w:t>
      </w:r>
      <w:r>
        <w:t>же с Нефертити</w:t>
      </w:r>
      <w:r w:rsidRPr="00DE60CF">
        <w:rPr>
          <w:vertAlign w:val="superscript"/>
        </w:rPr>
        <w:t>[CXXII]</w:t>
      </w:r>
      <w:r>
        <w:t>. М</w:t>
      </w:r>
      <w:r>
        <w:t>о</w:t>
      </w:r>
      <w:r>
        <w:t>гила его до сих пор не найдена, как и могила Моисея. О том, что местонахождения могилы Моисея неизвес</w:t>
      </w:r>
      <w:r>
        <w:t>т</w:t>
      </w:r>
      <w:r>
        <w:t>но, написано в Библии. В то же время у современных христиан пр</w:t>
      </w:r>
      <w:r>
        <w:t>и</w:t>
      </w:r>
      <w:r>
        <w:t>нято считать, что могила Моисея находится на горе Нево в Ио</w:t>
      </w:r>
      <w:r>
        <w:t>р</w:t>
      </w:r>
      <w:r>
        <w:t xml:space="preserve">дании. </w:t>
      </w:r>
    </w:p>
    <w:p w14:paraId="1D92F0F5" w14:textId="77777777" w:rsidR="00DE60CF" w:rsidRDefault="00DE60CF" w:rsidP="00EA7CC4">
      <w:pPr>
        <w:pStyle w:val="PlainText"/>
      </w:pPr>
      <w:r>
        <w:t xml:space="preserve">В Коране говорится о том, для чего Моисей получил писание: </w:t>
      </w:r>
    </w:p>
    <w:p w14:paraId="29329E4D" w14:textId="77777777" w:rsidR="00DE60CF" w:rsidRDefault="00DE60CF" w:rsidP="00EA7CC4">
      <w:pPr>
        <w:pStyle w:val="a5"/>
      </w:pPr>
      <w:r>
        <w:t>«После того как Мы подвергли гибели первые поколения [грешников], Мы даровали Мусе писание как наглядное знам</w:t>
      </w:r>
      <w:r>
        <w:t>е</w:t>
      </w:r>
      <w:r>
        <w:t>ние для людей, руководство к прямому пути и милости, в наде</w:t>
      </w:r>
      <w:r>
        <w:t>ж</w:t>
      </w:r>
      <w:r>
        <w:t>де, что они запо</w:t>
      </w:r>
      <w:r>
        <w:t>м</w:t>
      </w:r>
      <w:r>
        <w:t xml:space="preserve">нят [его] как назидание» </w:t>
      </w:r>
      <w:r w:rsidRPr="00683072">
        <w:t>(28:43).</w:t>
      </w:r>
      <w:r>
        <w:t xml:space="preserve"> </w:t>
      </w:r>
    </w:p>
    <w:p w14:paraId="15EFCBC3" w14:textId="77777777" w:rsidR="00DE60CF" w:rsidRDefault="00DE60CF" w:rsidP="00EA7CC4">
      <w:pPr>
        <w:pStyle w:val="PlainText"/>
      </w:pPr>
      <w:r>
        <w:lastRenderedPageBreak/>
        <w:t xml:space="preserve">Но вышло по-другому: </w:t>
      </w:r>
    </w:p>
    <w:p w14:paraId="2B68BEE0" w14:textId="77777777" w:rsidR="00DE60CF" w:rsidRDefault="00DE60CF" w:rsidP="00EA7CC4">
      <w:pPr>
        <w:pStyle w:val="a5"/>
      </w:pPr>
      <w:r>
        <w:t>«Нечестивцы заповеданное им слово [Божье] заменили др</w:t>
      </w:r>
      <w:r>
        <w:t>у</w:t>
      </w:r>
      <w:r>
        <w:t>гим, и Мы ниспослали на них с небес кару за то, что они пост</w:t>
      </w:r>
      <w:r>
        <w:t>у</w:t>
      </w:r>
      <w:r>
        <w:t>пали нечестиво» (2:59)</w:t>
      </w:r>
      <w:r>
        <w:rPr>
          <w:b/>
          <w:color w:val="808080"/>
        </w:rPr>
        <w:t>.</w:t>
      </w:r>
    </w:p>
    <w:p w14:paraId="6C6F5257" w14:textId="77777777" w:rsidR="00DE60CF" w:rsidRDefault="00DE60CF" w:rsidP="00EA7CC4">
      <w:pPr>
        <w:pStyle w:val="PlainText"/>
      </w:pPr>
      <w:r>
        <w:t xml:space="preserve">Как следует из Корана, Бог возложил на сынов Израилевых особую миссию: передать Книгу, которую дал им пророк Моисей, другим народам. Но они отвергли эту миссию: </w:t>
      </w:r>
    </w:p>
    <w:p w14:paraId="05B6D1F0" w14:textId="77777777" w:rsidR="00DE60CF" w:rsidRDefault="00DE60CF" w:rsidP="00EA7CC4">
      <w:pPr>
        <w:pStyle w:val="a5"/>
      </w:pPr>
      <w:r>
        <w:t>«Те, кому было дано нести Тору, а они её не понесли, под</w:t>
      </w:r>
      <w:r>
        <w:t>о</w:t>
      </w:r>
      <w:r>
        <w:t>бен ослу, который несёт книги. Скверно подобие людей, которые считали ложью знамения Бога! Бог не ведёт людей неправе</w:t>
      </w:r>
      <w:r>
        <w:t>д</w:t>
      </w:r>
      <w:r>
        <w:t>ных!» (62:5).</w:t>
      </w:r>
    </w:p>
    <w:p w14:paraId="51A0A141" w14:textId="77777777" w:rsidR="00DE60CF" w:rsidRPr="00104B95" w:rsidRDefault="00DE60CF" w:rsidP="00EA7CC4">
      <w:pPr>
        <w:pStyle w:val="PlainText"/>
      </w:pPr>
      <w:r w:rsidRPr="00CA3EFC">
        <w:t>Но в определённый момент израильтяне вдруг исчезают, а на арену выходят иудеи, возглавляемые раввинами</w:t>
      </w:r>
      <w:r>
        <w:t>, и сейчас мы зн</w:t>
      </w:r>
      <w:r>
        <w:t>а</w:t>
      </w:r>
      <w:r>
        <w:t>ем только историю иудеев</w:t>
      </w:r>
      <w:r w:rsidRPr="00CA3EFC">
        <w:t xml:space="preserve">. </w:t>
      </w:r>
      <w:r>
        <w:t>Поэтому</w:t>
      </w:r>
      <w:r w:rsidRPr="00104B95">
        <w:t xml:space="preserve"> непонятно</w:t>
      </w:r>
      <w:r>
        <w:t>,</w:t>
      </w:r>
      <w:r w:rsidRPr="00104B95">
        <w:t xml:space="preserve"> почему совр</w:t>
      </w:r>
      <w:r w:rsidRPr="00104B95">
        <w:t>е</w:t>
      </w:r>
      <w:r w:rsidRPr="00104B95">
        <w:t>менное государство в Палестине названо Израилем, а не Иудеей — тем более, что современное Пят</w:t>
      </w:r>
      <w:r w:rsidRPr="00104B95">
        <w:t>и</w:t>
      </w:r>
      <w:r w:rsidRPr="00104B95">
        <w:t>книжие — Тора</w:t>
      </w:r>
      <w:r>
        <w:t>, написанная специально для иудеев,</w:t>
      </w:r>
      <w:r w:rsidRPr="00104B95">
        <w:t xml:space="preserve"> выполняет функцию конституции Изра</w:t>
      </w:r>
      <w:r w:rsidRPr="00104B95">
        <w:t>и</w:t>
      </w:r>
      <w:r w:rsidRPr="00104B95">
        <w:t>ля</w:t>
      </w:r>
      <w:r>
        <w:t>,</w:t>
      </w:r>
      <w:r w:rsidRPr="00104B95">
        <w:t xml:space="preserve"> </w:t>
      </w:r>
      <w:r>
        <w:t>хотя</w:t>
      </w:r>
      <w:r w:rsidRPr="00104B95">
        <w:t xml:space="preserve"> </w:t>
      </w:r>
      <w:r>
        <w:t xml:space="preserve">очевидно, что </w:t>
      </w:r>
      <w:r w:rsidRPr="00104B95">
        <w:t>нынешние израильтяне никакого отнош</w:t>
      </w:r>
      <w:r w:rsidRPr="00104B95">
        <w:t>е</w:t>
      </w:r>
      <w:r w:rsidRPr="00104B95">
        <w:t>ния к древним израильтянам не имеют. Это, как пишут новые а</w:t>
      </w:r>
      <w:r w:rsidRPr="00104B95">
        <w:t>р</w:t>
      </w:r>
      <w:r w:rsidRPr="00104B95">
        <w:t>хеологи, арабы, проживавшие на территории Испании и приня</w:t>
      </w:r>
      <w:r w:rsidRPr="00104B95">
        <w:t>в</w:t>
      </w:r>
      <w:r w:rsidRPr="00104B95">
        <w:t>шие иуд</w:t>
      </w:r>
      <w:r w:rsidRPr="00104B95">
        <w:t>а</w:t>
      </w:r>
      <w:r w:rsidRPr="00104B95">
        <w:t xml:space="preserve">изм. </w:t>
      </w:r>
    </w:p>
    <w:p w14:paraId="1A5715E1" w14:textId="77777777" w:rsidR="00DE60CF" w:rsidRPr="00104B95" w:rsidRDefault="00DE60CF" w:rsidP="00EA7CC4">
      <w:pPr>
        <w:pStyle w:val="PlainText"/>
      </w:pPr>
      <w:r w:rsidRPr="00104B95">
        <w:t>Словом «еврей» вышеупомянутая знахарская корпорация п</w:t>
      </w:r>
      <w:r w:rsidRPr="00104B95">
        <w:t>о</w:t>
      </w:r>
      <w:r w:rsidRPr="00104B95">
        <w:t>пыталась об</w:t>
      </w:r>
      <w:r w:rsidRPr="00104B95">
        <w:t>ъ</w:t>
      </w:r>
      <w:r w:rsidRPr="00104B95">
        <w:t xml:space="preserve">единить всех: жидов, иудеев, израильтян, раввинов, тех, кого Коран обвиняет в распространении искажённой Торы. </w:t>
      </w:r>
    </w:p>
    <w:p w14:paraId="19EF155C" w14:textId="3E2B4214" w:rsidR="00DE60CF" w:rsidRDefault="00DE60CF" w:rsidP="00EA7CC4">
      <w:pPr>
        <w:pStyle w:val="PlainText"/>
      </w:pPr>
      <w:r w:rsidRPr="00156CA1">
        <w:t xml:space="preserve"> И. Ш. Шифман</w:t>
      </w:r>
      <w:r w:rsidRPr="00DE60CF">
        <w:rPr>
          <w:sz w:val="24"/>
          <w:vertAlign w:val="superscript"/>
        </w:rPr>
        <w:t>[CXXIII]</w:t>
      </w:r>
      <w:r w:rsidRPr="00156CA1">
        <w:t xml:space="preserve"> пишет, что современное сло</w:t>
      </w:r>
      <w:r>
        <w:t>во «еврей» пр</w:t>
      </w:r>
      <w:r>
        <w:t>о</w:t>
      </w:r>
      <w:r>
        <w:t>исходит от слова «</w:t>
      </w:r>
      <w:r w:rsidRPr="00156CA1">
        <w:t>иври</w:t>
      </w:r>
      <w:r>
        <w:t xml:space="preserve">», которым обозначались </w:t>
      </w:r>
      <w:r w:rsidRPr="00511C1B">
        <w:rPr>
          <w:rStyle w:val="1"/>
          <w:i/>
        </w:rPr>
        <w:t>«люди, утр</w:t>
      </w:r>
      <w:r w:rsidRPr="00511C1B">
        <w:rPr>
          <w:rStyle w:val="1"/>
          <w:i/>
        </w:rPr>
        <w:t>а</w:t>
      </w:r>
      <w:r w:rsidRPr="00511C1B">
        <w:rPr>
          <w:rStyle w:val="1"/>
          <w:i/>
        </w:rPr>
        <w:t>тившие общественные связи и обреченные на бродяжничес</w:t>
      </w:r>
      <w:r w:rsidRPr="00511C1B">
        <w:rPr>
          <w:rStyle w:val="1"/>
          <w:i/>
        </w:rPr>
        <w:t>т</w:t>
      </w:r>
      <w:r w:rsidRPr="00511C1B">
        <w:rPr>
          <w:rStyle w:val="1"/>
          <w:i/>
        </w:rPr>
        <w:t>во,</w:t>
      </w:r>
      <w:r w:rsidRPr="00511C1B">
        <w:rPr>
          <w:rStyle w:val="1"/>
        </w:rPr>
        <w:t xml:space="preserve"> ставшие рабами, которых на седьмой год порабощения отпу</w:t>
      </w:r>
      <w:r w:rsidRPr="00511C1B">
        <w:rPr>
          <w:rStyle w:val="1"/>
        </w:rPr>
        <w:t>с</w:t>
      </w:r>
      <w:r w:rsidRPr="00511C1B">
        <w:rPr>
          <w:rStyle w:val="1"/>
        </w:rPr>
        <w:t>кали на свободу»</w:t>
      </w:r>
      <w:r w:rsidRPr="00156CA1">
        <w:t xml:space="preserve"> </w:t>
      </w:r>
      <w:r>
        <w:t>(с</w:t>
      </w:r>
      <w:r w:rsidRPr="00156CA1">
        <w:t>тр. 19</w:t>
      </w:r>
      <w:r>
        <w:t>)</w:t>
      </w:r>
      <w:r w:rsidRPr="00156CA1">
        <w:t>.</w:t>
      </w:r>
    </w:p>
    <w:p w14:paraId="04131BE1" w14:textId="3396056C" w:rsidR="00DE60CF" w:rsidRPr="00CA3EFC" w:rsidRDefault="00DE60CF" w:rsidP="00EA7CC4">
      <w:pPr>
        <w:pStyle w:val="PlainText"/>
        <w:rPr>
          <w:i/>
        </w:rPr>
      </w:pPr>
      <w:r>
        <w:t xml:space="preserve">Именно к иудеям, а точнее </w:t>
      </w:r>
      <w:r w:rsidRPr="00223AAE">
        <w:t>—</w:t>
      </w:r>
      <w:r>
        <w:t xml:space="preserve"> к раввинам,</w:t>
      </w:r>
      <w:r w:rsidRPr="00CA3EFC">
        <w:t xml:space="preserve"> относится высказ</w:t>
      </w:r>
      <w:r w:rsidRPr="00CA3EFC">
        <w:t>ы</w:t>
      </w:r>
      <w:r w:rsidRPr="00CA3EFC">
        <w:t>вание Корана:</w:t>
      </w:r>
      <w:r w:rsidRPr="00511C1B">
        <w:rPr>
          <w:rStyle w:val="1"/>
        </w:rPr>
        <w:t xml:space="preserve"> «Горе же тем, кто пишет Книгу своими руками, а потом говорят: “Это — от Бога</w:t>
      </w:r>
      <w:r>
        <w:rPr>
          <w:rStyle w:val="1"/>
        </w:rPr>
        <w:t>”</w:t>
      </w:r>
      <w:r w:rsidRPr="00511C1B">
        <w:rPr>
          <w:rStyle w:val="1"/>
        </w:rPr>
        <w:t>»</w:t>
      </w:r>
      <w:r w:rsidRPr="00CA3EFC">
        <w:t xml:space="preserve"> (2:75). В комментариях к эт</w:t>
      </w:r>
      <w:r w:rsidRPr="00CA3EFC">
        <w:t>о</w:t>
      </w:r>
      <w:r w:rsidRPr="00CA3EFC">
        <w:t xml:space="preserve">му стиху </w:t>
      </w:r>
      <w:r>
        <w:t>подчёркивается</w:t>
      </w:r>
      <w:r w:rsidRPr="00CA3EFC">
        <w:t xml:space="preserve">, что </w:t>
      </w:r>
      <w:r w:rsidRPr="00511C1B">
        <w:rPr>
          <w:i/>
        </w:rPr>
        <w:t>изменение</w:t>
      </w:r>
      <w:r w:rsidRPr="00CA3EFC">
        <w:rPr>
          <w:i/>
        </w:rPr>
        <w:t xml:space="preserve"> </w:t>
      </w:r>
      <w:r w:rsidRPr="00CA3EFC">
        <w:t>и извр</w:t>
      </w:r>
      <w:r w:rsidRPr="00CA3EFC">
        <w:t>а</w:t>
      </w:r>
      <w:r w:rsidRPr="00CA3EFC">
        <w:t>щение Библии — установленный факт</w:t>
      </w:r>
      <w:r w:rsidRPr="00DE60CF">
        <w:rPr>
          <w:sz w:val="24"/>
          <w:vertAlign w:val="superscript"/>
        </w:rPr>
        <w:t>[CXXIV]</w:t>
      </w:r>
      <w:r w:rsidRPr="00CA3EFC">
        <w:t xml:space="preserve">. </w:t>
      </w:r>
    </w:p>
    <w:p w14:paraId="6C2135B7" w14:textId="77777777" w:rsidR="00DE60CF" w:rsidRDefault="00DE60CF" w:rsidP="00EA7CC4">
      <w:pPr>
        <w:pStyle w:val="PlainText"/>
      </w:pPr>
      <w:r>
        <w:t xml:space="preserve">В общем, Коран подтверждает библейскую версию исхода и особую миссию сынов Израиля по отношению к другим народам, но осуждает более поздние искажения раввинами учения Моисея. </w:t>
      </w:r>
    </w:p>
    <w:p w14:paraId="5116A969" w14:textId="77777777" w:rsidR="00DE60CF" w:rsidRPr="00CA3EFC" w:rsidRDefault="00DE60CF" w:rsidP="00EA7CC4">
      <w:pPr>
        <w:pStyle w:val="PlainText"/>
      </w:pPr>
      <w:r>
        <w:t>Предание говорит о том, что п</w:t>
      </w:r>
      <w:r w:rsidRPr="00CA3EFC">
        <w:t>ри первых Птолемеях Сотер</w:t>
      </w:r>
      <w:r>
        <w:t>е</w:t>
      </w:r>
      <w:r w:rsidRPr="00CA3EFC">
        <w:t xml:space="preserve"> и Филадельф</w:t>
      </w:r>
      <w:r>
        <w:t>е (в переводе с древн</w:t>
      </w:r>
      <w:r>
        <w:t>е</w:t>
      </w:r>
      <w:r>
        <w:t xml:space="preserve">греческого языка — спаситель и </w:t>
      </w:r>
      <w:r>
        <w:lastRenderedPageBreak/>
        <w:t>любящий сестру — соответственно</w:t>
      </w:r>
      <w:r w:rsidRPr="00CA3EFC">
        <w:t xml:space="preserve">) Ветхий завет был переведён на греческий язык. Этот </w:t>
      </w:r>
      <w:r>
        <w:t>перевод был назван Септуагинтой</w:t>
      </w:r>
      <w:r w:rsidRPr="00CA3EFC">
        <w:t xml:space="preserve"> </w:t>
      </w:r>
      <w:r w:rsidRPr="00223AAE">
        <w:t>—</w:t>
      </w:r>
      <w:r>
        <w:t xml:space="preserve"> </w:t>
      </w:r>
      <w:r w:rsidRPr="00CA3EFC">
        <w:t>п</w:t>
      </w:r>
      <w:r w:rsidRPr="00CA3EFC">
        <w:t>е</w:t>
      </w:r>
      <w:r w:rsidRPr="00CA3EFC">
        <w:t>реводом семидесяти толковников. Сделано это было с целью ра</w:t>
      </w:r>
      <w:r w:rsidRPr="00CA3EFC">
        <w:t>с</w:t>
      </w:r>
      <w:r w:rsidRPr="00CA3EFC">
        <w:t>пространения учения Моисея за пределы небольшого племени сынов Израиля. Однако есть ряд вопросов к переводчикам Се</w:t>
      </w:r>
      <w:r w:rsidRPr="00CA3EFC">
        <w:t>п</w:t>
      </w:r>
      <w:r w:rsidRPr="00CA3EFC">
        <w:t>туаги</w:t>
      </w:r>
      <w:r w:rsidRPr="00CA3EFC">
        <w:t>н</w:t>
      </w:r>
      <w:r w:rsidRPr="00CA3EFC">
        <w:t>ты:</w:t>
      </w:r>
    </w:p>
    <w:p w14:paraId="6D6E0BC4" w14:textId="614B70D1" w:rsidR="00DE60CF" w:rsidRDefault="00DE60CF" w:rsidP="00EA7CC4">
      <w:pPr>
        <w:pStyle w:val="a3"/>
        <w:numPr>
          <w:ilvl w:val="0"/>
          <w:numId w:val="18"/>
        </w:numPr>
        <w:ind w:left="397" w:hanging="227"/>
      </w:pPr>
      <w:r>
        <w:t>Известно, что у древних израильтян не было своей письме</w:t>
      </w:r>
      <w:r>
        <w:t>н</w:t>
      </w:r>
      <w:r>
        <w:t>ности. Письменность они могли получить только из рук жр</w:t>
      </w:r>
      <w:r>
        <w:t>е</w:t>
      </w:r>
      <w:r>
        <w:t>чества: иерофантов — знающих будущее (так называли гр</w:t>
      </w:r>
      <w:r>
        <w:t>е</w:t>
      </w:r>
      <w:r>
        <w:t>ки древнеегипетских жрецов, которые управляли древнеегипе</w:t>
      </w:r>
      <w:r>
        <w:t>т</w:t>
      </w:r>
      <w:r>
        <w:t xml:space="preserve">ской цивилизацией). Не удивительно, что первый вариант древнееврейского языка содержал 22 согласных и 7 ключей огласовки гласных. В силу этого переводы Ветхого завета с иврита неоднозначны. Например, Макс Гендель даёт перевод первой фразы книги Бытия: </w:t>
      </w:r>
      <w:r w:rsidRPr="00105DAC">
        <w:rPr>
          <w:i/>
        </w:rPr>
        <w:t>«Из вечно существовавшей су</w:t>
      </w:r>
      <w:r w:rsidRPr="00105DAC">
        <w:rPr>
          <w:i/>
        </w:rPr>
        <w:t>б</w:t>
      </w:r>
      <w:r w:rsidRPr="00105DAC">
        <w:rPr>
          <w:i/>
        </w:rPr>
        <w:t>станции двуединая энергия сформировала двойное небо»</w:t>
      </w:r>
      <w:r w:rsidRPr="00DE60CF">
        <w:rPr>
          <w:i/>
          <w:vertAlign w:val="superscript"/>
        </w:rPr>
        <w:t>[CXXV]</w:t>
      </w:r>
      <w:r w:rsidRPr="00105DAC">
        <w:rPr>
          <w:i/>
        </w:rPr>
        <w:t>,</w:t>
      </w:r>
      <w:r>
        <w:t xml:space="preserve"> что по смыслу весьма отличается от общеизвестного канонич</w:t>
      </w:r>
      <w:r>
        <w:t>е</w:t>
      </w:r>
      <w:r>
        <w:t xml:space="preserve">ского текста: </w:t>
      </w:r>
      <w:r w:rsidRPr="004E4AE5">
        <w:rPr>
          <w:i/>
        </w:rPr>
        <w:t>«В начале сотворил Бог небо и землю»</w:t>
      </w:r>
      <w:r>
        <w:rPr>
          <w:i/>
        </w:rPr>
        <w:t>,</w:t>
      </w:r>
      <w:r>
        <w:t xml:space="preserve"> а так же и от начальной фразы Евангелия от Иоанна: </w:t>
      </w:r>
      <w:r w:rsidRPr="00AC45A2">
        <w:rPr>
          <w:i/>
        </w:rPr>
        <w:t>«В начале бѣ Слово</w:t>
      </w:r>
      <w:r>
        <w:rPr>
          <w:i/>
        </w:rPr>
        <w:t xml:space="preserve">, и Слово </w:t>
      </w:r>
      <w:r w:rsidRPr="00AC45A2">
        <w:rPr>
          <w:i/>
        </w:rPr>
        <w:t xml:space="preserve">бѣ </w:t>
      </w:r>
      <w:r>
        <w:rPr>
          <w:i/>
        </w:rPr>
        <w:t xml:space="preserve">у Бога, и Слово </w:t>
      </w:r>
      <w:r w:rsidRPr="00AC45A2">
        <w:rPr>
          <w:i/>
        </w:rPr>
        <w:t xml:space="preserve">бѣ </w:t>
      </w:r>
      <w:r>
        <w:rPr>
          <w:i/>
        </w:rPr>
        <w:t>Бог»</w:t>
      </w:r>
      <w:r>
        <w:t>. Кроме того, и</w:t>
      </w:r>
      <w:r>
        <w:t>з</w:t>
      </w:r>
      <w:r>
        <w:t>вестна точка зрения, что текст Библии — всего лишь мнем</w:t>
      </w:r>
      <w:r>
        <w:t>о</w:t>
      </w:r>
      <w:r>
        <w:t>ническая схема, построенная с двоякой ц</w:t>
      </w:r>
      <w:r>
        <w:t>е</w:t>
      </w:r>
      <w:r>
        <w:t xml:space="preserve">лью: </w:t>
      </w:r>
    </w:p>
    <w:p w14:paraId="31C64A40" w14:textId="77777777" w:rsidR="00DE60CF" w:rsidRDefault="00DE60CF" w:rsidP="00EA7CC4">
      <w:pPr>
        <w:pStyle w:val="2"/>
        <w:numPr>
          <w:ilvl w:val="0"/>
          <w:numId w:val="25"/>
        </w:numPr>
        <w:ind w:left="624" w:hanging="227"/>
      </w:pPr>
      <w:r>
        <w:t>цель внешняя — дурачить толпу тем, что это и есть записи Откровений, полученных прор</w:t>
      </w:r>
      <w:r>
        <w:t>о</w:t>
      </w:r>
      <w:r>
        <w:t xml:space="preserve">ками; </w:t>
      </w:r>
    </w:p>
    <w:p w14:paraId="1F1B5065" w14:textId="77777777" w:rsidR="00DE60CF" w:rsidRDefault="00DE60CF" w:rsidP="00EA7CC4">
      <w:pPr>
        <w:pStyle w:val="2"/>
        <w:numPr>
          <w:ilvl w:val="0"/>
          <w:numId w:val="25"/>
        </w:numPr>
        <w:ind w:left="624" w:hanging="227"/>
      </w:pPr>
      <w:r>
        <w:t>цель внутренняя — быть мнемонической схемой, на кот</w:t>
      </w:r>
      <w:r>
        <w:t>о</w:t>
      </w:r>
      <w:r>
        <w:t>рую опирается устное предание, несущее обширные зн</w:t>
      </w:r>
      <w:r>
        <w:t>а</w:t>
      </w:r>
      <w:r>
        <w:t>ния, в том числе и магические, но предназначенные не для толпы, а для посвящённых, включаемых в структуры и</w:t>
      </w:r>
      <w:r>
        <w:t>е</w:t>
      </w:r>
      <w:r>
        <w:t>рархий.</w:t>
      </w:r>
    </w:p>
    <w:p w14:paraId="75E7EFAE" w14:textId="77777777" w:rsidR="00DE60CF" w:rsidRPr="00CA3EFC" w:rsidRDefault="00DE60CF" w:rsidP="00EA7CC4">
      <w:pPr>
        <w:pStyle w:val="a3"/>
        <w:numPr>
          <w:ilvl w:val="0"/>
          <w:numId w:val="18"/>
        </w:numPr>
        <w:ind w:left="397" w:hanging="227"/>
      </w:pPr>
      <w:r w:rsidRPr="00CA3EFC">
        <w:t>Известно также, что ни Моисей, ни Иисус, ни Мухаммад сами откровений, даваемых им Свыше, не записывали</w:t>
      </w:r>
      <w:r>
        <w:t xml:space="preserve"> (если не считать каменных скрижалей, принесённых Моисеем с горы, которые впоследствии были «утрачены», скорее всего за н</w:t>
      </w:r>
      <w:r>
        <w:t>е</w:t>
      </w:r>
      <w:r>
        <w:t>надобностью для «сильных мира сего»)</w:t>
      </w:r>
      <w:r w:rsidRPr="00CA3EFC">
        <w:t>. Тогда правомерен вопрос: кто</w:t>
      </w:r>
      <w:r>
        <w:t>, когда</w:t>
      </w:r>
      <w:r w:rsidRPr="00CA3EFC">
        <w:t xml:space="preserve"> и как записал </w:t>
      </w:r>
      <w:r>
        <w:t>нечто под названием «</w:t>
      </w:r>
      <w:r w:rsidRPr="00CA3EFC">
        <w:t>Пят</w:t>
      </w:r>
      <w:r w:rsidRPr="00CA3EFC">
        <w:t>и</w:t>
      </w:r>
      <w:r w:rsidRPr="00CA3EFC">
        <w:t>книжие Мо</w:t>
      </w:r>
      <w:r w:rsidRPr="00CA3EFC">
        <w:t>и</w:t>
      </w:r>
      <w:r w:rsidRPr="00CA3EFC">
        <w:t>сеево</w:t>
      </w:r>
      <w:r>
        <w:t>»</w:t>
      </w:r>
      <w:r w:rsidRPr="00CA3EFC">
        <w:t xml:space="preserve">? В отношении Корана на этот вопрос есть ответ, а в отношении Пятикнижия Моисеева </w:t>
      </w:r>
      <w:r>
        <w:t>и канонических ева</w:t>
      </w:r>
      <w:r>
        <w:t>н</w:t>
      </w:r>
      <w:r>
        <w:t xml:space="preserve">гелий Нового завета </w:t>
      </w:r>
      <w:r w:rsidRPr="00CA3EFC">
        <w:t xml:space="preserve">ответ </w:t>
      </w:r>
      <w:r>
        <w:t xml:space="preserve">на </w:t>
      </w:r>
      <w:r w:rsidRPr="00CA3EFC">
        <w:t xml:space="preserve">этот </w:t>
      </w:r>
      <w:r>
        <w:t xml:space="preserve">вопрос </w:t>
      </w:r>
      <w:r w:rsidRPr="00CA3EFC">
        <w:t>ещё предстоит</w:t>
      </w:r>
      <w:r>
        <w:t xml:space="preserve"> дать</w:t>
      </w:r>
      <w:r w:rsidRPr="00CA3EFC">
        <w:t xml:space="preserve">. </w:t>
      </w:r>
    </w:p>
    <w:p w14:paraId="5DE2E0DE" w14:textId="77777777" w:rsidR="00DE60CF" w:rsidRPr="00CA3EFC" w:rsidRDefault="00DE60CF" w:rsidP="00EA7CC4">
      <w:pPr>
        <w:pStyle w:val="a3"/>
        <w:numPr>
          <w:ilvl w:val="0"/>
          <w:numId w:val="18"/>
        </w:numPr>
        <w:ind w:left="397" w:hanging="227"/>
        <w:rPr>
          <w:szCs w:val="28"/>
        </w:rPr>
      </w:pPr>
      <w:r w:rsidRPr="00CA3EFC">
        <w:rPr>
          <w:szCs w:val="28"/>
        </w:rPr>
        <w:lastRenderedPageBreak/>
        <w:t xml:space="preserve">Если </w:t>
      </w:r>
      <w:r>
        <w:rPr>
          <w:szCs w:val="28"/>
        </w:rPr>
        <w:t xml:space="preserve">коранические обвинения </w:t>
      </w:r>
      <w:r w:rsidRPr="00CA3EFC">
        <w:rPr>
          <w:szCs w:val="28"/>
        </w:rPr>
        <w:t xml:space="preserve">в отношении </w:t>
      </w:r>
      <w:r>
        <w:rPr>
          <w:szCs w:val="28"/>
        </w:rPr>
        <w:t>умышленного и</w:t>
      </w:r>
      <w:r>
        <w:rPr>
          <w:szCs w:val="28"/>
        </w:rPr>
        <w:t>с</w:t>
      </w:r>
      <w:r>
        <w:rPr>
          <w:szCs w:val="28"/>
        </w:rPr>
        <w:t>кажения</w:t>
      </w:r>
      <w:r w:rsidRPr="00CA3EFC">
        <w:rPr>
          <w:szCs w:val="28"/>
        </w:rPr>
        <w:t xml:space="preserve"> откровени</w:t>
      </w:r>
      <w:r>
        <w:rPr>
          <w:szCs w:val="28"/>
        </w:rPr>
        <w:t>й Единого Завета в иудаизме и христиа</w:t>
      </w:r>
      <w:r>
        <w:rPr>
          <w:szCs w:val="28"/>
        </w:rPr>
        <w:t>н</w:t>
      </w:r>
      <w:r>
        <w:rPr>
          <w:szCs w:val="28"/>
        </w:rPr>
        <w:t>стве принять в качестве рабочей гипотезы</w:t>
      </w:r>
      <w:r w:rsidRPr="00CA3EFC">
        <w:rPr>
          <w:szCs w:val="28"/>
        </w:rPr>
        <w:t xml:space="preserve">, то </w:t>
      </w:r>
      <w:r>
        <w:rPr>
          <w:szCs w:val="28"/>
        </w:rPr>
        <w:t xml:space="preserve">эта гипотеза подтвердится и даст </w:t>
      </w:r>
      <w:r w:rsidRPr="00CA3EFC">
        <w:rPr>
          <w:szCs w:val="28"/>
        </w:rPr>
        <w:t>ответ на поставленный выше вопрос: в древнем Египте существовала некая корпорация, которая противостояла Богу</w:t>
      </w:r>
      <w:r>
        <w:rPr>
          <w:szCs w:val="28"/>
        </w:rPr>
        <w:t xml:space="preserve"> и потому была</w:t>
      </w:r>
      <w:r w:rsidRPr="00CA3EFC">
        <w:rPr>
          <w:szCs w:val="28"/>
        </w:rPr>
        <w:t xml:space="preserve"> заинтересована в искаж</w:t>
      </w:r>
      <w:r w:rsidRPr="00CA3EFC">
        <w:rPr>
          <w:szCs w:val="28"/>
        </w:rPr>
        <w:t>е</w:t>
      </w:r>
      <w:r w:rsidRPr="00CA3EFC">
        <w:rPr>
          <w:szCs w:val="28"/>
        </w:rPr>
        <w:t>нии откровения</w:t>
      </w:r>
      <w:r>
        <w:rPr>
          <w:szCs w:val="28"/>
        </w:rPr>
        <w:t xml:space="preserve"> Моисею</w:t>
      </w:r>
      <w:r w:rsidRPr="00CA3EFC">
        <w:rPr>
          <w:szCs w:val="28"/>
        </w:rPr>
        <w:t>. А поскольку она не могла это д</w:t>
      </w:r>
      <w:r w:rsidRPr="00CA3EFC">
        <w:rPr>
          <w:szCs w:val="28"/>
        </w:rPr>
        <w:t>е</w:t>
      </w:r>
      <w:r w:rsidRPr="00CA3EFC">
        <w:rPr>
          <w:szCs w:val="28"/>
        </w:rPr>
        <w:t xml:space="preserve">лать открыто, то она дала руководителям колен израилевых письменность, в алфавите которой было 22 </w:t>
      </w:r>
      <w:r>
        <w:rPr>
          <w:szCs w:val="28"/>
        </w:rPr>
        <w:t>со</w:t>
      </w:r>
      <w:r w:rsidRPr="00CA3EFC">
        <w:rPr>
          <w:szCs w:val="28"/>
        </w:rPr>
        <w:t>гласных и 7 ключей огласовки</w:t>
      </w:r>
      <w:r>
        <w:rPr>
          <w:szCs w:val="28"/>
        </w:rPr>
        <w:t xml:space="preserve"> текста</w:t>
      </w:r>
      <w:r w:rsidRPr="00CA3EFC">
        <w:rPr>
          <w:szCs w:val="28"/>
        </w:rPr>
        <w:t>, что позволило им с помощью ра</w:t>
      </w:r>
      <w:r w:rsidRPr="00CA3EFC">
        <w:rPr>
          <w:szCs w:val="28"/>
        </w:rPr>
        <w:t>в</w:t>
      </w:r>
      <w:r w:rsidRPr="00CA3EFC">
        <w:rPr>
          <w:szCs w:val="28"/>
        </w:rPr>
        <w:t>винов на первом этапе записать устное предание с использ</w:t>
      </w:r>
      <w:r w:rsidRPr="00CA3EFC">
        <w:rPr>
          <w:szCs w:val="28"/>
        </w:rPr>
        <w:t>о</w:t>
      </w:r>
      <w:r w:rsidRPr="00CA3EFC">
        <w:rPr>
          <w:szCs w:val="28"/>
        </w:rPr>
        <w:t xml:space="preserve">ванием только </w:t>
      </w:r>
      <w:r>
        <w:rPr>
          <w:szCs w:val="28"/>
        </w:rPr>
        <w:t>со</w:t>
      </w:r>
      <w:r w:rsidRPr="00CA3EFC">
        <w:rPr>
          <w:szCs w:val="28"/>
        </w:rPr>
        <w:t>гласных</w:t>
      </w:r>
      <w:r>
        <w:rPr>
          <w:szCs w:val="28"/>
        </w:rPr>
        <w:t xml:space="preserve"> и огласовкой по разумению кажд</w:t>
      </w:r>
      <w:r>
        <w:rPr>
          <w:szCs w:val="28"/>
        </w:rPr>
        <w:t>о</w:t>
      </w:r>
      <w:r>
        <w:rPr>
          <w:szCs w:val="28"/>
        </w:rPr>
        <w:t>го текста в целом</w:t>
      </w:r>
      <w:r w:rsidRPr="00CA3EFC">
        <w:rPr>
          <w:szCs w:val="28"/>
        </w:rPr>
        <w:t>.</w:t>
      </w:r>
      <w:r>
        <w:rPr>
          <w:szCs w:val="28"/>
        </w:rPr>
        <w:t xml:space="preserve"> И, как следствие, для одного читателя Би</w:t>
      </w:r>
      <w:r>
        <w:rPr>
          <w:szCs w:val="28"/>
        </w:rPr>
        <w:t>б</w:t>
      </w:r>
      <w:r>
        <w:rPr>
          <w:szCs w:val="28"/>
        </w:rPr>
        <w:t xml:space="preserve">лия начинается со слов: </w:t>
      </w:r>
      <w:r w:rsidRPr="006D28F0">
        <w:rPr>
          <w:i/>
          <w:szCs w:val="28"/>
        </w:rPr>
        <w:t>«в начале сотворил Бог небо и зе</w:t>
      </w:r>
      <w:r w:rsidRPr="006D28F0">
        <w:rPr>
          <w:i/>
          <w:szCs w:val="28"/>
        </w:rPr>
        <w:t>м</w:t>
      </w:r>
      <w:r w:rsidRPr="006D28F0">
        <w:rPr>
          <w:i/>
          <w:szCs w:val="28"/>
        </w:rPr>
        <w:t>лю»,</w:t>
      </w:r>
      <w:r>
        <w:rPr>
          <w:szCs w:val="28"/>
        </w:rPr>
        <w:t xml:space="preserve"> а для более «продвинутого» </w:t>
      </w:r>
      <w:r w:rsidRPr="00511C1B">
        <w:rPr>
          <w:szCs w:val="28"/>
        </w:rPr>
        <w:t>—</w:t>
      </w:r>
      <w:r>
        <w:rPr>
          <w:szCs w:val="28"/>
        </w:rPr>
        <w:t xml:space="preserve"> </w:t>
      </w:r>
      <w:r w:rsidRPr="00105DAC">
        <w:rPr>
          <w:i/>
        </w:rPr>
        <w:t>«из вечно существова</w:t>
      </w:r>
      <w:r w:rsidRPr="00105DAC">
        <w:rPr>
          <w:i/>
        </w:rPr>
        <w:t>в</w:t>
      </w:r>
      <w:r w:rsidRPr="00105DAC">
        <w:rPr>
          <w:i/>
        </w:rPr>
        <w:t>шей субстанции двуединая энергия сформировала двойное небо»</w:t>
      </w:r>
      <w:r>
        <w:rPr>
          <w:i/>
        </w:rPr>
        <w:t>.</w:t>
      </w:r>
    </w:p>
    <w:p w14:paraId="63D98BD3" w14:textId="77777777" w:rsidR="00DE60CF" w:rsidRPr="00CA3EFC" w:rsidRDefault="00DE60CF" w:rsidP="00EA7CC4">
      <w:pPr>
        <w:pStyle w:val="PlainText"/>
      </w:pPr>
      <w:r w:rsidRPr="00CA3EFC">
        <w:t xml:space="preserve">Так </w:t>
      </w:r>
      <w:r>
        <w:t>текст «Пятикнижия</w:t>
      </w:r>
      <w:r w:rsidRPr="00CA3EFC">
        <w:t xml:space="preserve"> Мои</w:t>
      </w:r>
      <w:r>
        <w:t>сеева» стал</w:t>
      </w:r>
      <w:r w:rsidRPr="00CA3EFC">
        <w:t xml:space="preserve"> мнемоническо</w:t>
      </w:r>
      <w:r>
        <w:t>й осн</w:t>
      </w:r>
      <w:r>
        <w:t>о</w:t>
      </w:r>
      <w:r>
        <w:t xml:space="preserve">вой изустного </w:t>
      </w:r>
      <w:r w:rsidRPr="00CA3EFC">
        <w:t>предания</w:t>
      </w:r>
      <w:r>
        <w:t>,</w:t>
      </w:r>
      <w:r w:rsidRPr="00CA3EFC">
        <w:t xml:space="preserve"> т.е. особым </w:t>
      </w:r>
      <w:r>
        <w:t>способом «шифрования да</w:t>
      </w:r>
      <w:r>
        <w:t>н</w:t>
      </w:r>
      <w:r>
        <w:t>ных»</w:t>
      </w:r>
      <w:r w:rsidRPr="00CA3EFC">
        <w:t xml:space="preserve">. Это было сделано, </w:t>
      </w:r>
      <w:r>
        <w:t xml:space="preserve">в том числе и </w:t>
      </w:r>
      <w:r w:rsidRPr="00CA3EFC">
        <w:t>для того, чтобы исти</w:t>
      </w:r>
      <w:r w:rsidRPr="00CA3EFC">
        <w:t>н</w:t>
      </w:r>
      <w:r w:rsidRPr="00CA3EFC">
        <w:t>ны</w:t>
      </w:r>
      <w:r>
        <w:t>е</w:t>
      </w:r>
      <w:r w:rsidRPr="00CA3EFC">
        <w:t xml:space="preserve"> хозяева этого предания, могли бы при переводе на другой язык (например, греческий) с опред</w:t>
      </w:r>
      <w:r w:rsidRPr="00CA3EFC">
        <w:t>е</w:t>
      </w:r>
      <w:r w:rsidRPr="00CA3EFC">
        <w:t>лённым образом установленными гласными и согласными, без их двоякого толкования, расшифр</w:t>
      </w:r>
      <w:r w:rsidRPr="00CA3EFC">
        <w:t>о</w:t>
      </w:r>
      <w:r w:rsidRPr="00CA3EFC">
        <w:t>вать его так, как это им было удобно для достижения своих не оглаша</w:t>
      </w:r>
      <w:r w:rsidRPr="00CA3EFC">
        <w:t>е</w:t>
      </w:r>
      <w:r w:rsidRPr="00CA3EFC">
        <w:t xml:space="preserve">мых прямо целей. </w:t>
      </w:r>
    </w:p>
    <w:p w14:paraId="2BD5FC10" w14:textId="56DA5442" w:rsidR="00DE60CF" w:rsidRPr="00CA3EFC" w:rsidRDefault="00DE60CF" w:rsidP="00EA7CC4">
      <w:pPr>
        <w:pStyle w:val="PlainText"/>
      </w:pPr>
      <w:r>
        <w:t xml:space="preserve">В </w:t>
      </w:r>
      <w:r w:rsidRPr="00CA3EFC">
        <w:t>письм</w:t>
      </w:r>
      <w:r>
        <w:t>е</w:t>
      </w:r>
      <w:r w:rsidRPr="00CA3EFC">
        <w:t xml:space="preserve"> </w:t>
      </w:r>
      <w:r>
        <w:t>«</w:t>
      </w:r>
      <w:r w:rsidRPr="00CA3EFC">
        <w:t>Аристея Филократу</w:t>
      </w:r>
      <w:r>
        <w:t>»</w:t>
      </w:r>
      <w:r w:rsidRPr="00DE60CF">
        <w:rPr>
          <w:vertAlign w:val="superscript"/>
        </w:rPr>
        <w:t>[CXXVI]</w:t>
      </w:r>
      <w:r w:rsidRPr="00CA3EFC">
        <w:t xml:space="preserve"> описывается процесс перев</w:t>
      </w:r>
      <w:r w:rsidRPr="00CA3EFC">
        <w:t>о</w:t>
      </w:r>
      <w:r w:rsidRPr="00CA3EFC">
        <w:t>да Пятикнижия с древнеевре</w:t>
      </w:r>
      <w:r w:rsidRPr="00CA3EFC">
        <w:t>й</w:t>
      </w:r>
      <w:r w:rsidRPr="00CA3EFC">
        <w:t xml:space="preserve">ского </w:t>
      </w:r>
      <w:r>
        <w:t xml:space="preserve">языка </w:t>
      </w:r>
      <w:r w:rsidRPr="00CA3EFC">
        <w:t>на древнегреческий</w:t>
      </w:r>
      <w:r>
        <w:t>.</w:t>
      </w:r>
      <w:r w:rsidRPr="00CA3EFC">
        <w:t xml:space="preserve"> </w:t>
      </w:r>
      <w:r>
        <w:t>В нём рассказывается о 72 иудейских толковниках, которых собр</w:t>
      </w:r>
      <w:r>
        <w:t>а</w:t>
      </w:r>
      <w:r>
        <w:t>ли вместе для перевода иудейских священных книг. Анализ</w:t>
      </w:r>
      <w:r>
        <w:t>и</w:t>
      </w:r>
      <w:r>
        <w:t>руя это письмо, можно сделать в</w:t>
      </w:r>
      <w:r w:rsidRPr="00CA3EFC">
        <w:t>ывод</w:t>
      </w:r>
      <w:r>
        <w:t xml:space="preserve"> том</w:t>
      </w:r>
      <w:r w:rsidRPr="00CA3EFC">
        <w:t>,</w:t>
      </w:r>
      <w:r>
        <w:t xml:space="preserve"> что</w:t>
      </w:r>
      <w:r w:rsidRPr="00CA3EFC">
        <w:t xml:space="preserve"> для </w:t>
      </w:r>
      <w:r>
        <w:t>осуществления п</w:t>
      </w:r>
      <w:r>
        <w:t>е</w:t>
      </w:r>
      <w:r>
        <w:t>ревода</w:t>
      </w:r>
      <w:r w:rsidRPr="00CA3EFC">
        <w:t xml:space="preserve"> необходимо было устно договориться об однозначных правилах огласовки гласными текста </w:t>
      </w:r>
      <w:r>
        <w:t>как мнемонической основы</w:t>
      </w:r>
      <w:r w:rsidRPr="00CA3EFC">
        <w:t xml:space="preserve"> устного предания, записанного согласными б</w:t>
      </w:r>
      <w:r w:rsidRPr="00CA3EFC">
        <w:t>у</w:t>
      </w:r>
      <w:r w:rsidRPr="00CA3EFC">
        <w:t xml:space="preserve">квами. </w:t>
      </w:r>
    </w:p>
    <w:p w14:paraId="4B33C68E" w14:textId="77777777" w:rsidR="00DE60CF" w:rsidRPr="00CA3EFC" w:rsidRDefault="00DE60CF" w:rsidP="00EA7CC4">
      <w:pPr>
        <w:pStyle w:val="PlainText"/>
      </w:pPr>
      <w:r>
        <w:t>Поэтому</w:t>
      </w:r>
      <w:r w:rsidRPr="00CA3EFC">
        <w:t xml:space="preserve"> нет ничего удивительного в </w:t>
      </w:r>
      <w:r>
        <w:t>отсутствии</w:t>
      </w:r>
      <w:r w:rsidRPr="00CA3EFC">
        <w:t xml:space="preserve"> рукопис</w:t>
      </w:r>
      <w:r>
        <w:t>ей</w:t>
      </w:r>
      <w:r w:rsidRPr="00CA3EFC">
        <w:t xml:space="preserve"> текста Септуагинты, поскольку для истинных хозяев Пятикнижия выход этого текста за пределы ограды узкой иудейской секты был только первым опытом, необходим</w:t>
      </w:r>
      <w:r>
        <w:t>ым</w:t>
      </w:r>
      <w:r w:rsidRPr="00CA3EFC">
        <w:t xml:space="preserve"> </w:t>
      </w:r>
      <w:r>
        <w:t>для</w:t>
      </w:r>
      <w:r w:rsidRPr="00CA3EFC">
        <w:t xml:space="preserve"> пон</w:t>
      </w:r>
      <w:r>
        <w:t>имания</w:t>
      </w:r>
      <w:r w:rsidRPr="00CA3EFC">
        <w:t xml:space="preserve">, как будут развиваться события после </w:t>
      </w:r>
      <w:r>
        <w:t>появления</w:t>
      </w:r>
      <w:r w:rsidRPr="00CA3EFC">
        <w:t xml:space="preserve"> перв</w:t>
      </w:r>
      <w:r>
        <w:t>ой редакции</w:t>
      </w:r>
      <w:r w:rsidRPr="00CA3EFC">
        <w:t xml:space="preserve"> Септу</w:t>
      </w:r>
      <w:r w:rsidRPr="00CA3EFC">
        <w:t>а</w:t>
      </w:r>
      <w:r w:rsidRPr="00CA3EFC">
        <w:t>гинты.</w:t>
      </w:r>
    </w:p>
    <w:p w14:paraId="1C552023" w14:textId="77777777" w:rsidR="00DE60CF" w:rsidRPr="00CA3EFC" w:rsidRDefault="00DE60CF" w:rsidP="00EA7CC4">
      <w:pPr>
        <w:pStyle w:val="PlainText"/>
      </w:pPr>
      <w:r w:rsidRPr="00CA3EFC">
        <w:lastRenderedPageBreak/>
        <w:t>Не исключено, что дела могли пойти таким образом, что п</w:t>
      </w:r>
      <w:r w:rsidRPr="00CA3EFC">
        <w:t>о</w:t>
      </w:r>
      <w:r w:rsidRPr="00CA3EFC">
        <w:t>требуется ещё не одна, а множество корректировок текста в соо</w:t>
      </w:r>
      <w:r w:rsidRPr="00CA3EFC">
        <w:t>т</w:t>
      </w:r>
      <w:r w:rsidRPr="00CA3EFC">
        <w:t>ветствии с истинными целями иерофантов. Но главное сдел</w:t>
      </w:r>
      <w:r w:rsidRPr="00CA3EFC">
        <w:t>а</w:t>
      </w:r>
      <w:r w:rsidRPr="00CA3EFC">
        <w:t>но — в письме Аристея Филократу, на которое ссылаются все остал</w:t>
      </w:r>
      <w:r w:rsidRPr="00CA3EFC">
        <w:t>ь</w:t>
      </w:r>
      <w:r w:rsidRPr="00CA3EFC">
        <w:t>ные авторы, включая и Иосифа Фл</w:t>
      </w:r>
      <w:r w:rsidRPr="00CA3EFC">
        <w:t>а</w:t>
      </w:r>
      <w:r w:rsidRPr="00CA3EFC">
        <w:t>вия, даётся неопровержимое доказательство, что первый в истории перевод Пятикнижия пре</w:t>
      </w:r>
      <w:r w:rsidRPr="00CA3EFC">
        <w:t>д</w:t>
      </w:r>
      <w:r w:rsidRPr="00CA3EFC">
        <w:t>ст</w:t>
      </w:r>
      <w:r w:rsidRPr="00CA3EFC">
        <w:t>а</w:t>
      </w:r>
      <w:r w:rsidRPr="00CA3EFC">
        <w:t>вителями всех 12 колен израилевых — вполне адекватен. Кто же будет оспаривать автор</w:t>
      </w:r>
      <w:r w:rsidRPr="00CA3EFC">
        <w:t>и</w:t>
      </w:r>
      <w:r w:rsidRPr="00CA3EFC">
        <w:t xml:space="preserve">тет 70-ти толковников? </w:t>
      </w:r>
    </w:p>
    <w:p w14:paraId="08BE9D6F" w14:textId="77777777" w:rsidR="00DE60CF" w:rsidRPr="00CA3EFC" w:rsidRDefault="00DE60CF" w:rsidP="00EA7CC4">
      <w:pPr>
        <w:pStyle w:val="PlainText"/>
      </w:pPr>
      <w:r w:rsidRPr="00CA3EFC">
        <w:t>И пусть более поздние исследователи Септуагинты сколько угодно спорят по поводу достове</w:t>
      </w:r>
      <w:r w:rsidRPr="00CA3EFC">
        <w:t>р</w:t>
      </w:r>
      <w:r w:rsidRPr="00CA3EFC">
        <w:t>ности современного греческого текста 70-ти толковников — им никогда не установить истину, к</w:t>
      </w:r>
      <w:r w:rsidRPr="00CA3EFC">
        <w:t>о</w:t>
      </w:r>
      <w:r w:rsidRPr="00CA3EFC">
        <w:t>торую знают и тщательно охраняют подлинные хозяева перво</w:t>
      </w:r>
      <w:r>
        <w:t xml:space="preserve">й редакции </w:t>
      </w:r>
      <w:r w:rsidRPr="00CA3EFC">
        <w:t>текста Септу</w:t>
      </w:r>
      <w:r w:rsidRPr="00CA3EFC">
        <w:t>а</w:t>
      </w:r>
      <w:r w:rsidRPr="00CA3EFC">
        <w:t>гинты, а не назначенные ими переводчики Пятикн</w:t>
      </w:r>
      <w:r w:rsidRPr="00CA3EFC">
        <w:t>и</w:t>
      </w:r>
      <w:r w:rsidRPr="00CA3EFC">
        <w:t>жия.</w:t>
      </w:r>
    </w:p>
    <w:p w14:paraId="13AA6014" w14:textId="2135A642" w:rsidR="00DE60CF" w:rsidRPr="00CA3EFC" w:rsidRDefault="00DE60CF" w:rsidP="00EA7CC4">
      <w:pPr>
        <w:pStyle w:val="PlainText"/>
      </w:pPr>
      <w:r>
        <w:t>Отсутствие р</w:t>
      </w:r>
      <w:r w:rsidRPr="00CA3EFC">
        <w:t>укопис</w:t>
      </w:r>
      <w:r>
        <w:t>ей</w:t>
      </w:r>
      <w:r w:rsidRPr="00CA3EFC">
        <w:t xml:space="preserve"> Септуагинты не</w:t>
      </w:r>
      <w:r>
        <w:t xml:space="preserve"> даёт</w:t>
      </w:r>
      <w:r w:rsidRPr="00CA3EFC">
        <w:t xml:space="preserve"> оснований считать достоверным современный гр</w:t>
      </w:r>
      <w:r w:rsidRPr="00CA3EFC">
        <w:t>е</w:t>
      </w:r>
      <w:r w:rsidRPr="00CA3EFC">
        <w:t xml:space="preserve">ческий текст, </w:t>
      </w:r>
      <w:r>
        <w:t>который всё время пытались использовать в кач</w:t>
      </w:r>
      <w:r>
        <w:t>е</w:t>
      </w:r>
      <w:r>
        <w:t xml:space="preserve">стве эталона богословы РПЦ, а </w:t>
      </w:r>
      <w:r w:rsidRPr="00CA3EFC">
        <w:t>как раз наоборот</w:t>
      </w:r>
      <w:r>
        <w:t>: он не может быть идентичен первой редакции</w:t>
      </w:r>
      <w:r w:rsidRPr="00CA3EFC">
        <w:t>.</w:t>
      </w:r>
      <w:r w:rsidRPr="00DE60CF">
        <w:rPr>
          <w:vertAlign w:val="superscript"/>
        </w:rPr>
        <w:t>[CXXVII]</w:t>
      </w:r>
      <w:r w:rsidRPr="00CA3EFC">
        <w:t xml:space="preserve"> Подтверждает это и соде</w:t>
      </w:r>
      <w:r w:rsidRPr="00CA3EFC">
        <w:t>р</w:t>
      </w:r>
      <w:r w:rsidRPr="00CA3EFC">
        <w:t xml:space="preserve">жание </w:t>
      </w:r>
      <w:r>
        <w:t>книг</w:t>
      </w:r>
      <w:r w:rsidRPr="00CA3EFC">
        <w:t xml:space="preserve"> Иосифа Флавия, который пересказывает в Иудейских древностях Се</w:t>
      </w:r>
      <w:r w:rsidRPr="00CA3EFC">
        <w:t>п</w:t>
      </w:r>
      <w:r w:rsidRPr="00CA3EFC">
        <w:t xml:space="preserve">туагинту. </w:t>
      </w:r>
    </w:p>
    <w:p w14:paraId="0A348DF3" w14:textId="77777777" w:rsidR="00DE60CF" w:rsidRDefault="00DE60CF" w:rsidP="00EA7CC4">
      <w:pPr>
        <w:pStyle w:val="PlainText"/>
      </w:pPr>
      <w:r>
        <w:t>Выше было показано, что книги Флавия не содержат росто</w:t>
      </w:r>
      <w:r>
        <w:t>в</w:t>
      </w:r>
      <w:r>
        <w:t>щической доктрины, а по отношению к другим народам в них есть рекомендации израильтянам вести себя значительно гума</w:t>
      </w:r>
      <w:r>
        <w:t>н</w:t>
      </w:r>
      <w:r>
        <w:t>нее, чем это предписано в современном беззастенчиво фашис</w:t>
      </w:r>
      <w:r>
        <w:t>т</w:t>
      </w:r>
      <w:r>
        <w:t>ском Ветхом завете. Не исключено также, что Флавий умышле</w:t>
      </w:r>
      <w:r>
        <w:t>н</w:t>
      </w:r>
      <w:r>
        <w:t>но и вероломно лгал, выдавая «чёрное за белое», и тем самым «пиарил» на будущее иудаизм и паству ра</w:t>
      </w:r>
      <w:r>
        <w:t>в</w:t>
      </w:r>
      <w:r>
        <w:t>винов.</w:t>
      </w:r>
    </w:p>
    <w:p w14:paraId="1D365CF9" w14:textId="1531CC8E" w:rsidR="00DE60CF" w:rsidRPr="009975AF" w:rsidRDefault="00DE60CF" w:rsidP="00EA7CC4">
      <w:pPr>
        <w:pStyle w:val="PlainText"/>
      </w:pPr>
      <w:r>
        <w:t>Так или иначе, в</w:t>
      </w:r>
      <w:r w:rsidRPr="009975AF">
        <w:t xml:space="preserve"> какой-то период учение Моисея было иск</w:t>
      </w:r>
      <w:r w:rsidRPr="009975AF">
        <w:t>а</w:t>
      </w:r>
      <w:r w:rsidRPr="009975AF">
        <w:t>жено, за что Коран осуждает раввинов, а практически оконч</w:t>
      </w:r>
      <w:r w:rsidRPr="009975AF">
        <w:t>а</w:t>
      </w:r>
      <w:r w:rsidRPr="009975AF">
        <w:t>тельная редакция Ветхого завета (Танаха) была подготовлена в Египте и распространена среди населения, проживающего на те</w:t>
      </w:r>
      <w:r w:rsidRPr="009975AF">
        <w:t>р</w:t>
      </w:r>
      <w:r w:rsidRPr="009975AF">
        <w:t>ритории нынешней Испании</w:t>
      </w:r>
      <w:r w:rsidRPr="00DE60CF">
        <w:rPr>
          <w:sz w:val="24"/>
          <w:vertAlign w:val="superscript"/>
        </w:rPr>
        <w:t>[CXXVIII]</w:t>
      </w:r>
      <w:r w:rsidRPr="009975AF">
        <w:t>. Из Испании уже в</w:t>
      </w:r>
      <w:r w:rsidRPr="009975AF">
        <w:t>ы</w:t>
      </w:r>
      <w:r w:rsidRPr="009975AF">
        <w:t xml:space="preserve">шли иудеи, а не израильтяне. </w:t>
      </w:r>
    </w:p>
    <w:p w14:paraId="4999910D" w14:textId="77777777" w:rsidR="00DE60CF" w:rsidRDefault="00DE60CF" w:rsidP="00EA7CC4">
      <w:pPr>
        <w:pStyle w:val="PlainText"/>
      </w:pPr>
      <w:r>
        <w:t>Позднее и Септуагинта была приведена в соответствие с Т</w:t>
      </w:r>
      <w:r>
        <w:t>а</w:t>
      </w:r>
      <w:r>
        <w:t xml:space="preserve">нахом. </w:t>
      </w:r>
    </w:p>
    <w:p w14:paraId="235E7C56" w14:textId="77777777" w:rsidR="00DE60CF" w:rsidRDefault="00DE60CF" w:rsidP="00EA7CC4">
      <w:pPr>
        <w:pStyle w:val="PlainText"/>
      </w:pPr>
      <w:r>
        <w:t>Коран не зря предъявляет претензии к тем, кто исказил уч</w:t>
      </w:r>
      <w:r>
        <w:t>е</w:t>
      </w:r>
      <w:r>
        <w:t xml:space="preserve">ние, </w:t>
      </w:r>
      <w:r w:rsidRPr="007824C0">
        <w:rPr>
          <w:rStyle w:val="1"/>
        </w:rPr>
        <w:t>«чтобы изменить истину, ради быстротечной жизни и пол</w:t>
      </w:r>
      <w:r w:rsidRPr="007824C0">
        <w:rPr>
          <w:rStyle w:val="1"/>
        </w:rPr>
        <w:t>у</w:t>
      </w:r>
      <w:r w:rsidRPr="007824C0">
        <w:rPr>
          <w:rStyle w:val="1"/>
        </w:rPr>
        <w:t>чения ничтожных мирских благ».</w:t>
      </w:r>
      <w:r>
        <w:rPr>
          <w:i/>
        </w:rPr>
        <w:t xml:space="preserve"> </w:t>
      </w:r>
      <w:r>
        <w:t xml:space="preserve">Эта изменённая «истина» </w:t>
      </w:r>
      <w:r>
        <w:lastRenderedPageBreak/>
        <w:t>пр</w:t>
      </w:r>
      <w:r>
        <w:t>и</w:t>
      </w:r>
      <w:r>
        <w:t>шла в последствие и в Россию, в виде одной из неотъемлемых с</w:t>
      </w:r>
      <w:r>
        <w:t>о</w:t>
      </w:r>
      <w:r>
        <w:t xml:space="preserve">ставных частей «Святого Писания» </w:t>
      </w:r>
      <w:r w:rsidRPr="00223AAE">
        <w:t>—</w:t>
      </w:r>
      <w:r>
        <w:t xml:space="preserve"> Библии.</w:t>
      </w:r>
    </w:p>
    <w:p w14:paraId="7AD4B632" w14:textId="1D3AA9DB" w:rsidR="00DE60CF" w:rsidRPr="00307150" w:rsidRDefault="00DE60CF" w:rsidP="00EA7CC4">
      <w:pPr>
        <w:pStyle w:val="FootnoteText"/>
        <w:rPr>
          <w:sz w:val="24"/>
          <w:szCs w:val="24"/>
        </w:rPr>
      </w:pPr>
      <w:r w:rsidRPr="00300DC3">
        <w:rPr>
          <w:rStyle w:val="PlainTextChar"/>
          <w:sz w:val="28"/>
        </w:rPr>
        <w:t xml:space="preserve"> </w:t>
      </w:r>
      <w:r>
        <w:rPr>
          <w:rStyle w:val="PlainTextChar"/>
        </w:rPr>
        <w:t>Получается что</w:t>
      </w:r>
      <w:r w:rsidRPr="007824C0">
        <w:rPr>
          <w:rStyle w:val="PlainTextChar"/>
        </w:rPr>
        <w:t>, сомнения новых израильских археологов имеют под собой некоторые основ</w:t>
      </w:r>
      <w:r w:rsidRPr="007824C0">
        <w:rPr>
          <w:rStyle w:val="PlainTextChar"/>
        </w:rPr>
        <w:t>а</w:t>
      </w:r>
      <w:r w:rsidRPr="007824C0">
        <w:rPr>
          <w:rStyle w:val="PlainTextChar"/>
        </w:rPr>
        <w:t>ния, хотя ответ на вопрос об археологическом подтверждении или опровержении Библии в н</w:t>
      </w:r>
      <w:r w:rsidRPr="007824C0">
        <w:rPr>
          <w:rStyle w:val="PlainTextChar"/>
        </w:rPr>
        <w:t>а</w:t>
      </w:r>
      <w:r w:rsidRPr="007824C0">
        <w:rPr>
          <w:rStyle w:val="PlainTextChar"/>
        </w:rPr>
        <w:t>стоящее время не столь однозначен: в частности уже упомина</w:t>
      </w:r>
      <w:r w:rsidRPr="007824C0">
        <w:rPr>
          <w:rStyle w:val="PlainTextChar"/>
        </w:rPr>
        <w:t>в</w:t>
      </w:r>
      <w:r w:rsidRPr="007824C0">
        <w:rPr>
          <w:rStyle w:val="PlainTextChar"/>
        </w:rPr>
        <w:t>шийся Дж. Макдауэл в книге «Неоспоримые свидетельства» з</w:t>
      </w:r>
      <w:r w:rsidRPr="007824C0">
        <w:rPr>
          <w:rStyle w:val="PlainTextChar"/>
        </w:rPr>
        <w:t>а</w:t>
      </w:r>
      <w:r w:rsidRPr="007824C0">
        <w:rPr>
          <w:rStyle w:val="PlainTextChar"/>
        </w:rPr>
        <w:t>трагивает тему библейской археологии, и</w:t>
      </w:r>
      <w:r>
        <w:rPr>
          <w:rStyle w:val="PlainTextChar"/>
        </w:rPr>
        <w:t>,</w:t>
      </w:r>
      <w:r w:rsidRPr="007824C0">
        <w:rPr>
          <w:rStyle w:val="PlainTextChar"/>
        </w:rPr>
        <w:t xml:space="preserve"> по его мнению</w:t>
      </w:r>
      <w:r>
        <w:rPr>
          <w:rStyle w:val="PlainTextChar"/>
        </w:rPr>
        <w:t>,</w:t>
      </w:r>
      <w:r w:rsidRPr="007824C0">
        <w:rPr>
          <w:rStyle w:val="PlainTextChar"/>
        </w:rPr>
        <w:t xml:space="preserve"> архе</w:t>
      </w:r>
      <w:r w:rsidRPr="007824C0">
        <w:rPr>
          <w:rStyle w:val="PlainTextChar"/>
        </w:rPr>
        <w:t>о</w:t>
      </w:r>
      <w:r w:rsidRPr="007824C0">
        <w:rPr>
          <w:rStyle w:val="PlainTextChar"/>
        </w:rPr>
        <w:t>логические исследования на Ближнем Востоке подтверждают библейские свидетельства о событиях древности.</w:t>
      </w:r>
      <w:r w:rsidRPr="00DE60CF">
        <w:rPr>
          <w:szCs w:val="28"/>
          <w:vertAlign w:val="superscript"/>
        </w:rPr>
        <w:t>[CXXIX]</w:t>
      </w:r>
    </w:p>
    <w:p w14:paraId="4D5E9CE4" w14:textId="77777777" w:rsidR="00DE60CF" w:rsidRDefault="00DE60CF" w:rsidP="00EA7CC4">
      <w:pPr>
        <w:pStyle w:val="PlainText"/>
      </w:pPr>
      <w:r>
        <w:t>Таким образом, можно сделать вывод о том, что Сынам И</w:t>
      </w:r>
      <w:r>
        <w:t>з</w:t>
      </w:r>
      <w:r>
        <w:t>раиля было дано Моисеем боговдо</w:t>
      </w:r>
      <w:r>
        <w:t>х</w:t>
      </w:r>
      <w:r>
        <w:t>новенное писание, но авторы библейского проекта извратили его для реализации своих призе</w:t>
      </w:r>
      <w:r>
        <w:t>м</w:t>
      </w:r>
      <w:r>
        <w:t>лённых целей. Вследствие этого оно стало «раввиновдохнове</w:t>
      </w:r>
      <w:r>
        <w:t>н</w:t>
      </w:r>
      <w:r>
        <w:t>ным», а позднее было принято на Западе и в России в качестве «боговдохновенного» Ве</w:t>
      </w:r>
      <w:r>
        <w:t>т</w:t>
      </w:r>
      <w:r>
        <w:t xml:space="preserve">хого завета. </w:t>
      </w:r>
    </w:p>
    <w:p w14:paraId="41B5B311" w14:textId="77777777" w:rsidR="00DE60CF" w:rsidRPr="003D10F9" w:rsidRDefault="00DE60CF" w:rsidP="00EA7CC4">
      <w:pPr>
        <w:pStyle w:val="Heading1"/>
      </w:pPr>
      <w:bookmarkStart w:id="69" w:name="_Toc254970617"/>
      <w:bookmarkStart w:id="70" w:name="_Toc255758972"/>
      <w:bookmarkStart w:id="71" w:name="_Toc257614546"/>
      <w:r>
        <w:t xml:space="preserve">15. </w:t>
      </w:r>
      <w:r w:rsidRPr="003D10F9">
        <w:t xml:space="preserve">Как Иисус Христос стал </w:t>
      </w:r>
      <w:r>
        <w:t>«</w:t>
      </w:r>
      <w:r w:rsidRPr="003D10F9">
        <w:t>Богом</w:t>
      </w:r>
      <w:r>
        <w:t>»</w:t>
      </w:r>
      <w:bookmarkEnd w:id="69"/>
      <w:bookmarkEnd w:id="70"/>
      <w:bookmarkEnd w:id="71"/>
    </w:p>
    <w:p w14:paraId="72A35DA7" w14:textId="36CF7923" w:rsidR="00DE60CF" w:rsidRPr="00F56D5B" w:rsidRDefault="00DE60CF" w:rsidP="00EA7CC4">
      <w:pPr>
        <w:pStyle w:val="PlainText"/>
      </w:pPr>
      <w:r w:rsidRPr="00F56D5B">
        <w:t>Известно, что слово «господь» является древнерусским сл</w:t>
      </w:r>
      <w:r w:rsidRPr="00F56D5B">
        <w:t>о</w:t>
      </w:r>
      <w:r w:rsidRPr="00F56D5B">
        <w:t xml:space="preserve">вом и, по крайней мере, в </w:t>
      </w:r>
      <w:r w:rsidRPr="00F56D5B">
        <w:rPr>
          <w:lang w:val="en-US"/>
        </w:rPr>
        <w:t>XI</w:t>
      </w:r>
      <w:r w:rsidRPr="00F56D5B">
        <w:t xml:space="preserve"> веке означало: повелитель, глава с</w:t>
      </w:r>
      <w:r w:rsidRPr="00F56D5B">
        <w:t>е</w:t>
      </w:r>
      <w:r w:rsidRPr="00F56D5B">
        <w:t>мьи, хозяин; либо это была просто форма вежливого обращения к человеку. Об этом подробнее можно узнать в историко-этимологическом словаре</w:t>
      </w:r>
      <w:r w:rsidRPr="00DE60CF">
        <w:rPr>
          <w:sz w:val="24"/>
          <w:vertAlign w:val="superscript"/>
        </w:rPr>
        <w:t>[CXXX]</w:t>
      </w:r>
      <w:r w:rsidRPr="00F56D5B">
        <w:t xml:space="preserve"> (автор — Черных П. Я). То же самое пишет Даль, считая, что </w:t>
      </w:r>
      <w:r>
        <w:t>это слово</w:t>
      </w:r>
      <w:r w:rsidRPr="00F56D5B">
        <w:t xml:space="preserve"> встарь означало государь или господин, но уже в современном для Даля понимании оно во</w:t>
      </w:r>
      <w:r w:rsidRPr="00F56D5B">
        <w:t>с</w:t>
      </w:r>
      <w:r w:rsidRPr="00F56D5B">
        <w:t>принималось христианами как син</w:t>
      </w:r>
      <w:r w:rsidRPr="00F56D5B">
        <w:t>о</w:t>
      </w:r>
      <w:r w:rsidRPr="00F56D5B">
        <w:t xml:space="preserve">ним слову «Бог». </w:t>
      </w:r>
    </w:p>
    <w:p w14:paraId="004CBEA4" w14:textId="77777777" w:rsidR="00DE60CF" w:rsidRPr="00F56D5B" w:rsidRDefault="00DE60CF" w:rsidP="00EA7CC4">
      <w:pPr>
        <w:pStyle w:val="PlainText"/>
      </w:pPr>
      <w:r w:rsidRPr="00F56D5B">
        <w:t>Т.е. произошло изменение значения слова:</w:t>
      </w:r>
    </w:p>
    <w:p w14:paraId="1B3A4D82" w14:textId="77777777" w:rsidR="00DE60CF" w:rsidRPr="00F56D5B" w:rsidRDefault="00DE60CF" w:rsidP="00EA7CC4">
      <w:pPr>
        <w:pStyle w:val="a3"/>
        <w:numPr>
          <w:ilvl w:val="0"/>
          <w:numId w:val="18"/>
        </w:numPr>
        <w:ind w:left="397" w:hanging="227"/>
      </w:pPr>
      <w:r w:rsidRPr="00F56D5B">
        <w:t>если в далёком прошлом при слове «господь» у человека во</w:t>
      </w:r>
      <w:r w:rsidRPr="00F56D5B">
        <w:t>з</w:t>
      </w:r>
      <w:r w:rsidRPr="00F56D5B">
        <w:t>никал образ хозяина</w:t>
      </w:r>
      <w:r>
        <w:t>, господина</w:t>
      </w:r>
      <w:r w:rsidRPr="00F56D5B">
        <w:t xml:space="preserve"> или государя, </w:t>
      </w:r>
    </w:p>
    <w:p w14:paraId="26BC22FC" w14:textId="77777777" w:rsidR="00DE60CF" w:rsidRPr="00F56D5B" w:rsidRDefault="00DE60CF" w:rsidP="00EA7CC4">
      <w:pPr>
        <w:pStyle w:val="a3"/>
        <w:numPr>
          <w:ilvl w:val="0"/>
          <w:numId w:val="18"/>
        </w:numPr>
        <w:ind w:left="397" w:hanging="227"/>
      </w:pPr>
      <w:r w:rsidRPr="00F56D5B">
        <w:t xml:space="preserve">то </w:t>
      </w:r>
      <w:r>
        <w:t>в</w:t>
      </w:r>
      <w:r w:rsidRPr="00F56D5B">
        <w:t>последстви</w:t>
      </w:r>
      <w:r>
        <w:t>и</w:t>
      </w:r>
      <w:r w:rsidRPr="00F56D5B">
        <w:t xml:space="preserve"> стал возникать образ «Бога», и «господь И</w:t>
      </w:r>
      <w:r w:rsidRPr="00F56D5B">
        <w:t>и</w:t>
      </w:r>
      <w:r w:rsidRPr="00F56D5B">
        <w:t>сус» отождествился с «Б</w:t>
      </w:r>
      <w:r w:rsidRPr="00F56D5B">
        <w:t>о</w:t>
      </w:r>
      <w:r w:rsidRPr="00F56D5B">
        <w:t xml:space="preserve">гом». </w:t>
      </w:r>
    </w:p>
    <w:p w14:paraId="1A96EC99" w14:textId="77777777" w:rsidR="00DE60CF" w:rsidRPr="00F56D5B" w:rsidRDefault="00DE60CF" w:rsidP="00EA7CC4">
      <w:pPr>
        <w:pStyle w:val="PlainText"/>
      </w:pPr>
      <w:r w:rsidRPr="00F56D5B">
        <w:t xml:space="preserve">Как произвели подмену значения слова «господь» на значение слова «Бог»? — В Евангелие от Луки </w:t>
      </w:r>
      <w:bookmarkStart w:id="72" w:name="05v12"/>
      <w:r w:rsidRPr="00F56D5B">
        <w:t>(5:12</w:t>
      </w:r>
      <w:bookmarkEnd w:id="72"/>
      <w:r w:rsidRPr="00F56D5B">
        <w:t xml:space="preserve">) читаем: </w:t>
      </w:r>
      <w:r w:rsidRPr="003B621B">
        <w:rPr>
          <w:rStyle w:val="1"/>
        </w:rPr>
        <w:t>«Когда И</w:t>
      </w:r>
      <w:r w:rsidRPr="003B621B">
        <w:rPr>
          <w:rStyle w:val="1"/>
        </w:rPr>
        <w:t>и</w:t>
      </w:r>
      <w:r w:rsidRPr="003B621B">
        <w:rPr>
          <w:rStyle w:val="1"/>
        </w:rPr>
        <w:t>сус был в одном городе, пришёл человек весь в проказе и, ув</w:t>
      </w:r>
      <w:r w:rsidRPr="003B621B">
        <w:rPr>
          <w:rStyle w:val="1"/>
        </w:rPr>
        <w:t>и</w:t>
      </w:r>
      <w:r w:rsidRPr="003B621B">
        <w:rPr>
          <w:rStyle w:val="1"/>
        </w:rPr>
        <w:t>дев Иисуса, пал ниц, умоляя Его и говоря: Господи! если х</w:t>
      </w:r>
      <w:r w:rsidRPr="003B621B">
        <w:rPr>
          <w:rStyle w:val="1"/>
        </w:rPr>
        <w:t>о</w:t>
      </w:r>
      <w:r w:rsidRPr="003B621B">
        <w:rPr>
          <w:rStyle w:val="1"/>
        </w:rPr>
        <w:t>чешь, можешь меня очистить».</w:t>
      </w:r>
      <w:r w:rsidRPr="00F56D5B">
        <w:rPr>
          <w:i/>
        </w:rPr>
        <w:t xml:space="preserve"> </w:t>
      </w:r>
      <w:r w:rsidRPr="00F56D5B">
        <w:t>В Остро</w:t>
      </w:r>
      <w:r w:rsidRPr="00F56D5B">
        <w:t>ж</w:t>
      </w:r>
      <w:r w:rsidRPr="00F56D5B">
        <w:t xml:space="preserve">ской Библии </w:t>
      </w:r>
      <w:r w:rsidRPr="00223AAE">
        <w:t>—</w:t>
      </w:r>
      <w:r w:rsidRPr="00F56D5B">
        <w:t xml:space="preserve"> текст</w:t>
      </w:r>
      <w:r>
        <w:t xml:space="preserve"> аналогичный</w:t>
      </w:r>
      <w:r w:rsidRPr="00F56D5B">
        <w:t xml:space="preserve">. </w:t>
      </w:r>
    </w:p>
    <w:p w14:paraId="2AFF7543" w14:textId="77777777" w:rsidR="00DE60CF" w:rsidRPr="00F56D5B" w:rsidRDefault="00DE60CF" w:rsidP="00EA7CC4">
      <w:pPr>
        <w:pStyle w:val="PlainText"/>
      </w:pPr>
      <w:r w:rsidRPr="00F56D5B">
        <w:lastRenderedPageBreak/>
        <w:t>Здесь вполне подходит обращение прокажённого к Иисусу, как к уважаемому человеку, господину или даже повелителю. О</w:t>
      </w:r>
      <w:r w:rsidRPr="00F56D5B">
        <w:t>т</w:t>
      </w:r>
      <w:r w:rsidRPr="00F56D5B">
        <w:t>личие в том, что слово Господь в синодальной Библии пишется с заглавной (прописной, большой) буквы, а в Острожской и Елиз</w:t>
      </w:r>
      <w:r w:rsidRPr="00F56D5B">
        <w:t>а</w:t>
      </w:r>
      <w:r w:rsidRPr="00F56D5B">
        <w:t xml:space="preserve">ветинской — со строчной (маленькой). Правда, тогда было </w:t>
      </w:r>
      <w:r>
        <w:t>пр</w:t>
      </w:r>
      <w:r>
        <w:t>и</w:t>
      </w:r>
      <w:r>
        <w:t xml:space="preserve">нято </w:t>
      </w:r>
      <w:r w:rsidRPr="00F56D5B">
        <w:t>всё писать строчными буквами; исключением были первые буквы, которыми начинались главы</w:t>
      </w:r>
      <w:r>
        <w:t xml:space="preserve"> — подразделы текстов:</w:t>
      </w:r>
      <w:r w:rsidRPr="00F56D5B">
        <w:t xml:space="preserve"> </w:t>
      </w:r>
      <w:r>
        <w:t xml:space="preserve">они </w:t>
      </w:r>
      <w:r w:rsidRPr="00F56D5B">
        <w:t>в рукописных книгах были каждая произведением художественного творчества переписчиков (отсюда и название их в ру</w:t>
      </w:r>
      <w:r w:rsidRPr="00F56D5B">
        <w:t>с</w:t>
      </w:r>
      <w:r w:rsidRPr="00F56D5B">
        <w:t xml:space="preserve">ском языке — заглавные, прописные). </w:t>
      </w:r>
    </w:p>
    <w:p w14:paraId="2542505A" w14:textId="77777777" w:rsidR="00DE60CF" w:rsidRPr="00F56D5B" w:rsidRDefault="00DE60CF" w:rsidP="00EA7CC4">
      <w:pPr>
        <w:pStyle w:val="PlainText"/>
      </w:pPr>
      <w:r w:rsidRPr="00F56D5B">
        <w:t>Но нигде в Новом завете Христос не называется Богом, хотя и принимает обращения, когда его именуют господом в соответс</w:t>
      </w:r>
      <w:r w:rsidRPr="00F56D5B">
        <w:t>т</w:t>
      </w:r>
      <w:r w:rsidRPr="00F56D5B">
        <w:t>вии с нормами вежливости. Если некто решил назвать Христа Б</w:t>
      </w:r>
      <w:r w:rsidRPr="00F56D5B">
        <w:t>о</w:t>
      </w:r>
      <w:r w:rsidRPr="00F56D5B">
        <w:t>гом, то что бы он предпринял? — А он бы каким-то способом и</w:t>
      </w:r>
      <w:r w:rsidRPr="00F56D5B">
        <w:t>з</w:t>
      </w:r>
      <w:r w:rsidRPr="00F56D5B">
        <w:t>менил значение слова «господь» с «господина» на «Бога». Чтобы выявить, как это было сделано, посмотрим, где в Библии впервые встречается слово «господь». В первой главе Бытия в синодал</w:t>
      </w:r>
      <w:r w:rsidRPr="00F56D5B">
        <w:t>ь</w:t>
      </w:r>
      <w:r w:rsidRPr="00F56D5B">
        <w:t>ной Библии используется только слово Бог. Во второй главе, н</w:t>
      </w:r>
      <w:r w:rsidRPr="00F56D5B">
        <w:t>а</w:t>
      </w:r>
      <w:r w:rsidRPr="00F56D5B">
        <w:t>чиная с четвёртого стиха, перед словом «Бог» появляется слово «Господь». С этого момента мы встречаемся со словосочетанием «Господь Бог», либо просто «Господь».</w:t>
      </w:r>
    </w:p>
    <w:p w14:paraId="7C114B55" w14:textId="31C30147" w:rsidR="00DE60CF" w:rsidRPr="00F56D5B" w:rsidRDefault="00DE60CF" w:rsidP="00EA7CC4">
      <w:pPr>
        <w:pStyle w:val="PlainText"/>
      </w:pPr>
      <w:r w:rsidRPr="00F56D5B">
        <w:t>Это же словосочетание можно найти в западных изданиях: в латинской Вульгате, немецком переводе Лютера, польском пер</w:t>
      </w:r>
      <w:r w:rsidRPr="00F56D5B">
        <w:t>е</w:t>
      </w:r>
      <w:r w:rsidRPr="00F56D5B">
        <w:t>воде. Удивительно другое, Лютер на немецкий язык перевёл м</w:t>
      </w:r>
      <w:r w:rsidRPr="00F56D5B">
        <w:t>а</w:t>
      </w:r>
      <w:r w:rsidRPr="00F56D5B">
        <w:t xml:space="preserve">соретскую Библию, изданную Гершомом Сончино в </w:t>
      </w:r>
      <w:smartTag w:uri="urn:schemas-microsoft-com:office:smarttags" w:element="metricconverter">
        <w:smartTagPr>
          <w:attr w:name="ProductID" w:val="1494 г"/>
        </w:smartTagPr>
        <w:r w:rsidRPr="00F56D5B">
          <w:t>1494 году</w:t>
        </w:r>
      </w:smartTag>
      <w:r w:rsidRPr="00F56D5B">
        <w:rPr>
          <w:rFonts w:ascii="Arial Unicode MS" w:hAnsi="Arial Unicode MS"/>
        </w:rPr>
        <w:t xml:space="preserve"> </w:t>
      </w:r>
      <w:r w:rsidRPr="00F56D5B">
        <w:t>на еврейском языке, и у</w:t>
      </w:r>
      <w:r>
        <w:t>же</w:t>
      </w:r>
      <w:r w:rsidRPr="00F56D5B">
        <w:t xml:space="preserve"> </w:t>
      </w:r>
      <w:r>
        <w:t>в этом переводе</w:t>
      </w:r>
      <w:r w:rsidRPr="00F56D5B">
        <w:t xml:space="preserve"> мы встречаемся со сл</w:t>
      </w:r>
      <w:r w:rsidRPr="00F56D5B">
        <w:t>о</w:t>
      </w:r>
      <w:r w:rsidRPr="00F56D5B">
        <w:t xml:space="preserve">вами </w:t>
      </w:r>
      <w:r w:rsidRPr="00F56D5B">
        <w:rPr>
          <w:lang w:val="en-US"/>
        </w:rPr>
        <w:t>Gott</w:t>
      </w:r>
      <w:r w:rsidRPr="00F56D5B">
        <w:t xml:space="preserve"> </w:t>
      </w:r>
      <w:r w:rsidRPr="00F56D5B">
        <w:rPr>
          <w:lang w:val="en-US"/>
        </w:rPr>
        <w:t>Herr</w:t>
      </w:r>
      <w:r w:rsidRPr="00F56D5B">
        <w:t xml:space="preserve"> (Господин Бог). </w:t>
      </w:r>
      <w:r>
        <w:t>В</w:t>
      </w:r>
      <w:r w:rsidRPr="00F56D5B">
        <w:t xml:space="preserve"> Тор</w:t>
      </w:r>
      <w:r>
        <w:t>е</w:t>
      </w:r>
      <w:r w:rsidRPr="00F56D5B">
        <w:t xml:space="preserve"> издания Со</w:t>
      </w:r>
      <w:r w:rsidRPr="00F56D5B">
        <w:t>н</w:t>
      </w:r>
      <w:r w:rsidRPr="00F56D5B">
        <w:t>чино</w:t>
      </w:r>
      <w:r w:rsidRPr="00DE60CF">
        <w:rPr>
          <w:sz w:val="24"/>
          <w:vertAlign w:val="superscript"/>
        </w:rPr>
        <w:t>[CXXXI]</w:t>
      </w:r>
      <w:r w:rsidRPr="00F56D5B">
        <w:t xml:space="preserve"> (</w:t>
      </w:r>
      <w:smartTag w:uri="urn:schemas-microsoft-com:office:smarttags" w:element="metricconverter">
        <w:smartTagPr>
          <w:attr w:name="ProductID" w:val="1527 г"/>
        </w:smartTagPr>
        <w:r w:rsidRPr="00F56D5B">
          <w:t>1527 г</w:t>
        </w:r>
      </w:smartTag>
      <w:r w:rsidRPr="00F56D5B">
        <w:t>.), переведённ</w:t>
      </w:r>
      <w:r>
        <w:t>ой</w:t>
      </w:r>
      <w:r w:rsidRPr="00F56D5B">
        <w:t xml:space="preserve"> на русский язык</w:t>
      </w:r>
      <w:r>
        <w:t>,</w:t>
      </w:r>
      <w:r w:rsidRPr="00F56D5B">
        <w:t xml:space="preserve"> не</w:t>
      </w:r>
      <w:r>
        <w:t>т</w:t>
      </w:r>
      <w:r w:rsidRPr="00F56D5B">
        <w:t xml:space="preserve"> приставки «господь» перед словом «Бог», хотя в </w:t>
      </w:r>
      <w:r>
        <w:t>другом издании</w:t>
      </w:r>
      <w:r w:rsidRPr="00F56D5B">
        <w:t xml:space="preserve"> Тор</w:t>
      </w:r>
      <w:r>
        <w:t>ы</w:t>
      </w:r>
      <w:r w:rsidRPr="00F56D5B">
        <w:t>, переведённой Дав</w:t>
      </w:r>
      <w:r w:rsidRPr="00F56D5B">
        <w:t>и</w:t>
      </w:r>
      <w:r w:rsidRPr="00F56D5B">
        <w:t>дом Иосифоном, это словосочетание встречается уже так же ча</w:t>
      </w:r>
      <w:r w:rsidRPr="00F56D5B">
        <w:t>с</w:t>
      </w:r>
      <w:r w:rsidRPr="00F56D5B">
        <w:t xml:space="preserve">то, как и в синодальной Библии. </w:t>
      </w:r>
    </w:p>
    <w:p w14:paraId="3E83F663" w14:textId="77777777" w:rsidR="00DE60CF" w:rsidRPr="00F56D5B" w:rsidRDefault="00DE60CF" w:rsidP="00EA7CC4">
      <w:pPr>
        <w:pStyle w:val="PlainText"/>
      </w:pPr>
      <w:r w:rsidRPr="00F56D5B">
        <w:t>В Острожской Библии слово «господь» во второй главе встр</w:t>
      </w:r>
      <w:r w:rsidRPr="00F56D5B">
        <w:t>е</w:t>
      </w:r>
      <w:r w:rsidRPr="00F56D5B">
        <w:t>чается только 5 раз. В Елизаветинской Библии — 7 раз, в син</w:t>
      </w:r>
      <w:r w:rsidRPr="00F56D5B">
        <w:t>о</w:t>
      </w:r>
      <w:r w:rsidRPr="00F56D5B">
        <w:t xml:space="preserve">дальной — 11 раз. </w:t>
      </w:r>
    </w:p>
    <w:p w14:paraId="67900D34" w14:textId="2ACF2E15" w:rsidR="00DE60CF" w:rsidRPr="00242D72" w:rsidRDefault="00DE60CF" w:rsidP="00EA7CC4">
      <w:pPr>
        <w:pStyle w:val="PlainText"/>
      </w:pPr>
      <w:r>
        <w:t>Можно встретить ещё одно объяснение словосочетания «го</w:t>
      </w:r>
      <w:r>
        <w:t>с</w:t>
      </w:r>
      <w:r>
        <w:t xml:space="preserve">подь Бог». Говорят, что это перевод с еврейского </w:t>
      </w:r>
      <w:r w:rsidRPr="00242D72">
        <w:rPr>
          <w:i/>
        </w:rPr>
        <w:t>«Адонай Элоѓим»</w:t>
      </w:r>
      <w:r w:rsidRPr="00242D72">
        <w:t xml:space="preserve"> (см. Танах — Яндекс. Словари). Слово </w:t>
      </w:r>
      <w:r>
        <w:t>«</w:t>
      </w:r>
      <w:r w:rsidRPr="00242D72">
        <w:t>Элогим</w:t>
      </w:r>
      <w:r>
        <w:t>»</w:t>
      </w:r>
      <w:r w:rsidRPr="00242D72">
        <w:t xml:space="preserve"> означ</w:t>
      </w:r>
      <w:r w:rsidRPr="00242D72">
        <w:t>а</w:t>
      </w:r>
      <w:r w:rsidRPr="00242D72">
        <w:t>ет Тв</w:t>
      </w:r>
      <w:r w:rsidRPr="00242D72">
        <w:t>о</w:t>
      </w:r>
      <w:r w:rsidRPr="00242D72">
        <w:t>рец</w:t>
      </w:r>
      <w:r w:rsidRPr="00DE60CF">
        <w:rPr>
          <w:vertAlign w:val="superscript"/>
        </w:rPr>
        <w:t>[CXXXII]</w:t>
      </w:r>
      <w:r w:rsidRPr="00242D72">
        <w:t xml:space="preserve">, но подобное объяснение не вяжется с Новым заветом. </w:t>
      </w:r>
    </w:p>
    <w:p w14:paraId="1C576A8B" w14:textId="77777777" w:rsidR="00DE60CF" w:rsidRDefault="00DE60CF" w:rsidP="00EA7CC4">
      <w:pPr>
        <w:pStyle w:val="PlainText"/>
      </w:pPr>
      <w:r>
        <w:rPr>
          <w:sz w:val="28"/>
        </w:rPr>
        <w:lastRenderedPageBreak/>
        <w:t xml:space="preserve"> </w:t>
      </w:r>
      <w:r>
        <w:t>Так авторам библейского проекта удалось, не меняя сущес</w:t>
      </w:r>
      <w:r>
        <w:t>т</w:t>
      </w:r>
      <w:r>
        <w:t>венно текста Нового завета, изм</w:t>
      </w:r>
      <w:r>
        <w:t>е</w:t>
      </w:r>
      <w:r>
        <w:t>нить смысл некоторых слов и таким путём сделать «господина Иисуса» «Господом с большой б</w:t>
      </w:r>
      <w:r>
        <w:t>у</w:t>
      </w:r>
      <w:r>
        <w:t>квы», т.е. «Богом».</w:t>
      </w:r>
    </w:p>
    <w:p w14:paraId="609F2A7D" w14:textId="77777777" w:rsidR="00DE60CF" w:rsidRPr="0061674B" w:rsidRDefault="00DE60CF" w:rsidP="00EA7CC4">
      <w:pPr>
        <w:pStyle w:val="Heading1"/>
      </w:pPr>
      <w:bookmarkStart w:id="73" w:name="_Toc254970618"/>
      <w:bookmarkStart w:id="74" w:name="_Toc255758973"/>
      <w:bookmarkStart w:id="75" w:name="_Toc257614547"/>
      <w:r>
        <w:t xml:space="preserve">16. </w:t>
      </w:r>
      <w:r w:rsidRPr="0061674B">
        <w:t>Иудеи в Польше и России</w:t>
      </w:r>
      <w:bookmarkEnd w:id="73"/>
      <w:bookmarkEnd w:id="74"/>
      <w:bookmarkEnd w:id="75"/>
      <w:r w:rsidRPr="0061674B">
        <w:t xml:space="preserve"> </w:t>
      </w:r>
    </w:p>
    <w:p w14:paraId="552DEF00" w14:textId="0C9179C0" w:rsidR="00DE60CF" w:rsidRDefault="00DE60CF" w:rsidP="00EA7CC4">
      <w:pPr>
        <w:pStyle w:val="PlainText"/>
      </w:pPr>
      <w:r>
        <w:t>Дубнов в «Истории евреев»</w:t>
      </w:r>
      <w:r w:rsidRPr="00DE60CF">
        <w:rPr>
          <w:sz w:val="24"/>
          <w:vertAlign w:val="superscript"/>
        </w:rPr>
        <w:t>[CXXXIII]</w:t>
      </w:r>
      <w:r>
        <w:t xml:space="preserve"> пишет: </w:t>
      </w:r>
    </w:p>
    <w:p w14:paraId="5E36BAED" w14:textId="77777777" w:rsidR="00DE60CF" w:rsidRDefault="00DE60CF" w:rsidP="00EA7CC4">
      <w:pPr>
        <w:pStyle w:val="a5"/>
      </w:pPr>
      <w:r>
        <w:t>«</w:t>
      </w:r>
      <w:r w:rsidRPr="00302863">
        <w:t>Главная</w:t>
      </w:r>
      <w:r>
        <w:t xml:space="preserve"> </w:t>
      </w:r>
      <w:r w:rsidRPr="00302863">
        <w:t>масса евреев, уходивших из Западной Европы от средневековых преследований,</w:t>
      </w:r>
      <w:r>
        <w:t xml:space="preserve"> </w:t>
      </w:r>
      <w:r w:rsidRPr="00302863">
        <w:t>находила</w:t>
      </w:r>
      <w:r>
        <w:t xml:space="preserve"> </w:t>
      </w:r>
      <w:r w:rsidRPr="00302863">
        <w:t>приют</w:t>
      </w:r>
      <w:r>
        <w:t xml:space="preserve"> </w:t>
      </w:r>
      <w:r w:rsidRPr="00302863">
        <w:t>в</w:t>
      </w:r>
      <w:r>
        <w:t xml:space="preserve"> </w:t>
      </w:r>
      <w:r w:rsidRPr="00302863">
        <w:t>Польше</w:t>
      </w:r>
      <w:r>
        <w:t xml:space="preserve"> </w:t>
      </w:r>
      <w:r w:rsidRPr="00302863">
        <w:t>и Ли</w:t>
      </w:r>
      <w:r w:rsidRPr="00302863">
        <w:t>т</w:t>
      </w:r>
      <w:r w:rsidRPr="00302863">
        <w:t>ве,</w:t>
      </w:r>
      <w:r>
        <w:t xml:space="preserve"> </w:t>
      </w:r>
      <w:r w:rsidRPr="00302863">
        <w:t>на</w:t>
      </w:r>
      <w:r>
        <w:t xml:space="preserve"> </w:t>
      </w:r>
      <w:r w:rsidRPr="00302863">
        <w:t>берегах</w:t>
      </w:r>
      <w:r>
        <w:t xml:space="preserve"> </w:t>
      </w:r>
      <w:r w:rsidRPr="00302863">
        <w:t>Вислы</w:t>
      </w:r>
      <w:r>
        <w:t xml:space="preserve"> </w:t>
      </w:r>
      <w:r w:rsidRPr="00302863">
        <w:t>и</w:t>
      </w:r>
      <w:r>
        <w:t xml:space="preserve"> </w:t>
      </w:r>
      <w:r w:rsidRPr="00302863">
        <w:t>Немана. ... В Польше же, где в XVI веке скопилась огромная масса евреев, они жили более спокойно, пользуясь свободой</w:t>
      </w:r>
      <w:r>
        <w:t xml:space="preserve"> </w:t>
      </w:r>
      <w:r w:rsidRPr="00302863">
        <w:t>и</w:t>
      </w:r>
      <w:r>
        <w:t xml:space="preserve"> </w:t>
      </w:r>
      <w:r w:rsidRPr="00302863">
        <w:t>широким самоуправлением</w:t>
      </w:r>
      <w:r>
        <w:t xml:space="preserve"> </w:t>
      </w:r>
      <w:r w:rsidRPr="00302863">
        <w:t>внутри своих общин. Польша сделалась для е</w:t>
      </w:r>
      <w:r w:rsidRPr="00302863">
        <w:t>в</w:t>
      </w:r>
      <w:r w:rsidRPr="00302863">
        <w:t xml:space="preserve">реев тем, чем была в древности Вавилония, а в средние века </w:t>
      </w:r>
      <w:r>
        <w:t>—</w:t>
      </w:r>
      <w:r w:rsidRPr="00302863">
        <w:t xml:space="preserve"> Испания, т. е. духовным</w:t>
      </w:r>
      <w:r>
        <w:t xml:space="preserve"> </w:t>
      </w:r>
      <w:r w:rsidRPr="00302863">
        <w:t>це</w:t>
      </w:r>
      <w:r w:rsidRPr="00302863">
        <w:t>н</w:t>
      </w:r>
      <w:r w:rsidRPr="00302863">
        <w:t>тром, к которому</w:t>
      </w:r>
      <w:r>
        <w:t xml:space="preserve"> </w:t>
      </w:r>
      <w:r w:rsidRPr="00302863">
        <w:t>тяготели все остальные части рассеянного нар</w:t>
      </w:r>
      <w:r w:rsidRPr="00302863">
        <w:t>о</w:t>
      </w:r>
      <w:r w:rsidRPr="00302863">
        <w:t>да (центр наци</w:t>
      </w:r>
      <w:r w:rsidRPr="00302863">
        <w:t>о</w:t>
      </w:r>
      <w:r w:rsidRPr="00302863">
        <w:t>нальной гегемонии)</w:t>
      </w:r>
      <w:r>
        <w:t>».</w:t>
      </w:r>
    </w:p>
    <w:p w14:paraId="74ADED76" w14:textId="77777777" w:rsidR="00DE60CF" w:rsidRDefault="00DE60CF" w:rsidP="00EA7CC4">
      <w:pPr>
        <w:pStyle w:val="PlainText"/>
      </w:pPr>
      <w:r w:rsidRPr="00862421">
        <w:t>Руководство по изучению истории евреев</w:t>
      </w:r>
      <w:r>
        <w:t xml:space="preserve"> (</w:t>
      </w:r>
      <w:r w:rsidRPr="00862421">
        <w:t>Эммануэль Гехт</w:t>
      </w:r>
      <w:r>
        <w:t xml:space="preserve">): </w:t>
      </w:r>
      <w:r w:rsidRPr="000A142A">
        <w:rPr>
          <w:rStyle w:val="1"/>
        </w:rPr>
        <w:t>«Число евреев в Польше в XVI столетии простиралось, как г</w:t>
      </w:r>
      <w:r w:rsidRPr="000A142A">
        <w:rPr>
          <w:rStyle w:val="1"/>
        </w:rPr>
        <w:t>о</w:t>
      </w:r>
      <w:r w:rsidRPr="000A142A">
        <w:rPr>
          <w:rStyle w:val="1"/>
        </w:rPr>
        <w:t>ворят, до четверти миллиона и даже больше».</w:t>
      </w:r>
      <w:r>
        <w:rPr>
          <w:i/>
        </w:rPr>
        <w:t xml:space="preserve"> </w:t>
      </w:r>
      <w:r>
        <w:t>Они жили обосо</w:t>
      </w:r>
      <w:r>
        <w:t>б</w:t>
      </w:r>
      <w:r>
        <w:t>ленно в крупных общинах под руководством раввинов, которые их судили, миловали и обучали премудр</w:t>
      </w:r>
      <w:r>
        <w:t>о</w:t>
      </w:r>
      <w:r>
        <w:t xml:space="preserve">стям Талмуда. </w:t>
      </w:r>
      <w:r w:rsidRPr="0059297E">
        <w:rPr>
          <w:rStyle w:val="1"/>
        </w:rPr>
        <w:t>«Нигде в XVI и XVII столетиях не занимались так много Талмудом, как в Польше»</w:t>
      </w:r>
      <w:r>
        <w:rPr>
          <w:i/>
        </w:rPr>
        <w:t xml:space="preserve">, </w:t>
      </w:r>
      <w:r>
        <w:t>— пишет а</w:t>
      </w:r>
      <w:r>
        <w:t>в</w:t>
      </w:r>
      <w:r>
        <w:t>тор (стр.</w:t>
      </w:r>
      <w:r>
        <w:rPr>
          <w:sz w:val="28"/>
        </w:rPr>
        <w:t xml:space="preserve"> </w:t>
      </w:r>
      <w:r>
        <w:t xml:space="preserve">189). </w:t>
      </w:r>
    </w:p>
    <w:p w14:paraId="4F7BC020" w14:textId="77777777" w:rsidR="00DE60CF" w:rsidRDefault="00DE60CF" w:rsidP="00EA7CC4">
      <w:pPr>
        <w:pStyle w:val="PlainText"/>
      </w:pPr>
      <w:r>
        <w:t>Далее он рассуждает о том, что в Польше было много Талм</w:t>
      </w:r>
      <w:r>
        <w:t>у</w:t>
      </w:r>
      <w:r>
        <w:t>дических академий и большие еврейские типографии, самые зн</w:t>
      </w:r>
      <w:r>
        <w:t>а</w:t>
      </w:r>
      <w:r>
        <w:t>менитые по всей Европе. В них даже обучались ученики из др</w:t>
      </w:r>
      <w:r>
        <w:t>у</w:t>
      </w:r>
      <w:r>
        <w:t xml:space="preserve">гих стран Европы. </w:t>
      </w:r>
    </w:p>
    <w:p w14:paraId="598679FE" w14:textId="77777777" w:rsidR="00DE60CF" w:rsidRDefault="00DE60CF" w:rsidP="00EA7CC4">
      <w:pPr>
        <w:pStyle w:val="PlainText"/>
      </w:pPr>
      <w:r w:rsidRPr="00F17C08">
        <w:t>Сесиль</w:t>
      </w:r>
      <w:r>
        <w:t xml:space="preserve"> (История евреев)</w:t>
      </w:r>
      <w:r w:rsidRPr="00F17C08">
        <w:t>:</w:t>
      </w:r>
      <w:r>
        <w:t xml:space="preserve"> </w:t>
      </w:r>
    </w:p>
    <w:p w14:paraId="1702F478" w14:textId="77777777" w:rsidR="00DE60CF" w:rsidRPr="00076B51" w:rsidRDefault="00DE60CF" w:rsidP="00EA7CC4">
      <w:pPr>
        <w:pStyle w:val="a5"/>
      </w:pPr>
      <w:r>
        <w:t>«</w:t>
      </w:r>
      <w:r w:rsidRPr="005B5604">
        <w:t>Польша стала центром изучения Талмуда, как Сафед</w:t>
      </w:r>
      <w:r>
        <w:t xml:space="preserve"> — “Зогара”</w:t>
      </w:r>
      <w:r w:rsidRPr="005B5604">
        <w:t>. Но характерной чертой евре</w:t>
      </w:r>
      <w:r w:rsidRPr="005B5604">
        <w:t>й</w:t>
      </w:r>
      <w:r w:rsidRPr="005B5604">
        <w:t>ской учености в Польше были не отдельные крупные ученые, но высокий общий уровень образования. Нигде больше образование не было так широко распространено и не достигало такого совершенства. В каждом городе имелся ешибот или талмудическая семинария, в каждой семье были ученики. Иметь уч</w:t>
      </w:r>
      <w:r>
        <w:t>ё</w:t>
      </w:r>
      <w:r w:rsidRPr="005B5604">
        <w:t>ного сына или зятя было предм</w:t>
      </w:r>
      <w:r w:rsidRPr="005B5604">
        <w:t>е</w:t>
      </w:r>
      <w:r w:rsidRPr="005B5604">
        <w:t>том гордости каждого отца. Это было идеалом польского евре</w:t>
      </w:r>
      <w:r w:rsidRPr="005B5604">
        <w:t>й</w:t>
      </w:r>
      <w:r w:rsidRPr="005B5604">
        <w:t xml:space="preserve">ства XVI и XVII вв., и в результате возник слой образованных людей, подобных которым </w:t>
      </w:r>
      <w:r w:rsidRPr="00076B51">
        <w:rPr>
          <w:b/>
        </w:rPr>
        <w:t>евре</w:t>
      </w:r>
      <w:r w:rsidRPr="00076B51">
        <w:rPr>
          <w:b/>
        </w:rPr>
        <w:t>й</w:t>
      </w:r>
      <w:r w:rsidRPr="00076B51">
        <w:rPr>
          <w:b/>
        </w:rPr>
        <w:t>ский мир, наве</w:t>
      </w:r>
      <w:r>
        <w:rPr>
          <w:b/>
        </w:rPr>
        <w:t>рное, никогда прежде не знал</w:t>
      </w:r>
      <w:r w:rsidRPr="003E78A9">
        <w:t>».</w:t>
      </w:r>
      <w:r>
        <w:t xml:space="preserve"> </w:t>
      </w:r>
    </w:p>
    <w:p w14:paraId="67696859" w14:textId="77777777" w:rsidR="00DE60CF" w:rsidRDefault="00DE60CF" w:rsidP="00EA7CC4">
      <w:pPr>
        <w:pStyle w:val="PlainText"/>
      </w:pPr>
      <w:r>
        <w:lastRenderedPageBreak/>
        <w:t>В общем, иудеи жили в Польше вольготно, обучались в та</w:t>
      </w:r>
      <w:r>
        <w:t>л</w:t>
      </w:r>
      <w:r>
        <w:t>мудических семинариях, но лишь до некоторого времени. За об</w:t>
      </w:r>
      <w:r>
        <w:t>у</w:t>
      </w:r>
      <w:r>
        <w:t>чением всегда следуют экзамены, проверка полученных знаний и н</w:t>
      </w:r>
      <w:r>
        <w:t>а</w:t>
      </w:r>
      <w:r>
        <w:t xml:space="preserve">выков. </w:t>
      </w:r>
    </w:p>
    <w:p w14:paraId="51D5067B" w14:textId="7D6C02C8" w:rsidR="00DE60CF" w:rsidRDefault="00DE60CF" w:rsidP="00EA7CC4">
      <w:pPr>
        <w:pStyle w:val="PlainText"/>
      </w:pPr>
      <w:r>
        <w:t>Экзамен принял Богдан Хмельницкий, выступивший со сво</w:t>
      </w:r>
      <w:r>
        <w:t>и</w:t>
      </w:r>
      <w:r>
        <w:t>ми казаками против польских угнетателей. А так как в этом угн</w:t>
      </w:r>
      <w:r>
        <w:t>е</w:t>
      </w:r>
      <w:r>
        <w:t>тении русских и украинцев принимали участие иудеи, то дост</w:t>
      </w:r>
      <w:r>
        <w:t>а</w:t>
      </w:r>
      <w:r>
        <w:t xml:space="preserve">лось и им. Казаки заставляли иудеев креститься, а не согласных </w:t>
      </w:r>
      <w:r w:rsidRPr="00223AAE">
        <w:t>—</w:t>
      </w:r>
      <w:r>
        <w:t xml:space="preserve"> убивали. Сесиль пишет: </w:t>
      </w:r>
      <w:r w:rsidRPr="000A142A">
        <w:rPr>
          <w:rStyle w:val="1"/>
        </w:rPr>
        <w:t>«Число евреев, погибших в Польше в период времени от 1648 по 1658 год, простирается, по указанию некоторых, до 600 000»</w:t>
      </w:r>
      <w:r w:rsidRPr="00DE60CF">
        <w:rPr>
          <w:sz w:val="24"/>
          <w:vertAlign w:val="superscript"/>
        </w:rPr>
        <w:t>[CXXXIV]</w:t>
      </w:r>
      <w:r>
        <w:rPr>
          <w:i/>
        </w:rPr>
        <w:t xml:space="preserve"> </w:t>
      </w:r>
      <w:r w:rsidRPr="00BB158E">
        <w:t>(стр. 192)</w:t>
      </w:r>
      <w:r>
        <w:t xml:space="preserve">. Интересно, кто же эти </w:t>
      </w:r>
      <w:r>
        <w:rPr>
          <w:i/>
        </w:rPr>
        <w:t>«</w:t>
      </w:r>
      <w:r w:rsidRPr="00BB158E">
        <w:rPr>
          <w:i/>
        </w:rPr>
        <w:t>н</w:t>
      </w:r>
      <w:r w:rsidRPr="00BB158E">
        <w:rPr>
          <w:i/>
        </w:rPr>
        <w:t>е</w:t>
      </w:r>
      <w:r w:rsidRPr="00BB158E">
        <w:rPr>
          <w:i/>
        </w:rPr>
        <w:t>которые</w:t>
      </w:r>
      <w:r>
        <w:rPr>
          <w:i/>
        </w:rPr>
        <w:t>»</w:t>
      </w:r>
      <w:r>
        <w:t>, которые дали указания автору привести такую сум</w:t>
      </w:r>
      <w:r>
        <w:t>а</w:t>
      </w:r>
      <w:r>
        <w:t>сшедшую по тому времени цифру? Ведь по его же данным их ещё недавно было 250 000, а тут только 600 000 уничтожено, а скол</w:t>
      </w:r>
      <w:r>
        <w:t>ь</w:t>
      </w:r>
      <w:r>
        <w:t>ко же осталось?</w:t>
      </w:r>
    </w:p>
    <w:p w14:paraId="746688F4" w14:textId="77777777" w:rsidR="00DE60CF" w:rsidRDefault="00DE60CF" w:rsidP="00EA7CC4">
      <w:pPr>
        <w:pStyle w:val="PlainText"/>
      </w:pPr>
      <w:r>
        <w:t>Но мы не будем заниматься статистикой, а обратим внимание на главное: иудеи выдержали и</w:t>
      </w:r>
      <w:r>
        <w:t>с</w:t>
      </w:r>
      <w:r>
        <w:t>пытание, некоторые погибли, но не приняли христианства. Обучение не прошло даром. Нужно б</w:t>
      </w:r>
      <w:r>
        <w:t>ы</w:t>
      </w:r>
      <w:r>
        <w:t xml:space="preserve">ло дождаться подходящего случая, чтобы двинуть их в Россию. Оставшиеся иудеи разбежались по разным странам Европы, но им не дали там находиться долго. </w:t>
      </w:r>
    </w:p>
    <w:p w14:paraId="1CA0E48A" w14:textId="77777777" w:rsidR="00DE60CF" w:rsidRDefault="00DE60CF" w:rsidP="00EA7CC4">
      <w:pPr>
        <w:pStyle w:val="PlainText"/>
      </w:pPr>
      <w:r>
        <w:t>«Руководство по изучению истории евреев» сообщает сл</w:t>
      </w:r>
      <w:r>
        <w:t>е</w:t>
      </w:r>
      <w:r>
        <w:t xml:space="preserve">дующее: </w:t>
      </w:r>
    </w:p>
    <w:p w14:paraId="636C4B30" w14:textId="77777777" w:rsidR="00DE60CF" w:rsidRPr="00CF2F63" w:rsidRDefault="00DE60CF" w:rsidP="00EA7CC4">
      <w:pPr>
        <w:pStyle w:val="a5"/>
      </w:pPr>
      <w:r w:rsidRPr="00CF2F63">
        <w:t>«Со второй половины 17-го столетия евреи опять стали соб</w:t>
      </w:r>
      <w:r w:rsidRPr="00CF2F63">
        <w:t>и</w:t>
      </w:r>
      <w:r w:rsidRPr="00CF2F63">
        <w:t>раться в Польше, но их положение ни там, ни в России не было благоприятно. Советовали же Императрице Екатерине истребить всех евреев и п</w:t>
      </w:r>
      <w:r w:rsidRPr="00CF2F63">
        <w:t>о</w:t>
      </w:r>
      <w:r w:rsidRPr="00CF2F63">
        <w:t xml:space="preserve">ляков (1768)». </w:t>
      </w:r>
    </w:p>
    <w:p w14:paraId="4C8D4E19" w14:textId="77777777" w:rsidR="00DE60CF" w:rsidRDefault="00DE60CF" w:rsidP="00EA7CC4">
      <w:pPr>
        <w:pStyle w:val="PlainText"/>
      </w:pPr>
      <w:r>
        <w:rPr>
          <w:sz w:val="28"/>
        </w:rPr>
        <w:t xml:space="preserve"> </w:t>
      </w:r>
      <w:r>
        <w:t xml:space="preserve">Дубнов о том же: </w:t>
      </w:r>
    </w:p>
    <w:p w14:paraId="63F9F0DE" w14:textId="77777777" w:rsidR="00DE60CF" w:rsidRDefault="00DE60CF" w:rsidP="00EA7CC4">
      <w:pPr>
        <w:pStyle w:val="a5"/>
      </w:pPr>
      <w:r w:rsidRPr="000A142A">
        <w:t>«… в царствование Екатерины II (1762-1796 гг.) огромная масса польских евреев сразу очутилась под властью России, вследствие раздела Польши и присоединения многих её областей к Русской имп</w:t>
      </w:r>
      <w:r w:rsidRPr="000A142A">
        <w:t>е</w:t>
      </w:r>
      <w:r w:rsidRPr="000A142A">
        <w:t>рии».</w:t>
      </w:r>
      <w:r>
        <w:t xml:space="preserve"> </w:t>
      </w:r>
    </w:p>
    <w:p w14:paraId="069A620C" w14:textId="77777777" w:rsidR="00DE60CF" w:rsidRPr="00A00B49" w:rsidRDefault="00DE60CF" w:rsidP="00EA7CC4">
      <w:pPr>
        <w:pStyle w:val="PlainText"/>
      </w:pPr>
      <w:r>
        <w:t xml:space="preserve">Таким образом, при Екатерине </w:t>
      </w:r>
      <w:r w:rsidRPr="00A00B49">
        <w:t xml:space="preserve">II </w:t>
      </w:r>
      <w:r>
        <w:t>основная масса иудеев ок</w:t>
      </w:r>
      <w:r>
        <w:t>а</w:t>
      </w:r>
      <w:r>
        <w:t xml:space="preserve">залась в России, что для неё было неожиданностью, и никто не понимал, как себя вести по отношению к </w:t>
      </w:r>
      <w:r w:rsidRPr="00CF2F63">
        <w:rPr>
          <w:szCs w:val="24"/>
        </w:rPr>
        <w:t>этой массе</w:t>
      </w:r>
      <w:r>
        <w:t xml:space="preserve">. </w:t>
      </w:r>
    </w:p>
    <w:p w14:paraId="6BB02153" w14:textId="77777777" w:rsidR="00DE60CF" w:rsidRDefault="00DE60CF" w:rsidP="00EA7CC4">
      <w:pPr>
        <w:pStyle w:val="PlainText"/>
      </w:pPr>
      <w:r>
        <w:t xml:space="preserve">При </w:t>
      </w:r>
      <w:smartTag w:uri="urn:schemas-microsoft-com:office:smarttags" w:element="PersonName">
        <w:r>
          <w:t>Александр</w:t>
        </w:r>
      </w:smartTag>
      <w:r>
        <w:t xml:space="preserve">е </w:t>
      </w:r>
      <w:r w:rsidRPr="00ED057F">
        <w:t>I</w:t>
      </w:r>
      <w:r>
        <w:t xml:space="preserve"> Россия старается угодить иудеям. У </w:t>
      </w:r>
      <w:r w:rsidRPr="00FE0E0A">
        <w:t>Дубн</w:t>
      </w:r>
      <w:r w:rsidRPr="00FE0E0A">
        <w:t>о</w:t>
      </w:r>
      <w:r w:rsidRPr="00FE0E0A">
        <w:t>в</w:t>
      </w:r>
      <w:r>
        <w:t xml:space="preserve">а можно прочитать, что </w:t>
      </w:r>
      <w:smartTag w:uri="urn:schemas-microsoft-com:office:smarttags" w:element="PersonName">
        <w:r>
          <w:t>Але</w:t>
        </w:r>
        <w:r>
          <w:t>к</w:t>
        </w:r>
        <w:r>
          <w:t>сандр</w:t>
        </w:r>
      </w:smartTag>
      <w:r>
        <w:rPr>
          <w:i/>
          <w:sz w:val="28"/>
        </w:rPr>
        <w:t xml:space="preserve"> </w:t>
      </w:r>
      <w:r w:rsidRPr="00E47536">
        <w:rPr>
          <w:rStyle w:val="1"/>
        </w:rPr>
        <w:t xml:space="preserve">«учредил особый комитет для обсуждения вопроса об улучшении быта евреев в России. В 1804 году утвердил выработанное этим комитетом </w:t>
      </w:r>
      <w:r w:rsidRPr="00E47536">
        <w:rPr>
          <w:rStyle w:val="1"/>
        </w:rPr>
        <w:lastRenderedPageBreak/>
        <w:t>“Положение об устройстве евреев”. Меры просвещения стоят в этом “Полож</w:t>
      </w:r>
      <w:r w:rsidRPr="00E47536">
        <w:rPr>
          <w:rStyle w:val="1"/>
        </w:rPr>
        <w:t>е</w:t>
      </w:r>
      <w:r w:rsidRPr="00E47536">
        <w:rPr>
          <w:rStyle w:val="1"/>
        </w:rPr>
        <w:t>нии” на первом плане: евреям открывается доступ в русские учебные зав</w:t>
      </w:r>
      <w:r w:rsidRPr="00E47536">
        <w:rPr>
          <w:rStyle w:val="1"/>
        </w:rPr>
        <w:t>е</w:t>
      </w:r>
      <w:r w:rsidRPr="00E47536">
        <w:rPr>
          <w:rStyle w:val="1"/>
        </w:rPr>
        <w:t>дения и поощряется распространение между ними русского языка. По занятиям евреи разделяются на четыре кла</w:t>
      </w:r>
      <w:r w:rsidRPr="00E47536">
        <w:rPr>
          <w:rStyle w:val="1"/>
        </w:rPr>
        <w:t>с</w:t>
      </w:r>
      <w:r w:rsidRPr="00E47536">
        <w:rPr>
          <w:rStyle w:val="1"/>
        </w:rPr>
        <w:t>са; на земледельцев, фабрикантов, ремесленников, купцов, м</w:t>
      </w:r>
      <w:r w:rsidRPr="00E47536">
        <w:rPr>
          <w:rStyle w:val="1"/>
        </w:rPr>
        <w:t>е</w:t>
      </w:r>
      <w:r w:rsidRPr="00E47536">
        <w:rPr>
          <w:rStyle w:val="1"/>
        </w:rPr>
        <w:t xml:space="preserve">щан». </w:t>
      </w:r>
      <w:r>
        <w:t>Это была ошибка, потому что разделение на указанные классы не отвечало задаче защиты России от библейского проекта и не</w:t>
      </w:r>
      <w:r>
        <w:t>й</w:t>
      </w:r>
      <w:r>
        <w:t xml:space="preserve">трализации иудеев как его активистов и носителей. </w:t>
      </w:r>
    </w:p>
    <w:p w14:paraId="5EFB6B7B" w14:textId="77777777" w:rsidR="00DE60CF" w:rsidRDefault="00DE60CF" w:rsidP="00EA7CC4">
      <w:pPr>
        <w:pStyle w:val="PlainText"/>
      </w:pPr>
      <w:r>
        <w:t xml:space="preserve">Николай </w:t>
      </w:r>
      <w:r w:rsidRPr="00ED057F">
        <w:t>I</w:t>
      </w:r>
      <w:r>
        <w:t xml:space="preserve"> тоже не осознал этого и всячески старался сделать иудеев нормальными жителями России, думая, что они, станут христианами, будут служить в армии и выполнять все гражда</w:t>
      </w:r>
      <w:r>
        <w:t>н</w:t>
      </w:r>
      <w:r>
        <w:t xml:space="preserve">ские обязанности. Но всё напрасно: </w:t>
      </w:r>
      <w:r w:rsidRPr="00056538">
        <w:rPr>
          <w:i/>
        </w:rPr>
        <w:t>непонимание глобальной п</w:t>
      </w:r>
      <w:r w:rsidRPr="00056538">
        <w:rPr>
          <w:i/>
        </w:rPr>
        <w:t>о</w:t>
      </w:r>
      <w:r w:rsidRPr="00056538">
        <w:rPr>
          <w:i/>
        </w:rPr>
        <w:t>литики даже таким выдающимся русским деятелем имело п</w:t>
      </w:r>
      <w:r w:rsidRPr="00056538">
        <w:rPr>
          <w:i/>
        </w:rPr>
        <w:t>е</w:t>
      </w:r>
      <w:r w:rsidRPr="00056538">
        <w:rPr>
          <w:i/>
        </w:rPr>
        <w:t xml:space="preserve">чальные последствия для страны и </w:t>
      </w:r>
      <w:r>
        <w:rPr>
          <w:i/>
        </w:rPr>
        <w:t xml:space="preserve">её </w:t>
      </w:r>
      <w:r w:rsidRPr="00056538">
        <w:rPr>
          <w:i/>
        </w:rPr>
        <w:t>народа в целом</w:t>
      </w:r>
      <w:r>
        <w:t>.</w:t>
      </w:r>
    </w:p>
    <w:p w14:paraId="6E57311C" w14:textId="19822A78" w:rsidR="00DE60CF" w:rsidRPr="005B5604" w:rsidRDefault="00DE60CF" w:rsidP="00EA7CC4">
      <w:pPr>
        <w:pStyle w:val="PlainText"/>
      </w:pPr>
      <w:r>
        <w:t xml:space="preserve">Но вернёмся к Польше. </w:t>
      </w:r>
      <w:r w:rsidRPr="005B5604">
        <w:t>Мы уже рассматривали выше</w:t>
      </w:r>
      <w:r>
        <w:t xml:space="preserve"> версию</w:t>
      </w:r>
      <w:r w:rsidRPr="005B5604">
        <w:t>, что Ветхий завет проник в Ро</w:t>
      </w:r>
      <w:r w:rsidRPr="005B5604">
        <w:t>с</w:t>
      </w:r>
      <w:r w:rsidRPr="005B5604">
        <w:t xml:space="preserve">сию через Польшу якобы, усилиями первопечатника Ивана Фёдорова. </w:t>
      </w:r>
      <w:r>
        <w:t>В п</w:t>
      </w:r>
      <w:r w:rsidRPr="005B5604">
        <w:t>ринят</w:t>
      </w:r>
      <w:r>
        <w:t>ой</w:t>
      </w:r>
      <w:r w:rsidRPr="005B5604">
        <w:t xml:space="preserve"> историческ</w:t>
      </w:r>
      <w:r>
        <w:t>ой</w:t>
      </w:r>
      <w:r w:rsidRPr="005B5604">
        <w:t xml:space="preserve"> ве</w:t>
      </w:r>
      <w:r w:rsidRPr="005B5604">
        <w:t>р</w:t>
      </w:r>
      <w:r w:rsidRPr="005B5604">
        <w:t xml:space="preserve">сии </w:t>
      </w:r>
      <w:r>
        <w:t>считается</w:t>
      </w:r>
      <w:r w:rsidRPr="005B5604">
        <w:t xml:space="preserve">, что Острожская </w:t>
      </w:r>
      <w:r>
        <w:t>Библи</w:t>
      </w:r>
      <w:r w:rsidRPr="005B5604">
        <w:t xml:space="preserve">я есть копия </w:t>
      </w:r>
      <w:r>
        <w:t>Геннадиевск</w:t>
      </w:r>
      <w:r w:rsidRPr="005B5604">
        <w:t xml:space="preserve">ой </w:t>
      </w:r>
      <w:r>
        <w:t>Библи</w:t>
      </w:r>
      <w:r w:rsidRPr="005B5604">
        <w:t xml:space="preserve">и, </w:t>
      </w:r>
      <w:r>
        <w:t>соста</w:t>
      </w:r>
      <w:r>
        <w:t>в</w:t>
      </w:r>
      <w:r>
        <w:t xml:space="preserve">ленной под руководством </w:t>
      </w:r>
      <w:r w:rsidRPr="004972EA">
        <w:t>архиепископ</w:t>
      </w:r>
      <w:r>
        <w:t xml:space="preserve">а Геннадия, </w:t>
      </w:r>
      <w:r w:rsidRPr="005B5604">
        <w:t>в чём мы усомнились. На территории нынешней Польши</w:t>
      </w:r>
      <w:r w:rsidRPr="00DE60CF">
        <w:rPr>
          <w:sz w:val="24"/>
          <w:vertAlign w:val="superscript"/>
        </w:rPr>
        <w:t>[CXXXV]</w:t>
      </w:r>
      <w:r w:rsidRPr="005B5604">
        <w:t xml:space="preserve"> дейс</w:t>
      </w:r>
      <w:r w:rsidRPr="005B5604">
        <w:t>т</w:t>
      </w:r>
      <w:r w:rsidRPr="005B5604">
        <w:t>вовали фактически одновременно иудеи и все христианские н</w:t>
      </w:r>
      <w:r w:rsidRPr="005B5604">
        <w:t>а</w:t>
      </w:r>
      <w:r w:rsidRPr="005B5604">
        <w:t>правления: католики, православные и протестанты. Между хр</w:t>
      </w:r>
      <w:r w:rsidRPr="005B5604">
        <w:t>и</w:t>
      </w:r>
      <w:r w:rsidRPr="005B5604">
        <w:t xml:space="preserve">стианами шла борьба с переменным успехом, но в конечном итоге победили католики. В Польше </w:t>
      </w:r>
      <w:r>
        <w:t>по этой причине одновременно существовали</w:t>
      </w:r>
      <w:r w:rsidRPr="005B5604">
        <w:t xml:space="preserve"> разные перев</w:t>
      </w:r>
      <w:r w:rsidRPr="005B5604">
        <w:t>о</w:t>
      </w:r>
      <w:r w:rsidRPr="005B5604">
        <w:t>ды Библии: Протестанты пе</w:t>
      </w:r>
      <w:r>
        <w:t>чатали</w:t>
      </w:r>
      <w:r w:rsidRPr="005B5604">
        <w:t xml:space="preserve"> </w:t>
      </w:r>
      <w:r>
        <w:t>Библию</w:t>
      </w:r>
      <w:r w:rsidRPr="005B5604">
        <w:t xml:space="preserve"> Лютера и Кальвина, </w:t>
      </w:r>
      <w:r>
        <w:t xml:space="preserve">католики — </w:t>
      </w:r>
      <w:r w:rsidRPr="005B5604">
        <w:t>Вульгату</w:t>
      </w:r>
      <w:r>
        <w:t>, правосла</w:t>
      </w:r>
      <w:r>
        <w:t>в</w:t>
      </w:r>
      <w:r>
        <w:t>ные — Славянскую</w:t>
      </w:r>
      <w:r>
        <w:rPr>
          <w:sz w:val="28"/>
        </w:rPr>
        <w:t xml:space="preserve"> </w:t>
      </w:r>
      <w:r>
        <w:t>Би</w:t>
      </w:r>
      <w:r>
        <w:t>б</w:t>
      </w:r>
      <w:r>
        <w:t>лию</w:t>
      </w:r>
      <w:r w:rsidRPr="005B5604">
        <w:t>.</w:t>
      </w:r>
      <w:r>
        <w:t xml:space="preserve"> </w:t>
      </w:r>
    </w:p>
    <w:p w14:paraId="220400CD" w14:textId="648EB7C4" w:rsidR="00DE60CF" w:rsidRDefault="00DE60CF" w:rsidP="00EA7CC4">
      <w:pPr>
        <w:pStyle w:val="PlainText"/>
      </w:pPr>
      <w:r w:rsidRPr="005B5604">
        <w:t>Вот что пишет автор стать</w:t>
      </w:r>
      <w:r>
        <w:t xml:space="preserve">и </w:t>
      </w:r>
      <w:r w:rsidRPr="005B5604">
        <w:t>«</w:t>
      </w:r>
      <w:r w:rsidRPr="00654CE4">
        <w:t>Реформация в Польше»</w:t>
      </w:r>
      <w:r w:rsidRPr="00DE60CF">
        <w:rPr>
          <w:sz w:val="24"/>
          <w:vertAlign w:val="superscript"/>
        </w:rPr>
        <w:t>[CXXXVI]</w:t>
      </w:r>
      <w:r w:rsidRPr="005B5604">
        <w:rPr>
          <w:rStyle w:val="Strong"/>
          <w:b w:val="0"/>
          <w:sz w:val="28"/>
        </w:rPr>
        <w:t xml:space="preserve"> </w:t>
      </w:r>
      <w:r>
        <w:t>о кат</w:t>
      </w:r>
      <w:r>
        <w:t>о</w:t>
      </w:r>
      <w:r>
        <w:t>ликах:</w:t>
      </w:r>
      <w:r w:rsidRPr="005B5604">
        <w:t xml:space="preserve"> </w:t>
      </w:r>
    </w:p>
    <w:p w14:paraId="0E9F753E" w14:textId="77777777" w:rsidR="00DE60CF" w:rsidRPr="005B5604" w:rsidRDefault="00DE60CF" w:rsidP="00EA7CC4">
      <w:pPr>
        <w:pStyle w:val="a5"/>
      </w:pPr>
      <w:r>
        <w:t>«</w:t>
      </w:r>
      <w:r w:rsidRPr="005B5604">
        <w:t xml:space="preserve">Позаботились католики и о полной Библии: году </w:t>
      </w:r>
      <w:smartTag w:uri="urn:schemas-microsoft-com:office:smarttags" w:element="metricconverter">
        <w:smartTagPr>
          <w:attr w:name="ProductID" w:val="1561 М"/>
        </w:smartTagPr>
        <w:r w:rsidRPr="005B5604">
          <w:t>1561 М</w:t>
        </w:r>
      </w:smartTag>
      <w:r w:rsidRPr="005B5604">
        <w:t>. Шарфенбергер выпустил в Кракове к</w:t>
      </w:r>
      <w:r w:rsidRPr="005B5604">
        <w:t>а</w:t>
      </w:r>
      <w:r w:rsidRPr="005B5604">
        <w:t>толическую Библию на польском языке. В предисловии Шарфенбергер ра</w:t>
      </w:r>
      <w:r w:rsidRPr="005B5604">
        <w:t>с</w:t>
      </w:r>
      <w:r w:rsidRPr="005B5604">
        <w:t xml:space="preserve">сказывает, что он </w:t>
      </w:r>
      <w:r w:rsidRPr="005B5604">
        <w:rPr>
          <w:b/>
        </w:rPr>
        <w:t>получил от неизвестного лица</w:t>
      </w:r>
      <w:r w:rsidRPr="00056538">
        <w:t xml:space="preserve"> … </w:t>
      </w:r>
      <w:r w:rsidRPr="005B5604">
        <w:t>рукопись Библии, к</w:t>
      </w:r>
      <w:r w:rsidRPr="005B5604">
        <w:t>о</w:t>
      </w:r>
      <w:r w:rsidRPr="005B5604">
        <w:t>торую и отдал исправить ксендзу Яну Леополити, проп</w:t>
      </w:r>
      <w:r w:rsidRPr="005B5604">
        <w:t>о</w:t>
      </w:r>
      <w:r w:rsidRPr="005B5604">
        <w:t>веднику краковскому, через что это издание и известно под названием Библии Леополити. В основе этой Библии лежит какой-то неи</w:t>
      </w:r>
      <w:r w:rsidRPr="005B5604">
        <w:t>з</w:t>
      </w:r>
      <w:r w:rsidRPr="005B5604">
        <w:t>вестный нам давний польский перевод»</w:t>
      </w:r>
      <w:r>
        <w:t>.</w:t>
      </w:r>
    </w:p>
    <w:p w14:paraId="16618AEA" w14:textId="77777777" w:rsidR="00DE60CF" w:rsidRPr="005B5604" w:rsidRDefault="00DE60CF" w:rsidP="00EA7CC4">
      <w:pPr>
        <w:pStyle w:val="PlainText"/>
      </w:pPr>
      <w:r w:rsidRPr="005B5604">
        <w:lastRenderedPageBreak/>
        <w:t xml:space="preserve">Опять мы встречаемся с тем, что рукопись полной </w:t>
      </w:r>
      <w:r>
        <w:t>Библи</w:t>
      </w:r>
      <w:r w:rsidRPr="005B5604">
        <w:t>и п</w:t>
      </w:r>
      <w:r w:rsidRPr="005B5604">
        <w:t>о</w:t>
      </w:r>
      <w:r w:rsidRPr="005B5604">
        <w:t>лучена от неизвестного лица, в основе которой якобы лежит неи</w:t>
      </w:r>
      <w:r w:rsidRPr="005B5604">
        <w:t>з</w:t>
      </w:r>
      <w:r w:rsidRPr="005B5604">
        <w:t>вестный польский перевод. Кстати это издание предшествует Острожской Библии. Как пишет далее автор, исправлялся этот пер</w:t>
      </w:r>
      <w:r w:rsidRPr="005B5604">
        <w:t>е</w:t>
      </w:r>
      <w:r w:rsidRPr="005B5604">
        <w:t xml:space="preserve">вод по Вульгате. </w:t>
      </w:r>
    </w:p>
    <w:p w14:paraId="371B001C" w14:textId="77777777" w:rsidR="00DE60CF" w:rsidRDefault="00DE60CF" w:rsidP="00EA7CC4">
      <w:pPr>
        <w:pStyle w:val="PlainText"/>
      </w:pPr>
      <w:r w:rsidRPr="005B5604">
        <w:t>Откуда</w:t>
      </w:r>
      <w:r>
        <w:t xml:space="preserve"> же</w:t>
      </w:r>
      <w:r w:rsidRPr="005B5604">
        <w:t xml:space="preserve"> возникали эти неизвестные лица и неизвестные п</w:t>
      </w:r>
      <w:r w:rsidRPr="005B5604">
        <w:t>е</w:t>
      </w:r>
      <w:r w:rsidRPr="005B5604">
        <w:t xml:space="preserve">реводы, которым </w:t>
      </w:r>
      <w:r>
        <w:t xml:space="preserve">впоследствии </w:t>
      </w:r>
      <w:r w:rsidRPr="005B5604">
        <w:t xml:space="preserve">придавали авторство известных в </w:t>
      </w:r>
      <w:r>
        <w:t xml:space="preserve">прошлом </w:t>
      </w:r>
      <w:r w:rsidRPr="005B5604">
        <w:t>лиц?</w:t>
      </w:r>
    </w:p>
    <w:p w14:paraId="21E0087E" w14:textId="77777777" w:rsidR="00DE60CF" w:rsidRPr="005B5604" w:rsidRDefault="00DE60CF" w:rsidP="00EA7CC4">
      <w:pPr>
        <w:pStyle w:val="PlainText"/>
      </w:pPr>
      <w:r>
        <w:t>В общем, усилиями иудеев, протестантов и католиков в Ро</w:t>
      </w:r>
      <w:r>
        <w:t>с</w:t>
      </w:r>
      <w:r>
        <w:t>сии появилась двуединая Библия. Сами католики и протестанты к тому времени уже успели отнести к священным книгам Вульгату и Библию Лютера, которые содержали откорректированный Ве</w:t>
      </w:r>
      <w:r>
        <w:t>т</w:t>
      </w:r>
      <w:r>
        <w:t>хий завет с ростовщической до</w:t>
      </w:r>
      <w:r>
        <w:t>к</w:t>
      </w:r>
      <w:r>
        <w:t xml:space="preserve">триной. </w:t>
      </w:r>
    </w:p>
    <w:p w14:paraId="2AB286D7" w14:textId="77777777" w:rsidR="00DE60CF" w:rsidRDefault="00DE60CF" w:rsidP="00EA7CC4">
      <w:pPr>
        <w:pStyle w:val="PlainText"/>
      </w:pPr>
      <w:r>
        <w:t>После того, как иудеи оказались в России, раввины стали иметь значительно больше возможностей не только по распр</w:t>
      </w:r>
      <w:r>
        <w:t>о</w:t>
      </w:r>
      <w:r>
        <w:t>странению полной Библии, но и по реализации ростовщической ми</w:t>
      </w:r>
      <w:r>
        <w:t>с</w:t>
      </w:r>
      <w:r>
        <w:t xml:space="preserve">сии иудеев. </w:t>
      </w:r>
    </w:p>
    <w:p w14:paraId="1DEBC15F" w14:textId="7985A9D8" w:rsidR="00DE60CF" w:rsidRDefault="00DE60CF" w:rsidP="00EA7CC4">
      <w:pPr>
        <w:pStyle w:val="PlainText"/>
      </w:pPr>
      <w:r>
        <w:t>Вот что об этом времени пишет Андрей Дикий</w:t>
      </w:r>
      <w:r w:rsidRPr="00DE60CF">
        <w:rPr>
          <w:sz w:val="24"/>
          <w:vertAlign w:val="superscript"/>
        </w:rPr>
        <w:t>[CXXXVII]</w:t>
      </w:r>
      <w:r>
        <w:t xml:space="preserve">: </w:t>
      </w:r>
    </w:p>
    <w:p w14:paraId="78661620" w14:textId="77777777" w:rsidR="00DE60CF" w:rsidRPr="002D4171" w:rsidRDefault="00DE60CF" w:rsidP="00EA7CC4">
      <w:pPr>
        <w:pStyle w:val="a5"/>
      </w:pPr>
      <w:r>
        <w:t xml:space="preserve">«В начале </w:t>
      </w:r>
      <w:r>
        <w:rPr>
          <w:lang w:val="en-US"/>
        </w:rPr>
        <w:t>XIX</w:t>
      </w:r>
      <w:r w:rsidRPr="002D4171">
        <w:t xml:space="preserve"> столетия, когда Россия получила больше миллиона подданных-евреев, евреи, не знавшие русского языка, не имевшие сколько-нибудь крупных капиталов, чуждые вообще общеевропе</w:t>
      </w:r>
      <w:r w:rsidRPr="002D4171">
        <w:t>й</w:t>
      </w:r>
      <w:r w:rsidRPr="002D4171">
        <w:t>ской культуре и не желавшие к ней приобщаться</w:t>
      </w:r>
      <w:r>
        <w:t xml:space="preserve"> — </w:t>
      </w:r>
      <w:r w:rsidRPr="002D4171">
        <w:t>оказывать какое-либо влияние на политику государства и не мо</w:t>
      </w:r>
      <w:r w:rsidRPr="002D4171">
        <w:t>г</w:t>
      </w:r>
      <w:r w:rsidRPr="002D4171">
        <w:t xml:space="preserve">ли, и не хотели. Но </w:t>
      </w:r>
      <w:r>
        <w:t>меньше, чем за одно столетие всё</w:t>
      </w:r>
      <w:r w:rsidRPr="002D4171">
        <w:t xml:space="preserve"> измен</w:t>
      </w:r>
      <w:r w:rsidRPr="002D4171">
        <w:t>и</w:t>
      </w:r>
      <w:r w:rsidRPr="002D4171">
        <w:t>лось. Были накоплены крупные капиталы в еврейских руках; создан кадр евреев, полностью овладевших русским языком и окончивших высшие и средние школы; при помощи накопленного капитала произошло проникновение евреев во все отрасли хозя</w:t>
      </w:r>
      <w:r w:rsidRPr="002D4171">
        <w:t>й</w:t>
      </w:r>
      <w:r w:rsidRPr="002D4171">
        <w:t xml:space="preserve">ственной и культурной жизни страны. К этому надо добавить и то, что в Европе, начиная с половины </w:t>
      </w:r>
      <w:r>
        <w:rPr>
          <w:lang w:val="en-US"/>
        </w:rPr>
        <w:t>XIX</w:t>
      </w:r>
      <w:r w:rsidRPr="002D4171">
        <w:t xml:space="preserve"> века, еврейский к</w:t>
      </w:r>
      <w:r w:rsidRPr="002D4171">
        <w:t>а</w:t>
      </w:r>
      <w:r w:rsidRPr="002D4171">
        <w:t>питал приобретал иногда решающее значение не только на вну</w:t>
      </w:r>
      <w:r w:rsidRPr="002D4171">
        <w:t>т</w:t>
      </w:r>
      <w:r w:rsidRPr="002D4171">
        <w:t>реннюю, но и на внешнюю политику во многих государствах. А в иностранных капитал</w:t>
      </w:r>
      <w:r w:rsidRPr="002D4171">
        <w:t>о</w:t>
      </w:r>
      <w:r w:rsidRPr="002D4171">
        <w:t>вложениях Россия остро нуждалась для развития своей промышленности. От Ротшильдов, французских, английских, австрийских; Мендельсонов германских многое зав</w:t>
      </w:r>
      <w:r w:rsidRPr="002D4171">
        <w:t>и</w:t>
      </w:r>
      <w:r w:rsidRPr="002D4171">
        <w:t>село при решении тех или иных вопр</w:t>
      </w:r>
      <w:r w:rsidRPr="002D4171">
        <w:t>о</w:t>
      </w:r>
      <w:r w:rsidRPr="002D4171">
        <w:t>сов финансового характера в политике этих государств по отношению к России. Крупнейшие и вли</w:t>
      </w:r>
      <w:r w:rsidRPr="002D4171">
        <w:t>я</w:t>
      </w:r>
      <w:r w:rsidRPr="002D4171">
        <w:t>тельнейшие газеты и издательства Европы, т</w:t>
      </w:r>
      <w:r>
        <w:t xml:space="preserve">елеграфные агентства (делавшие </w:t>
      </w:r>
      <w:r>
        <w:lastRenderedPageBreak/>
        <w:t>“</w:t>
      </w:r>
      <w:r w:rsidRPr="002D4171">
        <w:t>политическую пог</w:t>
      </w:r>
      <w:r w:rsidRPr="002D4171">
        <w:t>о</w:t>
      </w:r>
      <w:r w:rsidRPr="002D4171">
        <w:t>ду</w:t>
      </w:r>
      <w:r>
        <w:t>”</w:t>
      </w:r>
      <w:r w:rsidRPr="002D4171">
        <w:t>)</w:t>
      </w:r>
      <w:r>
        <w:t xml:space="preserve"> — </w:t>
      </w:r>
      <w:r w:rsidRPr="002D4171">
        <w:t>были или чисто еврейскими, или с сильным влиянием евреев.</w:t>
      </w:r>
    </w:p>
    <w:p w14:paraId="7F6BC7CD" w14:textId="77777777" w:rsidR="00DE60CF" w:rsidRPr="002D4171" w:rsidRDefault="00DE60CF" w:rsidP="00EA7CC4">
      <w:pPr>
        <w:pStyle w:val="a5"/>
      </w:pPr>
      <w:r w:rsidRPr="002D4171">
        <w:t>Вопрос займов или торговых договоров нередко ставился в прямую зависимость от политики русского правит</w:t>
      </w:r>
      <w:r>
        <w:t>ельства в “</w:t>
      </w:r>
      <w:r w:rsidRPr="002D4171">
        <w:t>е</w:t>
      </w:r>
      <w:r w:rsidRPr="002D4171">
        <w:t>в</w:t>
      </w:r>
      <w:r w:rsidRPr="002D4171">
        <w:t>рейском вопросе</w:t>
      </w:r>
      <w:r>
        <w:t>”</w:t>
      </w:r>
      <w:r w:rsidRPr="002D4171">
        <w:t>.</w:t>
      </w:r>
    </w:p>
    <w:p w14:paraId="64DCFF2D" w14:textId="77777777" w:rsidR="00DE60CF" w:rsidRDefault="00DE60CF" w:rsidP="00EA7CC4">
      <w:pPr>
        <w:pStyle w:val="a5"/>
      </w:pPr>
      <w:r w:rsidRPr="002D4171">
        <w:t>Пять с половиной миллионов евреев</w:t>
      </w:r>
      <w:r>
        <w:t xml:space="preserve"> — </w:t>
      </w:r>
      <w:r w:rsidRPr="002D4171">
        <w:t>русских подданных принимали самое активное участие в хо</w:t>
      </w:r>
      <w:r>
        <w:t>зяйственной жизни не только в “</w:t>
      </w:r>
      <w:r w:rsidRPr="002D4171">
        <w:t>черте ос</w:t>
      </w:r>
      <w:r>
        <w:t>ё</w:t>
      </w:r>
      <w:r w:rsidRPr="002D4171">
        <w:t>длости</w:t>
      </w:r>
      <w:r>
        <w:t>”</w:t>
      </w:r>
      <w:r w:rsidRPr="002D4171">
        <w:t>, но и во всей России и, несмотря на все существ</w:t>
      </w:r>
      <w:r w:rsidRPr="002D4171">
        <w:t>о</w:t>
      </w:r>
      <w:r w:rsidRPr="002D4171">
        <w:t>вавшие ограничения, добились завидных успехов.</w:t>
      </w:r>
      <w:r>
        <w:rPr>
          <w:i/>
          <w:sz w:val="28"/>
          <w:szCs w:val="28"/>
        </w:rPr>
        <w:t xml:space="preserve"> </w:t>
      </w:r>
    </w:p>
    <w:p w14:paraId="0D365D5B" w14:textId="77777777" w:rsidR="00DE60CF" w:rsidRDefault="00DE60CF" w:rsidP="00EA7CC4">
      <w:pPr>
        <w:pStyle w:val="a5"/>
      </w:pPr>
      <w:r w:rsidRPr="002D4171">
        <w:t xml:space="preserve">В начале </w:t>
      </w:r>
      <w:r>
        <w:rPr>
          <w:lang w:val="en-US"/>
        </w:rPr>
        <w:t>XIX</w:t>
      </w:r>
      <w:r w:rsidRPr="002D4171">
        <w:t xml:space="preserve"> столетия, когда они стали подданными России, все евреи были исключительно то</w:t>
      </w:r>
      <w:r w:rsidRPr="002D4171">
        <w:t>р</w:t>
      </w:r>
      <w:r w:rsidRPr="002D4171">
        <w:t>говцы, разные арендаторы, маклеры, посредники и содержатели питейных заведений (каб</w:t>
      </w:r>
      <w:r w:rsidRPr="002D4171">
        <w:t>а</w:t>
      </w:r>
      <w:r w:rsidRPr="002D4171">
        <w:t>ков, шинков). Ни крупной буржуазии, ни людей со светским о</w:t>
      </w:r>
      <w:r w:rsidRPr="002D4171">
        <w:t>б</w:t>
      </w:r>
      <w:r w:rsidRPr="002D4171">
        <w:t>разованием среди них не было. Не было и людей сельскохозя</w:t>
      </w:r>
      <w:r w:rsidRPr="002D4171">
        <w:t>й</w:t>
      </w:r>
      <w:r w:rsidRPr="002D4171">
        <w:t>ственного труда (личного, физ</w:t>
      </w:r>
      <w:r w:rsidRPr="002D4171">
        <w:t>и</w:t>
      </w:r>
      <w:r w:rsidRPr="002D4171">
        <w:t>ческого) или землевладельцев-помещиков.</w:t>
      </w:r>
      <w:r>
        <w:rPr>
          <w:i/>
          <w:sz w:val="28"/>
          <w:szCs w:val="28"/>
        </w:rPr>
        <w:t xml:space="preserve"> </w:t>
      </w:r>
    </w:p>
    <w:p w14:paraId="79A83722" w14:textId="77777777" w:rsidR="00DE60CF" w:rsidRDefault="00DE60CF" w:rsidP="00EA7CC4">
      <w:pPr>
        <w:pStyle w:val="a5"/>
      </w:pPr>
      <w:r w:rsidRPr="002D4171">
        <w:t>Всего за одно столетие картина резко изменилась. Накануне Революции 1917 года почти все важнейшие и крупнейшие отра</w:t>
      </w:r>
      <w:r w:rsidRPr="002D4171">
        <w:t>с</w:t>
      </w:r>
      <w:r w:rsidRPr="002D4171">
        <w:t>ли торговли и промышле</w:t>
      </w:r>
      <w:r>
        <w:t>нности “</w:t>
      </w:r>
      <w:r w:rsidRPr="002D4171">
        <w:t>черты ос</w:t>
      </w:r>
      <w:r>
        <w:t>ё</w:t>
      </w:r>
      <w:r w:rsidRPr="002D4171">
        <w:t>длости</w:t>
      </w:r>
      <w:r>
        <w:t>”</w:t>
      </w:r>
      <w:r w:rsidRPr="002D4171">
        <w:t>, а в знач</w:t>
      </w:r>
      <w:r w:rsidRPr="002D4171">
        <w:t>и</w:t>
      </w:r>
      <w:r w:rsidRPr="002D4171">
        <w:t>тельной степени и всей России, были или полностью в еврейских руках, или со значительным, а иногда и доминиру</w:t>
      </w:r>
      <w:r w:rsidRPr="002D4171">
        <w:t>ю</w:t>
      </w:r>
      <w:r w:rsidRPr="002D4171">
        <w:t>щим в них влиянием еврейского капитала</w:t>
      </w:r>
      <w:r>
        <w:t>».</w:t>
      </w:r>
    </w:p>
    <w:p w14:paraId="455813B4" w14:textId="77777777" w:rsidR="00DE60CF" w:rsidRPr="00BA784E" w:rsidRDefault="00DE60CF" w:rsidP="00EA7CC4">
      <w:pPr>
        <w:pStyle w:val="a5"/>
        <w:rPr>
          <w:rFonts w:ascii="Times New Roman" w:hAnsi="Times New Roman"/>
        </w:rPr>
      </w:pPr>
      <w:r w:rsidRPr="00BA784E">
        <w:rPr>
          <w:rFonts w:ascii="Times New Roman" w:hAnsi="Times New Roman"/>
        </w:rPr>
        <w:t xml:space="preserve">Вот </w:t>
      </w:r>
      <w:r>
        <w:rPr>
          <w:rFonts w:ascii="Times New Roman" w:hAnsi="Times New Roman"/>
        </w:rPr>
        <w:t>как развиваются социальные процессы, если они имеют целенаправленно выстроенную идеологическую о</w:t>
      </w:r>
      <w:r>
        <w:rPr>
          <w:rFonts w:ascii="Times New Roman" w:hAnsi="Times New Roman"/>
        </w:rPr>
        <w:t>с</w:t>
      </w:r>
      <w:r>
        <w:rPr>
          <w:rFonts w:ascii="Times New Roman" w:hAnsi="Times New Roman"/>
        </w:rPr>
        <w:t xml:space="preserve">нову. </w:t>
      </w:r>
    </w:p>
    <w:p w14:paraId="5EF8C013" w14:textId="77777777" w:rsidR="00DE60CF" w:rsidRPr="007D7254" w:rsidRDefault="00DE60CF" w:rsidP="00EA7CC4">
      <w:pPr>
        <w:pStyle w:val="Heading1"/>
      </w:pPr>
      <w:bookmarkStart w:id="76" w:name="_Toc254970619"/>
      <w:bookmarkStart w:id="77" w:name="_Toc255758974"/>
      <w:bookmarkStart w:id="78" w:name="_Toc257614548"/>
      <w:r>
        <w:t xml:space="preserve">17. </w:t>
      </w:r>
      <w:r w:rsidRPr="007D7254">
        <w:t xml:space="preserve">Библейские интересы </w:t>
      </w:r>
      <w:r>
        <w:t xml:space="preserve">«Великобратании» </w:t>
      </w:r>
      <w:r w:rsidRPr="007D7254">
        <w:t>в России</w:t>
      </w:r>
      <w:bookmarkEnd w:id="76"/>
      <w:bookmarkEnd w:id="77"/>
      <w:bookmarkEnd w:id="78"/>
    </w:p>
    <w:p w14:paraId="07ED7106" w14:textId="77777777" w:rsidR="00DE60CF" w:rsidRPr="00E27594" w:rsidRDefault="00DE60CF" w:rsidP="00EA7CC4">
      <w:pPr>
        <w:pStyle w:val="PlainText"/>
      </w:pPr>
      <w:r w:rsidRPr="00E27594">
        <w:t>Наш предыдущий анализ показал, что внедрени</w:t>
      </w:r>
      <w:r>
        <w:t>ем</w:t>
      </w:r>
      <w:r w:rsidRPr="00E27594">
        <w:t xml:space="preserve"> двуединой </w:t>
      </w:r>
      <w:r>
        <w:t>Библи</w:t>
      </w:r>
      <w:r w:rsidRPr="00E27594">
        <w:t xml:space="preserve">и </w:t>
      </w:r>
      <w:r>
        <w:t xml:space="preserve">в России в начале </w:t>
      </w:r>
      <w:r>
        <w:rPr>
          <w:lang w:val="en-US"/>
        </w:rPr>
        <w:t>XIX</w:t>
      </w:r>
      <w:r>
        <w:t xml:space="preserve"> века занимались </w:t>
      </w:r>
      <w:r w:rsidRPr="00E27594">
        <w:t xml:space="preserve">не </w:t>
      </w:r>
      <w:r>
        <w:t>иудеи,</w:t>
      </w:r>
      <w:r w:rsidRPr="00E27594">
        <w:t xml:space="preserve"> а англ</w:t>
      </w:r>
      <w:r w:rsidRPr="00E27594">
        <w:t>и</w:t>
      </w:r>
      <w:r w:rsidRPr="00E27594">
        <w:t>чане со своим Библейским обществом, органи</w:t>
      </w:r>
      <w:r>
        <w:t>зованны</w:t>
      </w:r>
      <w:r w:rsidRPr="00E27594">
        <w:t>м в 1812 году. С чем это св</w:t>
      </w:r>
      <w:r w:rsidRPr="00E27594">
        <w:t>я</w:t>
      </w:r>
      <w:r w:rsidRPr="00E27594">
        <w:t xml:space="preserve">зано? </w:t>
      </w:r>
    </w:p>
    <w:p w14:paraId="3B1597AC" w14:textId="77777777" w:rsidR="00DE60CF" w:rsidRDefault="00DE60CF" w:rsidP="00EA7CC4">
      <w:pPr>
        <w:pStyle w:val="PlainText"/>
        <w:rPr>
          <w:b/>
          <w:sz w:val="27"/>
          <w:szCs w:val="27"/>
        </w:rPr>
      </w:pPr>
      <w:r>
        <w:t>К середине XIX</w:t>
      </w:r>
      <w:r w:rsidRPr="00E27594">
        <w:t xml:space="preserve"> века Лондон стан</w:t>
      </w:r>
      <w:r>
        <w:t>ет</w:t>
      </w:r>
      <w:r w:rsidRPr="00E27594">
        <w:t xml:space="preserve"> столицей новой глобал</w:t>
      </w:r>
      <w:r w:rsidRPr="00E27594">
        <w:t>ь</w:t>
      </w:r>
      <w:r w:rsidRPr="00E27594">
        <w:t>ной империи</w:t>
      </w:r>
      <w:r>
        <w:t xml:space="preserve">, поэтому в </w:t>
      </w:r>
      <w:r w:rsidRPr="00E27594">
        <w:t xml:space="preserve">конце </w:t>
      </w:r>
      <w:r>
        <w:rPr>
          <w:lang w:val="en-US"/>
        </w:rPr>
        <w:t>XVIII</w:t>
      </w:r>
      <w:r w:rsidRPr="00E27594">
        <w:t xml:space="preserve"> </w:t>
      </w:r>
      <w:r>
        <w:t>века шла подготовка к этому внутри самой Великобритании, и не без её участия по всему миру, в том чи</w:t>
      </w:r>
      <w:r>
        <w:t>с</w:t>
      </w:r>
      <w:r>
        <w:t>ле</w:t>
      </w:r>
      <w:r w:rsidRPr="00526C3D">
        <w:t xml:space="preserve"> </w:t>
      </w:r>
      <w:r>
        <w:t>объектом британских спецслужб стала и Россия.</w:t>
      </w:r>
      <w:r>
        <w:rPr>
          <w:sz w:val="28"/>
        </w:rPr>
        <w:t xml:space="preserve"> </w:t>
      </w:r>
    </w:p>
    <w:p w14:paraId="46686691" w14:textId="77777777" w:rsidR="00DE60CF" w:rsidRPr="00A50671" w:rsidRDefault="00DE60CF" w:rsidP="00EA7CC4">
      <w:pPr>
        <w:pStyle w:val="PlainText"/>
      </w:pPr>
      <w:r w:rsidRPr="00A50671">
        <w:lastRenderedPageBreak/>
        <w:t>В 1776 г</w:t>
      </w:r>
      <w:r>
        <w:t>оду Адам Вейсхаупт (псевдоним «</w:t>
      </w:r>
      <w:r w:rsidRPr="00A50671">
        <w:t>Спартак</w:t>
      </w:r>
      <w:r>
        <w:t>»</w:t>
      </w:r>
      <w:r w:rsidRPr="00A50671">
        <w:t>) под п</w:t>
      </w:r>
      <w:r w:rsidRPr="00A50671">
        <w:t>о</w:t>
      </w:r>
      <w:r w:rsidRPr="00A50671">
        <w:t>кровительством Майера Ротшильда основал тайное общество</w:t>
      </w:r>
      <w:r>
        <w:t xml:space="preserve"> «</w:t>
      </w:r>
      <w:r w:rsidRPr="00A50671">
        <w:t>Орден иллюминатов</w:t>
      </w:r>
      <w:r>
        <w:t xml:space="preserve">». </w:t>
      </w:r>
      <w:r w:rsidRPr="00A50671">
        <w:t xml:space="preserve">Его цели были следующие: </w:t>
      </w:r>
    </w:p>
    <w:p w14:paraId="2E33B4A6" w14:textId="77777777" w:rsidR="00DE60CF" w:rsidRPr="00A50671" w:rsidRDefault="00DE60CF" w:rsidP="00EA7CC4">
      <w:pPr>
        <w:pStyle w:val="a3"/>
        <w:numPr>
          <w:ilvl w:val="0"/>
          <w:numId w:val="18"/>
        </w:numPr>
        <w:ind w:left="397" w:hanging="227"/>
      </w:pPr>
      <w:r w:rsidRPr="00A50671">
        <w:t>Свержение всех существующих правительств</w:t>
      </w:r>
      <w:r>
        <w:t>;</w:t>
      </w:r>
      <w:r w:rsidRPr="00A50671">
        <w:t xml:space="preserve"> </w:t>
      </w:r>
    </w:p>
    <w:p w14:paraId="10A61455" w14:textId="77777777" w:rsidR="00DE60CF" w:rsidRPr="00A50671" w:rsidRDefault="00DE60CF" w:rsidP="00EA7CC4">
      <w:pPr>
        <w:pStyle w:val="a3"/>
        <w:numPr>
          <w:ilvl w:val="0"/>
          <w:numId w:val="18"/>
        </w:numPr>
        <w:ind w:left="397" w:hanging="227"/>
      </w:pPr>
      <w:r w:rsidRPr="00A50671">
        <w:t>Отмена частной собственности</w:t>
      </w:r>
      <w:r>
        <w:t>;</w:t>
      </w:r>
    </w:p>
    <w:p w14:paraId="4E66B40E" w14:textId="77777777" w:rsidR="00DE60CF" w:rsidRPr="00A50671" w:rsidRDefault="00DE60CF" w:rsidP="00EA7CC4">
      <w:pPr>
        <w:pStyle w:val="a3"/>
        <w:numPr>
          <w:ilvl w:val="0"/>
          <w:numId w:val="18"/>
        </w:numPr>
        <w:ind w:left="397" w:hanging="227"/>
      </w:pPr>
      <w:r w:rsidRPr="00A50671">
        <w:t>Отмена права наследования</w:t>
      </w:r>
      <w:r>
        <w:t>;</w:t>
      </w:r>
      <w:r w:rsidRPr="00A50671">
        <w:t xml:space="preserve"> </w:t>
      </w:r>
    </w:p>
    <w:p w14:paraId="5516593F" w14:textId="77777777" w:rsidR="00DE60CF" w:rsidRPr="00A50671" w:rsidRDefault="00DE60CF" w:rsidP="00EA7CC4">
      <w:pPr>
        <w:pStyle w:val="a3"/>
        <w:numPr>
          <w:ilvl w:val="0"/>
          <w:numId w:val="18"/>
        </w:numPr>
        <w:ind w:left="397" w:hanging="227"/>
      </w:pPr>
      <w:r w:rsidRPr="00A50671">
        <w:t>Отказ от патриотизма</w:t>
      </w:r>
      <w:r>
        <w:t>;</w:t>
      </w:r>
      <w:r w:rsidRPr="00A50671">
        <w:t xml:space="preserve"> </w:t>
      </w:r>
    </w:p>
    <w:p w14:paraId="556AAFC2" w14:textId="77777777" w:rsidR="00DE60CF" w:rsidRPr="00A50671" w:rsidRDefault="00DE60CF" w:rsidP="00EA7CC4">
      <w:pPr>
        <w:pStyle w:val="a3"/>
        <w:numPr>
          <w:ilvl w:val="0"/>
          <w:numId w:val="18"/>
        </w:numPr>
        <w:ind w:left="397" w:hanging="227"/>
      </w:pPr>
      <w:r w:rsidRPr="00A50671">
        <w:t>Отмена семьи</w:t>
      </w:r>
      <w:r>
        <w:t>;</w:t>
      </w:r>
      <w:r w:rsidRPr="00A50671">
        <w:t xml:space="preserve"> </w:t>
      </w:r>
    </w:p>
    <w:p w14:paraId="78E59890" w14:textId="77777777" w:rsidR="00DE60CF" w:rsidRPr="00A50671" w:rsidRDefault="00DE60CF" w:rsidP="00EA7CC4">
      <w:pPr>
        <w:pStyle w:val="a3"/>
        <w:numPr>
          <w:ilvl w:val="0"/>
          <w:numId w:val="18"/>
        </w:numPr>
        <w:ind w:left="397" w:hanging="227"/>
      </w:pPr>
      <w:r w:rsidRPr="00A50671">
        <w:t>Отмена религии</w:t>
      </w:r>
      <w:r>
        <w:t>;</w:t>
      </w:r>
      <w:r w:rsidRPr="00A50671">
        <w:t xml:space="preserve"> </w:t>
      </w:r>
    </w:p>
    <w:p w14:paraId="1B1ACC84" w14:textId="77777777" w:rsidR="00DE60CF" w:rsidRDefault="00DE60CF" w:rsidP="00EA7CC4">
      <w:pPr>
        <w:pStyle w:val="a3"/>
        <w:numPr>
          <w:ilvl w:val="0"/>
          <w:numId w:val="18"/>
        </w:numPr>
        <w:ind w:left="397" w:hanging="227"/>
      </w:pPr>
      <w:r w:rsidRPr="00A50671">
        <w:t xml:space="preserve">Создание всемирного правительства. </w:t>
      </w:r>
    </w:p>
    <w:p w14:paraId="6E24B5B3" w14:textId="77777777" w:rsidR="00DE60CF" w:rsidRDefault="00DE60CF" w:rsidP="00EA7CC4">
      <w:pPr>
        <w:pStyle w:val="PlainText"/>
      </w:pPr>
      <w:r>
        <w:t>Против</w:t>
      </w:r>
      <w:r w:rsidRPr="00A50671">
        <w:t xml:space="preserve"> Орден</w:t>
      </w:r>
      <w:r>
        <w:t>а</w:t>
      </w:r>
      <w:r w:rsidRPr="00A50671">
        <w:t xml:space="preserve"> иллюминатов</w:t>
      </w:r>
      <w:r>
        <w:t xml:space="preserve"> и Библейского общества боро</w:t>
      </w:r>
      <w:r>
        <w:t>л</w:t>
      </w:r>
      <w:r>
        <w:t>ся адмирал Шишков, которого не жалуют и в современном ро</w:t>
      </w:r>
      <w:r>
        <w:t>с</w:t>
      </w:r>
      <w:r>
        <w:t>сийском библейском обществе. Шишков понимал, что иллюмин</w:t>
      </w:r>
      <w:r>
        <w:t>а</w:t>
      </w:r>
      <w:r>
        <w:t>ты де</w:t>
      </w:r>
      <w:r>
        <w:t>й</w:t>
      </w:r>
      <w:r>
        <w:t xml:space="preserve">ствовали в России через это самое общество. </w:t>
      </w:r>
    </w:p>
    <w:p w14:paraId="115B7463" w14:textId="77777777" w:rsidR="00DE60CF" w:rsidRPr="006F30C3" w:rsidRDefault="00DE60CF" w:rsidP="00EA7CC4">
      <w:pPr>
        <w:pStyle w:val="PlainText"/>
      </w:pPr>
      <w:r w:rsidRPr="006F30C3">
        <w:t xml:space="preserve">В </w:t>
      </w:r>
      <w:r>
        <w:t>самой Великобритании</w:t>
      </w:r>
      <w:r w:rsidRPr="006F30C3">
        <w:t xml:space="preserve"> тоже необходимо было </w:t>
      </w:r>
      <w:r>
        <w:t>создать у</w:t>
      </w:r>
      <w:r>
        <w:t>с</w:t>
      </w:r>
      <w:r>
        <w:t xml:space="preserve">ловия </w:t>
      </w:r>
      <w:r w:rsidRPr="006F30C3">
        <w:t xml:space="preserve">для </w:t>
      </w:r>
      <w:r>
        <w:t>того, чтобы</w:t>
      </w:r>
      <w:r w:rsidRPr="006F30C3">
        <w:t xml:space="preserve"> ростовщич</w:t>
      </w:r>
      <w:r w:rsidRPr="006F30C3">
        <w:t>е</w:t>
      </w:r>
      <w:r w:rsidRPr="006F30C3">
        <w:t>ск</w:t>
      </w:r>
      <w:r>
        <w:t>ая</w:t>
      </w:r>
      <w:r w:rsidRPr="006F30C3">
        <w:t xml:space="preserve"> концепци</w:t>
      </w:r>
      <w:r>
        <w:t>я заработала на полную мощь</w:t>
      </w:r>
      <w:r w:rsidRPr="006F30C3">
        <w:t xml:space="preserve">. </w:t>
      </w:r>
      <w:r>
        <w:t>К тому времени там, как и во всей Европе, Ветхий завет был уже одной из священных книг христиан, наряду с Н</w:t>
      </w:r>
      <w:r>
        <w:t>о</w:t>
      </w:r>
      <w:r>
        <w:t>вым заветом. Дальше в дело вступает идеологическая власть, к</w:t>
      </w:r>
      <w:r>
        <w:t>о</w:t>
      </w:r>
      <w:r>
        <w:t>торая предлагает обществу концепцию в простых и понятных л</w:t>
      </w:r>
      <w:r>
        <w:t>ю</w:t>
      </w:r>
      <w:r>
        <w:t>дям формах. Этим занимались учёные, создавшие научное обо</w:t>
      </w:r>
      <w:r>
        <w:t>с</w:t>
      </w:r>
      <w:r>
        <w:t>нование ростовщической концепции и прикрывавшие её от кр</w:t>
      </w:r>
      <w:r>
        <w:t>и</w:t>
      </w:r>
      <w:r>
        <w:t>тики.</w:t>
      </w:r>
    </w:p>
    <w:p w14:paraId="7C8CC437" w14:textId="07EEDE57" w:rsidR="00DE60CF" w:rsidRDefault="00DE60CF" w:rsidP="00EA7CC4">
      <w:pPr>
        <w:pStyle w:val="PlainText"/>
      </w:pPr>
      <w:r w:rsidRPr="000279D7">
        <w:t>Иеремия Бентам, представитель утилитаризма</w:t>
      </w:r>
      <w:r w:rsidRPr="00DE60CF">
        <w:t>[CXXXVIII]</w:t>
      </w:r>
      <w:r w:rsidRPr="000279D7">
        <w:t>, работы кот</w:t>
      </w:r>
      <w:r w:rsidRPr="000279D7">
        <w:t>о</w:t>
      </w:r>
      <w:r w:rsidRPr="000279D7">
        <w:t>рого до сих пор положительно оцениваются американскими и британскими философами</w:t>
      </w:r>
      <w:r w:rsidRPr="00DE60CF">
        <w:t>[CXXXIX]</w:t>
      </w:r>
      <w:r w:rsidRPr="000279D7">
        <w:t xml:space="preserve">, написал книгу </w:t>
      </w:r>
      <w:r>
        <w:t>«</w:t>
      </w:r>
      <w:r w:rsidRPr="000279D7">
        <w:t>Введение в принц</w:t>
      </w:r>
      <w:r w:rsidRPr="000279D7">
        <w:t>и</w:t>
      </w:r>
      <w:r w:rsidRPr="000279D7">
        <w:t>пы нр</w:t>
      </w:r>
      <w:r>
        <w:t>авственности и законодательства»</w:t>
      </w:r>
      <w:r w:rsidRPr="000279D7">
        <w:t>. В этом произведении он д</w:t>
      </w:r>
      <w:r w:rsidRPr="000279D7">
        <w:t>о</w:t>
      </w:r>
      <w:r w:rsidRPr="000279D7">
        <w:t>казывал, что п</w:t>
      </w:r>
      <w:r w:rsidRPr="00106FB4">
        <w:t>ричин</w:t>
      </w:r>
      <w:r>
        <w:t>а</w:t>
      </w:r>
      <w:r w:rsidRPr="00106FB4">
        <w:t xml:space="preserve"> любых действий </w:t>
      </w:r>
      <w:r>
        <w:t>индивида</w:t>
      </w:r>
      <w:r w:rsidRPr="00106FB4">
        <w:t xml:space="preserve"> </w:t>
      </w:r>
      <w:r>
        <w:t>состоит в пол</w:t>
      </w:r>
      <w:r>
        <w:t>у</w:t>
      </w:r>
      <w:r>
        <w:t>чении</w:t>
      </w:r>
      <w:r w:rsidRPr="00106FB4">
        <w:t xml:space="preserve"> удовольствия (как чувственны</w:t>
      </w:r>
      <w:r>
        <w:t>х</w:t>
      </w:r>
      <w:r w:rsidRPr="00106FB4">
        <w:t>, так и интеллектуальны</w:t>
      </w:r>
      <w:r>
        <w:t>х</w:t>
      </w:r>
      <w:r w:rsidRPr="00106FB4">
        <w:t xml:space="preserve">) и страдания, </w:t>
      </w:r>
      <w:r>
        <w:t xml:space="preserve">а человека он </w:t>
      </w:r>
      <w:r w:rsidRPr="00106FB4">
        <w:t>рассматрива</w:t>
      </w:r>
      <w:r>
        <w:t>л</w:t>
      </w:r>
      <w:r w:rsidRPr="00106FB4">
        <w:t xml:space="preserve"> как существо</w:t>
      </w:r>
      <w:r>
        <w:t>,</w:t>
      </w:r>
      <w:r w:rsidRPr="00106FB4">
        <w:t xml:space="preserve"> стремяще</w:t>
      </w:r>
      <w:r w:rsidRPr="00106FB4">
        <w:t>е</w:t>
      </w:r>
      <w:r w:rsidRPr="00106FB4">
        <w:t>ся к удовольствиям и избега</w:t>
      </w:r>
      <w:r w:rsidRPr="00106FB4">
        <w:t>ю</w:t>
      </w:r>
      <w:r w:rsidRPr="00106FB4">
        <w:t>щее страданий</w:t>
      </w:r>
      <w:r w:rsidRPr="00DE60CF">
        <w:rPr>
          <w:vertAlign w:val="superscript"/>
        </w:rPr>
        <w:t>[CXL]</w:t>
      </w:r>
      <w:r w:rsidRPr="00106FB4">
        <w:t xml:space="preserve">. </w:t>
      </w:r>
    </w:p>
    <w:p w14:paraId="3F507268" w14:textId="77777777" w:rsidR="00DE60CF" w:rsidRDefault="00DE60CF" w:rsidP="00EA7CC4">
      <w:pPr>
        <w:pStyle w:val="PlainText"/>
      </w:pPr>
      <w:r>
        <w:t xml:space="preserve">Для </w:t>
      </w:r>
      <w:r w:rsidRPr="00106FB4">
        <w:t xml:space="preserve">отдельной личности </w:t>
      </w:r>
      <w:r>
        <w:t>в</w:t>
      </w:r>
      <w:r w:rsidRPr="00106FB4">
        <w:t>еличина удовольствия зависит от его интенсивности, длительности, определенности (или неопред</w:t>
      </w:r>
      <w:r w:rsidRPr="00106FB4">
        <w:t>е</w:t>
      </w:r>
      <w:r w:rsidRPr="00106FB4">
        <w:t>ленности), бл</w:t>
      </w:r>
      <w:r w:rsidRPr="00106FB4">
        <w:t>и</w:t>
      </w:r>
      <w:r w:rsidRPr="00106FB4">
        <w:t>зости (или удаленности) источника удовольствия.</w:t>
      </w:r>
      <w:r>
        <w:t xml:space="preserve"> </w:t>
      </w:r>
      <w:r w:rsidRPr="0001194D">
        <w:t>Правильные действия людей увеличивают су</w:t>
      </w:r>
      <w:r w:rsidRPr="0001194D">
        <w:t>м</w:t>
      </w:r>
      <w:r w:rsidRPr="0001194D">
        <w:t>му удовольствий, а неправильные</w:t>
      </w:r>
      <w:r>
        <w:t xml:space="preserve"> — </w:t>
      </w:r>
      <w:r w:rsidRPr="0001194D">
        <w:t>уменьшают. Наказания приносят людям страд</w:t>
      </w:r>
      <w:r w:rsidRPr="0001194D">
        <w:t>а</w:t>
      </w:r>
      <w:r w:rsidRPr="0001194D">
        <w:t>ния и уху</w:t>
      </w:r>
      <w:r w:rsidRPr="0001194D">
        <w:t>д</w:t>
      </w:r>
      <w:r w:rsidRPr="0001194D">
        <w:t xml:space="preserve">шают их баланс удовольствий. Поэтому правителям и законодателям </w:t>
      </w:r>
      <w:r>
        <w:t>автор рекомендует уметь</w:t>
      </w:r>
      <w:r w:rsidRPr="0001194D">
        <w:t xml:space="preserve"> точно определять мин</w:t>
      </w:r>
      <w:r w:rsidRPr="0001194D">
        <w:t>и</w:t>
      </w:r>
      <w:r w:rsidRPr="0001194D">
        <w:t xml:space="preserve">мально необходимое наказание за тот или иной </w:t>
      </w:r>
      <w:r w:rsidRPr="0001194D">
        <w:lastRenderedPageBreak/>
        <w:t>проступок.</w:t>
      </w:r>
      <w:r>
        <w:t xml:space="preserve"> </w:t>
      </w:r>
      <w:r w:rsidRPr="00BE302F">
        <w:t>Бе</w:t>
      </w:r>
      <w:r w:rsidRPr="00BE302F">
        <w:t>н</w:t>
      </w:r>
      <w:r w:rsidRPr="00BE302F">
        <w:t xml:space="preserve">там </w:t>
      </w:r>
      <w:r>
        <w:t>разработал</w:t>
      </w:r>
      <w:r w:rsidRPr="00BE302F">
        <w:t xml:space="preserve"> </w:t>
      </w:r>
      <w:r>
        <w:t>«</w:t>
      </w:r>
      <w:r w:rsidRPr="00BE302F">
        <w:t>гедонистическое исчисление</w:t>
      </w:r>
      <w:r>
        <w:t>»</w:t>
      </w:r>
      <w:r w:rsidRPr="00BE302F">
        <w:t>, которое, по его замыслу, должно было математически точно определять соотн</w:t>
      </w:r>
      <w:r w:rsidRPr="00BE302F">
        <w:t>о</w:t>
      </w:r>
      <w:r w:rsidRPr="00BE302F">
        <w:t>шение удовольствий и страданий, получающееся в результате действий. Для этого предлагалось складывать полезные и вредные последствия действий, а затем вычитать су</w:t>
      </w:r>
      <w:r w:rsidRPr="00BE302F">
        <w:t>м</w:t>
      </w:r>
      <w:r w:rsidRPr="00BE302F">
        <w:t>му удовольствий из суммы страданий (или наоборот), чтобы определить остаток. Бе</w:t>
      </w:r>
      <w:r w:rsidRPr="00BE302F">
        <w:t>н</w:t>
      </w:r>
      <w:r w:rsidRPr="00BE302F">
        <w:t>там при этом дал исчерпывающую, как он предполагал, класс</w:t>
      </w:r>
      <w:r w:rsidRPr="00BE302F">
        <w:t>и</w:t>
      </w:r>
      <w:r w:rsidRPr="00BE302F">
        <w:t>фикацию удовольствий (14 видов) и страданий (12 видов). Обра</w:t>
      </w:r>
      <w:r w:rsidRPr="00BE302F">
        <w:t>з</w:t>
      </w:r>
      <w:r w:rsidRPr="00BE302F">
        <w:t>цом для него служили классификации болезней и лекарств в м</w:t>
      </w:r>
      <w:r w:rsidRPr="00BE302F">
        <w:t>е</w:t>
      </w:r>
      <w:r w:rsidRPr="00BE302F">
        <w:t>диц</w:t>
      </w:r>
      <w:r w:rsidRPr="00BE302F">
        <w:t>и</w:t>
      </w:r>
      <w:r w:rsidRPr="00BE302F">
        <w:t xml:space="preserve">не, а также классификации биологических видов. </w:t>
      </w:r>
      <w:r>
        <w:t>Он</w:t>
      </w:r>
      <w:r w:rsidRPr="008325E9">
        <w:t xml:space="preserve"> был противником абстрактных моральных принципов. Бентам крит</w:t>
      </w:r>
      <w:r w:rsidRPr="008325E9">
        <w:t>и</w:t>
      </w:r>
      <w:r w:rsidRPr="008325E9">
        <w:t xml:space="preserve">ковал такие понятия, как </w:t>
      </w:r>
      <w:r>
        <w:t>«</w:t>
      </w:r>
      <w:r w:rsidRPr="008325E9">
        <w:t>общий интерес</w:t>
      </w:r>
      <w:r>
        <w:t>»</w:t>
      </w:r>
      <w:r w:rsidRPr="008325E9">
        <w:t xml:space="preserve">, считал риторическими метафорами популярные среди просветителей понятия </w:t>
      </w:r>
      <w:r>
        <w:t>«</w:t>
      </w:r>
      <w:r w:rsidRPr="008325E9">
        <w:t>общес</w:t>
      </w:r>
      <w:r w:rsidRPr="008325E9">
        <w:t>т</w:t>
      </w:r>
      <w:r w:rsidRPr="008325E9">
        <w:t>венного договора</w:t>
      </w:r>
      <w:r>
        <w:t>»</w:t>
      </w:r>
      <w:r w:rsidRPr="008325E9">
        <w:t xml:space="preserve">, </w:t>
      </w:r>
      <w:r>
        <w:t>«</w:t>
      </w:r>
      <w:r w:rsidRPr="008325E9">
        <w:t>естественного права</w:t>
      </w:r>
      <w:r>
        <w:t>»</w:t>
      </w:r>
      <w:r w:rsidRPr="008325E9">
        <w:t xml:space="preserve">, </w:t>
      </w:r>
      <w:r>
        <w:t>«</w:t>
      </w:r>
      <w:r w:rsidRPr="008325E9">
        <w:t>естественного зак</w:t>
      </w:r>
      <w:r w:rsidRPr="008325E9">
        <w:t>о</w:t>
      </w:r>
      <w:r w:rsidRPr="008325E9">
        <w:t>на</w:t>
      </w:r>
      <w:r>
        <w:t>»</w:t>
      </w:r>
      <w:r w:rsidRPr="008325E9">
        <w:t>,</w:t>
      </w:r>
      <w:r>
        <w:t xml:space="preserve"> а также понятие неотчуждаемых «</w:t>
      </w:r>
      <w:r w:rsidRPr="008325E9">
        <w:t>прав ч</w:t>
      </w:r>
      <w:r w:rsidRPr="008325E9">
        <w:t>е</w:t>
      </w:r>
      <w:r w:rsidRPr="008325E9">
        <w:t>ловека</w:t>
      </w:r>
      <w:r>
        <w:t xml:space="preserve">». </w:t>
      </w:r>
    </w:p>
    <w:p w14:paraId="0C41E683" w14:textId="77777777" w:rsidR="00DE60CF" w:rsidRPr="008325E9" w:rsidRDefault="00DE60CF" w:rsidP="00EA7CC4">
      <w:pPr>
        <w:pStyle w:val="PlainText"/>
      </w:pPr>
      <w:r>
        <w:t xml:space="preserve">Правда теория Бентама не давала ответа на вопросы: </w:t>
      </w:r>
      <w:r w:rsidRPr="003A3163">
        <w:rPr>
          <w:i/>
        </w:rPr>
        <w:t>А кто будет определять, какие действия правильные, а какие нет? Кто будет оценивать последствия этих действий?</w:t>
      </w:r>
      <w:r>
        <w:t xml:space="preserve"> Дальнейшие с</w:t>
      </w:r>
      <w:r>
        <w:t>о</w:t>
      </w:r>
      <w:r>
        <w:t>бытия показали, что британцы взяли на себя роль судей, считая свои действия правильными, руководствуясь «принципом пол</w:t>
      </w:r>
      <w:r>
        <w:t>ь</w:t>
      </w:r>
      <w:r>
        <w:t>зы», который устанавливал правильность действий, если они пр</w:t>
      </w:r>
      <w:r>
        <w:t>и</w:t>
      </w:r>
      <w:r>
        <w:t>носят счастье наибольшему числу людей, по умолчанию — бр</w:t>
      </w:r>
      <w:r>
        <w:t>и</w:t>
      </w:r>
      <w:r>
        <w:t>танцам.</w:t>
      </w:r>
      <w:r>
        <w:rPr>
          <w:sz w:val="28"/>
        </w:rPr>
        <w:t xml:space="preserve"> </w:t>
      </w:r>
    </w:p>
    <w:p w14:paraId="5734E430" w14:textId="3090FAD0" w:rsidR="00DE60CF" w:rsidRPr="001B0D88" w:rsidRDefault="00DE60CF" w:rsidP="00EA7CC4">
      <w:pPr>
        <w:pStyle w:val="PlainText"/>
      </w:pPr>
      <w:r w:rsidRPr="001B0D88">
        <w:t xml:space="preserve">И вот этого </w:t>
      </w:r>
      <w:r>
        <w:t>«учёного»</w:t>
      </w:r>
      <w:r w:rsidRPr="001B0D88">
        <w:t>, который</w:t>
      </w:r>
      <w:r>
        <w:t xml:space="preserve"> </w:t>
      </w:r>
      <w:r w:rsidRPr="001B0D88">
        <w:t>отрицал всякое отличие</w:t>
      </w:r>
      <w:r>
        <w:rPr>
          <w:sz w:val="28"/>
        </w:rPr>
        <w:t xml:space="preserve"> </w:t>
      </w:r>
      <w:r w:rsidRPr="001B0D88">
        <w:t>чел</w:t>
      </w:r>
      <w:r w:rsidRPr="001B0D88">
        <w:t>о</w:t>
      </w:r>
      <w:r w:rsidRPr="001B0D88">
        <w:t>века от низших существ, поскольку видел в человеке только орг</w:t>
      </w:r>
      <w:r w:rsidRPr="001B0D88">
        <w:t>а</w:t>
      </w:r>
      <w:r w:rsidRPr="001B0D88">
        <w:t>низм с гедонистическими инстинктами, министр</w:t>
      </w:r>
      <w:r>
        <w:t xml:space="preserve"> иностранных дел, </w:t>
      </w:r>
      <w:r w:rsidRPr="001B0D88">
        <w:t>лорд Шелбурн взял на службу в Форин Оффис</w:t>
      </w:r>
      <w:r w:rsidRPr="00DE60CF">
        <w:rPr>
          <w:sz w:val="24"/>
          <w:vertAlign w:val="superscript"/>
        </w:rPr>
        <w:t>[CXLI]</w:t>
      </w:r>
      <w:r>
        <w:t xml:space="preserve"> </w:t>
      </w:r>
      <w:r w:rsidRPr="001B0D88">
        <w:t xml:space="preserve">и поселил его в </w:t>
      </w:r>
      <w:r>
        <w:t>своём</w:t>
      </w:r>
      <w:r w:rsidRPr="001B0D88">
        <w:t xml:space="preserve"> поместье. </w:t>
      </w:r>
    </w:p>
    <w:p w14:paraId="2322F2E9" w14:textId="1AC9A3EE" w:rsidR="00DE60CF" w:rsidRPr="00A8172A" w:rsidRDefault="00DE60CF" w:rsidP="00EA7CC4">
      <w:pPr>
        <w:pStyle w:val="PlainText"/>
      </w:pPr>
      <w:r w:rsidRPr="00A8172A">
        <w:t>Далее дадим слово авторам статьи</w:t>
      </w:r>
      <w:r w:rsidRPr="00DE60CF">
        <w:rPr>
          <w:sz w:val="24"/>
          <w:vertAlign w:val="superscript"/>
        </w:rPr>
        <w:t>[CXLII]</w:t>
      </w:r>
      <w:r w:rsidRPr="00A8172A">
        <w:t>, рассказывающим о де</w:t>
      </w:r>
      <w:r w:rsidRPr="00A8172A">
        <w:t>я</w:t>
      </w:r>
      <w:r w:rsidRPr="00A8172A">
        <w:t xml:space="preserve">тельности Бентама: </w:t>
      </w:r>
    </w:p>
    <w:p w14:paraId="0ECD9696" w14:textId="77777777" w:rsidR="00DE60CF" w:rsidRPr="00196935" w:rsidRDefault="00DE60CF" w:rsidP="00EA7CC4">
      <w:pPr>
        <w:pStyle w:val="a5"/>
      </w:pPr>
      <w:r>
        <w:t>«</w:t>
      </w:r>
      <w:r w:rsidRPr="001B0D88">
        <w:t>Однако Бентам оправдал возложенные на него</w:t>
      </w:r>
      <w:r w:rsidRPr="00196935">
        <w:t xml:space="preserve"> надежды британской разведки. В </w:t>
      </w:r>
      <w:smartTag w:uri="urn:schemas-microsoft-com:office:smarttags" w:element="metricconverter">
        <w:smartTagPr>
          <w:attr w:name="ProductID" w:val="1787 г"/>
        </w:smartTagPr>
        <w:r w:rsidRPr="00196935">
          <w:t>1787 г</w:t>
        </w:r>
      </w:smartTag>
      <w:r w:rsidRPr="00196935">
        <w:t>. он опубликовал памфлет «</w:t>
      </w:r>
      <w:r w:rsidRPr="004854AA">
        <w:rPr>
          <w:b/>
        </w:rPr>
        <w:t>В з</w:t>
      </w:r>
      <w:r w:rsidRPr="004854AA">
        <w:rPr>
          <w:b/>
        </w:rPr>
        <w:t>а</w:t>
      </w:r>
      <w:r w:rsidRPr="004854AA">
        <w:rPr>
          <w:b/>
        </w:rPr>
        <w:t>щиту ростовщичества</w:t>
      </w:r>
      <w:r w:rsidRPr="00196935">
        <w:t>», где упрекал А. Смита за слабую проп</w:t>
      </w:r>
      <w:r w:rsidRPr="00196935">
        <w:t>а</w:t>
      </w:r>
      <w:r w:rsidRPr="00196935">
        <w:t>ганду неограниченного монетаризма. Забавно, но Бентам приз</w:t>
      </w:r>
      <w:r w:rsidRPr="00196935">
        <w:t>ы</w:t>
      </w:r>
      <w:r w:rsidRPr="00196935">
        <w:t xml:space="preserve">вал </w:t>
      </w:r>
      <w:r w:rsidRPr="00813032">
        <w:rPr>
          <w:b/>
        </w:rPr>
        <w:t>снять все ограничения на</w:t>
      </w:r>
      <w:r w:rsidRPr="00196935">
        <w:t xml:space="preserve"> </w:t>
      </w:r>
      <w:r w:rsidRPr="00813032">
        <w:rPr>
          <w:b/>
        </w:rPr>
        <w:t>ростовщичество</w:t>
      </w:r>
      <w:r w:rsidRPr="00196935">
        <w:t xml:space="preserve"> и применял р</w:t>
      </w:r>
      <w:r w:rsidRPr="00196935">
        <w:t>а</w:t>
      </w:r>
      <w:r w:rsidRPr="00196935">
        <w:t>дикальный либеральный аргумент о том, что ограничение ро</w:t>
      </w:r>
      <w:r w:rsidRPr="00196935">
        <w:t>с</w:t>
      </w:r>
      <w:r w:rsidRPr="00196935">
        <w:t xml:space="preserve">товщичества есть удушение «изобретательности». </w:t>
      </w:r>
    </w:p>
    <w:p w14:paraId="0016A5FA" w14:textId="77777777" w:rsidR="00DE60CF" w:rsidRPr="00196935" w:rsidRDefault="00DE60CF" w:rsidP="00EA7CC4">
      <w:pPr>
        <w:pStyle w:val="a5"/>
      </w:pPr>
      <w:r w:rsidRPr="00196935">
        <w:lastRenderedPageBreak/>
        <w:t xml:space="preserve">«Моя старая мечта состоит в том, </w:t>
      </w:r>
      <w:r w:rsidRPr="0065241F">
        <w:rPr>
          <w:b/>
        </w:rPr>
        <w:t>чтобы проценты были свободны, как и л</w:t>
      </w:r>
      <w:r w:rsidRPr="0065241F">
        <w:rPr>
          <w:b/>
        </w:rPr>
        <w:t>ю</w:t>
      </w:r>
      <w:r w:rsidRPr="0065241F">
        <w:rPr>
          <w:b/>
        </w:rPr>
        <w:t>бовь</w:t>
      </w:r>
      <w:r w:rsidRPr="00196935">
        <w:t>»: окончательный диагноз шизофрении И. Бентама как идеолога британского свободного ры</w:t>
      </w:r>
      <w:r w:rsidRPr="00196935">
        <w:t>н</w:t>
      </w:r>
      <w:r w:rsidRPr="00196935">
        <w:t>ка.</w:t>
      </w:r>
      <w:r w:rsidRPr="00196935">
        <w:rPr>
          <w:b/>
        </w:rPr>
        <w:t> </w:t>
      </w:r>
      <w:r w:rsidRPr="00196935">
        <w:t xml:space="preserve">Окончательный диагноз </w:t>
      </w:r>
      <w:r>
        <w:t>—</w:t>
      </w:r>
      <w:r w:rsidRPr="00196935">
        <w:t xml:space="preserve"> «умеренно выраженная мозаичная психоп</w:t>
      </w:r>
      <w:r w:rsidRPr="00196935">
        <w:t>а</w:t>
      </w:r>
      <w:r w:rsidRPr="00196935">
        <w:t>тия» был поставлен Бентаму его врачом. Хорошо, что не паранойя. Все же Бентам создал проект первого в мире конце</w:t>
      </w:r>
      <w:r w:rsidRPr="00196935">
        <w:t>н</w:t>
      </w:r>
      <w:r w:rsidRPr="00196935">
        <w:t>трационного лагеря для республиканцев. В лагере предполагался рабский труд, а это совсем не то, что было в психиатрической лечебнице в Шератоне, где содержался «полоумный и прекра</w:t>
      </w:r>
      <w:r w:rsidRPr="00196935">
        <w:t>с</w:t>
      </w:r>
      <w:r w:rsidRPr="00196935">
        <w:t>ный</w:t>
      </w:r>
      <w:r>
        <w:rPr>
          <w:i/>
          <w:sz w:val="28"/>
          <w:szCs w:val="28"/>
        </w:rPr>
        <w:t xml:space="preserve"> </w:t>
      </w:r>
      <w:r w:rsidRPr="00196935">
        <w:t>маркиз де Сад» (известно, что последний французский к</w:t>
      </w:r>
      <w:r w:rsidRPr="00196935">
        <w:t>о</w:t>
      </w:r>
      <w:r w:rsidRPr="00196935">
        <w:t>роль запретил пытки при дознании, а также всякий рабский труд!). Бентам трудился над схемой с воодушевлением и заве</w:t>
      </w:r>
      <w:r w:rsidRPr="00196935">
        <w:t>р</w:t>
      </w:r>
      <w:r w:rsidRPr="00196935">
        <w:t xml:space="preserve">шил в </w:t>
      </w:r>
      <w:smartTag w:uri="urn:schemas-microsoft-com:office:smarttags" w:element="metricconverter">
        <w:smartTagPr>
          <w:attr w:name="ProductID" w:val="1787 г"/>
        </w:smartTagPr>
        <w:r w:rsidRPr="00196935">
          <w:t>1787 г</w:t>
        </w:r>
      </w:smartTag>
      <w:r w:rsidRPr="00196935">
        <w:t>.</w:t>
      </w:r>
      <w:r>
        <w:rPr>
          <w:i/>
          <w:sz w:val="28"/>
          <w:szCs w:val="28"/>
        </w:rPr>
        <w:t xml:space="preserve"> </w:t>
      </w:r>
      <w:r w:rsidRPr="00196935">
        <w:t>во время поездки в Россию в гости к брату, аге</w:t>
      </w:r>
      <w:r w:rsidRPr="00196935">
        <w:t>н</w:t>
      </w:r>
      <w:r w:rsidRPr="00196935">
        <w:t xml:space="preserve">ту Шебурна. </w:t>
      </w:r>
    </w:p>
    <w:p w14:paraId="7FEA251C" w14:textId="77777777" w:rsidR="00DE60CF" w:rsidRPr="00196935" w:rsidRDefault="00DE60CF" w:rsidP="00EA7CC4">
      <w:pPr>
        <w:pStyle w:val="a5"/>
      </w:pPr>
      <w:r w:rsidRPr="00196935">
        <w:t>В Х</w:t>
      </w:r>
      <w:r>
        <w:rPr>
          <w:lang w:val="en-US"/>
        </w:rPr>
        <w:t>I</w:t>
      </w:r>
      <w:r w:rsidRPr="00196935">
        <w:t xml:space="preserve">Х в. </w:t>
      </w:r>
      <w:r>
        <w:t>…</w:t>
      </w:r>
      <w:r w:rsidRPr="00432DA1">
        <w:t xml:space="preserve"> </w:t>
      </w:r>
      <w:r w:rsidRPr="00196935">
        <w:t>Лондон стал столицей новой глобальной имп</w:t>
      </w:r>
      <w:r w:rsidRPr="00196935">
        <w:t>е</w:t>
      </w:r>
      <w:r w:rsidRPr="00196935">
        <w:t xml:space="preserve">рии лишь по форме напоминающей монархию </w:t>
      </w:r>
      <w:r>
        <w:t>—</w:t>
      </w:r>
      <w:r w:rsidRPr="00196935">
        <w:t xml:space="preserve"> на деле это олигархия венецианского типа. Лорд Пальмерстон </w:t>
      </w:r>
      <w:r>
        <w:t>—</w:t>
      </w:r>
      <w:r w:rsidRPr="00196935">
        <w:t xml:space="preserve"> </w:t>
      </w:r>
      <w:r>
        <w:t>её</w:t>
      </w:r>
      <w:r w:rsidRPr="00196935">
        <w:t xml:space="preserve"> самый могущественный представитель в 30-50 гг. Этот “лорд Купидон” (находящийся в состоянии непрерывного поиска женщин) заявл</w:t>
      </w:r>
      <w:r w:rsidRPr="00196935">
        <w:t>я</w:t>
      </w:r>
      <w:r w:rsidRPr="00196935">
        <w:t xml:space="preserve">ет в парламенте, что где бы ни был гордый британец, он может делать </w:t>
      </w:r>
      <w:r>
        <w:t>всё</w:t>
      </w:r>
      <w:r w:rsidRPr="00196935">
        <w:t xml:space="preserve">, что ему угодно, ибо за его спиной королевский флот и королевская </w:t>
      </w:r>
      <w:r>
        <w:t>армия. В Британии до сих пор всё</w:t>
      </w:r>
      <w:r w:rsidRPr="00196935">
        <w:t xml:space="preserve"> королевское: научные общества, почта, полиция. Враги нового Рима </w:t>
      </w:r>
      <w:r>
        <w:t>—</w:t>
      </w:r>
      <w:r w:rsidRPr="00196935">
        <w:t xml:space="preserve"> США, Австро-Венгерская империя, Россия и Пруссия, имену</w:t>
      </w:r>
      <w:r w:rsidRPr="00196935">
        <w:t>е</w:t>
      </w:r>
      <w:r w:rsidRPr="00196935">
        <w:t xml:space="preserve">мые Пальмерстоном деспотическими державами </w:t>
      </w:r>
      <w:r>
        <w:t>—</w:t>
      </w:r>
      <w:r w:rsidRPr="00196935">
        <w:t xml:space="preserve"> против них разыгрывается карта национально-освободительного движения нар</w:t>
      </w:r>
      <w:r w:rsidRPr="00196935">
        <w:t>о</w:t>
      </w:r>
      <w:r w:rsidRPr="00196935">
        <w:t xml:space="preserve">дов. </w:t>
      </w:r>
    </w:p>
    <w:p w14:paraId="549E9357" w14:textId="77777777" w:rsidR="00DE60CF" w:rsidRPr="00196935" w:rsidRDefault="00DE60CF" w:rsidP="00EA7CC4">
      <w:pPr>
        <w:pStyle w:val="a5"/>
      </w:pPr>
      <w:r w:rsidRPr="00196935">
        <w:t xml:space="preserve">В </w:t>
      </w:r>
      <w:smartTag w:uri="urn:schemas-microsoft-com:office:smarttags" w:element="metricconverter">
        <w:smartTagPr>
          <w:attr w:name="ProductID" w:val="1846 г"/>
        </w:smartTagPr>
        <w:r w:rsidRPr="00196935">
          <w:t>1846 г</w:t>
        </w:r>
      </w:smartTag>
      <w:r w:rsidRPr="00196935">
        <w:t>. провозглашается “политика свободной торговли” и фунт стерлингов проникает во все потайные уголки планеты, ст</w:t>
      </w:r>
      <w:r w:rsidRPr="00196935">
        <w:t>а</w:t>
      </w:r>
      <w:r w:rsidRPr="00196935">
        <w:t>новясь предшественником доллара в ограбл</w:t>
      </w:r>
      <w:r w:rsidRPr="00196935">
        <w:t>е</w:t>
      </w:r>
      <w:r w:rsidRPr="00196935">
        <w:t>нии цивилизованного мира. В год великих потрясений и революций по Европе прок</w:t>
      </w:r>
      <w:r w:rsidRPr="00196935">
        <w:t>а</w:t>
      </w:r>
      <w:r w:rsidRPr="00196935">
        <w:t>тилась волна восстаний и “короны дюжинами катились по мост</w:t>
      </w:r>
      <w:r w:rsidRPr="00196935">
        <w:t>о</w:t>
      </w:r>
      <w:r w:rsidRPr="00196935">
        <w:t>вой”, никто не наклонялся, чтобы их подобрать. Пали режимы Меттерниха и Луи-Филиппа (свергнутые государи бежали в …</w:t>
      </w:r>
      <w:r>
        <w:t xml:space="preserve"> </w:t>
      </w:r>
      <w:r w:rsidRPr="00196935">
        <w:t>Лондон, где в сущности и было подготовлено их сверж</w:t>
      </w:r>
      <w:r w:rsidRPr="00196935">
        <w:t>е</w:t>
      </w:r>
      <w:r w:rsidRPr="00196935">
        <w:t>ние), в Италии, А</w:t>
      </w:r>
      <w:r w:rsidRPr="00196935">
        <w:t>в</w:t>
      </w:r>
      <w:r w:rsidRPr="00196935">
        <w:t xml:space="preserve">стро-Венгрии, Германии </w:t>
      </w:r>
      <w:r>
        <w:t>—</w:t>
      </w:r>
      <w:r w:rsidRPr="00196935">
        <w:t xml:space="preserve"> повсюду, кроме России народные выступления. Но для России была заготовлена Кры</w:t>
      </w:r>
      <w:r w:rsidRPr="00196935">
        <w:t>м</w:t>
      </w:r>
      <w:r w:rsidRPr="00196935">
        <w:t>ская война</w:t>
      </w:r>
      <w:r>
        <w:t>».</w:t>
      </w:r>
    </w:p>
    <w:p w14:paraId="628754EF" w14:textId="7B057089" w:rsidR="00DE60CF" w:rsidRPr="00AD715A" w:rsidRDefault="00DE60CF" w:rsidP="00EA7CC4">
      <w:pPr>
        <w:pStyle w:val="PlainText"/>
      </w:pPr>
      <w:r w:rsidRPr="00AD715A">
        <w:lastRenderedPageBreak/>
        <w:t xml:space="preserve">Интересно, что </w:t>
      </w:r>
      <w:r>
        <w:t xml:space="preserve">власть </w:t>
      </w:r>
      <w:r w:rsidRPr="00AD715A">
        <w:t>в Ро</w:t>
      </w:r>
      <w:r>
        <w:t>сс</w:t>
      </w:r>
      <w:r w:rsidRPr="00AD715A">
        <w:t xml:space="preserve">ии </w:t>
      </w:r>
      <w:r>
        <w:t xml:space="preserve">не поняла всей пагубности теорий Бентама, а </w:t>
      </w:r>
      <w:r w:rsidRPr="00AD715A">
        <w:t xml:space="preserve">император </w:t>
      </w:r>
      <w:smartTag w:uri="urn:schemas-microsoft-com:office:smarttags" w:element="PersonName">
        <w:r w:rsidRPr="00AD715A">
          <w:t>Але</w:t>
        </w:r>
        <w:r w:rsidRPr="00AD715A">
          <w:t>к</w:t>
        </w:r>
        <w:r w:rsidRPr="00AD715A">
          <w:t>сандр</w:t>
        </w:r>
      </w:smartTag>
      <w:r w:rsidRPr="00AD715A">
        <w:t xml:space="preserve"> I </w:t>
      </w:r>
      <w:r>
        <w:t>даже</w:t>
      </w:r>
      <w:r w:rsidRPr="00AD715A">
        <w:t xml:space="preserve"> требовал от своей Комиссии по разработке нового законодательства, чтобы во всех сомнительных случаях она обращалась к Бентаму за советами</w:t>
      </w:r>
      <w:r w:rsidRPr="00DE60CF">
        <w:rPr>
          <w:color w:val="000000"/>
          <w:sz w:val="24"/>
          <w:vertAlign w:val="superscript"/>
        </w:rPr>
        <w:t>[CXLIII]</w:t>
      </w:r>
      <w:r w:rsidRPr="00AD715A">
        <w:t>.</w:t>
      </w:r>
    </w:p>
    <w:p w14:paraId="7CD236FA" w14:textId="77777777" w:rsidR="00DE60CF" w:rsidRDefault="00DE60CF" w:rsidP="00EA7CC4">
      <w:pPr>
        <w:pStyle w:val="PlainText"/>
      </w:pPr>
      <w:r w:rsidRPr="004712A1">
        <w:t xml:space="preserve">Таким образом, в Британии </w:t>
      </w:r>
      <w:r>
        <w:t xml:space="preserve">в конце </w:t>
      </w:r>
      <w:r>
        <w:rPr>
          <w:lang w:val="en-US"/>
        </w:rPr>
        <w:t>XVIII</w:t>
      </w:r>
      <w:r>
        <w:t xml:space="preserve"> века были подг</w:t>
      </w:r>
      <w:r>
        <w:t>о</w:t>
      </w:r>
      <w:r>
        <w:t>товлены светские теоретические о</w:t>
      </w:r>
      <w:r>
        <w:t>с</w:t>
      </w:r>
      <w:r>
        <w:t>новы финансового закабаления мира. Библейская доктрина, ставшая популярной среди брита</w:t>
      </w:r>
      <w:r>
        <w:t>н</w:t>
      </w:r>
      <w:r>
        <w:t>ской элиты благодаря трудам Бентама, получила путёвку в жизнь и начала быстро распростр</w:t>
      </w:r>
      <w:r>
        <w:t>а</w:t>
      </w:r>
      <w:r>
        <w:t xml:space="preserve">няться по всему свету. </w:t>
      </w:r>
    </w:p>
    <w:p w14:paraId="27941314" w14:textId="77777777" w:rsidR="00DE60CF" w:rsidRDefault="00DE60CF" w:rsidP="00EA7CC4">
      <w:pPr>
        <w:pStyle w:val="PlainText"/>
      </w:pPr>
      <w:r>
        <w:t>Ещё следует отметить, что именно в Англии с 1849 года жил и работал Карл Маркс, который в 1867 году опубликовал свой гла</w:t>
      </w:r>
      <w:r>
        <w:t>в</w:t>
      </w:r>
      <w:r>
        <w:t>ный труд «Капитал» (том 1). В этом труде разработана “теория” прибавочной стоимости, которая указывает якобы на главного врага пролетариата — капит</w:t>
      </w:r>
      <w:r>
        <w:t>а</w:t>
      </w:r>
      <w:r>
        <w:t>листа, действующего в реальном секторе экономики, но не на транснациональную международную ро</w:t>
      </w:r>
      <w:r>
        <w:t>с</w:t>
      </w:r>
      <w:r>
        <w:t>товщическую корпорацию, узурпировавшую банковское дело, невольником и заложником которой является всё общ</w:t>
      </w:r>
      <w:r>
        <w:t>е</w:t>
      </w:r>
      <w:r>
        <w:t>ство.</w:t>
      </w:r>
    </w:p>
    <w:p w14:paraId="76AC9C49" w14:textId="77777777" w:rsidR="00DE60CF" w:rsidRPr="004712A1" w:rsidRDefault="00DE60CF" w:rsidP="00EA7CC4">
      <w:pPr>
        <w:pStyle w:val="PlainText"/>
        <w:rPr>
          <w:sz w:val="28"/>
        </w:rPr>
      </w:pPr>
      <w:r>
        <w:t>Мы знаем, как всё это отразилось на России. Организованные Британией Библейское общество и масонские ложи, работающие совместно, стремились прибрать Россию с её богатствами к бр</w:t>
      </w:r>
      <w:r>
        <w:t>и</w:t>
      </w:r>
      <w:r>
        <w:t>танским рукам. Однако, на пути этой экспансии встал выдающи</w:t>
      </w:r>
      <w:r>
        <w:t>й</w:t>
      </w:r>
      <w:r>
        <w:t xml:space="preserve">ся управленец того времени — император Николай </w:t>
      </w:r>
      <w:r>
        <w:rPr>
          <w:lang w:val="en-US"/>
        </w:rPr>
        <w:t>I</w:t>
      </w:r>
      <w:r>
        <w:t xml:space="preserve">. </w:t>
      </w:r>
    </w:p>
    <w:p w14:paraId="56F49B4C" w14:textId="77777777" w:rsidR="00DE60CF" w:rsidRDefault="00DE60CF" w:rsidP="00EA7CC4">
      <w:pPr>
        <w:pStyle w:val="Heading1"/>
      </w:pPr>
      <w:bookmarkStart w:id="79" w:name="_Toc254970620"/>
      <w:r>
        <w:rPr>
          <w:sz w:val="28"/>
          <w:szCs w:val="28"/>
        </w:rPr>
        <w:t xml:space="preserve"> </w:t>
      </w:r>
      <w:bookmarkStart w:id="80" w:name="_Toc255758975"/>
      <w:bookmarkStart w:id="81" w:name="_Toc257614549"/>
      <w:r>
        <w:t xml:space="preserve">18. </w:t>
      </w:r>
      <w:r w:rsidRPr="005B5604">
        <w:t xml:space="preserve">Николай </w:t>
      </w:r>
      <w:r w:rsidRPr="00AD715A">
        <w:t>I</w:t>
      </w:r>
      <w:r>
        <w:t xml:space="preserve"> и его борьба </w:t>
      </w:r>
      <w:r>
        <w:br/>
        <w:t>с</w:t>
      </w:r>
      <w:r w:rsidRPr="006306FB">
        <w:t xml:space="preserve"> </w:t>
      </w:r>
      <w:bookmarkEnd w:id="79"/>
      <w:bookmarkEnd w:id="80"/>
      <w:r>
        <w:t>агрессией ветхозаветного ростовщичества</w:t>
      </w:r>
      <w:bookmarkEnd w:id="81"/>
    </w:p>
    <w:p w14:paraId="00F69957" w14:textId="77777777" w:rsidR="00DE60CF" w:rsidRDefault="00DE60CF" w:rsidP="00EA7CC4">
      <w:pPr>
        <w:pStyle w:val="PlainText"/>
      </w:pPr>
      <w:r>
        <w:t>Говоря о распространении в России библейской ростовщич</w:t>
      </w:r>
      <w:r>
        <w:t>е</w:t>
      </w:r>
      <w:r>
        <w:t>ской доктрины, нельзя обойти молчанием деятельность Импер</w:t>
      </w:r>
      <w:r>
        <w:t>а</w:t>
      </w:r>
      <w:r>
        <w:t xml:space="preserve">тора Николая </w:t>
      </w:r>
      <w:r w:rsidRPr="00AD715A">
        <w:t>I</w:t>
      </w:r>
      <w:r>
        <w:t>, который уже в первый день своего царс</w:t>
      </w:r>
      <w:r>
        <w:t>т</w:t>
      </w:r>
      <w:r>
        <w:t xml:space="preserve">вования столкнулся с теми, кто вольно или невольно был её проводником. </w:t>
      </w:r>
    </w:p>
    <w:p w14:paraId="0F655335" w14:textId="3B4E3DEC" w:rsidR="00DE60CF" w:rsidRPr="00823BFA" w:rsidRDefault="00DE60CF" w:rsidP="00EA7CC4">
      <w:pPr>
        <w:pStyle w:val="PlainText"/>
      </w:pPr>
      <w:r>
        <w:t>Россию, о</w:t>
      </w:r>
      <w:r w:rsidRPr="009663E9">
        <w:t>слабленн</w:t>
      </w:r>
      <w:r>
        <w:t>ую</w:t>
      </w:r>
      <w:r w:rsidRPr="009663E9">
        <w:t xml:space="preserve"> войной с Наполеоном</w:t>
      </w:r>
      <w:r>
        <w:t>, необходимо б</w:t>
      </w:r>
      <w:r>
        <w:t>ы</w:t>
      </w:r>
      <w:r>
        <w:t>ло ещё долго восстанавливать, но нашлись те, которым хотелось «всё сразу и прямо сейчас». Декабристы организ</w:t>
      </w:r>
      <w:r>
        <w:t>о</w:t>
      </w:r>
      <w:r>
        <w:t>вали несколько тайных обществ</w:t>
      </w:r>
      <w:r w:rsidRPr="009663E9">
        <w:t xml:space="preserve"> </w:t>
      </w:r>
      <w:r>
        <w:t>и готовились свергнуть царскую власть. А что они могли предложить взамен? Анализ их пр</w:t>
      </w:r>
      <w:r>
        <w:t>о</w:t>
      </w:r>
      <w:r>
        <w:t xml:space="preserve">грамм показывает, что </w:t>
      </w:r>
      <w:r>
        <w:lastRenderedPageBreak/>
        <w:t>ничего путного России они дать не могли. Царь всё-таки ос</w:t>
      </w:r>
      <w:r>
        <w:t>у</w:t>
      </w:r>
      <w:r>
        <w:t>ществлял, пусть и не очень совершенную, но всё же самобытную внутреннюю концептуальную власть, а армия выполняла функции защиты страны. Вот против них декабристы и выступили. По</w:t>
      </w:r>
      <w:r>
        <w:t>д</w:t>
      </w:r>
      <w:r>
        <w:t>робнее о целях декабристов, и к чему могли привести их действия можно узнать из книги Н</w:t>
      </w:r>
      <w:r>
        <w:t>и</w:t>
      </w:r>
      <w:r>
        <w:t xml:space="preserve">колая Старикова: </w:t>
      </w:r>
      <w:r w:rsidRPr="00823BFA">
        <w:t>«От декабристов до мо</w:t>
      </w:r>
      <w:r w:rsidRPr="00823BFA">
        <w:t>д</w:t>
      </w:r>
      <w:r w:rsidRPr="00823BFA">
        <w:t>жахедов</w:t>
      </w:r>
      <w:r>
        <w:t>»</w:t>
      </w:r>
      <w:r w:rsidRPr="00DE60CF">
        <w:rPr>
          <w:sz w:val="24"/>
          <w:vertAlign w:val="superscript"/>
        </w:rPr>
        <w:t>[CXLIV]</w:t>
      </w:r>
      <w:r w:rsidRPr="00823BFA">
        <w:t xml:space="preserve">. </w:t>
      </w:r>
    </w:p>
    <w:p w14:paraId="3D35DF5D" w14:textId="6A815047" w:rsidR="00DE60CF" w:rsidRPr="00A11FDE" w:rsidRDefault="00DE60CF" w:rsidP="00EA7CC4">
      <w:pPr>
        <w:pStyle w:val="PlainText"/>
      </w:pPr>
      <w:r w:rsidRPr="00A11FDE">
        <w:t>Декабристы за столетие до того, как Россия была ввергнута в хаос гражданской войны, пытались по своему бездумью спров</w:t>
      </w:r>
      <w:r w:rsidRPr="00A11FDE">
        <w:t>о</w:t>
      </w:r>
      <w:r w:rsidRPr="00A11FDE">
        <w:t xml:space="preserve">цировать её в первой половине </w:t>
      </w:r>
      <w:r w:rsidRPr="00A11FDE">
        <w:rPr>
          <w:lang w:val="en-US"/>
        </w:rPr>
        <w:t>XIX</w:t>
      </w:r>
      <w:r w:rsidRPr="00A11FDE">
        <w:t xml:space="preserve"> века</w:t>
      </w:r>
      <w:r>
        <w:t>,</w:t>
      </w:r>
      <w:r w:rsidRPr="00A11FDE">
        <w:t xml:space="preserve"> но Николай </w:t>
      </w:r>
      <w:r w:rsidRPr="00A11FDE">
        <w:rPr>
          <w:color w:val="000000"/>
        </w:rPr>
        <w:t>I</w:t>
      </w:r>
      <w:r w:rsidRPr="00A11FDE">
        <w:t xml:space="preserve"> своим </w:t>
      </w:r>
      <w:r>
        <w:t>п</w:t>
      </w:r>
      <w:r>
        <w:t>о</w:t>
      </w:r>
      <w:r>
        <w:t>ведением</w:t>
      </w:r>
      <w:r w:rsidRPr="00A11FDE">
        <w:t xml:space="preserve"> </w:t>
      </w:r>
      <w:r>
        <w:t>14 декабря 1825 года обрушил планы тех, кто стоял за наивными «вольнодумцами» и посвящёнными лицемерами</w:t>
      </w:r>
      <w:r w:rsidRPr="00A11FDE">
        <w:t xml:space="preserve">. В процессе следствия по делу </w:t>
      </w:r>
      <w:r>
        <w:t xml:space="preserve">14 декабря </w:t>
      </w:r>
      <w:r w:rsidRPr="00A11FDE">
        <w:t>он лично беседовал с ка</w:t>
      </w:r>
      <w:r w:rsidRPr="00A11FDE">
        <w:t>ж</w:t>
      </w:r>
      <w:r w:rsidRPr="00A11FDE">
        <w:t>дым заговорщиком и прощал их, если они раскаивались.</w:t>
      </w:r>
      <w:r w:rsidRPr="00A11FDE">
        <w:rPr>
          <w:i/>
        </w:rPr>
        <w:t xml:space="preserve"> </w:t>
      </w:r>
      <w:r w:rsidRPr="00A11FDE">
        <w:t>Но не все из декабристов этим воспользов</w:t>
      </w:r>
      <w:r w:rsidRPr="00A11FDE">
        <w:t>а</w:t>
      </w:r>
      <w:r w:rsidRPr="00A11FDE">
        <w:t xml:space="preserve">лись. В своих воспоминаниях Николай </w:t>
      </w:r>
      <w:r w:rsidRPr="00A11FDE">
        <w:rPr>
          <w:color w:val="000000"/>
        </w:rPr>
        <w:t>I</w:t>
      </w:r>
      <w:r w:rsidRPr="00A11FDE">
        <w:t xml:space="preserve"> пишет о его разговоре с Трубецким, которого некто (не выясненный до сих пор) назначил руководителем восст</w:t>
      </w:r>
      <w:r w:rsidRPr="00A11FDE">
        <w:t>а</w:t>
      </w:r>
      <w:r w:rsidRPr="00A11FDE">
        <w:t>ния</w:t>
      </w:r>
      <w:r w:rsidRPr="00DE60CF">
        <w:rPr>
          <w:sz w:val="24"/>
          <w:vertAlign w:val="superscript"/>
        </w:rPr>
        <w:t>[CXLV]</w:t>
      </w:r>
      <w:r w:rsidRPr="00A11FDE">
        <w:t xml:space="preserve">: </w:t>
      </w:r>
    </w:p>
    <w:p w14:paraId="56C6C039" w14:textId="77777777" w:rsidR="00DE60CF" w:rsidRPr="008B7902" w:rsidRDefault="00DE60CF" w:rsidP="00EA7CC4">
      <w:pPr>
        <w:pStyle w:val="a5"/>
      </w:pPr>
      <w:r>
        <w:t>«</w:t>
      </w:r>
      <w:r w:rsidRPr="008B7902">
        <w:t>Призвав генерала Толя во свидетели нашего свидания, я в</w:t>
      </w:r>
      <w:r w:rsidRPr="008B7902">
        <w:t>е</w:t>
      </w:r>
      <w:r w:rsidRPr="008B7902">
        <w:t>лел ввести Трубецкого и приве</w:t>
      </w:r>
      <w:r w:rsidRPr="008B7902">
        <w:t>т</w:t>
      </w:r>
      <w:r w:rsidRPr="008B7902">
        <w:t xml:space="preserve">ствовал его словами: </w:t>
      </w:r>
    </w:p>
    <w:p w14:paraId="21C92D2A" w14:textId="3AB1718E" w:rsidR="00DE60CF" w:rsidRPr="008B7902" w:rsidRDefault="00DE60CF" w:rsidP="00EA7CC4">
      <w:pPr>
        <w:pStyle w:val="a5"/>
      </w:pPr>
      <w:r w:rsidRPr="00223AAE">
        <w:t>—</w:t>
      </w:r>
      <w:r w:rsidRPr="008B7902">
        <w:t xml:space="preserve"> </w:t>
      </w:r>
      <w:r w:rsidRPr="00A11FDE">
        <w:rPr>
          <w:i/>
        </w:rPr>
        <w:t>Вы должны быть известны об происходившем вчера</w:t>
      </w:r>
      <w:r w:rsidRPr="00DE60CF">
        <w:rPr>
          <w:i/>
          <w:vertAlign w:val="superscript"/>
        </w:rPr>
        <w:t>[CXLVI]</w:t>
      </w:r>
      <w:r w:rsidRPr="00A11FDE">
        <w:rPr>
          <w:i/>
        </w:rPr>
        <w:t>.</w:t>
      </w:r>
      <w:r w:rsidRPr="008B7902">
        <w:t xml:space="preserve"> С тех пор многое объяснилось, и, к удивлению и сожалению м</w:t>
      </w:r>
      <w:r w:rsidRPr="008B7902">
        <w:t>о</w:t>
      </w:r>
      <w:r w:rsidRPr="008B7902">
        <w:t>ему, важные улики на вас существуют, что вы</w:t>
      </w:r>
      <w:r>
        <w:t xml:space="preserve"> </w:t>
      </w:r>
      <w:r w:rsidRPr="00A11FDE">
        <w:rPr>
          <w:i/>
        </w:rPr>
        <w:t>были</w:t>
      </w:r>
      <w:r w:rsidRPr="00DE60CF">
        <w:rPr>
          <w:i/>
          <w:vertAlign w:val="superscript"/>
        </w:rPr>
        <w:t>[CXLVII]</w:t>
      </w:r>
      <w:r>
        <w:t xml:space="preserve"> </w:t>
      </w:r>
      <w:r w:rsidRPr="008B7902">
        <w:t>не только уч</w:t>
      </w:r>
      <w:r w:rsidRPr="008B7902">
        <w:t>а</w:t>
      </w:r>
      <w:r w:rsidRPr="008B7902">
        <w:t>стником заговора, но должны были им предводительствовать. Хочу вам дать возможность хоть несколько уменьшить степень вашего преступления добровольным признанием всего вам и</w:t>
      </w:r>
      <w:r w:rsidRPr="008B7902">
        <w:t>з</w:t>
      </w:r>
      <w:r w:rsidRPr="008B7902">
        <w:t>вестного; тем вы дадите мне во</w:t>
      </w:r>
      <w:r w:rsidRPr="008B7902">
        <w:t>з</w:t>
      </w:r>
      <w:r w:rsidRPr="008B7902">
        <w:t xml:space="preserve">можность пощадить вас, сколько возможно будет. Скажите, что вы знаете? </w:t>
      </w:r>
    </w:p>
    <w:p w14:paraId="3DD671A9" w14:textId="77777777" w:rsidR="00DE60CF" w:rsidRPr="008B7902" w:rsidRDefault="00DE60CF" w:rsidP="00EA7CC4">
      <w:pPr>
        <w:pStyle w:val="a5"/>
      </w:pPr>
      <w:r w:rsidRPr="00223AAE">
        <w:t>—</w:t>
      </w:r>
      <w:r w:rsidRPr="008B7902">
        <w:t xml:space="preserve"> Я невинен, я ничего не знаю,</w:t>
      </w:r>
      <w:r>
        <w:t xml:space="preserve"> — </w:t>
      </w:r>
      <w:r w:rsidRPr="008B7902">
        <w:t xml:space="preserve">отвечал он. </w:t>
      </w:r>
    </w:p>
    <w:p w14:paraId="66D32C38" w14:textId="77777777" w:rsidR="00DE60CF" w:rsidRPr="008B7902" w:rsidRDefault="00DE60CF" w:rsidP="00EA7CC4">
      <w:pPr>
        <w:pStyle w:val="a5"/>
      </w:pPr>
      <w:r w:rsidRPr="00223AAE">
        <w:t>—</w:t>
      </w:r>
      <w:r w:rsidRPr="008B7902">
        <w:t xml:space="preserve"> Князь, опомнитесь и войдите в ваше положение; вы</w:t>
      </w:r>
      <w:r>
        <w:t xml:space="preserve"> — </w:t>
      </w:r>
      <w:r w:rsidRPr="008B7902">
        <w:t>преступник; я</w:t>
      </w:r>
      <w:r>
        <w:t xml:space="preserve"> — </w:t>
      </w:r>
      <w:r w:rsidRPr="008B7902">
        <w:t>ваш судья; улики на нас</w:t>
      </w:r>
      <w:r>
        <w:t xml:space="preserve"> — </w:t>
      </w:r>
      <w:r w:rsidRPr="008B7902">
        <w:t xml:space="preserve">положительные, ужасные и у меня </w:t>
      </w:r>
      <w:r>
        <w:t>в руках. Ваше отрицание не спасё</w:t>
      </w:r>
      <w:r w:rsidRPr="008B7902">
        <w:t>т вас; вы себя п</w:t>
      </w:r>
      <w:r w:rsidRPr="008B7902">
        <w:t>о</w:t>
      </w:r>
      <w:r w:rsidRPr="008B7902">
        <w:t>губите</w:t>
      </w:r>
      <w:r>
        <w:t xml:space="preserve"> — </w:t>
      </w:r>
      <w:r w:rsidRPr="008B7902">
        <w:t xml:space="preserve">отвечайте, что вам известно? </w:t>
      </w:r>
    </w:p>
    <w:p w14:paraId="4E5459A7" w14:textId="77777777" w:rsidR="00DE60CF" w:rsidRPr="008B7902" w:rsidRDefault="00DE60CF" w:rsidP="00EA7CC4">
      <w:pPr>
        <w:pStyle w:val="a5"/>
      </w:pPr>
      <w:r w:rsidRPr="00223AAE">
        <w:t>—</w:t>
      </w:r>
      <w:r w:rsidRPr="008B7902">
        <w:t xml:space="preserve"> Повторяю, я не виновен, ничего я не знаю. </w:t>
      </w:r>
    </w:p>
    <w:p w14:paraId="1500386F" w14:textId="77777777" w:rsidR="00DE60CF" w:rsidRPr="008B7902" w:rsidRDefault="00DE60CF" w:rsidP="00EA7CC4">
      <w:pPr>
        <w:pStyle w:val="a5"/>
      </w:pPr>
      <w:r w:rsidRPr="008B7902">
        <w:t xml:space="preserve">Показывая ему конверт, сказал я: </w:t>
      </w:r>
    </w:p>
    <w:p w14:paraId="4481A8DB" w14:textId="77777777" w:rsidR="00DE60CF" w:rsidRPr="008B7902" w:rsidRDefault="00DE60CF" w:rsidP="00EA7CC4">
      <w:pPr>
        <w:pStyle w:val="a5"/>
      </w:pPr>
      <w:r w:rsidRPr="00223AAE">
        <w:t>—</w:t>
      </w:r>
      <w:r w:rsidRPr="008B7902">
        <w:t xml:space="preserve"> В последний раз, князь, скажите, что вы знаете, ничего не скрывая, или</w:t>
      </w:r>
      <w:r>
        <w:t xml:space="preserve"> — </w:t>
      </w:r>
      <w:r w:rsidRPr="008B7902">
        <w:t>вы невозвратно п</w:t>
      </w:r>
      <w:r w:rsidRPr="008B7902">
        <w:t>о</w:t>
      </w:r>
      <w:r w:rsidRPr="008B7902">
        <w:t xml:space="preserve">гибли. Отвечайте. </w:t>
      </w:r>
    </w:p>
    <w:p w14:paraId="3D37ABAE" w14:textId="77777777" w:rsidR="00DE60CF" w:rsidRPr="008B7902" w:rsidRDefault="00DE60CF" w:rsidP="00EA7CC4">
      <w:pPr>
        <w:pStyle w:val="a5"/>
      </w:pPr>
      <w:r w:rsidRPr="008B7902">
        <w:t xml:space="preserve">Он </w:t>
      </w:r>
      <w:r>
        <w:t>ещё</w:t>
      </w:r>
      <w:r w:rsidRPr="008B7902">
        <w:t xml:space="preserve"> дерзче мне ответил: </w:t>
      </w:r>
    </w:p>
    <w:p w14:paraId="1BC20F0D" w14:textId="77777777" w:rsidR="00DE60CF" w:rsidRPr="008B7902" w:rsidRDefault="00DE60CF" w:rsidP="00EA7CC4">
      <w:pPr>
        <w:pStyle w:val="a5"/>
      </w:pPr>
      <w:r w:rsidRPr="00223AAE">
        <w:t>—</w:t>
      </w:r>
      <w:r w:rsidRPr="008B7902">
        <w:t xml:space="preserve"> Я уже сказал, что ничего не знаю. </w:t>
      </w:r>
    </w:p>
    <w:p w14:paraId="7EC81B38" w14:textId="627F35F1" w:rsidR="00DE60CF" w:rsidRPr="008B7902" w:rsidRDefault="00DE60CF" w:rsidP="00EA7CC4">
      <w:pPr>
        <w:pStyle w:val="a5"/>
      </w:pPr>
      <w:r w:rsidRPr="00223AAE">
        <w:lastRenderedPageBreak/>
        <w:t>—</w:t>
      </w:r>
      <w:r w:rsidRPr="008B7902">
        <w:t xml:space="preserve"> Ежели так, —</w:t>
      </w:r>
      <w:r>
        <w:t xml:space="preserve"> возразил я, показывая ему развё</w:t>
      </w:r>
      <w:r w:rsidRPr="008B7902">
        <w:t xml:space="preserve">рнутый </w:t>
      </w:r>
      <w:r w:rsidRPr="008A0C57">
        <w:t>его руки лист</w:t>
      </w:r>
      <w:r w:rsidRPr="00DE60CF">
        <w:rPr>
          <w:vertAlign w:val="superscript"/>
        </w:rPr>
        <w:t>[CXLVIII]</w:t>
      </w:r>
      <w:r w:rsidRPr="008B7902">
        <w:t>, — так смо</w:t>
      </w:r>
      <w:r w:rsidRPr="008B7902">
        <w:t>т</w:t>
      </w:r>
      <w:r w:rsidRPr="008B7902">
        <w:t xml:space="preserve">рите же, что это? </w:t>
      </w:r>
    </w:p>
    <w:p w14:paraId="5DC927B5" w14:textId="77777777" w:rsidR="00DE60CF" w:rsidRPr="00AD0CB3" w:rsidRDefault="00DE60CF" w:rsidP="00EA7CC4">
      <w:pPr>
        <w:pStyle w:val="a5"/>
      </w:pPr>
      <w:r w:rsidRPr="00AD0CB3">
        <w:t>Тогда он,</w:t>
      </w:r>
      <w:r>
        <w:t xml:space="preserve"> как громом поражё</w:t>
      </w:r>
      <w:r w:rsidRPr="00AD0CB3">
        <w:t>нный, упал к моим ногам в с</w:t>
      </w:r>
      <w:r w:rsidRPr="00AD0CB3">
        <w:t>а</w:t>
      </w:r>
      <w:r w:rsidRPr="00AD0CB3">
        <w:t>мом постыдном виде</w:t>
      </w:r>
      <w:r>
        <w:t>»</w:t>
      </w:r>
      <w:r w:rsidRPr="00AD0CB3">
        <w:t xml:space="preserve">. </w:t>
      </w:r>
    </w:p>
    <w:p w14:paraId="0905280B" w14:textId="77777777" w:rsidR="00DE60CF" w:rsidRPr="00AD0CB3" w:rsidRDefault="00DE60CF" w:rsidP="00EA7CC4">
      <w:pPr>
        <w:pStyle w:val="PlainText"/>
      </w:pPr>
      <w:r w:rsidRPr="00AD0CB3">
        <w:t xml:space="preserve">Что же было написано </w:t>
      </w:r>
      <w:r>
        <w:t>в манифесте Трубецкого, с которым вышли на Сенатскую площадь во</w:t>
      </w:r>
      <w:r>
        <w:t>с</w:t>
      </w:r>
      <w:r>
        <w:t xml:space="preserve">ставшие? </w:t>
      </w:r>
    </w:p>
    <w:p w14:paraId="25DDE6F2" w14:textId="23E924D9" w:rsidR="00DE60CF" w:rsidRDefault="00DE60CF" w:rsidP="00EA7CC4">
      <w:pPr>
        <w:pStyle w:val="PlainText"/>
        <w:rPr>
          <w:i/>
        </w:rPr>
      </w:pPr>
      <w:r>
        <w:t>В нём был представлен стандартный «демократический» н</w:t>
      </w:r>
      <w:r>
        <w:t>а</w:t>
      </w:r>
      <w:r>
        <w:t>бор безответственных предложений: уничтожение цензуры, св</w:t>
      </w:r>
      <w:r>
        <w:t>о</w:t>
      </w:r>
      <w:r>
        <w:t>бода вероисповедания, уничтожение крепостничества, раве</w:t>
      </w:r>
      <w:r>
        <w:t>н</w:t>
      </w:r>
      <w:r>
        <w:t>ство всех перед законом, отмена подушных податей, уничтожение прав сословий, уничтожение постоянной армии и т.п. Этот ман</w:t>
      </w:r>
      <w:r>
        <w:t>и</w:t>
      </w:r>
      <w:r>
        <w:t>фест однозначно указывал на тех, кто являлся реальным орган</w:t>
      </w:r>
      <w:r>
        <w:t>и</w:t>
      </w:r>
      <w:r>
        <w:t xml:space="preserve">затором восстания декабристов. Николай </w:t>
      </w:r>
      <w:r w:rsidRPr="00AD715A">
        <w:rPr>
          <w:color w:val="000000"/>
        </w:rPr>
        <w:t>I</w:t>
      </w:r>
      <w:r>
        <w:t xml:space="preserve"> тоже понимал, что это </w:t>
      </w:r>
      <w:r>
        <w:rPr>
          <w:i/>
        </w:rPr>
        <w:t>«</w:t>
      </w:r>
      <w:r w:rsidRPr="00F02678">
        <w:rPr>
          <w:i/>
        </w:rPr>
        <w:t>плоды заграничных вли</w:t>
      </w:r>
      <w:r w:rsidRPr="00F02678">
        <w:rPr>
          <w:i/>
        </w:rPr>
        <w:t>я</w:t>
      </w:r>
      <w:r w:rsidRPr="00F02678">
        <w:rPr>
          <w:i/>
        </w:rPr>
        <w:t>ний</w:t>
      </w:r>
      <w:r>
        <w:rPr>
          <w:i/>
        </w:rPr>
        <w:t>»</w:t>
      </w:r>
      <w:r w:rsidRPr="00DE60CF">
        <w:rPr>
          <w:sz w:val="24"/>
          <w:vertAlign w:val="superscript"/>
        </w:rPr>
        <w:t>[CXLIX]</w:t>
      </w:r>
      <w:r>
        <w:rPr>
          <w:i/>
        </w:rPr>
        <w:t>.</w:t>
      </w:r>
    </w:p>
    <w:p w14:paraId="4CF18730" w14:textId="77777777" w:rsidR="00DE60CF" w:rsidRDefault="00DE60CF" w:rsidP="00EA7CC4">
      <w:pPr>
        <w:pStyle w:val="PlainText"/>
      </w:pPr>
      <w:r>
        <w:t>Британия сумела поставить декабристов на службу своим и</w:t>
      </w:r>
      <w:r>
        <w:t>н</w:t>
      </w:r>
      <w:r>
        <w:t xml:space="preserve">тересам. Пусть некоторые из них искренне хотели свободы и справедливости, но были и другие более утилитарные мотивы. </w:t>
      </w:r>
    </w:p>
    <w:p w14:paraId="68DC1BE5" w14:textId="6FBC8AAE" w:rsidR="00DE60CF" w:rsidRDefault="00DE60CF" w:rsidP="00EA7CC4">
      <w:pPr>
        <w:pStyle w:val="PlainText"/>
      </w:pPr>
      <w:r w:rsidRPr="00E935B9">
        <w:t>Историк Исаак Троцкий</w:t>
      </w:r>
      <w:r w:rsidRPr="00DE60CF">
        <w:rPr>
          <w:sz w:val="24"/>
          <w:vertAlign w:val="superscript"/>
        </w:rPr>
        <w:t>[CL]</w:t>
      </w:r>
      <w:r w:rsidRPr="00E935B9">
        <w:t xml:space="preserve"> по этому поводу приводит интере</w:t>
      </w:r>
      <w:r w:rsidRPr="00E935B9">
        <w:t>с</w:t>
      </w:r>
      <w:r w:rsidRPr="00E935B9">
        <w:t xml:space="preserve">ную информацию: </w:t>
      </w:r>
    </w:p>
    <w:p w14:paraId="5F2709C4" w14:textId="696F8A00" w:rsidR="00DE60CF" w:rsidRDefault="00DE60CF" w:rsidP="00EA7CC4">
      <w:pPr>
        <w:pStyle w:val="a5"/>
      </w:pPr>
      <w:r>
        <w:t>«</w:t>
      </w:r>
      <w:r w:rsidRPr="00E935B9">
        <w:t>III Отделение полиции</w:t>
      </w:r>
      <w:r w:rsidRPr="00DE60CF">
        <w:rPr>
          <w:vertAlign w:val="superscript"/>
        </w:rPr>
        <w:t>[CLI]</w:t>
      </w:r>
      <w:r w:rsidRPr="00E935B9">
        <w:t xml:space="preserve"> всерь</w:t>
      </w:r>
      <w:r>
        <w:t>ё</w:t>
      </w:r>
      <w:r w:rsidRPr="00E935B9">
        <w:t>з полагало, что толчком, п</w:t>
      </w:r>
      <w:r w:rsidRPr="00E935B9">
        <w:t>о</w:t>
      </w:r>
      <w:r w:rsidRPr="00E935B9">
        <w:t>будившим декабристов, молодую элиту тогдашнего дворянства на террор против царской фамилии, было желание освободиться от своего кредитора. «Самые тщательные наблюдения за всеми л</w:t>
      </w:r>
      <w:r w:rsidRPr="00E935B9">
        <w:t>и</w:t>
      </w:r>
      <w:r w:rsidRPr="00E935B9">
        <w:t>бералами,</w:t>
      </w:r>
      <w:r>
        <w:t xml:space="preserve"> — </w:t>
      </w:r>
      <w:r w:rsidRPr="00E935B9">
        <w:t>читаем мы в официальном докладе шефа жанда</w:t>
      </w:r>
      <w:r w:rsidRPr="00E935B9">
        <w:t>р</w:t>
      </w:r>
      <w:r w:rsidRPr="00E935B9">
        <w:t>мов,</w:t>
      </w:r>
      <w:r>
        <w:t xml:space="preserve"> — </w:t>
      </w:r>
      <w:r w:rsidRPr="00E935B9">
        <w:t>за тем, что они говорят и пишут, привели надзор к уб</w:t>
      </w:r>
      <w:r w:rsidRPr="00E935B9">
        <w:t>е</w:t>
      </w:r>
      <w:r w:rsidRPr="00E935B9">
        <w:t>ждению, что одной из главных побудительных причин, породи</w:t>
      </w:r>
      <w:r w:rsidRPr="00E935B9">
        <w:t>в</w:t>
      </w:r>
      <w:r w:rsidRPr="00E935B9">
        <w:t>ших отвратительные планы людей «14-го», были ложные утве</w:t>
      </w:r>
      <w:r w:rsidRPr="00E935B9">
        <w:t>р</w:t>
      </w:r>
      <w:r w:rsidRPr="00E935B9">
        <w:t>жд</w:t>
      </w:r>
      <w:r w:rsidRPr="00E935B9">
        <w:t>е</w:t>
      </w:r>
      <w:r w:rsidRPr="00E935B9">
        <w:t>ния, что занимавшее деньги дворянство является должником не государства, а царствующей фамилии. Дьявольское рассужд</w:t>
      </w:r>
      <w:r w:rsidRPr="00E935B9">
        <w:t>е</w:t>
      </w:r>
      <w:r w:rsidRPr="00E935B9">
        <w:t>ние, что, отделавшись от кредитора, отделываются и от долгов, заполняло гла</w:t>
      </w:r>
      <w:r w:rsidRPr="00E935B9">
        <w:t>в</w:t>
      </w:r>
      <w:r w:rsidRPr="00E935B9">
        <w:t>ных заговорщиков, и мысль эта их пережила...</w:t>
      </w:r>
      <w:r>
        <w:t>»</w:t>
      </w:r>
    </w:p>
    <w:p w14:paraId="77AE7B6B" w14:textId="77777777" w:rsidR="00DE60CF" w:rsidRDefault="00DE60CF" w:rsidP="00EA7CC4">
      <w:pPr>
        <w:pStyle w:val="PlainText"/>
      </w:pPr>
      <w:r>
        <w:t xml:space="preserve">Для объяснения подозрений </w:t>
      </w:r>
      <w:r>
        <w:rPr>
          <w:lang w:val="en-US"/>
        </w:rPr>
        <w:t>III</w:t>
      </w:r>
      <w:r>
        <w:t xml:space="preserve"> отделения собственной его императорского величества канц</w:t>
      </w:r>
      <w:r>
        <w:t>е</w:t>
      </w:r>
      <w:r>
        <w:t xml:space="preserve">лярии, нам нужно вникнуть в историю этого вопроса. </w:t>
      </w:r>
    </w:p>
    <w:p w14:paraId="7BC1A231" w14:textId="77777777" w:rsidR="00DE60CF" w:rsidRPr="00473D9E" w:rsidRDefault="00DE60CF" w:rsidP="00EA7CC4">
      <w:pPr>
        <w:pStyle w:val="PlainText"/>
      </w:pPr>
      <w:r>
        <w:t>Банковская деятельность в России начинается с 1754 года, к</w:t>
      </w:r>
      <w:r>
        <w:t>о</w:t>
      </w:r>
      <w:r>
        <w:t>гда впервые были учреждены г</w:t>
      </w:r>
      <w:r>
        <w:t>о</w:t>
      </w:r>
      <w:r>
        <w:t>сударственные заёмные банки для дворянства. Банки выдавали ссуды под залог имений с крепос</w:t>
      </w:r>
      <w:r>
        <w:t>т</w:t>
      </w:r>
      <w:r>
        <w:t>ными крестьянами, а также под залог драгоценностей под 8 % г</w:t>
      </w:r>
      <w:r>
        <w:t>о</w:t>
      </w:r>
      <w:r>
        <w:t>довых. Ресурсы Заёмного банка состо</w:t>
      </w:r>
      <w:r>
        <w:t>я</w:t>
      </w:r>
      <w:r>
        <w:t xml:space="preserve">ли из вкладов </w:t>
      </w:r>
      <w:r>
        <w:lastRenderedPageBreak/>
        <w:t>(частных и казённых), по которым выплачивался доход 5 % годовых. Банк</w:t>
      </w:r>
      <w:r w:rsidRPr="001B6A6A">
        <w:t xml:space="preserve"> стал «кормушкой» для дворянства.</w:t>
      </w:r>
      <w:r>
        <w:t xml:space="preserve"> </w:t>
      </w:r>
      <w:r w:rsidRPr="00184846">
        <w:t>С</w:t>
      </w:r>
      <w:r>
        <w:t>умма кредита выводилась из расчё</w:t>
      </w:r>
      <w:r w:rsidRPr="00184846">
        <w:t>та количества душ (креп</w:t>
      </w:r>
      <w:r w:rsidRPr="00184846">
        <w:t>о</w:t>
      </w:r>
      <w:r w:rsidRPr="00184846">
        <w:t>стных крестьян) по курсу: одна душа — 10 рублей. Надо отметить, что курс этот был довольно гибким. Так, к 1804 году крестьяне поднялись в цене до 60 рублей за душу.</w:t>
      </w:r>
      <w:r>
        <w:t xml:space="preserve"> Полученные дворянами ссуды, расходовались непрои</w:t>
      </w:r>
      <w:r>
        <w:t>з</w:t>
      </w:r>
      <w:r>
        <w:t xml:space="preserve">водительно, погашались неаккуратно. </w:t>
      </w:r>
      <w:r w:rsidRPr="001B6A6A">
        <w:t>Дворяне не торопились расплачиваться с долгами, поскольку санкции по отношению к должникам были чрезвычайно мягкими.</w:t>
      </w:r>
      <w:r>
        <w:t xml:space="preserve"> </w:t>
      </w:r>
      <w:r w:rsidRPr="00473D9E">
        <w:t>Вследствие огромного невозврата сумм в банки</w:t>
      </w:r>
      <w:r>
        <w:t>,</w:t>
      </w:r>
      <w:r w:rsidRPr="00473D9E">
        <w:t xml:space="preserve"> вошедший на престол император П</w:t>
      </w:r>
      <w:r>
        <w:t>ё</w:t>
      </w:r>
      <w:r w:rsidRPr="00473D9E">
        <w:t xml:space="preserve">тр III принял решение об их закрытии. В указе о прекращении деятельности дворянских банков от 26 июня </w:t>
      </w:r>
      <w:smartTag w:uri="urn:schemas-microsoft-com:office:smarttags" w:element="metricconverter">
        <w:smartTagPr>
          <w:attr w:name="ProductID" w:val="1762 г"/>
        </w:smartTagPr>
        <w:r w:rsidRPr="00473D9E">
          <w:t>1762 г</w:t>
        </w:r>
        <w:r>
          <w:t>ода</w:t>
        </w:r>
      </w:smartTag>
      <w:r w:rsidRPr="00473D9E">
        <w:t xml:space="preserve"> говор</w:t>
      </w:r>
      <w:r w:rsidRPr="00473D9E">
        <w:t>и</w:t>
      </w:r>
      <w:r w:rsidRPr="00473D9E">
        <w:t xml:space="preserve">лось, что </w:t>
      </w:r>
      <w:r>
        <w:t>«</w:t>
      </w:r>
      <w:r w:rsidRPr="00FE57A6">
        <w:rPr>
          <w:rStyle w:val="1"/>
        </w:rPr>
        <w:t>следствие весьма мало соответствовало намерению и банковые деньги оставались по большей части в одних руках, в кои розданы с самого начала; сего ради повелев</w:t>
      </w:r>
      <w:r w:rsidRPr="00FE57A6">
        <w:rPr>
          <w:rStyle w:val="1"/>
        </w:rPr>
        <w:t>а</w:t>
      </w:r>
      <w:r w:rsidRPr="00FE57A6">
        <w:rPr>
          <w:rStyle w:val="1"/>
        </w:rPr>
        <w:t>ем в розданных в заём деньгах отсрочек более не делать и все оные неотложно собрать</w:t>
      </w:r>
      <w:r>
        <w:rPr>
          <w:rStyle w:val="1"/>
        </w:rPr>
        <w:t>»</w:t>
      </w:r>
      <w:r>
        <w:t>.</w:t>
      </w:r>
    </w:p>
    <w:p w14:paraId="4E782869" w14:textId="77777777" w:rsidR="00DE60CF" w:rsidRDefault="00DE60CF" w:rsidP="00EA7CC4">
      <w:pPr>
        <w:pStyle w:val="PlainText"/>
      </w:pPr>
      <w:r w:rsidRPr="00473D9E">
        <w:t xml:space="preserve">В результате дворцового переворота </w:t>
      </w:r>
      <w:smartTag w:uri="urn:schemas-microsoft-com:office:smarttags" w:element="metricconverter">
        <w:smartTagPr>
          <w:attr w:name="ProductID" w:val="1762 г"/>
        </w:smartTagPr>
        <w:r w:rsidRPr="00473D9E">
          <w:t>1762 г</w:t>
        </w:r>
        <w:r>
          <w:t>ода</w:t>
        </w:r>
      </w:smartTag>
      <w:r>
        <w:t xml:space="preserve"> Пё</w:t>
      </w:r>
      <w:r w:rsidRPr="00473D9E">
        <w:t>тр III был убит, а престол гвардейцы отдали его супруге Екатерине II. Указ о ликвидации дворянских банков так и остался на бумаге. Царское правительство систематически продлевало сроки банковских ссуд. В 1812 году сроки п</w:t>
      </w:r>
      <w:r w:rsidRPr="00473D9E">
        <w:t>о</w:t>
      </w:r>
      <w:r w:rsidRPr="00473D9E">
        <w:t xml:space="preserve">гашения </w:t>
      </w:r>
      <w:r>
        <w:t xml:space="preserve">были </w:t>
      </w:r>
      <w:r w:rsidRPr="00473D9E">
        <w:t>продлены на 20 лет.</w:t>
      </w:r>
      <w:r>
        <w:t xml:space="preserve"> </w:t>
      </w:r>
    </w:p>
    <w:p w14:paraId="72B332A9" w14:textId="77777777" w:rsidR="00DE60CF" w:rsidRPr="008A0C57" w:rsidRDefault="00DE60CF" w:rsidP="00EA7CC4">
      <w:pPr>
        <w:pStyle w:val="PlainText"/>
      </w:pPr>
      <w:r w:rsidRPr="008A0C57">
        <w:t>Третье отделение, по-видимому, располагало данными, кто и сколько из заговорщиков до</w:t>
      </w:r>
      <w:r w:rsidRPr="008A0C57">
        <w:t>л</w:t>
      </w:r>
      <w:r w:rsidRPr="008A0C57">
        <w:t>жен был дворянскому банку. В этом случае побудительным мотивом декабристов могла стать неож</w:t>
      </w:r>
      <w:r w:rsidRPr="008A0C57">
        <w:t>и</w:t>
      </w:r>
      <w:r w:rsidRPr="008A0C57">
        <w:t xml:space="preserve">данная для них смена власти. </w:t>
      </w:r>
      <w:smartTag w:uri="urn:schemas-microsoft-com:office:smarttags" w:element="PersonName">
        <w:r w:rsidRPr="008A0C57">
          <w:t>Александр</w:t>
        </w:r>
      </w:smartTag>
      <w:r w:rsidRPr="008A0C57">
        <w:t xml:space="preserve"> I мог бы всё простить дворянам, а Николай I — человек жёсткий и мог потребовать во</w:t>
      </w:r>
      <w:r w:rsidRPr="008A0C57">
        <w:t>з</w:t>
      </w:r>
      <w:r w:rsidRPr="008A0C57">
        <w:t>врата ссуды</w:t>
      </w:r>
      <w:r>
        <w:t>. После ухода с престола Александра</w:t>
      </w:r>
      <w:r w:rsidRPr="00642E57">
        <w:t xml:space="preserve"> </w:t>
      </w:r>
      <w:r>
        <w:rPr>
          <w:lang w:val="en-US"/>
        </w:rPr>
        <w:t>I</w:t>
      </w:r>
      <w:r>
        <w:t xml:space="preserve"> гвардия и а</w:t>
      </w:r>
      <w:r>
        <w:t>р</w:t>
      </w:r>
      <w:r>
        <w:t xml:space="preserve">мия присягнули следующему по старшинству сыну Павла </w:t>
      </w:r>
      <w:r>
        <w:rPr>
          <w:lang w:val="en-US"/>
        </w:rPr>
        <w:t>I</w:t>
      </w:r>
      <w:r>
        <w:t xml:space="preserve"> — Константину, у которого, как и у Але</w:t>
      </w:r>
      <w:r>
        <w:t>к</w:t>
      </w:r>
      <w:r>
        <w:t>сандра, не было и не могло быть детей. Константин знал о договорённости в семье Роман</w:t>
      </w:r>
      <w:r>
        <w:t>о</w:t>
      </w:r>
      <w:r>
        <w:t>вых о том, что трон должен был наследовать младший брат Ко</w:t>
      </w:r>
      <w:r>
        <w:t>н</w:t>
      </w:r>
      <w:r>
        <w:t>стантина — Николай. Однако Константин, находящийся в Варш</w:t>
      </w:r>
      <w:r>
        <w:t>а</w:t>
      </w:r>
      <w:r>
        <w:t xml:space="preserve">ве медлил с манифестом об отречении в пользу Николая и </w:t>
      </w:r>
      <w:r w:rsidRPr="008A0C57">
        <w:t>поэт</w:t>
      </w:r>
      <w:r w:rsidRPr="008A0C57">
        <w:t>о</w:t>
      </w:r>
      <w:r w:rsidRPr="008A0C57">
        <w:t>му заговорщики</w:t>
      </w:r>
      <w:r>
        <w:t>, решив воспользоваться периодом междуцарс</w:t>
      </w:r>
      <w:r>
        <w:t>т</w:t>
      </w:r>
      <w:r>
        <w:t xml:space="preserve">вия, </w:t>
      </w:r>
      <w:r w:rsidRPr="008A0C57">
        <w:t>спешили и пошли на восстание даже без определённого пл</w:t>
      </w:r>
      <w:r w:rsidRPr="008A0C57">
        <w:t>а</w:t>
      </w:r>
      <w:r w:rsidRPr="008A0C57">
        <w:t xml:space="preserve">на действий. </w:t>
      </w:r>
    </w:p>
    <w:p w14:paraId="5FAB7A86" w14:textId="6185060E" w:rsidR="00DE60CF" w:rsidRDefault="00DE60CF" w:rsidP="00EA7CC4">
      <w:pPr>
        <w:pStyle w:val="PlainText"/>
      </w:pPr>
      <w:r w:rsidRPr="00037DDB">
        <w:t>Впоследствии барон Штейнгель представил Николаю Павл</w:t>
      </w:r>
      <w:r w:rsidRPr="00037DDB">
        <w:t>о</w:t>
      </w:r>
      <w:r w:rsidRPr="00037DDB">
        <w:t>вичу записку</w:t>
      </w:r>
      <w:r w:rsidRPr="00DE60CF">
        <w:rPr>
          <w:sz w:val="24"/>
          <w:vertAlign w:val="superscript"/>
        </w:rPr>
        <w:t>[CLII]</w:t>
      </w:r>
      <w:r w:rsidRPr="00037DDB">
        <w:t xml:space="preserve">, в которой фактически предлагал </w:t>
      </w:r>
      <w:r w:rsidRPr="00037DDB">
        <w:lastRenderedPageBreak/>
        <w:t>императору пр</w:t>
      </w:r>
      <w:r w:rsidRPr="00037DDB">
        <w:t>о</w:t>
      </w:r>
      <w:r w:rsidRPr="00037DDB">
        <w:t>грамму его будущей деятельности. Одним из пунктов программы было пре</w:t>
      </w:r>
      <w:r w:rsidRPr="00037DDB">
        <w:t>д</w:t>
      </w:r>
      <w:r w:rsidRPr="00037DDB">
        <w:t xml:space="preserve">ложение: </w:t>
      </w:r>
      <w:r w:rsidRPr="0008203B">
        <w:rPr>
          <w:rStyle w:val="1"/>
        </w:rPr>
        <w:t>«подкрепить упавшее и 24-летним займом в конец разоряемое дворянство»</w:t>
      </w:r>
      <w:r>
        <w:rPr>
          <w:i/>
        </w:rPr>
        <w:t xml:space="preserve">. </w:t>
      </w:r>
      <w:r>
        <w:t>Это ещё раз г</w:t>
      </w:r>
      <w:r>
        <w:t>о</w:t>
      </w:r>
      <w:r>
        <w:t xml:space="preserve">ворит о том, что долг царской казне мог быть одной из причин восстания, и </w:t>
      </w:r>
      <w:r w:rsidRPr="00037DDB">
        <w:t>Штейнгель</w:t>
      </w:r>
      <w:r>
        <w:t xml:space="preserve"> предупр</w:t>
      </w:r>
      <w:r>
        <w:t>е</w:t>
      </w:r>
      <w:r>
        <w:t xml:space="preserve">дил Николая </w:t>
      </w:r>
      <w:r w:rsidRPr="00473D9E">
        <w:t>I</w:t>
      </w:r>
      <w:r>
        <w:t xml:space="preserve"> о необходимости закрытия этого вопроса, чтобы не допустить в будущем подобных неприя</w:t>
      </w:r>
      <w:r>
        <w:t>т</w:t>
      </w:r>
      <w:r>
        <w:t>ностей. В 1841 году срок погашения кр</w:t>
      </w:r>
      <w:r>
        <w:t>е</w:t>
      </w:r>
      <w:r>
        <w:t>дитов был продлён до 26 и 37 лет</w:t>
      </w:r>
      <w:r w:rsidRPr="00DE60CF">
        <w:rPr>
          <w:sz w:val="24"/>
          <w:vertAlign w:val="superscript"/>
        </w:rPr>
        <w:t>[CLIII]</w:t>
      </w:r>
      <w:r>
        <w:t xml:space="preserve">. </w:t>
      </w:r>
    </w:p>
    <w:p w14:paraId="50884DB5" w14:textId="5FF3AD2F" w:rsidR="00DE60CF" w:rsidRDefault="00DE60CF" w:rsidP="00EA7CC4">
      <w:pPr>
        <w:pStyle w:val="PlainText"/>
      </w:pPr>
      <w:r>
        <w:t>Необходимо отметить ещё один момент в деятельности дека</w:t>
      </w:r>
      <w:r>
        <w:t>б</w:t>
      </w:r>
      <w:r>
        <w:t xml:space="preserve">ристов. Главный </w:t>
      </w:r>
      <w:r w:rsidRPr="00D839F3">
        <w:t xml:space="preserve">идеолог </w:t>
      </w:r>
      <w:r>
        <w:t>декабристов</w:t>
      </w:r>
      <w:r w:rsidRPr="00D839F3">
        <w:t xml:space="preserve"> </w:t>
      </w:r>
      <w:r>
        <w:t xml:space="preserve">масон </w:t>
      </w:r>
      <w:r w:rsidRPr="00D839F3">
        <w:t>Н. И. Тургенев в конце 1818 году издал книгу «Опыт теории налогов»</w:t>
      </w:r>
      <w:r>
        <w:t xml:space="preserve">, в которой он ратует за усовершенствование в России кредитной системы, поскольку </w:t>
      </w:r>
      <w:r w:rsidRPr="00FE57A6">
        <w:rPr>
          <w:rStyle w:val="1"/>
        </w:rPr>
        <w:t>«век кредита наступает для всей Европы».</w:t>
      </w:r>
      <w:r>
        <w:t xml:space="preserve"> Вот что он проповедует</w:t>
      </w:r>
      <w:r w:rsidRPr="00DE60CF">
        <w:rPr>
          <w:sz w:val="24"/>
          <w:vertAlign w:val="superscript"/>
        </w:rPr>
        <w:t>[CLIV]</w:t>
      </w:r>
      <w:r>
        <w:t xml:space="preserve">: </w:t>
      </w:r>
    </w:p>
    <w:p w14:paraId="1819E93B" w14:textId="77777777" w:rsidR="00DE60CF" w:rsidRPr="00E82116" w:rsidRDefault="00DE60CF" w:rsidP="00EA7CC4">
      <w:pPr>
        <w:pStyle w:val="a5"/>
      </w:pPr>
      <w:r w:rsidRPr="00E82116">
        <w:t>«Древние достигли свободы и, следственно, счастья стезёю Природы: чистым, природным влечением души человеческой. Новейшие народы идут к счастью грязною дорогою: выгодами эгоизма и корысти. К стыду рода человеческого, может быть, надобно признаться, что путь новейших народов вернее, да т</w:t>
      </w:r>
      <w:r w:rsidRPr="00E82116">
        <w:t>е</w:t>
      </w:r>
      <w:r w:rsidRPr="00E82116">
        <w:t>перь другого и существовать не может — вернее и прочнее: со</w:t>
      </w:r>
      <w:r w:rsidRPr="00E82116">
        <w:t>з</w:t>
      </w:r>
      <w:r w:rsidRPr="00E82116">
        <w:t xml:space="preserve">данное на их неблагородных основаниях стоит, как кажется, твёрже». </w:t>
      </w:r>
    </w:p>
    <w:p w14:paraId="3515330F" w14:textId="77777777" w:rsidR="00DE60CF" w:rsidRDefault="00DE60CF" w:rsidP="00EA7CC4">
      <w:pPr>
        <w:pStyle w:val="PlainText"/>
      </w:pPr>
      <w:r>
        <w:t>К</w:t>
      </w:r>
      <w:r w:rsidRPr="006D35F9">
        <w:t>нига Н. И. Тургенева имела в России большой успех</w:t>
      </w:r>
      <w:r>
        <w:t>, пр</w:t>
      </w:r>
      <w:r>
        <w:t>и</w:t>
      </w:r>
      <w:r>
        <w:t>шлось даже на следующий год в</w:t>
      </w:r>
      <w:r>
        <w:t>ы</w:t>
      </w:r>
      <w:r>
        <w:t xml:space="preserve">пустить второе издание: вот до чего хотелось русской “элите” </w:t>
      </w:r>
      <w:r w:rsidRPr="006D35F9">
        <w:t xml:space="preserve">вести народ к счастью </w:t>
      </w:r>
      <w:r w:rsidRPr="0008203B">
        <w:rPr>
          <w:rStyle w:val="1"/>
        </w:rPr>
        <w:t>«грязной дорогою».</w:t>
      </w:r>
      <w:r w:rsidRPr="006D35F9">
        <w:t xml:space="preserve"> Однако после </w:t>
      </w:r>
      <w:r>
        <w:t>декабрьского восстания</w:t>
      </w:r>
      <w:r w:rsidRPr="006D35F9">
        <w:t xml:space="preserve"> </w:t>
      </w:r>
      <w:r>
        <w:t>книга</w:t>
      </w:r>
      <w:r w:rsidRPr="006D35F9">
        <w:t xml:space="preserve"> подве</w:t>
      </w:r>
      <w:r w:rsidRPr="006D35F9">
        <w:t>р</w:t>
      </w:r>
      <w:r w:rsidRPr="006D35F9">
        <w:t>глась гонению: её разыскивали и отб</w:t>
      </w:r>
      <w:r w:rsidRPr="006D35F9">
        <w:t>и</w:t>
      </w:r>
      <w:r w:rsidRPr="006D35F9">
        <w:t>рали.</w:t>
      </w:r>
    </w:p>
    <w:p w14:paraId="095489E3" w14:textId="3FD9AA80" w:rsidR="00DE60CF" w:rsidRPr="00B92380" w:rsidRDefault="00DE60CF" w:rsidP="00EA7CC4">
      <w:pPr>
        <w:pStyle w:val="PlainText"/>
      </w:pPr>
      <w:r>
        <w:t>Откуда у Н. И. Тургенева появилось такое желание пропага</w:t>
      </w:r>
      <w:r>
        <w:t>н</w:t>
      </w:r>
      <w:r>
        <w:t xml:space="preserve">дировать жизнь в кредит, к тому же потенциально </w:t>
      </w:r>
      <w:r w:rsidRPr="00223AAE">
        <w:t>—</w:t>
      </w:r>
      <w:r>
        <w:t xml:space="preserve"> </w:t>
      </w:r>
      <w:r w:rsidRPr="002F57DC">
        <w:rPr>
          <w:i/>
        </w:rPr>
        <w:t>заведомо неоплатный</w:t>
      </w:r>
      <w:r w:rsidRPr="00DE60CF">
        <w:rPr>
          <w:vertAlign w:val="superscript"/>
        </w:rPr>
        <w:t>[CLV]</w:t>
      </w:r>
      <w:r>
        <w:t xml:space="preserve">? </w:t>
      </w:r>
      <w:r w:rsidRPr="00223AAE">
        <w:t>—</w:t>
      </w:r>
      <w:r>
        <w:t xml:space="preserve"> Объяснить это можно тем, что он получил око</w:t>
      </w:r>
      <w:r>
        <w:t>н</w:t>
      </w:r>
      <w:r>
        <w:t xml:space="preserve">чательное образование за рубежом </w:t>
      </w:r>
      <w:r w:rsidRPr="00B92380">
        <w:t>в Гёттингене, где занимался историей, юридич</w:t>
      </w:r>
      <w:r w:rsidRPr="00B92380">
        <w:t>е</w:t>
      </w:r>
      <w:r w:rsidRPr="00B92380">
        <w:t>скими науками, политической экономией и финансовым правом, затем там и работал. После подавления во</w:t>
      </w:r>
      <w:r w:rsidRPr="00B92380">
        <w:t>с</w:t>
      </w:r>
      <w:r w:rsidRPr="00B92380">
        <w:t>стания в январе 1826 г</w:t>
      </w:r>
      <w:r>
        <w:t>ода</w:t>
      </w:r>
      <w:r w:rsidRPr="00B92380">
        <w:t xml:space="preserve"> он отправился в Англию искать защ</w:t>
      </w:r>
      <w:r w:rsidRPr="00B92380">
        <w:t>и</w:t>
      </w:r>
      <w:r w:rsidRPr="00B92380">
        <w:t xml:space="preserve">ты, </w:t>
      </w:r>
      <w:r>
        <w:t>так как</w:t>
      </w:r>
      <w:r w:rsidRPr="00B92380">
        <w:t xml:space="preserve"> узнал, что привлечён к суду по делу декабристов. Ру</w:t>
      </w:r>
      <w:r w:rsidRPr="00B92380">
        <w:t>с</w:t>
      </w:r>
      <w:r w:rsidRPr="00B92380">
        <w:t>ское правительство потребовало выдачи Тургенева, однако ан</w:t>
      </w:r>
      <w:r w:rsidRPr="00B92380">
        <w:t>г</w:t>
      </w:r>
      <w:r w:rsidRPr="00B92380">
        <w:t>лийский министр Каннинг отк</w:t>
      </w:r>
      <w:r w:rsidRPr="00B92380">
        <w:t>а</w:t>
      </w:r>
      <w:r w:rsidRPr="00B92380">
        <w:t>з</w:t>
      </w:r>
      <w:r>
        <w:t>ал</w:t>
      </w:r>
      <w:r w:rsidRPr="00B92380">
        <w:t xml:space="preserve">. </w:t>
      </w:r>
    </w:p>
    <w:p w14:paraId="0B3A8F3A" w14:textId="77777777" w:rsidR="00DE60CF" w:rsidRPr="002F57DC" w:rsidRDefault="00DE60CF" w:rsidP="00EA7CC4">
      <w:pPr>
        <w:pStyle w:val="PlainText"/>
      </w:pPr>
      <w:r w:rsidRPr="00B92380">
        <w:lastRenderedPageBreak/>
        <w:t>Суд приговорил Тургенева к смертной казни, но государь п</w:t>
      </w:r>
      <w:r w:rsidRPr="00B92380">
        <w:t>о</w:t>
      </w:r>
      <w:r w:rsidRPr="00B92380">
        <w:t>велел, лишив его чинов и дворя</w:t>
      </w:r>
      <w:r w:rsidRPr="00B92380">
        <w:t>н</w:t>
      </w:r>
      <w:r w:rsidRPr="00B92380">
        <w:t>ства, сослать вечно в каторжную работу.</w:t>
      </w:r>
      <w:r>
        <w:t xml:space="preserve"> </w:t>
      </w:r>
    </w:p>
    <w:p w14:paraId="60955BAA" w14:textId="77777777" w:rsidR="00DE60CF" w:rsidRDefault="00DE60CF" w:rsidP="00EA7CC4">
      <w:pPr>
        <w:pStyle w:val="PlainText"/>
      </w:pPr>
      <w:r w:rsidRPr="00BA099A">
        <w:t>Н. И. Тургенев, как и все декабристы, боролся против креп</w:t>
      </w:r>
      <w:r w:rsidRPr="00BA099A">
        <w:t>о</w:t>
      </w:r>
      <w:r w:rsidRPr="00BA099A">
        <w:t xml:space="preserve">стничества, но жил за рубежом за счёт продажи родового имения вместе с крестьянами </w:t>
      </w:r>
      <w:r>
        <w:t xml:space="preserve">его </w:t>
      </w:r>
      <w:r w:rsidRPr="00BA099A">
        <w:t xml:space="preserve">братом в 1835 году. </w:t>
      </w:r>
      <w:r>
        <w:t>Ему было разреш</w:t>
      </w:r>
      <w:r>
        <w:t>е</w:t>
      </w:r>
      <w:r>
        <w:t xml:space="preserve">но вернуться в Россию в </w:t>
      </w:r>
      <w:smartTag w:uri="urn:schemas-microsoft-com:office:smarttags" w:element="metricconverter">
        <w:smartTagPr>
          <w:attr w:name="ProductID" w:val="1857 г"/>
        </w:smartTagPr>
        <w:r>
          <w:t>1857 г</w:t>
        </w:r>
      </w:smartTag>
      <w:r>
        <w:t xml:space="preserve">. по амнистии </w:t>
      </w:r>
      <w:r w:rsidRPr="00223AAE">
        <w:t>—</w:t>
      </w:r>
      <w:r>
        <w:t xml:space="preserve"> уже после смерти Николая </w:t>
      </w:r>
      <w:r>
        <w:rPr>
          <w:lang w:val="en-US"/>
        </w:rPr>
        <w:t>I</w:t>
      </w:r>
      <w:r>
        <w:t xml:space="preserve">. </w:t>
      </w:r>
      <w:r w:rsidRPr="00BA099A">
        <w:t xml:space="preserve">Вот какой был реформатор </w:t>
      </w:r>
      <w:r>
        <w:t>—</w:t>
      </w:r>
      <w:r w:rsidRPr="00BA099A">
        <w:t xml:space="preserve"> лицемер</w:t>
      </w:r>
      <w:r>
        <w:t>, как и некот</w:t>
      </w:r>
      <w:r>
        <w:t>о</w:t>
      </w:r>
      <w:r>
        <w:t>рые другие декабристы</w:t>
      </w:r>
      <w:r w:rsidRPr="00BA099A">
        <w:t>.</w:t>
      </w:r>
    </w:p>
    <w:p w14:paraId="5CEA806B" w14:textId="77777777" w:rsidR="00DE60CF" w:rsidRPr="00BA099A" w:rsidRDefault="00DE60CF" w:rsidP="00EA7CC4">
      <w:pPr>
        <w:pStyle w:val="PlainText"/>
      </w:pPr>
      <w:r>
        <w:t>Можно, без всякого сомнения, сказать, что декабристы раб</w:t>
      </w:r>
      <w:r>
        <w:t>о</w:t>
      </w:r>
      <w:r>
        <w:t xml:space="preserve">тали сознательно или безсознательно на цели </w:t>
      </w:r>
      <w:r w:rsidRPr="00A50671">
        <w:t>Орден</w:t>
      </w:r>
      <w:r>
        <w:t>а</w:t>
      </w:r>
      <w:r w:rsidRPr="00A50671">
        <w:t xml:space="preserve"> иллюмин</w:t>
      </w:r>
      <w:r w:rsidRPr="00A50671">
        <w:t>а</w:t>
      </w:r>
      <w:r w:rsidRPr="00A50671">
        <w:t>тов</w:t>
      </w:r>
      <w:r>
        <w:t>.</w:t>
      </w:r>
    </w:p>
    <w:p w14:paraId="2B4D65C9" w14:textId="03098A9E" w:rsidR="00DE60CF" w:rsidRDefault="00DE60CF" w:rsidP="00EA7CC4">
      <w:pPr>
        <w:pStyle w:val="PlainText"/>
      </w:pPr>
      <w:r w:rsidRPr="00F32DF2">
        <w:t>Интересная информация о декабристах есть на православном сайте</w:t>
      </w:r>
      <w:r w:rsidRPr="00DE60CF">
        <w:rPr>
          <w:sz w:val="24"/>
          <w:vertAlign w:val="superscript"/>
        </w:rPr>
        <w:t>[CLVI]</w:t>
      </w:r>
      <w:r>
        <w:t xml:space="preserve">: </w:t>
      </w:r>
    </w:p>
    <w:p w14:paraId="53468C7C" w14:textId="77777777" w:rsidR="00DE60CF" w:rsidRPr="0011590A" w:rsidRDefault="00DE60CF" w:rsidP="00EA7CC4">
      <w:pPr>
        <w:pStyle w:val="a5"/>
      </w:pPr>
      <w:r>
        <w:t>«</w:t>
      </w:r>
      <w:r w:rsidRPr="0011590A">
        <w:t>Разумеется, большая часть вышедших на Сенатскую пл</w:t>
      </w:r>
      <w:r w:rsidRPr="0011590A">
        <w:t>о</w:t>
      </w:r>
      <w:r w:rsidRPr="0011590A">
        <w:t>щадь офицеров, не говоря уж о солдатах, вряд ли понимала, что начало более или менее длительных революционных беспорядков в столице пр</w:t>
      </w:r>
      <w:r w:rsidRPr="0011590A">
        <w:t>и</w:t>
      </w:r>
      <w:r>
        <w:t>ведё</w:t>
      </w:r>
      <w:r w:rsidRPr="0011590A">
        <w:t>т, прежде всего, к падению оборотов местной торговли и производства и повальному бегству капиталов из страны, но руководители во</w:t>
      </w:r>
      <w:r w:rsidRPr="0011590A">
        <w:t>с</w:t>
      </w:r>
      <w:r w:rsidRPr="0011590A">
        <w:t xml:space="preserve">стания не могли этого не знать. </w:t>
      </w:r>
    </w:p>
    <w:p w14:paraId="5488614A" w14:textId="77777777" w:rsidR="00DE60CF" w:rsidRPr="0011590A" w:rsidRDefault="00DE60CF" w:rsidP="00EA7CC4">
      <w:pPr>
        <w:pStyle w:val="a5"/>
      </w:pPr>
      <w:r>
        <w:t>Знали они и о серьё</w:t>
      </w:r>
      <w:r w:rsidRPr="0011590A">
        <w:t>зном расстройстве государственных ф</w:t>
      </w:r>
      <w:r w:rsidRPr="0011590A">
        <w:t>и</w:t>
      </w:r>
      <w:r w:rsidRPr="0011590A">
        <w:t>нансов России</w:t>
      </w:r>
      <w:bookmarkStart w:id="82" w:name="_ftnref12"/>
      <w:r w:rsidRPr="0011590A">
        <w:fldChar w:fldCharType="begin"/>
      </w:r>
      <w:r w:rsidRPr="0011590A">
        <w:instrText xml:space="preserve"> HYPERLINK "http://www.pravoslavie.ru/analit/28830.htm" \l "_ftn12" \o "" </w:instrText>
      </w:r>
      <w:r w:rsidRPr="0011590A">
        <w:fldChar w:fldCharType="separate"/>
      </w:r>
      <w:r w:rsidRPr="0011590A">
        <w:fldChar w:fldCharType="end"/>
      </w:r>
      <w:bookmarkEnd w:id="82"/>
      <w:r w:rsidRPr="0011590A">
        <w:t>, вызванном не только оп</w:t>
      </w:r>
      <w:r w:rsidRPr="0011590A">
        <w:t>ы</w:t>
      </w:r>
      <w:r w:rsidRPr="0011590A">
        <w:t>тами министра финансов Д.А. Гурьева с фритредерскими таможенными тарифами 1818</w:t>
      </w:r>
      <w:r>
        <w:t>—</w:t>
      </w:r>
      <w:r w:rsidRPr="0011590A">
        <w:t>1820 годов</w:t>
      </w:r>
      <w:bookmarkStart w:id="83" w:name="_ftnref13"/>
      <w:r w:rsidRPr="0011590A">
        <w:fldChar w:fldCharType="begin"/>
      </w:r>
      <w:r w:rsidRPr="0011590A">
        <w:instrText xml:space="preserve"> HYPERLINK "http://www.pravoslavie.ru/analit/28830.htm" \l "_ftn13" \o "" </w:instrText>
      </w:r>
      <w:r w:rsidRPr="0011590A">
        <w:fldChar w:fldCharType="separate"/>
      </w:r>
      <w:r w:rsidRPr="0011590A">
        <w:fldChar w:fldCharType="end"/>
      </w:r>
      <w:bookmarkEnd w:id="83"/>
      <w:r w:rsidRPr="0011590A">
        <w:t>, но и экономическими последствиями наполеоновских войн, в частности, эхом наполеоновских фальсифик</w:t>
      </w:r>
      <w:r w:rsidRPr="0011590A">
        <w:t>а</w:t>
      </w:r>
      <w:r w:rsidRPr="0011590A">
        <w:t>ций русских бумажных денег (Министерство финансов изымало из об</w:t>
      </w:r>
      <w:r w:rsidRPr="0011590A">
        <w:t>о</w:t>
      </w:r>
      <w:r w:rsidRPr="0011590A">
        <w:t>рота и безвозмездно уничтожало такие фальшивки до конца 1830-х г</w:t>
      </w:r>
      <w:r w:rsidRPr="0011590A">
        <w:t>о</w:t>
      </w:r>
      <w:r w:rsidRPr="0011590A">
        <w:t>дов). К росту государственного долга вело и продолжающееся п</w:t>
      </w:r>
      <w:r w:rsidRPr="0011590A">
        <w:t>а</w:t>
      </w:r>
      <w:r w:rsidRPr="0011590A">
        <w:t xml:space="preserve">дение мировых цен на основной предмет русского вывоза </w:t>
      </w:r>
      <w:r>
        <w:t>—</w:t>
      </w:r>
      <w:r w:rsidRPr="0011590A">
        <w:t xml:space="preserve"> хлеб. Между прочим, динамика этого падения была предопред</w:t>
      </w:r>
      <w:r w:rsidRPr="0011590A">
        <w:t>е</w:t>
      </w:r>
      <w:r w:rsidRPr="0011590A">
        <w:t>лена уже в 1815 году, когда английский парламент, видимо, ж</w:t>
      </w:r>
      <w:r w:rsidRPr="0011590A">
        <w:t>е</w:t>
      </w:r>
      <w:r w:rsidRPr="0011590A">
        <w:t>лая «отблагодарить» своего верного союзника по антинаполеоно</w:t>
      </w:r>
      <w:r w:rsidRPr="0011590A">
        <w:t>в</w:t>
      </w:r>
      <w:r w:rsidRPr="0011590A">
        <w:t>ским коалициям, принял знаменитые «хлебные законы»</w:t>
      </w:r>
      <w:bookmarkStart w:id="84" w:name="_ftnref14"/>
      <w:r w:rsidRPr="0011590A">
        <w:fldChar w:fldCharType="begin"/>
      </w:r>
      <w:r w:rsidRPr="0011590A">
        <w:instrText xml:space="preserve"> HYPERLINK "http://www.pravoslavie.ru/analit/28830.htm" \l "_ftn14" \o "" </w:instrText>
      </w:r>
      <w:r w:rsidRPr="0011590A">
        <w:fldChar w:fldCharType="separate"/>
      </w:r>
      <w:r w:rsidRPr="0011590A">
        <w:fldChar w:fldCharType="end"/>
      </w:r>
      <w:bookmarkEnd w:id="84"/>
      <w:r w:rsidRPr="0011590A">
        <w:t>. Орие</w:t>
      </w:r>
      <w:r w:rsidRPr="0011590A">
        <w:t>н</w:t>
      </w:r>
      <w:r w:rsidRPr="0011590A">
        <w:t>тированные на поддержку национального сельхозпроизводства и крупного землевладения, эти законы не только закрыли англи</w:t>
      </w:r>
      <w:r w:rsidRPr="0011590A">
        <w:t>й</w:t>
      </w:r>
      <w:r w:rsidRPr="0011590A">
        <w:t>ский рынок для русского зерна, но и разорили сотни русских поставщиков</w:t>
      </w:r>
      <w:bookmarkStart w:id="85" w:name="_ftnref15"/>
      <w:r w:rsidRPr="0011590A">
        <w:fldChar w:fldCharType="begin"/>
      </w:r>
      <w:r w:rsidRPr="0011590A">
        <w:instrText xml:space="preserve"> HYPERLINK "http://www.pravoslavie.ru/analit/28830.htm" \l "_ftn15" \o "" </w:instrText>
      </w:r>
      <w:r w:rsidRPr="0011590A">
        <w:fldChar w:fldCharType="separate"/>
      </w:r>
      <w:r w:rsidRPr="0011590A">
        <w:fldChar w:fldCharType="end"/>
      </w:r>
      <w:bookmarkEnd w:id="85"/>
      <w:r w:rsidRPr="0011590A">
        <w:t>. П</w:t>
      </w:r>
      <w:r w:rsidRPr="0011590A">
        <w:t>а</w:t>
      </w:r>
      <w:r w:rsidRPr="0011590A">
        <w:t>дали и другие доходные прежде статьи русского сырьево</w:t>
      </w:r>
      <w:r>
        <w:t>го экспорта: лё</w:t>
      </w:r>
      <w:r w:rsidRPr="0011590A">
        <w:t xml:space="preserve">н, </w:t>
      </w:r>
      <w:r w:rsidRPr="0011590A">
        <w:lastRenderedPageBreak/>
        <w:t>пенька, лес и чугун. На смену русскому ль</w:t>
      </w:r>
      <w:r>
        <w:t>ну и льняным полотнам Англия всё</w:t>
      </w:r>
      <w:r w:rsidRPr="0011590A">
        <w:t xml:space="preserve"> в больших количествах ввозила сначала на свой, а потом и на континентальный рынок индийский, а затем и американский хлопок. Пеньку же, в мир</w:t>
      </w:r>
      <w:r w:rsidRPr="0011590A">
        <w:t>о</w:t>
      </w:r>
      <w:r w:rsidRPr="0011590A">
        <w:t>вом производстве которой Россия предшествующего столетия была фактически монополистом, постепенно вытесняет инди</w:t>
      </w:r>
      <w:r w:rsidRPr="0011590A">
        <w:t>й</w:t>
      </w:r>
      <w:r w:rsidRPr="0011590A">
        <w:t>ский, обработанный в Шотландии, джут. Что же касается ро</w:t>
      </w:r>
      <w:r w:rsidRPr="0011590A">
        <w:t>с</w:t>
      </w:r>
      <w:r w:rsidRPr="0011590A">
        <w:t>сийского производства чугуна, развивавшегося во второй полов</w:t>
      </w:r>
      <w:r w:rsidRPr="0011590A">
        <w:t>и</w:t>
      </w:r>
      <w:r w:rsidRPr="0011590A">
        <w:t>не XVIII века так быстро, что его рост обгонял порой даже ан</w:t>
      </w:r>
      <w:r w:rsidRPr="0011590A">
        <w:t>г</w:t>
      </w:r>
      <w:r w:rsidRPr="0011590A">
        <w:t>лийские производственные показатели, то вторая волна индус</w:t>
      </w:r>
      <w:r w:rsidRPr="0011590A">
        <w:t>т</w:t>
      </w:r>
      <w:r w:rsidRPr="0011590A">
        <w:t>риализации в Европе уже в начале 20-х годов XIX загнала эту перспективную экспортную отрасль отечественной экономики в длительную стагнацию. Экспорт русского леса также постепе</w:t>
      </w:r>
      <w:r w:rsidRPr="0011590A">
        <w:t>н</w:t>
      </w:r>
      <w:r w:rsidRPr="0011590A">
        <w:t>но переставал приносить прежнюю прибыль. Мировая металлургич</w:t>
      </w:r>
      <w:r w:rsidRPr="0011590A">
        <w:t>е</w:t>
      </w:r>
      <w:r w:rsidRPr="0011590A">
        <w:t>ская промышленность, поднявшаяся на восточноевропейском др</w:t>
      </w:r>
      <w:r w:rsidRPr="0011590A">
        <w:t>е</w:t>
      </w:r>
      <w:r w:rsidRPr="0011590A">
        <w:t>весном угле, с начала XIX века массово переходит на англи</w:t>
      </w:r>
      <w:r w:rsidRPr="0011590A">
        <w:t>й</w:t>
      </w:r>
      <w:r w:rsidRPr="0011590A">
        <w:t>ский кокс, а бесхозяйственная экстенсивная разработка русских лесных ресурсов в XVIII веке уже</w:t>
      </w:r>
      <w:r>
        <w:t xml:space="preserve"> в 1820-х годах приводит к серьё</w:t>
      </w:r>
      <w:r w:rsidRPr="0011590A">
        <w:t>зному удорожанию стоим</w:t>
      </w:r>
      <w:r w:rsidRPr="0011590A">
        <w:t>о</w:t>
      </w:r>
      <w:r w:rsidRPr="0011590A">
        <w:t xml:space="preserve">сти леса и его транспортировки, что в условиях развития международной конкуренции стран </w:t>
      </w:r>
      <w:r>
        <w:t>—</w:t>
      </w:r>
      <w:r w:rsidRPr="0011590A">
        <w:t xml:space="preserve"> экспо</w:t>
      </w:r>
      <w:r w:rsidRPr="0011590A">
        <w:t>р</w:t>
      </w:r>
      <w:r>
        <w:t>тё</w:t>
      </w:r>
      <w:r w:rsidRPr="0011590A">
        <w:t>ров леса равнозначно дальнейшему сокращению русского лесного экспорта и п</w:t>
      </w:r>
      <w:r w:rsidRPr="0011590A">
        <w:t>о</w:t>
      </w:r>
      <w:r w:rsidRPr="0011590A">
        <w:t>тере традиционных рынков сбыта</w:t>
      </w:r>
      <w:r>
        <w:t>. …</w:t>
      </w:r>
      <w:r w:rsidRPr="0011590A">
        <w:t xml:space="preserve"> </w:t>
      </w:r>
    </w:p>
    <w:p w14:paraId="0F093179" w14:textId="77777777" w:rsidR="00DE60CF" w:rsidRPr="0011590A" w:rsidRDefault="00DE60CF" w:rsidP="00EA7CC4">
      <w:pPr>
        <w:pStyle w:val="a5"/>
      </w:pPr>
      <w:r w:rsidRPr="0011590A">
        <w:t>В це</w:t>
      </w:r>
      <w:r>
        <w:t>лом, понижение цен на сырьё</w:t>
      </w:r>
      <w:r w:rsidRPr="0011590A">
        <w:t xml:space="preserve"> сократило стоимость ру</w:t>
      </w:r>
      <w:r w:rsidRPr="0011590A">
        <w:t>с</w:t>
      </w:r>
      <w:r w:rsidRPr="0011590A">
        <w:t>ского экспорта в период 1817</w:t>
      </w:r>
      <w:r>
        <w:t>—</w:t>
      </w:r>
      <w:r w:rsidRPr="0011590A">
        <w:t>1824 г</w:t>
      </w:r>
      <w:r w:rsidRPr="0011590A">
        <w:t>о</w:t>
      </w:r>
      <w:r w:rsidRPr="0011590A">
        <w:t xml:space="preserve">дов почти в 12 раз. Это было почти равносильно экономической катастрофе. </w:t>
      </w:r>
      <w:r>
        <w:t>Её</w:t>
      </w:r>
      <w:r w:rsidRPr="0011590A">
        <w:t xml:space="preserve"> источн</w:t>
      </w:r>
      <w:r w:rsidRPr="0011590A">
        <w:t>и</w:t>
      </w:r>
      <w:r w:rsidRPr="0011590A">
        <w:t>ком некоторые авторы считают не только последствия стихийных экономических процессов, но и сознательную экономическую п</w:t>
      </w:r>
      <w:r w:rsidRPr="0011590A">
        <w:t>о</w:t>
      </w:r>
      <w:r w:rsidRPr="0011590A">
        <w:t>литику мировых финансовых центров, направленную против и</w:t>
      </w:r>
      <w:r w:rsidRPr="0011590A">
        <w:t>н</w:t>
      </w:r>
      <w:r w:rsidRPr="0011590A">
        <w:t>тересов России. Один из богатейших людей России В.</w:t>
      </w:r>
      <w:r>
        <w:t> </w:t>
      </w:r>
      <w:r w:rsidRPr="0011590A">
        <w:t>А. Кок</w:t>
      </w:r>
      <w:r w:rsidRPr="0011590A">
        <w:t>о</w:t>
      </w:r>
      <w:r w:rsidRPr="0011590A">
        <w:t>рев прямо писал о настойчивой финансовой войне Европы против России, в результате которой, по его утверждению, «мы поте</w:t>
      </w:r>
      <w:r w:rsidRPr="0011590A">
        <w:t>р</w:t>
      </w:r>
      <w:r w:rsidRPr="0011590A">
        <w:t>пели от европейских злоухищрений и со</w:t>
      </w:r>
      <w:r w:rsidRPr="0011590A">
        <w:t>б</w:t>
      </w:r>
      <w:r w:rsidRPr="0011590A">
        <w:t xml:space="preserve">ственного недомыслия полное поражение нашей финансовой силы». </w:t>
      </w:r>
    </w:p>
    <w:p w14:paraId="6EBB9D69" w14:textId="77777777" w:rsidR="00DE60CF" w:rsidRPr="0011590A" w:rsidRDefault="00DE60CF" w:rsidP="00EA7CC4">
      <w:pPr>
        <w:pStyle w:val="a5"/>
      </w:pPr>
      <w:r w:rsidRPr="0011590A">
        <w:t>Только в период с 1826 по 1833 годы николаевское сам</w:t>
      </w:r>
      <w:r w:rsidRPr="0011590A">
        <w:t>о</w:t>
      </w:r>
      <w:r w:rsidRPr="0011590A">
        <w:t>державие, хотя и с большими потерями, выиграло не только ру</w:t>
      </w:r>
      <w:r w:rsidRPr="0011590A">
        <w:t>с</w:t>
      </w:r>
      <w:r w:rsidRPr="0011590A">
        <w:t>ско-персидскую (1826</w:t>
      </w:r>
      <w:r>
        <w:t>—</w:t>
      </w:r>
      <w:r w:rsidRPr="0011590A">
        <w:t>1828) и русско-турецкую (1827</w:t>
      </w:r>
      <w:r>
        <w:t>—</w:t>
      </w:r>
      <w:r w:rsidRPr="0011590A">
        <w:t>1829) войны, но и подавило польское вооруженное восстание (1830</w:t>
      </w:r>
      <w:r>
        <w:t>—</w:t>
      </w:r>
      <w:r w:rsidRPr="0011590A">
        <w:t xml:space="preserve">1831), временно усмирило сепаратистов </w:t>
      </w:r>
      <w:r w:rsidRPr="0011590A">
        <w:lastRenderedPageBreak/>
        <w:t>Кавказа (движение К</w:t>
      </w:r>
      <w:r w:rsidRPr="0011590A">
        <w:t>а</w:t>
      </w:r>
      <w:r w:rsidRPr="0011590A">
        <w:t>зи-Мухаммеда и националистический заговор в Грузии) и надо</w:t>
      </w:r>
      <w:r w:rsidRPr="0011590A">
        <w:t>л</w:t>
      </w:r>
      <w:r w:rsidRPr="0011590A">
        <w:t>го восстановило разр</w:t>
      </w:r>
      <w:r w:rsidRPr="0011590A">
        <w:t>у</w:t>
      </w:r>
      <w:r w:rsidRPr="0011590A">
        <w:t>шенную систему коллективной безопасности в Европе (Мюнхенгрецкое и Берлинское соглашения, 1833) и на Ближнем Востоке (Ункяр-Ескелесийский договор, 1833).</w:t>
      </w:r>
    </w:p>
    <w:p w14:paraId="2E92B6AA" w14:textId="77777777" w:rsidR="00DE60CF" w:rsidRPr="0011590A" w:rsidRDefault="00DE60CF" w:rsidP="00EA7CC4">
      <w:pPr>
        <w:pStyle w:val="a5"/>
      </w:pPr>
      <w:r>
        <w:t xml:space="preserve">… </w:t>
      </w:r>
      <w:r w:rsidRPr="0011590A">
        <w:t>Ход событий 14 декабря в Санкт-Петербурге наглядно демонстрирует, что с ослабевшим и дезорганизованным аппар</w:t>
      </w:r>
      <w:r w:rsidRPr="0011590A">
        <w:t>а</w:t>
      </w:r>
      <w:r w:rsidRPr="0011590A">
        <w:t>том александровского самодержавия бо</w:t>
      </w:r>
      <w:r>
        <w:t>ролись, в сущности, п</w:t>
      </w:r>
      <w:r>
        <w:t>о</w:t>
      </w:r>
      <w:r>
        <w:t>рождё</w:t>
      </w:r>
      <w:r w:rsidRPr="0011590A">
        <w:t xml:space="preserve">нные им самим, столь же слабые и дезорганизованные противники. </w:t>
      </w:r>
    </w:p>
    <w:p w14:paraId="4D76526D" w14:textId="77777777" w:rsidR="00DE60CF" w:rsidRPr="0011590A" w:rsidRDefault="00DE60CF" w:rsidP="00EA7CC4">
      <w:pPr>
        <w:pStyle w:val="a5"/>
      </w:pPr>
      <w:r w:rsidRPr="0011590A">
        <w:t>В итоге выступление декабристов вызвало укрепление и уж</w:t>
      </w:r>
      <w:r w:rsidRPr="0011590A">
        <w:t>е</w:t>
      </w:r>
      <w:r w:rsidRPr="0011590A">
        <w:t>сточение именно той силы, кот</w:t>
      </w:r>
      <w:r w:rsidRPr="0011590A">
        <w:t>о</w:t>
      </w:r>
      <w:r w:rsidRPr="0011590A">
        <w:t>рую они собирались уничтожить. Самодержавие проявило себя как власть, не только традиционно поддерживающая, но и активно наводящая общий порядок, укр</w:t>
      </w:r>
      <w:r w:rsidRPr="0011590A">
        <w:t>е</w:t>
      </w:r>
      <w:r w:rsidRPr="0011590A">
        <w:t>пляющая его как чрезвычайными полицейскими акциями, так и новыми политическими институтами. Переживавшее кризис о</w:t>
      </w:r>
      <w:r w:rsidRPr="0011590A">
        <w:t>б</w:t>
      </w:r>
      <w:r w:rsidRPr="0011590A">
        <w:t>щество в этот момент вряд ли осознало, что получило именно тот стройный военно-полицейский, чрезвычайный порядок управл</w:t>
      </w:r>
      <w:r w:rsidRPr="0011590A">
        <w:t>е</w:t>
      </w:r>
      <w:r w:rsidRPr="0011590A">
        <w:t>ния, о котором оно «мечтало» в последние годы непредсказуем</w:t>
      </w:r>
      <w:r w:rsidRPr="0011590A">
        <w:t>о</w:t>
      </w:r>
      <w:r w:rsidRPr="0011590A">
        <w:t xml:space="preserve">го правления </w:t>
      </w:r>
      <w:smartTag w:uri="urn:schemas-microsoft-com:office:smarttags" w:element="PersonName">
        <w:r w:rsidRPr="0011590A">
          <w:t>Александр</w:t>
        </w:r>
      </w:smartTag>
      <w:r w:rsidRPr="0011590A">
        <w:t>а I. Только установили этот порядок не победившие «освободители»-заговорщики, а «реакция», то есть правительство Николая I и лично император. Те же, кто прете</w:t>
      </w:r>
      <w:r w:rsidRPr="0011590A">
        <w:t>н</w:t>
      </w:r>
      <w:r w:rsidRPr="0011590A">
        <w:t>довал на руководство обновленным г</w:t>
      </w:r>
      <w:r w:rsidRPr="0011590A">
        <w:t>о</w:t>
      </w:r>
      <w:r w:rsidRPr="0011590A">
        <w:t>сударственным (и в том числе репресси</w:t>
      </w:r>
      <w:r w:rsidRPr="0011590A">
        <w:t>в</w:t>
      </w:r>
      <w:r w:rsidRPr="0011590A">
        <w:t xml:space="preserve">ным) аппаратом, стали его первыми жертвами. </w:t>
      </w:r>
    </w:p>
    <w:p w14:paraId="4F45020E" w14:textId="77777777" w:rsidR="00DE60CF" w:rsidRPr="0011590A" w:rsidRDefault="00DE60CF" w:rsidP="00EA7CC4">
      <w:pPr>
        <w:pStyle w:val="a5"/>
      </w:pPr>
      <w:r w:rsidRPr="0011590A">
        <w:t>Любопытно, что самодержавие вскоре после восстания без лишней огласки фактически инициировало процесс передачи зн</w:t>
      </w:r>
      <w:r w:rsidRPr="0011590A">
        <w:t>а</w:t>
      </w:r>
      <w:r w:rsidRPr="0011590A">
        <w:t>чительной части своих властных полномочий как реформирова</w:t>
      </w:r>
      <w:r w:rsidRPr="0011590A">
        <w:t>н</w:t>
      </w:r>
      <w:r w:rsidRPr="0011590A">
        <w:t>ным, так вновь сформированным государственным органам, и</w:t>
      </w:r>
      <w:r w:rsidRPr="0011590A">
        <w:t>с</w:t>
      </w:r>
      <w:r w:rsidRPr="0011590A">
        <w:t>полнявшим главным образом надзорные и карательные функции. Так что и в этой области намерения части заговорщиков, как это ни парадоксально звучит, сбылись. Что было решительно отвер</w:t>
      </w:r>
      <w:r w:rsidRPr="0011590A">
        <w:t>г</w:t>
      </w:r>
      <w:r w:rsidRPr="0011590A">
        <w:t>нуто Николаем I, так это немедленные и резкие социальные пр</w:t>
      </w:r>
      <w:r w:rsidRPr="0011590A">
        <w:t>е</w:t>
      </w:r>
      <w:r w:rsidRPr="0011590A">
        <w:t>образования, а также конституционно-парламентский путь созд</w:t>
      </w:r>
      <w:r w:rsidRPr="0011590A">
        <w:t>а</w:t>
      </w:r>
      <w:r w:rsidRPr="0011590A">
        <w:t>ния законов и организации управления. Разумеется, разбуженная и напуганная в конце 1825 года правящая элита Российской и</w:t>
      </w:r>
      <w:r w:rsidRPr="0011590A">
        <w:t>м</w:t>
      </w:r>
      <w:r w:rsidRPr="0011590A">
        <w:t>перии спасала не только «старый порядок», но и саму себя, но, надо пр</w:t>
      </w:r>
      <w:r w:rsidRPr="0011590A">
        <w:t>и</w:t>
      </w:r>
      <w:r w:rsidRPr="0011590A">
        <w:t xml:space="preserve">знать, она имела для этого все основания. </w:t>
      </w:r>
    </w:p>
    <w:p w14:paraId="256CA07D" w14:textId="77777777" w:rsidR="00DE60CF" w:rsidRDefault="00DE60CF" w:rsidP="00EA7CC4">
      <w:pPr>
        <w:pStyle w:val="a5"/>
      </w:pPr>
      <w:r w:rsidRPr="0011590A">
        <w:lastRenderedPageBreak/>
        <w:t>Что же касается методов защиты порядка, выбирать их почти никогда не приходилось ни револ</w:t>
      </w:r>
      <w:r w:rsidRPr="0011590A">
        <w:t>ю</w:t>
      </w:r>
      <w:r w:rsidRPr="0011590A">
        <w:t>ционерам, ни их противникам. Чем тяжелее была кризисная ситуация, чем более угрожающим для Ро</w:t>
      </w:r>
      <w:r w:rsidRPr="0011590A">
        <w:t>с</w:t>
      </w:r>
      <w:r w:rsidRPr="0011590A">
        <w:t xml:space="preserve">сии казалось </w:t>
      </w:r>
      <w:r>
        <w:t>её</w:t>
      </w:r>
      <w:r w:rsidRPr="0011590A">
        <w:t xml:space="preserve"> дальнейшее углубление, тем более резкие и жесткие, часто даже кровавые меры вынуждены были пре</w:t>
      </w:r>
      <w:r w:rsidRPr="0011590A">
        <w:t>д</w:t>
      </w:r>
      <w:r w:rsidRPr="0011590A">
        <w:t>принимать как высшие, так и местные власти, какой бы идеол</w:t>
      </w:r>
      <w:r w:rsidRPr="0011590A">
        <w:t>о</w:t>
      </w:r>
      <w:r w:rsidRPr="0011590A">
        <w:t>гией они ни руков</w:t>
      </w:r>
      <w:r w:rsidRPr="0011590A">
        <w:t>о</w:t>
      </w:r>
      <w:r w:rsidRPr="0011590A">
        <w:t>дствовались</w:t>
      </w:r>
      <w:r>
        <w:t>».</w:t>
      </w:r>
    </w:p>
    <w:p w14:paraId="5355A73D" w14:textId="77777777" w:rsidR="00DE60CF" w:rsidRPr="00AA0428" w:rsidRDefault="00DE60CF" w:rsidP="00EA7CC4">
      <w:pPr>
        <w:pStyle w:val="PlainText"/>
      </w:pPr>
      <w:r w:rsidRPr="00F83AAC">
        <w:t>Из этой статьи видно, что Англия заранее готовилась к све</w:t>
      </w:r>
      <w:r w:rsidRPr="00F83AAC">
        <w:t>р</w:t>
      </w:r>
      <w:r w:rsidRPr="00F83AAC">
        <w:t>жению власти в России, к</w:t>
      </w:r>
      <w:r w:rsidRPr="00AA0428">
        <w:t xml:space="preserve"> свержению монархии по целям илл</w:t>
      </w:r>
      <w:r w:rsidRPr="00AA0428">
        <w:t>ю</w:t>
      </w:r>
      <w:r w:rsidRPr="00AA0428">
        <w:t xml:space="preserve">минатов, принимая различные </w:t>
      </w:r>
      <w:r>
        <w:t xml:space="preserve">экономические и политические </w:t>
      </w:r>
      <w:r w:rsidRPr="00AA0428">
        <w:t>м</w:t>
      </w:r>
      <w:r w:rsidRPr="00AA0428">
        <w:t>е</w:t>
      </w:r>
      <w:r w:rsidRPr="00AA0428">
        <w:t>ры, которые привели к ослаблению экономики России и созданию благоприятных условий для заг</w:t>
      </w:r>
      <w:r w:rsidRPr="00AA0428">
        <w:t>о</w:t>
      </w:r>
      <w:r w:rsidRPr="00AA0428">
        <w:t>ворщиков.</w:t>
      </w:r>
    </w:p>
    <w:p w14:paraId="17FDA21C" w14:textId="43FD58E3" w:rsidR="00DE60CF" w:rsidRPr="00AA0428" w:rsidRDefault="00DE60CF" w:rsidP="00EA7CC4">
      <w:pPr>
        <w:pStyle w:val="PlainText"/>
      </w:pPr>
      <w:r w:rsidRPr="00AA0428">
        <w:t>Известно, что многие негативные оценки личности Николая и его царствования исходили от А.</w:t>
      </w:r>
      <w:r>
        <w:rPr>
          <w:sz w:val="28"/>
        </w:rPr>
        <w:t xml:space="preserve"> </w:t>
      </w:r>
      <w:r>
        <w:t>И. </w:t>
      </w:r>
      <w:r w:rsidRPr="00AA0428">
        <w:t>Герцена. Герцен в 1847 году вместе с женой, матерью, двумя приятелями, а также слугами приехал из России в Париж, к</w:t>
      </w:r>
      <w:r>
        <w:t>оторый</w:t>
      </w:r>
      <w:r w:rsidRPr="00AA0428">
        <w:t xml:space="preserve"> он считал столиц</w:t>
      </w:r>
      <w:r>
        <w:t>ей</w:t>
      </w:r>
      <w:r w:rsidRPr="00AA0428">
        <w:t xml:space="preserve"> цивил</w:t>
      </w:r>
      <w:r w:rsidRPr="00AA0428">
        <w:t>и</w:t>
      </w:r>
      <w:r w:rsidRPr="00AA0428">
        <w:t>зованного мира. В 1848 году, когда в Европе одна страна за др</w:t>
      </w:r>
      <w:r w:rsidRPr="00AA0428">
        <w:t>у</w:t>
      </w:r>
      <w:r w:rsidRPr="00AA0428">
        <w:t xml:space="preserve">гой оказались охваченными революцией, Герцен стал заниматься революционной деятельностью, соответственно, против </w:t>
      </w:r>
      <w:r>
        <w:t>России</w:t>
      </w:r>
      <w:r w:rsidRPr="00AA0428">
        <w:t>. Царское правительство потребовало его возвращения</w:t>
      </w:r>
      <w:r>
        <w:t>,</w:t>
      </w:r>
      <w:r w:rsidRPr="00AA0428">
        <w:t xml:space="preserve"> </w:t>
      </w:r>
      <w:r>
        <w:t>но о</w:t>
      </w:r>
      <w:r w:rsidRPr="00AA0428">
        <w:t>н отк</w:t>
      </w:r>
      <w:r w:rsidRPr="00AA0428">
        <w:t>а</w:t>
      </w:r>
      <w:r w:rsidRPr="00AA0428">
        <w:t>зался</w:t>
      </w:r>
      <w:r>
        <w:t xml:space="preserve"> вернуться</w:t>
      </w:r>
      <w:r w:rsidRPr="00AA0428">
        <w:t>. Тогда его имущество, а также имущество его м</w:t>
      </w:r>
      <w:r w:rsidRPr="00AA0428">
        <w:t>а</w:t>
      </w:r>
      <w:r w:rsidRPr="00AA0428">
        <w:t>тери было объявлено конфискованным, ведь Герцен жил на сре</w:t>
      </w:r>
      <w:r w:rsidRPr="00AA0428">
        <w:t>д</w:t>
      </w:r>
      <w:r w:rsidRPr="00AA0428">
        <w:t xml:space="preserve">ства от своих имений за счёт труда </w:t>
      </w:r>
      <w:r>
        <w:t xml:space="preserve">русских </w:t>
      </w:r>
      <w:r w:rsidRPr="00AA0428">
        <w:t>крепостных</w:t>
      </w:r>
      <w:r w:rsidRPr="00DE60CF">
        <w:rPr>
          <w:vertAlign w:val="superscript"/>
        </w:rPr>
        <w:t>[CLVII]</w:t>
      </w:r>
      <w:r w:rsidRPr="00AA0428">
        <w:t>. Благ</w:t>
      </w:r>
      <w:r w:rsidRPr="00AA0428">
        <w:t>о</w:t>
      </w:r>
      <w:r w:rsidRPr="00AA0428">
        <w:t xml:space="preserve">даря усилиям Джеймса Ротшильда, </w:t>
      </w:r>
      <w:r>
        <w:t>написавшего письмо Ник</w:t>
      </w:r>
      <w:r>
        <w:t>о</w:t>
      </w:r>
      <w:r>
        <w:t>лаю </w:t>
      </w:r>
      <w:r>
        <w:rPr>
          <w:lang w:val="en-US"/>
        </w:rPr>
        <w:t>I</w:t>
      </w:r>
      <w:r>
        <w:t xml:space="preserve"> с угрозой отказа России в международном кредите, </w:t>
      </w:r>
      <w:r w:rsidRPr="00AA0428">
        <w:t>Герцену удалось вернуть себе бол</w:t>
      </w:r>
      <w:r w:rsidRPr="00AA0428">
        <w:t>ь</w:t>
      </w:r>
      <w:r w:rsidRPr="00AA0428">
        <w:t>шую часть своих средств. С тех пор он не испытывал финансовых затруднений, что обеспечило ему нез</w:t>
      </w:r>
      <w:r w:rsidRPr="00AA0428">
        <w:t>а</w:t>
      </w:r>
      <w:r w:rsidRPr="00AA0428">
        <w:t>висимость от рус</w:t>
      </w:r>
      <w:r>
        <w:t>ского правительства</w:t>
      </w:r>
      <w:r w:rsidRPr="00AA0428">
        <w:t xml:space="preserve"> и, соответственно, завис</w:t>
      </w:r>
      <w:r w:rsidRPr="00AA0428">
        <w:t>и</w:t>
      </w:r>
      <w:r w:rsidRPr="00AA0428">
        <w:t>мость от Ротшильда. Через Герцена Ротшильд оказывал поддер</w:t>
      </w:r>
      <w:r w:rsidRPr="00AA0428">
        <w:t>ж</w:t>
      </w:r>
      <w:r w:rsidRPr="00AA0428">
        <w:t>ку и другим эмигрантам и революционерам, бор</w:t>
      </w:r>
      <w:r w:rsidRPr="00AA0428">
        <w:t>ю</w:t>
      </w:r>
      <w:r w:rsidRPr="00AA0428">
        <w:t>щимся против своей родины, за деньги.</w:t>
      </w:r>
    </w:p>
    <w:p w14:paraId="7840C291" w14:textId="2F0C8822" w:rsidR="00DE60CF" w:rsidRPr="00AA0428" w:rsidRDefault="00DE60CF" w:rsidP="00EA7CC4">
      <w:pPr>
        <w:pStyle w:val="PlainText"/>
      </w:pPr>
      <w:r w:rsidRPr="00AA0428">
        <w:t>Об этом Герцен сам пишет</w:t>
      </w:r>
      <w:r>
        <w:t xml:space="preserve"> в известном всем произведении «</w:t>
      </w:r>
      <w:r w:rsidRPr="00AA0428">
        <w:t>Былое и думы</w:t>
      </w:r>
      <w:r>
        <w:t>»</w:t>
      </w:r>
      <w:r w:rsidRPr="00DE60CF">
        <w:rPr>
          <w:sz w:val="24"/>
          <w:vertAlign w:val="superscript"/>
        </w:rPr>
        <w:t>[CLVIII]</w:t>
      </w:r>
      <w:r>
        <w:t>:</w:t>
      </w:r>
      <w:r w:rsidRPr="00AA0428">
        <w:t xml:space="preserve"> </w:t>
      </w:r>
    </w:p>
    <w:p w14:paraId="67752FEE" w14:textId="1A8C5F6F" w:rsidR="00DE60CF" w:rsidRPr="00AA0428" w:rsidRDefault="00DE60CF" w:rsidP="00EA7CC4">
      <w:pPr>
        <w:pStyle w:val="a5"/>
      </w:pPr>
      <w:r>
        <w:rPr>
          <w:b/>
        </w:rPr>
        <w:t>«</w:t>
      </w:r>
      <w:r w:rsidRPr="0061215C">
        <w:rPr>
          <w:b/>
        </w:rPr>
        <w:t>Царь</w:t>
      </w:r>
      <w:r>
        <w:rPr>
          <w:b/>
        </w:rPr>
        <w:t xml:space="preserve"> </w:t>
      </w:r>
      <w:r w:rsidRPr="0061215C">
        <w:rPr>
          <w:b/>
        </w:rPr>
        <w:t>иудейский</w:t>
      </w:r>
      <w:r w:rsidRPr="00DE60CF">
        <w:rPr>
          <w:b/>
          <w:vertAlign w:val="superscript"/>
        </w:rPr>
        <w:t>[CLIX]</w:t>
      </w:r>
      <w:r>
        <w:t xml:space="preserve"> </w:t>
      </w:r>
      <w:r w:rsidRPr="00AA0428">
        <w:t>сидел спокойно за своим столом, смотрел бумаги, писал что-то на</w:t>
      </w:r>
      <w:r>
        <w:t xml:space="preserve"> </w:t>
      </w:r>
      <w:r w:rsidRPr="00AA0428">
        <w:t>них,</w:t>
      </w:r>
      <w:r>
        <w:t xml:space="preserve"> </w:t>
      </w:r>
      <w:r w:rsidRPr="00AA0428">
        <w:t>верно,</w:t>
      </w:r>
      <w:r>
        <w:t xml:space="preserve"> всё</w:t>
      </w:r>
      <w:r w:rsidRPr="00AA0428">
        <w:t xml:space="preserve"> миллионы или по кра</w:t>
      </w:r>
      <w:r w:rsidRPr="00AA0428">
        <w:t>й</w:t>
      </w:r>
      <w:r w:rsidRPr="00AA0428">
        <w:t>ней мере сотни тысяч.</w:t>
      </w:r>
    </w:p>
    <w:p w14:paraId="15BCB606" w14:textId="77777777" w:rsidR="00DE60CF" w:rsidRPr="00AA0428" w:rsidRDefault="00DE60CF" w:rsidP="00EA7CC4">
      <w:pPr>
        <w:pStyle w:val="a5"/>
      </w:pPr>
      <w:r>
        <w:t xml:space="preserve">— </w:t>
      </w:r>
      <w:r w:rsidRPr="00AA0428">
        <w:t>Ну, что,</w:t>
      </w:r>
      <w:r>
        <w:t xml:space="preserve"> — </w:t>
      </w:r>
      <w:r w:rsidRPr="00AA0428">
        <w:t>сказал он, обращаясь ко мне,</w:t>
      </w:r>
      <w:r>
        <w:t xml:space="preserve"> — </w:t>
      </w:r>
      <w:r w:rsidRPr="00AA0428">
        <w:t>довольны?</w:t>
      </w:r>
    </w:p>
    <w:p w14:paraId="039FC1A0" w14:textId="77777777" w:rsidR="00DE60CF" w:rsidRPr="00AA0428" w:rsidRDefault="00DE60CF" w:rsidP="00EA7CC4">
      <w:pPr>
        <w:pStyle w:val="a5"/>
      </w:pPr>
      <w:r>
        <w:t xml:space="preserve">— </w:t>
      </w:r>
      <w:r w:rsidRPr="00AA0428">
        <w:t>Совершенно,</w:t>
      </w:r>
      <w:r>
        <w:t xml:space="preserve"> — </w:t>
      </w:r>
      <w:r w:rsidRPr="00AA0428">
        <w:t>отвечал я.</w:t>
      </w:r>
    </w:p>
    <w:p w14:paraId="22D3C881" w14:textId="77777777" w:rsidR="00DE60CF" w:rsidRPr="00AA0428" w:rsidRDefault="00DE60CF" w:rsidP="00EA7CC4">
      <w:pPr>
        <w:pStyle w:val="a5"/>
      </w:pPr>
      <w:r w:rsidRPr="00AA0428">
        <w:t>Письмо было превосходно, резко, настойчиво, как следует</w:t>
      </w:r>
      <w:r>
        <w:t xml:space="preserve"> — </w:t>
      </w:r>
      <w:r w:rsidRPr="00AA0428">
        <w:t>когда</w:t>
      </w:r>
      <w:r>
        <w:t xml:space="preserve"> </w:t>
      </w:r>
      <w:r w:rsidRPr="006627E1">
        <w:rPr>
          <w:b/>
        </w:rPr>
        <w:t>власть говорит с вл</w:t>
      </w:r>
      <w:r w:rsidRPr="006627E1">
        <w:rPr>
          <w:b/>
        </w:rPr>
        <w:t>а</w:t>
      </w:r>
      <w:r w:rsidRPr="006627E1">
        <w:rPr>
          <w:b/>
        </w:rPr>
        <w:t>стью.</w:t>
      </w:r>
      <w:r w:rsidRPr="00AA0428">
        <w:t xml:space="preserve"> Он писал Гассеру, </w:t>
      </w:r>
      <w:r w:rsidRPr="00AA0428">
        <w:lastRenderedPageBreak/>
        <w:t>чтоб тот немедленно требовал</w:t>
      </w:r>
      <w:r>
        <w:t xml:space="preserve"> </w:t>
      </w:r>
      <w:r w:rsidRPr="00AA0428">
        <w:t>аудиенции у Нессельроде и у министра ф</w:t>
      </w:r>
      <w:r w:rsidRPr="00AA0428">
        <w:t>и</w:t>
      </w:r>
      <w:r w:rsidRPr="00AA0428">
        <w:t>нансов, чтоб он им сказал, что Ротшильд</w:t>
      </w:r>
      <w:r>
        <w:t xml:space="preserve"> </w:t>
      </w:r>
      <w:r w:rsidRPr="00AA0428">
        <w:t>знать не хочет, кому принадлежали билеты, что он их купил</w:t>
      </w:r>
      <w:r>
        <w:t xml:space="preserve"> </w:t>
      </w:r>
      <w:r w:rsidRPr="00AA0428">
        <w:t>и</w:t>
      </w:r>
      <w:r>
        <w:t xml:space="preserve"> </w:t>
      </w:r>
      <w:r w:rsidRPr="00AA0428">
        <w:t>треб</w:t>
      </w:r>
      <w:r w:rsidRPr="00AA0428">
        <w:t>у</w:t>
      </w:r>
      <w:r w:rsidRPr="00AA0428">
        <w:t>ет</w:t>
      </w:r>
      <w:r>
        <w:t xml:space="preserve"> </w:t>
      </w:r>
      <w:r w:rsidRPr="00AA0428">
        <w:t>уплаты</w:t>
      </w:r>
      <w:r>
        <w:t xml:space="preserve"> </w:t>
      </w:r>
      <w:r w:rsidRPr="00AA0428">
        <w:t>или ясного законного изложения</w:t>
      </w:r>
      <w:r>
        <w:t xml:space="preserve"> — </w:t>
      </w:r>
      <w:r w:rsidRPr="00AA0428">
        <w:t>почему</w:t>
      </w:r>
      <w:r>
        <w:t xml:space="preserve"> </w:t>
      </w:r>
      <w:r w:rsidRPr="00AA0428">
        <w:t>уплата</w:t>
      </w:r>
      <w:r>
        <w:t xml:space="preserve"> </w:t>
      </w:r>
      <w:r w:rsidRPr="00AA0428">
        <w:t>остановлена,</w:t>
      </w:r>
      <w:r>
        <w:t xml:space="preserve"> </w:t>
      </w:r>
      <w:r w:rsidRPr="00AA0428">
        <w:t>что,</w:t>
      </w:r>
      <w:r>
        <w:t xml:space="preserve"> </w:t>
      </w:r>
      <w:r w:rsidRPr="00AA0428">
        <w:t>в</w:t>
      </w:r>
      <w:r>
        <w:t xml:space="preserve"> </w:t>
      </w:r>
      <w:r w:rsidRPr="00AA0428">
        <w:t>случае отказа, он</w:t>
      </w:r>
      <w:r>
        <w:t xml:space="preserve"> </w:t>
      </w:r>
      <w:r w:rsidRPr="00AA0428">
        <w:t>подвергнет</w:t>
      </w:r>
      <w:r>
        <w:t xml:space="preserve"> </w:t>
      </w:r>
      <w:r w:rsidRPr="00AA0428">
        <w:t>д</w:t>
      </w:r>
      <w:r w:rsidRPr="00AA0428">
        <w:t>е</w:t>
      </w:r>
      <w:r w:rsidRPr="00AA0428">
        <w:t>ло</w:t>
      </w:r>
      <w:r>
        <w:t xml:space="preserve"> </w:t>
      </w:r>
      <w:r w:rsidRPr="00AA0428">
        <w:t>обсуждению</w:t>
      </w:r>
      <w:r>
        <w:t xml:space="preserve"> </w:t>
      </w:r>
      <w:r w:rsidRPr="00AA0428">
        <w:t>юрисконсультов</w:t>
      </w:r>
      <w:r>
        <w:t xml:space="preserve"> </w:t>
      </w:r>
      <w:r w:rsidRPr="00AA0428">
        <w:t>и</w:t>
      </w:r>
      <w:r>
        <w:t xml:space="preserve"> </w:t>
      </w:r>
      <w:r w:rsidRPr="00AA0428">
        <w:rPr>
          <w:b/>
        </w:rPr>
        <w:t>советует</w:t>
      </w:r>
      <w:r>
        <w:rPr>
          <w:b/>
        </w:rPr>
        <w:t xml:space="preserve"> </w:t>
      </w:r>
      <w:r w:rsidRPr="00AA0428">
        <w:rPr>
          <w:b/>
        </w:rPr>
        <w:t>очень подумать о последствиях отказа, особенно стра</w:t>
      </w:r>
      <w:r w:rsidRPr="00AA0428">
        <w:rPr>
          <w:b/>
        </w:rPr>
        <w:t>н</w:t>
      </w:r>
      <w:r w:rsidRPr="00AA0428">
        <w:rPr>
          <w:b/>
        </w:rPr>
        <w:t>ного в то время, когда русское правительство хлопочет заключить через него новый</w:t>
      </w:r>
      <w:r>
        <w:rPr>
          <w:b/>
        </w:rPr>
        <w:t xml:space="preserve"> заё</w:t>
      </w:r>
      <w:r w:rsidRPr="00AA0428">
        <w:rPr>
          <w:b/>
        </w:rPr>
        <w:t>м.</w:t>
      </w:r>
      <w:r>
        <w:t xml:space="preserve"> </w:t>
      </w:r>
      <w:r w:rsidRPr="00AA0428">
        <w:t>Ро</w:t>
      </w:r>
      <w:r w:rsidRPr="00AA0428">
        <w:t>т</w:t>
      </w:r>
      <w:r w:rsidRPr="00AA0428">
        <w:t>шильд</w:t>
      </w:r>
      <w:r>
        <w:t xml:space="preserve"> </w:t>
      </w:r>
      <w:r w:rsidRPr="00AA0428">
        <w:t>заключал тем, что, в случае дальнейших проволочек, он</w:t>
      </w:r>
      <w:r>
        <w:t xml:space="preserve"> </w:t>
      </w:r>
      <w:r w:rsidRPr="00AA0428">
        <w:t>должен</w:t>
      </w:r>
      <w:r>
        <w:t xml:space="preserve"> </w:t>
      </w:r>
      <w:r w:rsidRPr="00AA0428">
        <w:t>будет</w:t>
      </w:r>
      <w:r>
        <w:t xml:space="preserve"> </w:t>
      </w:r>
      <w:r w:rsidRPr="00256A5A">
        <w:rPr>
          <w:b/>
        </w:rPr>
        <w:t>дать</w:t>
      </w:r>
      <w:r>
        <w:rPr>
          <w:b/>
        </w:rPr>
        <w:t xml:space="preserve"> </w:t>
      </w:r>
      <w:r w:rsidRPr="00256A5A">
        <w:rPr>
          <w:b/>
        </w:rPr>
        <w:t>гласность этому д</w:t>
      </w:r>
      <w:r w:rsidRPr="00256A5A">
        <w:rPr>
          <w:b/>
        </w:rPr>
        <w:t>е</w:t>
      </w:r>
      <w:r w:rsidRPr="00256A5A">
        <w:rPr>
          <w:b/>
        </w:rPr>
        <w:t>лу</w:t>
      </w:r>
      <w:r>
        <w:rPr>
          <w:b/>
        </w:rPr>
        <w:t xml:space="preserve"> — </w:t>
      </w:r>
      <w:r w:rsidRPr="00256A5A">
        <w:rPr>
          <w:b/>
        </w:rPr>
        <w:t xml:space="preserve">через журналы </w:t>
      </w:r>
      <w:r w:rsidRPr="00AA0428">
        <w:t xml:space="preserve">для предупреждения </w:t>
      </w:r>
      <w:r w:rsidRPr="00256A5A">
        <w:rPr>
          <w:b/>
        </w:rPr>
        <w:t>других капиталистов</w:t>
      </w:r>
      <w:r w:rsidRPr="00AA0428">
        <w:t>. Письмо это он рекомендовал Гассеру п</w:t>
      </w:r>
      <w:r w:rsidRPr="00AA0428">
        <w:t>о</w:t>
      </w:r>
      <w:r w:rsidRPr="00AA0428">
        <w:t>казать Нессельроде</w:t>
      </w:r>
      <w:r>
        <w:t xml:space="preserve">. </w:t>
      </w:r>
      <w:r w:rsidRPr="00AA0428">
        <w:t>…</w:t>
      </w:r>
      <w:r>
        <w:t xml:space="preserve"> </w:t>
      </w:r>
      <w:r w:rsidRPr="00AA0428">
        <w:t>Через месяц или полтора тугой на упл</w:t>
      </w:r>
      <w:r w:rsidRPr="00AA0428">
        <w:t>а</w:t>
      </w:r>
      <w:r w:rsidRPr="00AA0428">
        <w:t>ту петербургский 1-й гильдии купец Николай Романов, устр</w:t>
      </w:r>
      <w:r w:rsidRPr="00AA0428">
        <w:t>а</w:t>
      </w:r>
      <w:r w:rsidRPr="00AA0428">
        <w:t>шенный</w:t>
      </w:r>
      <w:r>
        <w:t xml:space="preserve"> </w:t>
      </w:r>
      <w:r w:rsidRPr="00AA0428">
        <w:t>конкурсом</w:t>
      </w:r>
      <w:r>
        <w:t xml:space="preserve"> </w:t>
      </w:r>
      <w:r w:rsidRPr="00AA0428">
        <w:t>и</w:t>
      </w:r>
      <w:r>
        <w:t xml:space="preserve"> </w:t>
      </w:r>
      <w:r w:rsidRPr="00AA0428">
        <w:t>опубликованием</w:t>
      </w:r>
      <w:r>
        <w:t xml:space="preserve"> </w:t>
      </w:r>
      <w:r w:rsidRPr="00AA0428">
        <w:t>в</w:t>
      </w:r>
      <w:r>
        <w:t xml:space="preserve"> “</w:t>
      </w:r>
      <w:r w:rsidRPr="00AA0428">
        <w:t>Ведомостях</w:t>
      </w:r>
      <w:r>
        <w:t>”</w:t>
      </w:r>
      <w:r w:rsidRPr="00AA0428">
        <w:t>, уплатил, по выс</w:t>
      </w:r>
      <w:r w:rsidRPr="00AA0428">
        <w:t>о</w:t>
      </w:r>
      <w:r w:rsidRPr="00AA0428">
        <w:t>чайшему повелению Ротшильда, незаконно задержанные деньги с процентами</w:t>
      </w:r>
      <w:r>
        <w:t xml:space="preserve"> </w:t>
      </w:r>
      <w:r w:rsidRPr="00AA0428">
        <w:t>и</w:t>
      </w:r>
      <w:r>
        <w:t xml:space="preserve"> </w:t>
      </w:r>
      <w:r w:rsidRPr="00AA0428">
        <w:t>процентами</w:t>
      </w:r>
      <w:r>
        <w:t xml:space="preserve"> </w:t>
      </w:r>
      <w:r w:rsidRPr="00AA0428">
        <w:t>на</w:t>
      </w:r>
      <w:r>
        <w:t xml:space="preserve"> </w:t>
      </w:r>
      <w:r w:rsidRPr="00AA0428">
        <w:t>проце</w:t>
      </w:r>
      <w:r w:rsidRPr="00AA0428">
        <w:t>н</w:t>
      </w:r>
      <w:r w:rsidRPr="00AA0428">
        <w:t>ты,</w:t>
      </w:r>
      <w:r>
        <w:t xml:space="preserve"> </w:t>
      </w:r>
      <w:r w:rsidRPr="00AA0428">
        <w:t>оправдываясь</w:t>
      </w:r>
      <w:r>
        <w:t xml:space="preserve"> </w:t>
      </w:r>
      <w:r w:rsidRPr="00AA0428">
        <w:t>неведением</w:t>
      </w:r>
      <w:r>
        <w:t xml:space="preserve"> </w:t>
      </w:r>
      <w:r w:rsidRPr="00AA0428">
        <w:t>законов, которых он действительно не мог знать по своему общественному полож</w:t>
      </w:r>
      <w:r w:rsidRPr="00AA0428">
        <w:t>е</w:t>
      </w:r>
      <w:r w:rsidRPr="00AA0428">
        <w:t xml:space="preserve">нию. </w:t>
      </w:r>
      <w:r>
        <w:t>…</w:t>
      </w:r>
    </w:p>
    <w:p w14:paraId="31BFCB3D" w14:textId="77777777" w:rsidR="00DE60CF" w:rsidRPr="00845E60" w:rsidRDefault="00DE60CF" w:rsidP="00EA7CC4">
      <w:pPr>
        <w:pStyle w:val="a5"/>
        <w:rPr>
          <w:b/>
        </w:rPr>
      </w:pPr>
      <w:r w:rsidRPr="00845E60">
        <w:rPr>
          <w:b/>
        </w:rPr>
        <w:t>С тех пор мы были с Ротшильдом в наилучших отнош</w:t>
      </w:r>
      <w:r w:rsidRPr="00845E60">
        <w:rPr>
          <w:b/>
        </w:rPr>
        <w:t>е</w:t>
      </w:r>
      <w:r w:rsidRPr="00845E60">
        <w:rPr>
          <w:b/>
        </w:rPr>
        <w:t>ниях; он любил во</w:t>
      </w:r>
      <w:r>
        <w:rPr>
          <w:b/>
        </w:rPr>
        <w:t xml:space="preserve"> </w:t>
      </w:r>
      <w:r w:rsidRPr="00845E60">
        <w:rPr>
          <w:b/>
        </w:rPr>
        <w:t>мне поле сражения, на котором он побил Николая,</w:t>
      </w:r>
      <w:r>
        <w:rPr>
          <w:b/>
        </w:rPr>
        <w:t xml:space="preserve"> </w:t>
      </w:r>
      <w:r w:rsidRPr="00845E60">
        <w:rPr>
          <w:b/>
        </w:rPr>
        <w:t>я</w:t>
      </w:r>
      <w:r>
        <w:rPr>
          <w:b/>
        </w:rPr>
        <w:t xml:space="preserve"> </w:t>
      </w:r>
      <w:r w:rsidRPr="00845E60">
        <w:rPr>
          <w:b/>
        </w:rPr>
        <w:t>был</w:t>
      </w:r>
      <w:r>
        <w:rPr>
          <w:b/>
        </w:rPr>
        <w:t xml:space="preserve"> </w:t>
      </w:r>
      <w:r w:rsidRPr="00845E60">
        <w:rPr>
          <w:b/>
        </w:rPr>
        <w:t>для</w:t>
      </w:r>
      <w:r>
        <w:rPr>
          <w:b/>
        </w:rPr>
        <w:t xml:space="preserve"> </w:t>
      </w:r>
      <w:r w:rsidRPr="00845E60">
        <w:rPr>
          <w:b/>
        </w:rPr>
        <w:t>него</w:t>
      </w:r>
      <w:r>
        <w:rPr>
          <w:b/>
        </w:rPr>
        <w:t xml:space="preserve"> </w:t>
      </w:r>
      <w:r w:rsidRPr="00845E60">
        <w:rPr>
          <w:b/>
        </w:rPr>
        <w:t>нечто</w:t>
      </w:r>
      <w:r>
        <w:rPr>
          <w:b/>
        </w:rPr>
        <w:t xml:space="preserve"> </w:t>
      </w:r>
      <w:r w:rsidRPr="00845E60">
        <w:rPr>
          <w:b/>
        </w:rPr>
        <w:t>вроде Маренго или Аусте</w:t>
      </w:r>
      <w:r w:rsidRPr="00845E60">
        <w:rPr>
          <w:b/>
        </w:rPr>
        <w:t>р</w:t>
      </w:r>
      <w:r w:rsidRPr="00845E60">
        <w:rPr>
          <w:b/>
        </w:rPr>
        <w:t>лица, и он н</w:t>
      </w:r>
      <w:r w:rsidRPr="00845E60">
        <w:rPr>
          <w:b/>
        </w:rPr>
        <w:t>е</w:t>
      </w:r>
      <w:r w:rsidRPr="00845E60">
        <w:rPr>
          <w:b/>
        </w:rPr>
        <w:t>сколько раз рассказывал при</w:t>
      </w:r>
      <w:r>
        <w:rPr>
          <w:b/>
        </w:rPr>
        <w:t xml:space="preserve"> </w:t>
      </w:r>
      <w:r w:rsidRPr="00845E60">
        <w:rPr>
          <w:b/>
        </w:rPr>
        <w:t>мне</w:t>
      </w:r>
      <w:r>
        <w:rPr>
          <w:b/>
        </w:rPr>
        <w:t xml:space="preserve"> </w:t>
      </w:r>
      <w:r w:rsidRPr="00845E60">
        <w:rPr>
          <w:b/>
        </w:rPr>
        <w:t>подробности дела, слегка улыбаясь, но великодушно щадя побитого пр</w:t>
      </w:r>
      <w:r w:rsidRPr="00845E60">
        <w:rPr>
          <w:b/>
        </w:rPr>
        <w:t>о</w:t>
      </w:r>
      <w:r w:rsidRPr="00845E60">
        <w:rPr>
          <w:b/>
        </w:rPr>
        <w:t>тивника</w:t>
      </w:r>
      <w:r>
        <w:rPr>
          <w:b/>
        </w:rPr>
        <w:t>».</w:t>
      </w:r>
    </w:p>
    <w:p w14:paraId="25E4BCDA" w14:textId="77777777" w:rsidR="00DE60CF" w:rsidRDefault="00DE60CF" w:rsidP="00EA7CC4">
      <w:pPr>
        <w:pStyle w:val="PlainText"/>
      </w:pPr>
      <w:r w:rsidRPr="0061215C">
        <w:t xml:space="preserve">Итак, </w:t>
      </w:r>
      <w:r>
        <w:t>что можно понять из этого отрывка? А то, что</w:t>
      </w:r>
      <w:r w:rsidRPr="0061215C">
        <w:t xml:space="preserve"> Ро</w:t>
      </w:r>
      <w:r>
        <w:t>т</w:t>
      </w:r>
      <w:r w:rsidRPr="0061215C">
        <w:t>шильд</w:t>
      </w:r>
      <w:r>
        <w:t xml:space="preserve"> — </w:t>
      </w:r>
      <w:r>
        <w:rPr>
          <w:i/>
        </w:rPr>
        <w:t>«</w:t>
      </w:r>
      <w:r w:rsidRPr="0061215C">
        <w:rPr>
          <w:i/>
        </w:rPr>
        <w:t>цар</w:t>
      </w:r>
      <w:r>
        <w:rPr>
          <w:i/>
        </w:rPr>
        <w:t>ь</w:t>
      </w:r>
      <w:r w:rsidRPr="0061215C">
        <w:rPr>
          <w:i/>
        </w:rPr>
        <w:t xml:space="preserve"> иудейск</w:t>
      </w:r>
      <w:r>
        <w:rPr>
          <w:i/>
        </w:rPr>
        <w:t xml:space="preserve">ий», </w:t>
      </w:r>
      <w:r>
        <w:t xml:space="preserve">что он — </w:t>
      </w:r>
      <w:r>
        <w:rPr>
          <w:i/>
        </w:rPr>
        <w:t xml:space="preserve">«власть» </w:t>
      </w:r>
      <w:r w:rsidRPr="00256A5A">
        <w:t>и</w:t>
      </w:r>
      <w:r>
        <w:rPr>
          <w:i/>
        </w:rPr>
        <w:t xml:space="preserve"> </w:t>
      </w:r>
      <w:r>
        <w:t>у него есть рычаги управления</w:t>
      </w:r>
      <w:r w:rsidRPr="0061215C">
        <w:t xml:space="preserve"> </w:t>
      </w:r>
      <w:r>
        <w:t>российской властью, так как заставил императора России оплатить финансовые билеты Герцена и даже с процент</w:t>
      </w:r>
      <w:r>
        <w:t>а</w:t>
      </w:r>
      <w:r>
        <w:t>ми на процент. Кроме того, Ротшильд управляет СМИ, которые по его указанию напечатают любую статью, что позволит ему п</w:t>
      </w:r>
      <w:r>
        <w:t>о</w:t>
      </w:r>
      <w:r>
        <w:t xml:space="preserve">лучить поддержку других капиталистов. </w:t>
      </w:r>
    </w:p>
    <w:p w14:paraId="532DBAEE" w14:textId="77777777" w:rsidR="00DE60CF" w:rsidRPr="0061215C" w:rsidRDefault="00DE60CF" w:rsidP="00EA7CC4">
      <w:pPr>
        <w:pStyle w:val="PlainText"/>
      </w:pPr>
      <w:r>
        <w:t>Так почему отношения с простым помещиком Герценом ок</w:t>
      </w:r>
      <w:r>
        <w:t>а</w:t>
      </w:r>
      <w:r>
        <w:t>зались для Ротшильда</w:t>
      </w:r>
      <w:r w:rsidRPr="006C166B">
        <w:t xml:space="preserve"> </w:t>
      </w:r>
      <w:r>
        <w:t>важнее, чем отношения с властью России? Конечно, ответ очевиден: потому что на Герцена впоследствии будет возложена миссия главного борца с Россией, и он действ</w:t>
      </w:r>
      <w:r>
        <w:t>и</w:t>
      </w:r>
      <w:r>
        <w:t>тельно оправдает эту надежду Ро</w:t>
      </w:r>
      <w:r>
        <w:t>т</w:t>
      </w:r>
      <w:r>
        <w:t>шильда, выпуская антирусские журналы, чтобы настроить против своей Родины определённую часть общества и сплотить недовольных политикой Николая п</w:t>
      </w:r>
      <w:r>
        <w:t>е</w:t>
      </w:r>
      <w:r>
        <w:t xml:space="preserve">ред Крымской войной. Но есть и ещё один момент в </w:t>
      </w:r>
      <w:r>
        <w:lastRenderedPageBreak/>
        <w:t>этом деле: Герцен открыто показал всему российскому обществу, кому пр</w:t>
      </w:r>
      <w:r>
        <w:t>и</w:t>
      </w:r>
      <w:r>
        <w:t xml:space="preserve">надлежит глобальная власть, т.е. мировые деньги и кредиты, средства массовой информации, формирующие общественное мнение и т.п. — она принадлежит </w:t>
      </w:r>
      <w:r>
        <w:rPr>
          <w:i/>
        </w:rPr>
        <w:t>«</w:t>
      </w:r>
      <w:r w:rsidRPr="002E76E1">
        <w:rPr>
          <w:i/>
        </w:rPr>
        <w:t>царю иудейскому</w:t>
      </w:r>
      <w:r>
        <w:rPr>
          <w:i/>
        </w:rPr>
        <w:t>».</w:t>
      </w:r>
      <w:r>
        <w:t xml:space="preserve"> </w:t>
      </w:r>
    </w:p>
    <w:p w14:paraId="1C691E18" w14:textId="359DCE84" w:rsidR="00DE60CF" w:rsidRDefault="00DE60CF" w:rsidP="00EA7CC4">
      <w:pPr>
        <w:pStyle w:val="PlainText"/>
      </w:pPr>
      <w:r>
        <w:t>Прав был адмирал Шишков, а тем более М. Л. Магницкий</w:t>
      </w:r>
      <w:r w:rsidRPr="00DE60CF">
        <w:rPr>
          <w:sz w:val="24"/>
          <w:vertAlign w:val="superscript"/>
        </w:rPr>
        <w:t>[CLX]</w:t>
      </w:r>
      <w:r>
        <w:t xml:space="preserve">, пославший в 1831 году письмо Николаю, в </w:t>
      </w:r>
      <w:r w:rsidRPr="00F43479">
        <w:t>котором писал об и</w:t>
      </w:r>
      <w:r w:rsidRPr="00F43479">
        <w:t>с</w:t>
      </w:r>
      <w:r w:rsidRPr="00F43479">
        <w:t xml:space="preserve">пользовании </w:t>
      </w:r>
      <w:r>
        <w:t>иудеев</w:t>
      </w:r>
      <w:r w:rsidRPr="00F43479">
        <w:t xml:space="preserve"> иллюминатами для достижения тайных ц</w:t>
      </w:r>
      <w:r w:rsidRPr="00F43479">
        <w:t>е</w:t>
      </w:r>
      <w:r w:rsidRPr="00F43479">
        <w:t xml:space="preserve">лей: </w:t>
      </w:r>
    </w:p>
    <w:p w14:paraId="07B44C33" w14:textId="27BC5C6E" w:rsidR="00DE60CF" w:rsidRDefault="00DE60CF" w:rsidP="00EA7CC4">
      <w:pPr>
        <w:pStyle w:val="a5"/>
      </w:pPr>
      <w:r>
        <w:t>«</w:t>
      </w:r>
      <w:r w:rsidRPr="00F43479">
        <w:t>Люди сего рода в Россию приезжать могут, по большей части, под именем приказчиков торговых домов, от коих и дейс</w:t>
      </w:r>
      <w:r w:rsidRPr="00F43479">
        <w:t>т</w:t>
      </w:r>
      <w:r w:rsidRPr="00F43479">
        <w:t>вительно, для закрытия себя, легко иметь им некоторые поруч</w:t>
      </w:r>
      <w:r w:rsidRPr="00F43479">
        <w:t>е</w:t>
      </w:r>
      <w:r w:rsidRPr="00F43479">
        <w:t>ния наших произведений и проч., ибо ныне капиталы всей Евр</w:t>
      </w:r>
      <w:r w:rsidRPr="00F43479">
        <w:t>о</w:t>
      </w:r>
      <w:r w:rsidRPr="00F43479">
        <w:t>пы приведены уже в руки жидов</w:t>
      </w:r>
      <w:r w:rsidRPr="00DE60CF">
        <w:rPr>
          <w:szCs w:val="28"/>
          <w:vertAlign w:val="superscript"/>
        </w:rPr>
        <w:t>[CLXI]</w:t>
      </w:r>
      <w:r w:rsidRPr="00F43479">
        <w:t xml:space="preserve"> (четыре брата Ро</w:t>
      </w:r>
      <w:r w:rsidRPr="00F43479">
        <w:t>т</w:t>
      </w:r>
      <w:r>
        <w:t xml:space="preserve">шильда)». </w:t>
      </w:r>
      <w:r w:rsidRPr="005373C3">
        <w:rPr>
          <w:rFonts w:ascii="Times New Roman" w:hAnsi="Times New Roman"/>
        </w:rPr>
        <w:t>Кроме того, он заявлял, что</w:t>
      </w:r>
      <w:r w:rsidRPr="00F43479">
        <w:t xml:space="preserve"> </w:t>
      </w:r>
      <w:r>
        <w:t>«</w:t>
      </w:r>
      <w:r w:rsidRPr="00F43479">
        <w:t>центр мирового заговора находи</w:t>
      </w:r>
      <w:r w:rsidRPr="00F43479">
        <w:t>т</w:t>
      </w:r>
      <w:r w:rsidRPr="00F43479">
        <w:t>ся в Лондоне, где иллюм</w:t>
      </w:r>
      <w:r w:rsidRPr="00F43479">
        <w:t>и</w:t>
      </w:r>
      <w:r w:rsidRPr="00F43479">
        <w:t>наты даже учредили университет без преподавания христианской теологии, но зато с обучением ж</w:t>
      </w:r>
      <w:r w:rsidRPr="00F43479">
        <w:t>и</w:t>
      </w:r>
      <w:r w:rsidRPr="00F43479">
        <w:t>дов</w:t>
      </w:r>
      <w:r>
        <w:t xml:space="preserve">». </w:t>
      </w:r>
    </w:p>
    <w:p w14:paraId="2ADBECF6" w14:textId="77777777" w:rsidR="00DE60CF" w:rsidRPr="00BB262C" w:rsidRDefault="00DE60CF" w:rsidP="00EA7CC4">
      <w:pPr>
        <w:pStyle w:val="PlainText"/>
      </w:pPr>
      <w:r>
        <w:t>В</w:t>
      </w:r>
      <w:r w:rsidRPr="00BB262C">
        <w:t xml:space="preserve"> этом письме М.Л. Магницк</w:t>
      </w:r>
      <w:r>
        <w:t>ий</w:t>
      </w:r>
      <w:r w:rsidRPr="00BB262C">
        <w:t xml:space="preserve"> впервые</w:t>
      </w:r>
      <w:r>
        <w:t xml:space="preserve"> акцентирует вним</w:t>
      </w:r>
      <w:r>
        <w:t>а</w:t>
      </w:r>
      <w:r>
        <w:t>ние на том,</w:t>
      </w:r>
      <w:r w:rsidRPr="00BB262C">
        <w:t xml:space="preserve"> </w:t>
      </w:r>
      <w:r>
        <w:t>что иудеи</w:t>
      </w:r>
      <w:r w:rsidRPr="00BB262C">
        <w:t xml:space="preserve"> ста</w:t>
      </w:r>
      <w:r>
        <w:t>новятся участниками «</w:t>
      </w:r>
      <w:r w:rsidRPr="00BB262C">
        <w:t>мирового загов</w:t>
      </w:r>
      <w:r w:rsidRPr="00BB262C">
        <w:t>о</w:t>
      </w:r>
      <w:r w:rsidRPr="00BB262C">
        <w:t>ра масонов</w:t>
      </w:r>
      <w:r>
        <w:t>».</w:t>
      </w:r>
      <w:r w:rsidRPr="00BB262C">
        <w:t xml:space="preserve"> </w:t>
      </w:r>
    </w:p>
    <w:p w14:paraId="521E6831" w14:textId="701C4782" w:rsidR="00DE60CF" w:rsidRPr="001226EA" w:rsidRDefault="00DE60CF" w:rsidP="00EA7CC4">
      <w:pPr>
        <w:pStyle w:val="PlainText"/>
        <w:rPr>
          <w:rFonts w:ascii="Verdana" w:hAnsi="Verdana"/>
        </w:rPr>
      </w:pPr>
      <w:r>
        <w:t xml:space="preserve">Но уже ближе к середине </w:t>
      </w:r>
      <w:r>
        <w:rPr>
          <w:lang w:val="en-US"/>
        </w:rPr>
        <w:t>XIX</w:t>
      </w:r>
      <w:r>
        <w:t xml:space="preserve"> века иудеи стали обладать м</w:t>
      </w:r>
      <w:r>
        <w:t>о</w:t>
      </w:r>
      <w:r>
        <w:t>нополией на ростовщическую де</w:t>
      </w:r>
      <w:r>
        <w:t>я</w:t>
      </w:r>
      <w:r>
        <w:t xml:space="preserve">тельность. Приведём пример о событиях, которые произошли в Севастополе. </w:t>
      </w:r>
      <w:r w:rsidRPr="001226EA">
        <w:rPr>
          <w:bCs/>
        </w:rPr>
        <w:t>В. Шигин</w:t>
      </w:r>
      <w:r>
        <w:rPr>
          <w:bCs/>
        </w:rPr>
        <w:t xml:space="preserve"> в ст</w:t>
      </w:r>
      <w:r>
        <w:rPr>
          <w:bCs/>
        </w:rPr>
        <w:t>а</w:t>
      </w:r>
      <w:r>
        <w:rPr>
          <w:bCs/>
        </w:rPr>
        <w:t>тье</w:t>
      </w:r>
      <w:r w:rsidRPr="001226EA">
        <w:rPr>
          <w:bCs/>
        </w:rPr>
        <w:t xml:space="preserve"> </w:t>
      </w:r>
      <w:r>
        <w:rPr>
          <w:bCs/>
        </w:rPr>
        <w:t>«</w:t>
      </w:r>
      <w:r w:rsidRPr="001226EA">
        <w:rPr>
          <w:bCs/>
        </w:rPr>
        <w:t>П</w:t>
      </w:r>
      <w:r w:rsidRPr="001226EA">
        <w:rPr>
          <w:bCs/>
        </w:rPr>
        <w:t>о</w:t>
      </w:r>
      <w:r w:rsidRPr="001226EA">
        <w:rPr>
          <w:bCs/>
        </w:rPr>
        <w:t>томству в пример</w:t>
      </w:r>
      <w:r>
        <w:rPr>
          <w:bCs/>
        </w:rPr>
        <w:t>»</w:t>
      </w:r>
      <w:r w:rsidRPr="00DE60CF">
        <w:rPr>
          <w:bCs/>
          <w:szCs w:val="24"/>
          <w:vertAlign w:val="superscript"/>
        </w:rPr>
        <w:t>[CLXII]</w:t>
      </w:r>
      <w:r>
        <w:rPr>
          <w:bCs/>
        </w:rPr>
        <w:t xml:space="preserve"> описывает деятельность ростовщиков в Крыму:</w:t>
      </w:r>
      <w:r w:rsidRPr="001226EA">
        <w:rPr>
          <w:rFonts w:ascii="Verdana" w:hAnsi="Verdana"/>
        </w:rPr>
        <w:t xml:space="preserve"> </w:t>
      </w:r>
    </w:p>
    <w:p w14:paraId="738FFCEF" w14:textId="7FD85E51" w:rsidR="00DE60CF" w:rsidRPr="008725B6" w:rsidRDefault="00DE60CF" w:rsidP="00EA7CC4">
      <w:pPr>
        <w:pStyle w:val="a5"/>
        <w:rPr>
          <w:szCs w:val="24"/>
        </w:rPr>
      </w:pPr>
      <w:r>
        <w:rPr>
          <w:szCs w:val="24"/>
        </w:rPr>
        <w:t>«</w:t>
      </w:r>
      <w:r w:rsidRPr="008725B6">
        <w:rPr>
          <w:szCs w:val="24"/>
        </w:rPr>
        <w:t>К началу 30-х годов XIX века в Севастополе сложилась крайне негативная ситуация. Суть случившегося была в следу</w:t>
      </w:r>
      <w:r w:rsidRPr="008725B6">
        <w:rPr>
          <w:szCs w:val="24"/>
        </w:rPr>
        <w:t>ю</w:t>
      </w:r>
      <w:r w:rsidRPr="008725B6">
        <w:rPr>
          <w:szCs w:val="24"/>
        </w:rPr>
        <w:t>щем. Дело в том, что морские офицеры, и в первую очередь офицерская моло</w:t>
      </w:r>
      <w:r>
        <w:rPr>
          <w:szCs w:val="24"/>
        </w:rPr>
        <w:t>дё</w:t>
      </w:r>
      <w:r w:rsidRPr="008725B6">
        <w:rPr>
          <w:szCs w:val="24"/>
        </w:rPr>
        <w:t>жь, привыкли жить, не считая денег. Для эт</w:t>
      </w:r>
      <w:r w:rsidRPr="008725B6">
        <w:rPr>
          <w:szCs w:val="24"/>
        </w:rPr>
        <w:t>о</w:t>
      </w:r>
      <w:r w:rsidRPr="008725B6">
        <w:rPr>
          <w:szCs w:val="24"/>
        </w:rPr>
        <w:t>го в городе исстари существовала хорошо отлаженная система греков-ростовщиков, дававших офицерам деньги под небольшой процент. Однако с попустительства Грейга</w:t>
      </w:r>
      <w:r w:rsidRPr="00DE60CF">
        <w:rPr>
          <w:szCs w:val="24"/>
          <w:vertAlign w:val="superscript"/>
        </w:rPr>
        <w:t>[CLXIII]</w:t>
      </w:r>
      <w:r w:rsidRPr="008725B6">
        <w:rPr>
          <w:szCs w:val="24"/>
        </w:rPr>
        <w:t xml:space="preserve"> в Севастополе нача</w:t>
      </w:r>
      <w:r w:rsidRPr="008725B6">
        <w:rPr>
          <w:szCs w:val="24"/>
        </w:rPr>
        <w:t>л</w:t>
      </w:r>
      <w:r w:rsidRPr="008725B6">
        <w:rPr>
          <w:szCs w:val="24"/>
        </w:rPr>
        <w:t>ся передел сфер влияния, и вскоре подавляющее большинство греков было отлучено от своего ростовщического бизнеса, а их место заняли евреи. Мгновенно резко подскочил процент за кр</w:t>
      </w:r>
      <w:r w:rsidRPr="008725B6">
        <w:rPr>
          <w:szCs w:val="24"/>
        </w:rPr>
        <w:t>е</w:t>
      </w:r>
      <w:r w:rsidRPr="008725B6">
        <w:rPr>
          <w:szCs w:val="24"/>
        </w:rPr>
        <w:t>диты, неискушенные в финансовых делах мичманы и лейтенанты, привыкшие жить в долг, разумеется, продолжали пользоваться услугами кредиторов, но уже н</w:t>
      </w:r>
      <w:r>
        <w:rPr>
          <w:szCs w:val="24"/>
        </w:rPr>
        <w:t>е греков, а евреев, с каждым з</w:t>
      </w:r>
      <w:r>
        <w:rPr>
          <w:szCs w:val="24"/>
        </w:rPr>
        <w:t>а</w:t>
      </w:r>
      <w:r>
        <w:rPr>
          <w:szCs w:val="24"/>
        </w:rPr>
        <w:t>ё</w:t>
      </w:r>
      <w:r w:rsidRPr="008725B6">
        <w:rPr>
          <w:szCs w:val="24"/>
        </w:rPr>
        <w:t>мом вс</w:t>
      </w:r>
      <w:r>
        <w:rPr>
          <w:szCs w:val="24"/>
        </w:rPr>
        <w:t>ё</w:t>
      </w:r>
      <w:r w:rsidRPr="008725B6">
        <w:rPr>
          <w:szCs w:val="24"/>
        </w:rPr>
        <w:t xml:space="preserve"> больше и больше </w:t>
      </w:r>
      <w:r w:rsidRPr="008725B6">
        <w:rPr>
          <w:szCs w:val="24"/>
        </w:rPr>
        <w:lastRenderedPageBreak/>
        <w:t>влезая в долги. А потому спустя н</w:t>
      </w:r>
      <w:r w:rsidRPr="008725B6">
        <w:rPr>
          <w:szCs w:val="24"/>
        </w:rPr>
        <w:t>е</w:t>
      </w:r>
      <w:r w:rsidRPr="008725B6">
        <w:rPr>
          <w:szCs w:val="24"/>
        </w:rPr>
        <w:t>которое время практически весь офицерский состав Черноморск</w:t>
      </w:r>
      <w:r w:rsidRPr="008725B6">
        <w:rPr>
          <w:szCs w:val="24"/>
        </w:rPr>
        <w:t>о</w:t>
      </w:r>
      <w:r w:rsidRPr="008725B6">
        <w:rPr>
          <w:szCs w:val="24"/>
        </w:rPr>
        <w:t>го флота был не только не в состоянии вернуть местным евреям долги, но даже расплачиваться за проценты. Флот фактически оказывался в руках еврейских ростовщ</w:t>
      </w:r>
      <w:r w:rsidRPr="008725B6">
        <w:rPr>
          <w:szCs w:val="24"/>
        </w:rPr>
        <w:t>и</w:t>
      </w:r>
      <w:r w:rsidRPr="008725B6">
        <w:rPr>
          <w:szCs w:val="24"/>
        </w:rPr>
        <w:t>ков. Кто-то, отчаявшись выбраться из долговой ямы, кончал жизнь самоуби</w:t>
      </w:r>
      <w:r w:rsidRPr="008725B6">
        <w:rPr>
          <w:szCs w:val="24"/>
        </w:rPr>
        <w:t>й</w:t>
      </w:r>
      <w:r w:rsidRPr="008725B6">
        <w:rPr>
          <w:szCs w:val="24"/>
        </w:rPr>
        <w:t>ством, кто-то опускал руки и переставал интересоваться делами службы, думая только о том, как бы вернуть хоть кое-что. О ненормальной с</w:t>
      </w:r>
      <w:r w:rsidRPr="008725B6">
        <w:rPr>
          <w:szCs w:val="24"/>
        </w:rPr>
        <w:t>и</w:t>
      </w:r>
      <w:r w:rsidRPr="008725B6">
        <w:rPr>
          <w:szCs w:val="24"/>
        </w:rPr>
        <w:t>туации на Черноморском флоте было доложено Николаю I. И</w:t>
      </w:r>
      <w:r w:rsidRPr="008725B6">
        <w:rPr>
          <w:szCs w:val="24"/>
        </w:rPr>
        <w:t>м</w:t>
      </w:r>
      <w:r w:rsidRPr="008725B6">
        <w:rPr>
          <w:szCs w:val="24"/>
        </w:rPr>
        <w:t>ператор-рыцарь быстро раз</w:t>
      </w:r>
      <w:r w:rsidRPr="008725B6">
        <w:rPr>
          <w:szCs w:val="24"/>
        </w:rPr>
        <w:t>о</w:t>
      </w:r>
      <w:r w:rsidRPr="008725B6">
        <w:rPr>
          <w:szCs w:val="24"/>
        </w:rPr>
        <w:t>брался в ситуации. Так как никакой возможности восстановить старое положение дел уже не было, необходимы были экстраординарные меры, и они были примен</w:t>
      </w:r>
      <w:r w:rsidRPr="008725B6">
        <w:rPr>
          <w:szCs w:val="24"/>
        </w:rPr>
        <w:t>е</w:t>
      </w:r>
      <w:r w:rsidRPr="008725B6">
        <w:rPr>
          <w:szCs w:val="24"/>
        </w:rPr>
        <w:t>ны. Прежде всего в Севастополе было введено чрезвычайное положение. В течение 24 часов все севастопольские евреи были выселены из города с запрещением не только когда-либо во</w:t>
      </w:r>
      <w:r w:rsidRPr="008725B6">
        <w:rPr>
          <w:szCs w:val="24"/>
        </w:rPr>
        <w:t>з</w:t>
      </w:r>
      <w:r w:rsidRPr="008725B6">
        <w:rPr>
          <w:szCs w:val="24"/>
        </w:rPr>
        <w:t>вращаться в Севастополь на жительство, но даже прие</w:t>
      </w:r>
      <w:r w:rsidRPr="008725B6">
        <w:rPr>
          <w:szCs w:val="24"/>
        </w:rPr>
        <w:t>з</w:t>
      </w:r>
      <w:r w:rsidRPr="008725B6">
        <w:rPr>
          <w:szCs w:val="24"/>
        </w:rPr>
        <w:t>жать туда по любым делам. За ослушание грозила каторга. При этом во время отправки евреев из г</w:t>
      </w:r>
      <w:r w:rsidRPr="008725B6">
        <w:rPr>
          <w:szCs w:val="24"/>
        </w:rPr>
        <w:t>о</w:t>
      </w:r>
      <w:r w:rsidRPr="008725B6">
        <w:rPr>
          <w:szCs w:val="24"/>
        </w:rPr>
        <w:t>рода жандармскими офицерами были уничтожены все имевшиеся у них долговые бумаги. Можно пре</w:t>
      </w:r>
      <w:r w:rsidRPr="008725B6">
        <w:rPr>
          <w:szCs w:val="24"/>
        </w:rPr>
        <w:t>д</w:t>
      </w:r>
      <w:r w:rsidRPr="008725B6">
        <w:rPr>
          <w:szCs w:val="24"/>
        </w:rPr>
        <w:t>ставить восторг и радость черноморских офицеров решением и</w:t>
      </w:r>
      <w:r w:rsidRPr="008725B6">
        <w:rPr>
          <w:szCs w:val="24"/>
        </w:rPr>
        <w:t>м</w:t>
      </w:r>
      <w:r w:rsidRPr="008725B6">
        <w:rPr>
          <w:szCs w:val="24"/>
        </w:rPr>
        <w:t>ператора! Отныне имя Николая I стало для черноморцев почти священно. Теперь в отличие от балтийцев, которые «любили» императора в соответствии с его должностью, черноморцы об</w:t>
      </w:r>
      <w:r w:rsidRPr="008725B6">
        <w:rPr>
          <w:szCs w:val="24"/>
        </w:rPr>
        <w:t>о</w:t>
      </w:r>
      <w:r w:rsidRPr="008725B6">
        <w:rPr>
          <w:szCs w:val="24"/>
        </w:rPr>
        <w:t>жали Николая I искренне. Зная об этом, последний отв</w:t>
      </w:r>
      <w:r w:rsidRPr="008725B6">
        <w:rPr>
          <w:szCs w:val="24"/>
        </w:rPr>
        <w:t>е</w:t>
      </w:r>
      <w:r w:rsidRPr="008725B6">
        <w:rPr>
          <w:szCs w:val="24"/>
        </w:rPr>
        <w:t>чал им тем же, разрешая, в отличие от всего остального флота и армии, только черноморцам всево</w:t>
      </w:r>
      <w:r w:rsidRPr="008725B6">
        <w:rPr>
          <w:szCs w:val="24"/>
        </w:rPr>
        <w:t>з</w:t>
      </w:r>
      <w:r w:rsidRPr="008725B6">
        <w:rPr>
          <w:szCs w:val="24"/>
        </w:rPr>
        <w:t>можные послабления в форме одежды и нес</w:t>
      </w:r>
      <w:r w:rsidRPr="008725B6">
        <w:rPr>
          <w:szCs w:val="24"/>
        </w:rPr>
        <w:t>е</w:t>
      </w:r>
      <w:r w:rsidRPr="008725B6">
        <w:rPr>
          <w:szCs w:val="24"/>
        </w:rPr>
        <w:t>нии службы. Эта взаимная любовь продлилась до самой Крымской войны, и, может, именно поэтому кровавая Севаст</w:t>
      </w:r>
      <w:r w:rsidRPr="008725B6">
        <w:rPr>
          <w:szCs w:val="24"/>
        </w:rPr>
        <w:t>о</w:t>
      </w:r>
      <w:r w:rsidRPr="008725B6">
        <w:rPr>
          <w:szCs w:val="24"/>
        </w:rPr>
        <w:t>польская оборона и гибель тысяч и тысяч черноморских моряков, которых Николай I не без основания считал своими любимцами, значительно ускорила конч</w:t>
      </w:r>
      <w:r w:rsidRPr="008725B6">
        <w:rPr>
          <w:szCs w:val="24"/>
        </w:rPr>
        <w:t>и</w:t>
      </w:r>
      <w:r w:rsidRPr="008725B6">
        <w:rPr>
          <w:szCs w:val="24"/>
        </w:rPr>
        <w:t>ну императора?</w:t>
      </w:r>
      <w:r>
        <w:rPr>
          <w:szCs w:val="24"/>
        </w:rPr>
        <w:t>».</w:t>
      </w:r>
    </w:p>
    <w:p w14:paraId="75E7548F" w14:textId="6CA1A96B" w:rsidR="00DE60CF" w:rsidRPr="001153CC" w:rsidRDefault="00DE60CF" w:rsidP="00EA7CC4">
      <w:pPr>
        <w:pStyle w:val="PlainText"/>
      </w:pPr>
      <w:r>
        <w:t xml:space="preserve">Как мы видим, </w:t>
      </w:r>
      <w:r w:rsidRPr="001153CC">
        <w:t xml:space="preserve">Николай </w:t>
      </w:r>
      <w:r w:rsidRPr="00473D9E">
        <w:t>I</w:t>
      </w:r>
      <w:r w:rsidRPr="001153CC">
        <w:t xml:space="preserve"> понимал, кому принадлежит фина</w:t>
      </w:r>
      <w:r w:rsidRPr="001153CC">
        <w:t>н</w:t>
      </w:r>
      <w:r w:rsidRPr="001153CC">
        <w:t>совая власть, но ему для экономического подъёма страны необх</w:t>
      </w:r>
      <w:r w:rsidRPr="001153CC">
        <w:t>о</w:t>
      </w:r>
      <w:r w:rsidRPr="001153CC">
        <w:t>димы были кредиты, которые приходилось брать на Западе, п</w:t>
      </w:r>
      <w:r w:rsidRPr="001153CC">
        <w:t>о</w:t>
      </w:r>
      <w:r w:rsidRPr="001153CC">
        <w:t xml:space="preserve">этому он </w:t>
      </w:r>
      <w:r>
        <w:t>прибегал к помощи международных ростовщиков</w:t>
      </w:r>
      <w:r w:rsidRPr="001153CC">
        <w:t xml:space="preserve">. </w:t>
      </w:r>
      <w:r>
        <w:t>Для осуществления своих замыслов импер</w:t>
      </w:r>
      <w:r>
        <w:t>а</w:t>
      </w:r>
      <w:r>
        <w:t>тор использовал</w:t>
      </w:r>
      <w:r w:rsidRPr="001153CC">
        <w:t xml:space="preserve"> министр</w:t>
      </w:r>
      <w:r>
        <w:t>а</w:t>
      </w:r>
      <w:r w:rsidRPr="001153CC">
        <w:t xml:space="preserve"> финансов граф</w:t>
      </w:r>
      <w:r>
        <w:t>а</w:t>
      </w:r>
      <w:r w:rsidRPr="001153CC">
        <w:t xml:space="preserve"> Канкрин</w:t>
      </w:r>
      <w:r>
        <w:t>а</w:t>
      </w:r>
      <w:r w:rsidRPr="001153CC">
        <w:t xml:space="preserve"> сын</w:t>
      </w:r>
      <w:r>
        <w:t>а</w:t>
      </w:r>
      <w:r w:rsidRPr="001153CC">
        <w:t xml:space="preserve"> литовского раввина</w:t>
      </w:r>
      <w:r w:rsidRPr="00DE60CF">
        <w:rPr>
          <w:sz w:val="24"/>
          <w:vertAlign w:val="superscript"/>
        </w:rPr>
        <w:t>[CLXIV]</w:t>
      </w:r>
      <w:r>
        <w:t>.</w:t>
      </w:r>
      <w:r w:rsidRPr="001153CC">
        <w:t xml:space="preserve"> </w:t>
      </w:r>
      <w:r>
        <w:t>Канкрин</w:t>
      </w:r>
      <w:r w:rsidRPr="001153CC">
        <w:t xml:space="preserve"> пользовался большим уважением у Николая, которому </w:t>
      </w:r>
      <w:r w:rsidRPr="001153CC">
        <w:lastRenderedPageBreak/>
        <w:t>припис</w:t>
      </w:r>
      <w:r w:rsidRPr="001153CC">
        <w:t>ы</w:t>
      </w:r>
      <w:r w:rsidRPr="001153CC">
        <w:t>вают фразу</w:t>
      </w:r>
      <w:r>
        <w:t>, сказанную им министру фина</w:t>
      </w:r>
      <w:r>
        <w:t>н</w:t>
      </w:r>
      <w:r>
        <w:t>сов</w:t>
      </w:r>
      <w:r w:rsidRPr="001153CC">
        <w:t xml:space="preserve">: </w:t>
      </w:r>
      <w:r w:rsidRPr="00574769">
        <w:rPr>
          <w:rStyle w:val="1"/>
        </w:rPr>
        <w:t>«В государстве Российском есть два человека, обязанные служить до самой смерти: я и ты»</w:t>
      </w:r>
      <w:r w:rsidRPr="001153CC">
        <w:rPr>
          <w:i/>
        </w:rPr>
        <w:t>.</w:t>
      </w:r>
      <w:r w:rsidRPr="001153CC">
        <w:t xml:space="preserve"> Канкрин действительно был человеком незам</w:t>
      </w:r>
      <w:r w:rsidRPr="001153CC">
        <w:t>е</w:t>
      </w:r>
      <w:r w:rsidRPr="001153CC">
        <w:t>нимым для России: он остановил инфляцию, добился бездеф</w:t>
      </w:r>
      <w:r w:rsidRPr="001153CC">
        <w:t>и</w:t>
      </w:r>
      <w:r w:rsidRPr="001153CC">
        <w:t>цитного бюджета, укрепил рубль, способствовал развитию отеч</w:t>
      </w:r>
      <w:r w:rsidRPr="001153CC">
        <w:t>е</w:t>
      </w:r>
      <w:r w:rsidRPr="001153CC">
        <w:t>ственной промышле</w:t>
      </w:r>
      <w:r w:rsidRPr="001153CC">
        <w:t>н</w:t>
      </w:r>
      <w:r w:rsidRPr="001153CC">
        <w:t xml:space="preserve">ности. </w:t>
      </w:r>
    </w:p>
    <w:p w14:paraId="46A3D5FA" w14:textId="12C22713" w:rsidR="00DE60CF" w:rsidRDefault="00DE60CF" w:rsidP="00EA7CC4">
      <w:pPr>
        <w:pStyle w:val="PlainText"/>
      </w:pPr>
      <w:r>
        <w:t xml:space="preserve">Императору для получения кредитов приходилось прибегать к помощи и других представителей ростовщического бизнеса. </w:t>
      </w:r>
      <w:r w:rsidRPr="00E93C87">
        <w:t>Пр</w:t>
      </w:r>
      <w:r w:rsidRPr="00E93C87">
        <w:t>и</w:t>
      </w:r>
      <w:r w:rsidRPr="00E93C87">
        <w:t xml:space="preserve">ведём цитату из статьи </w:t>
      </w:r>
      <w:r>
        <w:t>«</w:t>
      </w:r>
      <w:r w:rsidRPr="00E93C87">
        <w:t>Финансовые бароны</w:t>
      </w:r>
      <w:r>
        <w:t>»</w:t>
      </w:r>
      <w:r w:rsidRPr="00DE60CF">
        <w:rPr>
          <w:sz w:val="24"/>
          <w:vertAlign w:val="superscript"/>
        </w:rPr>
        <w:t>[CLXV]</w:t>
      </w:r>
      <w:r>
        <w:t xml:space="preserve"> о банкире Шти</w:t>
      </w:r>
      <w:r>
        <w:t>г</w:t>
      </w:r>
      <w:r>
        <w:t>лице</w:t>
      </w:r>
      <w:r w:rsidRPr="00E93C87">
        <w:t xml:space="preserve">: </w:t>
      </w:r>
    </w:p>
    <w:p w14:paraId="1654C48B" w14:textId="77777777" w:rsidR="00DE60CF" w:rsidRPr="002B510C" w:rsidRDefault="00DE60CF" w:rsidP="00EA7CC4">
      <w:pPr>
        <w:pStyle w:val="a5"/>
      </w:pPr>
      <w:r>
        <w:t>«</w:t>
      </w:r>
      <w:r w:rsidRPr="002B510C">
        <w:t xml:space="preserve">В результате успешных финансовых операций Штиглиц (немецкий </w:t>
      </w:r>
      <w:r>
        <w:t>иудей</w:t>
      </w:r>
      <w:r w:rsidRPr="002B510C">
        <w:t>, приехавший искать финансового счастья в Ро</w:t>
      </w:r>
      <w:r w:rsidRPr="002B510C">
        <w:t>с</w:t>
      </w:r>
      <w:r w:rsidRPr="002B510C">
        <w:t>сию) быстро разбогател. В 1820-х годах, всего за несколько лет, его банки</w:t>
      </w:r>
      <w:r w:rsidRPr="002B510C">
        <w:t>р</w:t>
      </w:r>
      <w:r w:rsidRPr="002B510C">
        <w:t>ский дом стал крупнейшим в Российской империи. … </w:t>
      </w:r>
    </w:p>
    <w:p w14:paraId="4D04D17A" w14:textId="77777777" w:rsidR="00DE60CF" w:rsidRPr="002B510C" w:rsidRDefault="00DE60CF" w:rsidP="00EA7CC4">
      <w:pPr>
        <w:pStyle w:val="a5"/>
      </w:pPr>
      <w:r w:rsidRPr="002B510C">
        <w:t>Такому успеху способствовало содействие приближенных к императору Николаю I людей — небезызвестных графов Бе</w:t>
      </w:r>
      <w:r w:rsidRPr="002B510C">
        <w:t>н</w:t>
      </w:r>
      <w:r w:rsidRPr="002B510C">
        <w:t>кендорфа и Нессельроде. Помогая правитель</w:t>
      </w:r>
      <w:r>
        <w:t>ству, Штиглиц и</w:t>
      </w:r>
      <w:r>
        <w:t>з</w:t>
      </w:r>
      <w:r>
        <w:t>влё</w:t>
      </w:r>
      <w:r w:rsidRPr="002B510C">
        <w:t>к максимальную выгоду из российской внешней политики. Одно время соперником коммерсанта был придворный банкир Ралль, однако потом дела его пошатнулись, и вскоре он был в</w:t>
      </w:r>
      <w:r w:rsidRPr="002B510C">
        <w:t>ы</w:t>
      </w:r>
      <w:r w:rsidRPr="002B510C">
        <w:t>нужден отказаться от дальне</w:t>
      </w:r>
      <w:r w:rsidRPr="002B510C">
        <w:t>й</w:t>
      </w:r>
      <w:r w:rsidRPr="002B510C">
        <w:t>шей борьбы за это место. Тогда Штиглица, как банкира, достойного занять первенство на Пете</w:t>
      </w:r>
      <w:r w:rsidRPr="002B510C">
        <w:t>р</w:t>
      </w:r>
      <w:r w:rsidRPr="002B510C">
        <w:t>бургской бирже, ст</w:t>
      </w:r>
      <w:r w:rsidRPr="002B510C">
        <w:t>а</w:t>
      </w:r>
      <w:r w:rsidRPr="002B510C">
        <w:t>ли рекомендовать в качестве придворного финансиста. И он, по сути, им стал. </w:t>
      </w:r>
    </w:p>
    <w:p w14:paraId="4CE50C03" w14:textId="77777777" w:rsidR="00DE60CF" w:rsidRPr="002B510C" w:rsidRDefault="00DE60CF" w:rsidP="00EA7CC4">
      <w:pPr>
        <w:pStyle w:val="a5"/>
      </w:pPr>
      <w:r w:rsidRPr="002B510C">
        <w:t>Контора придворных банкиров и комиссионеров занималась как внешними, так и внутренними опер</w:t>
      </w:r>
      <w:r w:rsidRPr="002B510C">
        <w:t>а</w:t>
      </w:r>
      <w:r w:rsidRPr="002B510C">
        <w:t xml:space="preserve">циями. В </w:t>
      </w:r>
      <w:r>
        <w:t>её</w:t>
      </w:r>
      <w:r w:rsidRPr="002B510C">
        <w:t xml:space="preserve"> обязанности входило налаживание отношений с кредиторами русского прав</w:t>
      </w:r>
      <w:r w:rsidRPr="002B510C">
        <w:t>и</w:t>
      </w:r>
      <w:r w:rsidRPr="002B510C">
        <w:t>тельства, поддержание тесных связей с европейскими банкирск</w:t>
      </w:r>
      <w:r w:rsidRPr="002B510C">
        <w:t>и</w:t>
      </w:r>
      <w:r w:rsidRPr="002B510C">
        <w:t>ми домами европейских центров и т.д. Контора придворных ба</w:t>
      </w:r>
      <w:r w:rsidRPr="002B510C">
        <w:t>н</w:t>
      </w:r>
      <w:r w:rsidRPr="002B510C">
        <w:t>киров существовала до 1811 года. С образованием Министерства финансов и особой канц</w:t>
      </w:r>
      <w:r w:rsidRPr="002B510C">
        <w:t>е</w:t>
      </w:r>
      <w:r w:rsidRPr="002B510C">
        <w:t>лярии по кредитной части все операции перешли к ним. Однако институт придворных банкиров сохр</w:t>
      </w:r>
      <w:r w:rsidRPr="002B510C">
        <w:t>а</w:t>
      </w:r>
      <w:r w:rsidRPr="002B510C">
        <w:t>нился до середины XIX века.</w:t>
      </w:r>
    </w:p>
    <w:p w14:paraId="0A0AAF00" w14:textId="77777777" w:rsidR="00DE60CF" w:rsidRPr="00E93C87" w:rsidRDefault="00DE60CF" w:rsidP="00EA7CC4">
      <w:pPr>
        <w:pStyle w:val="a5"/>
      </w:pPr>
      <w:r>
        <w:t>“</w:t>
      </w:r>
      <w:r w:rsidRPr="00E93C87">
        <w:t>Банкирский дом Штиглица стал крупнейшим в России. Он неоднократно оказывал помощь царскому правительству, орган</w:t>
      </w:r>
      <w:r w:rsidRPr="00E93C87">
        <w:t>и</w:t>
      </w:r>
      <w:r w:rsidRPr="00E93C87">
        <w:t>зуя иностранные займы (за 35 лет правительство получило за</w:t>
      </w:r>
      <w:r w:rsidRPr="00E93C87">
        <w:t>й</w:t>
      </w:r>
      <w:r w:rsidRPr="00E93C87">
        <w:t xml:space="preserve">мы </w:t>
      </w:r>
      <w:r w:rsidRPr="00E93C87">
        <w:rPr>
          <w:b/>
        </w:rPr>
        <w:t>на сумму 346 млн. рублей</w:t>
      </w:r>
      <w:r w:rsidRPr="00E93C87">
        <w:t>). В 1841 году именно через Штиглица был заключен государс</w:t>
      </w:r>
      <w:r w:rsidRPr="00E93C87">
        <w:t>т</w:t>
      </w:r>
      <w:r w:rsidRPr="00E93C87">
        <w:t xml:space="preserve">венный заем </w:t>
      </w:r>
      <w:r w:rsidRPr="00E93C87">
        <w:lastRenderedPageBreak/>
        <w:t>в 50 млн. рублей серебром на постройку железной дороги из Петербурга в Мос</w:t>
      </w:r>
      <w:r w:rsidRPr="00E93C87">
        <w:t>к</w:t>
      </w:r>
      <w:r w:rsidRPr="00E93C87">
        <w:t>ву. Самые значительные займы были предоста</w:t>
      </w:r>
      <w:r>
        <w:t>влены во время Крымской войны. “</w:t>
      </w:r>
      <w:r w:rsidRPr="00E93C87">
        <w:t>За заслуги распространения российской то</w:t>
      </w:r>
      <w:r w:rsidRPr="00E93C87">
        <w:t>р</w:t>
      </w:r>
      <w:r w:rsidRPr="00E93C87">
        <w:t>говли</w:t>
      </w:r>
      <w:r>
        <w:t>”</w:t>
      </w:r>
      <w:r w:rsidRPr="00E93C87">
        <w:t xml:space="preserve"> банкиру пожаловали звание барона (с правом передачи его наследникам) и причислили его к петербургскому первост</w:t>
      </w:r>
      <w:r w:rsidRPr="00E93C87">
        <w:t>а</w:t>
      </w:r>
      <w:r w:rsidRPr="00E93C87">
        <w:t>тейному купечеству.</w:t>
      </w:r>
    </w:p>
    <w:p w14:paraId="56E859A8" w14:textId="77777777" w:rsidR="00DE60CF" w:rsidRPr="00E93C87" w:rsidRDefault="00DE60CF" w:rsidP="00EA7CC4">
      <w:pPr>
        <w:pStyle w:val="a5"/>
      </w:pPr>
      <w:r w:rsidRPr="00E93C87">
        <w:t>В Европе не было ни одного города, где не принимали бы к уплате векселей Людвига Штиглица. Состояние барона сравн</w:t>
      </w:r>
      <w:r w:rsidRPr="00E93C87">
        <w:t>и</w:t>
      </w:r>
      <w:r w:rsidRPr="00E93C87">
        <w:t>вали с богатством крупнейшего в Европе гамбургского банкира Соломона Ге</w:t>
      </w:r>
      <w:r w:rsidRPr="00E93C87">
        <w:t>й</w:t>
      </w:r>
      <w:r w:rsidRPr="00E93C87">
        <w:t>не.</w:t>
      </w:r>
    </w:p>
    <w:p w14:paraId="2AC466E3" w14:textId="77777777" w:rsidR="00DE60CF" w:rsidRDefault="00DE60CF" w:rsidP="00EA7CC4">
      <w:pPr>
        <w:pStyle w:val="a5"/>
      </w:pPr>
      <w:r w:rsidRPr="00E93C87">
        <w:t>Все его торгово-промышленные начинания пользовались с</w:t>
      </w:r>
      <w:r w:rsidRPr="00E93C87">
        <w:t>а</w:t>
      </w:r>
      <w:r w:rsidRPr="00E93C87">
        <w:t>мым широким кредитом, так как, по отз</w:t>
      </w:r>
      <w:r w:rsidRPr="00E93C87">
        <w:t>ы</w:t>
      </w:r>
      <w:r w:rsidRPr="00E93C87">
        <w:t>вам современников, вексель Штиглица являлся как бы наличными ден</w:t>
      </w:r>
      <w:r w:rsidRPr="00E93C87">
        <w:t>ь</w:t>
      </w:r>
      <w:r w:rsidRPr="00E93C87">
        <w:t>гами, а слово его ценилось выше всякого векселя. В течение нескольких лет господин Штиглиц превратился в одного из самых могуществе</w:t>
      </w:r>
      <w:r w:rsidRPr="00E93C87">
        <w:t>н</w:t>
      </w:r>
      <w:r w:rsidRPr="00E93C87">
        <w:t>ных и богатых банкиров в Европе. У него были крупные заводы и мануфактуры, при его активном участии учреждено было пар</w:t>
      </w:r>
      <w:r w:rsidRPr="00E93C87">
        <w:t>о</w:t>
      </w:r>
      <w:r w:rsidRPr="00E93C87">
        <w:t xml:space="preserve">ходство, основано страховое </w:t>
      </w:r>
      <w:r>
        <w:t>“</w:t>
      </w:r>
      <w:r w:rsidRPr="00E93C87">
        <w:t>от огня</w:t>
      </w:r>
      <w:r>
        <w:t>”</w:t>
      </w:r>
      <w:r w:rsidRPr="00E93C87">
        <w:t xml:space="preserve"> общество и многие другие весьма прибыл</w:t>
      </w:r>
      <w:r w:rsidRPr="00E93C87">
        <w:t>ь</w:t>
      </w:r>
      <w:r w:rsidRPr="00E93C87">
        <w:t>ные предприятия</w:t>
      </w:r>
      <w:r>
        <w:t>».</w:t>
      </w:r>
    </w:p>
    <w:p w14:paraId="4BABD8AC" w14:textId="77777777" w:rsidR="00DE60CF" w:rsidRDefault="00DE60CF" w:rsidP="00EA7CC4">
      <w:pPr>
        <w:pStyle w:val="PlainText"/>
      </w:pPr>
      <w:r w:rsidRPr="00D917EE">
        <w:t>Отметим, что сын</w:t>
      </w:r>
      <w:r>
        <w:t xml:space="preserve"> Людвига Штиглица — </w:t>
      </w:r>
      <w:smartTag w:uri="urn:schemas-microsoft-com:office:smarttags" w:element="PersonName">
        <w:r>
          <w:t>Александр</w:t>
        </w:r>
      </w:smartTag>
      <w:r>
        <w:t xml:space="preserve"> Штиглиц, был назначен первым управляющим </w:t>
      </w:r>
      <w:r w:rsidRPr="00D917EE">
        <w:t>Государственн</w:t>
      </w:r>
      <w:r>
        <w:t>ого</w:t>
      </w:r>
      <w:r w:rsidRPr="00D917EE">
        <w:t xml:space="preserve"> банк</w:t>
      </w:r>
      <w:r>
        <w:t>а</w:t>
      </w:r>
      <w:r w:rsidRPr="00D917EE">
        <w:t xml:space="preserve"> Ро</w:t>
      </w:r>
      <w:r w:rsidRPr="00D917EE">
        <w:t>с</w:t>
      </w:r>
      <w:r w:rsidRPr="00D917EE">
        <w:t>сийской империи</w:t>
      </w:r>
      <w:r>
        <w:t>, образованного в</w:t>
      </w:r>
      <w:r w:rsidRPr="00D917EE">
        <w:t xml:space="preserve"> 1860 году.</w:t>
      </w:r>
      <w:r>
        <w:t xml:space="preserve"> И это несмотря на то, что годом ранее </w:t>
      </w:r>
      <w:r w:rsidRPr="00D917EE">
        <w:t xml:space="preserve">ему было предъявлено обвинение в том, что его операции с одним банкирским домом в Лондоне принесли убытки </w:t>
      </w:r>
      <w:r>
        <w:t xml:space="preserve">России </w:t>
      </w:r>
      <w:r w:rsidRPr="00D917EE">
        <w:t>в размере 4,5 млн. рублей.</w:t>
      </w:r>
      <w:r>
        <w:t xml:space="preserve"> Его считали одним из разорителей России, обвиняли в вывозе значительных объёмов российского золота за границу, назначении субъективного бирж</w:t>
      </w:r>
      <w:r>
        <w:t>е</w:t>
      </w:r>
      <w:r>
        <w:t>вого курса и даже в монопольном управлении русскими финанс</w:t>
      </w:r>
      <w:r>
        <w:t>а</w:t>
      </w:r>
      <w:r>
        <w:t>ми совместно с небольшой кучкой других европейских ростовщ</w:t>
      </w:r>
      <w:r>
        <w:t>и</w:t>
      </w:r>
      <w:r>
        <w:t xml:space="preserve">ков. И это обвинение не было необоснованным. Тем не менее, </w:t>
      </w:r>
      <w:smartTag w:uri="urn:schemas-microsoft-com:office:smarttags" w:element="PersonName">
        <w:r>
          <w:t>Александр</w:t>
        </w:r>
      </w:smartTag>
      <w:r>
        <w:t xml:space="preserve"> </w:t>
      </w:r>
      <w:r w:rsidRPr="00473D9E">
        <w:t>II</w:t>
      </w:r>
      <w:r>
        <w:t xml:space="preserve"> был вынужден назначить этого проходимца упра</w:t>
      </w:r>
      <w:r>
        <w:t>в</w:t>
      </w:r>
      <w:r>
        <w:t>ляющим Государственного банка. А что ему ещё оставалось д</w:t>
      </w:r>
      <w:r>
        <w:t>е</w:t>
      </w:r>
      <w:r>
        <w:t>лать в условиях глобального ро</w:t>
      </w:r>
      <w:r>
        <w:t>с</w:t>
      </w:r>
      <w:r>
        <w:t xml:space="preserve">товщического давления извне, в противном случае не видать ему никаких внешних займов. </w:t>
      </w:r>
    </w:p>
    <w:p w14:paraId="1AA41FE5" w14:textId="6794B719" w:rsidR="00DE60CF" w:rsidRPr="00D03810" w:rsidRDefault="00DE60CF" w:rsidP="00EA7CC4">
      <w:pPr>
        <w:pStyle w:val="PlainText"/>
      </w:pPr>
      <w:r w:rsidRPr="00D03810">
        <w:t>Но вернёмся к деятельности Николая Павловича. Жёсткое о</w:t>
      </w:r>
      <w:r w:rsidRPr="00D03810">
        <w:t>т</w:t>
      </w:r>
      <w:r w:rsidRPr="00D03810">
        <w:t>ношение к декабристам, проявленное им в первые дни своего царствования, показало либералам и демократам того врем</w:t>
      </w:r>
      <w:r w:rsidRPr="00D03810">
        <w:t>е</w:t>
      </w:r>
      <w:r w:rsidRPr="00D03810">
        <w:t>ни, кто в России осуществляет реальную власть. Николай отнёсся к мятежу очень серьёзно, назначив комиссию для анализа пр</w:t>
      </w:r>
      <w:r w:rsidRPr="00D03810">
        <w:t>о</w:t>
      </w:r>
      <w:r w:rsidRPr="00D03810">
        <w:t xml:space="preserve">граммных </w:t>
      </w:r>
      <w:r w:rsidRPr="00D03810">
        <w:lastRenderedPageBreak/>
        <w:t>документов декабристов, и учёл в дальнейшем в своей деятельности те пункты программ, которые действительно засл</w:t>
      </w:r>
      <w:r w:rsidRPr="00D03810">
        <w:t>у</w:t>
      </w:r>
      <w:r w:rsidRPr="00D03810">
        <w:t>живали внимании. Самым важным пунктом, который поддерж</w:t>
      </w:r>
      <w:r w:rsidRPr="00D03810">
        <w:t>и</w:t>
      </w:r>
      <w:r w:rsidRPr="00D03810">
        <w:t xml:space="preserve">вало большинство русских людей, был пункт </w:t>
      </w:r>
      <w:r>
        <w:t>о</w:t>
      </w:r>
      <w:r w:rsidRPr="00D03810">
        <w:t xml:space="preserve"> ликвидации кр</w:t>
      </w:r>
      <w:r w:rsidRPr="00D03810">
        <w:t>е</w:t>
      </w:r>
      <w:r w:rsidRPr="00D03810">
        <w:t>постнич</w:t>
      </w:r>
      <w:r w:rsidRPr="00D03810">
        <w:t>е</w:t>
      </w:r>
      <w:r w:rsidRPr="00D03810">
        <w:t>ства. Все остальные дельные предложения декабристов, такие, например, как преобразование системы управления гос</w:t>
      </w:r>
      <w:r w:rsidRPr="00D03810">
        <w:t>у</w:t>
      </w:r>
      <w:r w:rsidRPr="00D03810">
        <w:t>дарством, можно было начинать выполнять сразу, а вот с ликв</w:t>
      </w:r>
      <w:r w:rsidRPr="00D03810">
        <w:t>и</w:t>
      </w:r>
      <w:r w:rsidRPr="00D03810">
        <w:t>дацией крепостничества дело обстояло значительно сложнее. Н</w:t>
      </w:r>
      <w:r w:rsidRPr="00D03810">
        <w:t>и</w:t>
      </w:r>
      <w:r w:rsidRPr="00D03810">
        <w:t>колай понимал, что и так после подавления мятежа у него ост</w:t>
      </w:r>
      <w:r w:rsidRPr="00D03810">
        <w:t>а</w:t>
      </w:r>
      <w:r w:rsidRPr="00D03810">
        <w:t>лось много скрытых врагов, но если ещё быстро ликвидировать крепостное право, то, объединившись вместе, все недовольные его политикой, включая помещиков, его пр</w:t>
      </w:r>
      <w:r w:rsidRPr="00D03810">
        <w:t>о</w:t>
      </w:r>
      <w:r w:rsidRPr="00D03810">
        <w:t>сто сметут. И это при сложнейшей международной обстановке. Для ликвидации креп</w:t>
      </w:r>
      <w:r w:rsidRPr="00D03810">
        <w:t>о</w:t>
      </w:r>
      <w:r w:rsidRPr="00D03810">
        <w:t>стничества и освобождения крестьян необходимо было отнять землю у помещиков и передать её огромной массе крестьян</w:t>
      </w:r>
      <w:r w:rsidRPr="00DE60CF">
        <w:rPr>
          <w:sz w:val="24"/>
          <w:vertAlign w:val="superscript"/>
        </w:rPr>
        <w:t>[CLXVI]</w:t>
      </w:r>
      <w:r w:rsidRPr="00D03810">
        <w:t>. Для того, чтобы избежать очередного восстания, необходимо б</w:t>
      </w:r>
      <w:r w:rsidRPr="00D03810">
        <w:t>ы</w:t>
      </w:r>
      <w:r w:rsidRPr="00D03810">
        <w:t>ло, во-первых, заплатить помещикам за землю и, во-вторых, подгот</w:t>
      </w:r>
      <w:r w:rsidRPr="00D03810">
        <w:t>о</w:t>
      </w:r>
      <w:r w:rsidRPr="00D03810">
        <w:t>вить рабочие места для части неимущих кр</w:t>
      </w:r>
      <w:r w:rsidRPr="00D03810">
        <w:t>е</w:t>
      </w:r>
      <w:r w:rsidRPr="00D03810">
        <w:t xml:space="preserve">стьян. Но </w:t>
      </w:r>
      <w:r>
        <w:t>в то время</w:t>
      </w:r>
      <w:r w:rsidRPr="00D03810">
        <w:t xml:space="preserve"> ни </w:t>
      </w:r>
      <w:r>
        <w:t>первое</w:t>
      </w:r>
      <w:r w:rsidRPr="00D03810">
        <w:t xml:space="preserve">, ни </w:t>
      </w:r>
      <w:r>
        <w:t>второе условия были невыполнимы, и</w:t>
      </w:r>
      <w:r w:rsidRPr="00D03810">
        <w:t xml:space="preserve"> поэтому и</w:t>
      </w:r>
      <w:r w:rsidRPr="00D03810">
        <w:t>м</w:t>
      </w:r>
      <w:r w:rsidRPr="00D03810">
        <w:t>ператор та</w:t>
      </w:r>
      <w:r w:rsidRPr="00D03810">
        <w:t>й</w:t>
      </w:r>
      <w:r w:rsidRPr="00D03810">
        <w:t>но создаёт комиссию по подготовке мероприятий по освобождению крестьян</w:t>
      </w:r>
      <w:r>
        <w:t xml:space="preserve"> от крепостной нев</w:t>
      </w:r>
      <w:r>
        <w:t>о</w:t>
      </w:r>
      <w:r>
        <w:t>ли</w:t>
      </w:r>
      <w:r w:rsidRPr="00D03810">
        <w:t>. Об этой комиссии не знали даже близкие его родственники. Благодаря тому, что при Николае был создан фундамент для ликвидации крепостного пр</w:t>
      </w:r>
      <w:r w:rsidRPr="00D03810">
        <w:t>а</w:t>
      </w:r>
      <w:r w:rsidRPr="00D03810">
        <w:t xml:space="preserve">ва, </w:t>
      </w:r>
      <w:smartTag w:uri="urn:schemas-microsoft-com:office:smarttags" w:element="PersonName">
        <w:r w:rsidRPr="00D03810">
          <w:t>Александр</w:t>
        </w:r>
      </w:smartTag>
      <w:r w:rsidRPr="00D03810">
        <w:t xml:space="preserve"> II сумел достаточно легко реализовать </w:t>
      </w:r>
      <w:r>
        <w:t>планы</w:t>
      </w:r>
      <w:r w:rsidRPr="00D03810">
        <w:t xml:space="preserve"> св</w:t>
      </w:r>
      <w:r w:rsidRPr="00D03810">
        <w:t>о</w:t>
      </w:r>
      <w:r w:rsidRPr="00D03810">
        <w:t>его о</w:t>
      </w:r>
      <w:r w:rsidRPr="00D03810">
        <w:t>т</w:t>
      </w:r>
      <w:r w:rsidRPr="00D03810">
        <w:t xml:space="preserve">ца. </w:t>
      </w:r>
    </w:p>
    <w:p w14:paraId="25684CC4" w14:textId="46256692" w:rsidR="00DE60CF" w:rsidRDefault="00DE60CF" w:rsidP="00EA7CC4">
      <w:pPr>
        <w:pStyle w:val="PlainText"/>
        <w:rPr>
          <w:szCs w:val="24"/>
        </w:rPr>
      </w:pPr>
      <w:r>
        <w:t xml:space="preserve">Во время царствования императора Николая </w:t>
      </w:r>
      <w:r w:rsidRPr="00473D9E">
        <w:t>I</w:t>
      </w:r>
      <w:r>
        <w:t xml:space="preserve"> в России появ</w:t>
      </w:r>
      <w:r>
        <w:t>и</w:t>
      </w:r>
      <w:r>
        <w:t>лась промышленность, получил своё развитие флот, в том числе и торговый, появилось множество учебных заведений и т.п</w:t>
      </w:r>
      <w:r>
        <w:rPr>
          <w:sz w:val="28"/>
        </w:rPr>
        <w:t xml:space="preserve">. В </w:t>
      </w:r>
      <w:r>
        <w:t>о</w:t>
      </w:r>
      <w:r>
        <w:t>б</w:t>
      </w:r>
      <w:r>
        <w:t>щем 30 лет Россия находилась в достаточно устойчивом состо</w:t>
      </w:r>
      <w:r>
        <w:t>я</w:t>
      </w:r>
      <w:r>
        <w:t xml:space="preserve">нии, без особых потрясений и катаклизмов. Это подтверждает и </w:t>
      </w:r>
      <w:r w:rsidRPr="007149B1">
        <w:rPr>
          <w:szCs w:val="24"/>
        </w:rPr>
        <w:t>Исаак Троцкий</w:t>
      </w:r>
      <w:r>
        <w:rPr>
          <w:szCs w:val="24"/>
        </w:rPr>
        <w:t>,</w:t>
      </w:r>
      <w:r w:rsidRPr="007149B1">
        <w:rPr>
          <w:szCs w:val="24"/>
        </w:rPr>
        <w:t xml:space="preserve"> </w:t>
      </w:r>
      <w:r>
        <w:rPr>
          <w:szCs w:val="24"/>
        </w:rPr>
        <w:t xml:space="preserve">который </w:t>
      </w:r>
      <w:r w:rsidRPr="007149B1">
        <w:rPr>
          <w:szCs w:val="24"/>
        </w:rPr>
        <w:t>писал, что штат русской тайной пол</w:t>
      </w:r>
      <w:r w:rsidRPr="007149B1">
        <w:rPr>
          <w:szCs w:val="24"/>
        </w:rPr>
        <w:t>и</w:t>
      </w:r>
      <w:r w:rsidRPr="007149B1">
        <w:rPr>
          <w:szCs w:val="24"/>
        </w:rPr>
        <w:t>ции при Николае состоял всего из 16 человек, а к концу его царств</w:t>
      </w:r>
      <w:r w:rsidRPr="007149B1">
        <w:rPr>
          <w:szCs w:val="24"/>
        </w:rPr>
        <w:t>о</w:t>
      </w:r>
      <w:r w:rsidRPr="007149B1">
        <w:rPr>
          <w:szCs w:val="24"/>
        </w:rPr>
        <w:t>вания достиг 40 человек</w:t>
      </w:r>
      <w:r w:rsidRPr="00DE60CF">
        <w:rPr>
          <w:szCs w:val="24"/>
          <w:vertAlign w:val="superscript"/>
        </w:rPr>
        <w:t>[CLXVII]</w:t>
      </w:r>
      <w:r w:rsidRPr="007149B1">
        <w:rPr>
          <w:szCs w:val="24"/>
        </w:rPr>
        <w:t>. И эти «единицы» с успехом контрол</w:t>
      </w:r>
      <w:r w:rsidRPr="007149B1">
        <w:rPr>
          <w:szCs w:val="24"/>
        </w:rPr>
        <w:t>и</w:t>
      </w:r>
      <w:r w:rsidRPr="007149B1">
        <w:rPr>
          <w:szCs w:val="24"/>
        </w:rPr>
        <w:t xml:space="preserve">ровали огромную империю, потому что антигосударственной </w:t>
      </w:r>
      <w:r>
        <w:rPr>
          <w:szCs w:val="24"/>
        </w:rPr>
        <w:t>те</w:t>
      </w:r>
      <w:r>
        <w:rPr>
          <w:szCs w:val="24"/>
        </w:rPr>
        <w:t>р</w:t>
      </w:r>
      <w:r>
        <w:rPr>
          <w:szCs w:val="24"/>
        </w:rPr>
        <w:t xml:space="preserve">рористической </w:t>
      </w:r>
      <w:r w:rsidRPr="007149B1">
        <w:rPr>
          <w:szCs w:val="24"/>
        </w:rPr>
        <w:t>деятельности пра</w:t>
      </w:r>
      <w:r w:rsidRPr="007149B1">
        <w:rPr>
          <w:szCs w:val="24"/>
        </w:rPr>
        <w:t>к</w:t>
      </w:r>
      <w:r w:rsidRPr="007149B1">
        <w:rPr>
          <w:szCs w:val="24"/>
        </w:rPr>
        <w:t xml:space="preserve">тически не было. </w:t>
      </w:r>
    </w:p>
    <w:p w14:paraId="2D55B400" w14:textId="77777777" w:rsidR="00DE60CF" w:rsidRDefault="00DE60CF" w:rsidP="00EA7CC4">
      <w:pPr>
        <w:pStyle w:val="PlainText"/>
      </w:pPr>
      <w:r>
        <w:t>Однако закончилось его царствование поражением в Кры</w:t>
      </w:r>
      <w:r>
        <w:t>м</w:t>
      </w:r>
      <w:r>
        <w:t xml:space="preserve">ской войне, но это </w:t>
      </w:r>
      <w:r w:rsidRPr="00223AAE">
        <w:t>—</w:t>
      </w:r>
      <w:r>
        <w:t xml:space="preserve"> вина не только Николая </w:t>
      </w:r>
      <w:r w:rsidRPr="00473D9E">
        <w:t>I</w:t>
      </w:r>
      <w:r>
        <w:t xml:space="preserve">. Хотя многие его поступки говорят о понимании им каких-то элементов глобальной </w:t>
      </w:r>
      <w:r>
        <w:lastRenderedPageBreak/>
        <w:t>п</w:t>
      </w:r>
      <w:r>
        <w:t>о</w:t>
      </w:r>
      <w:r>
        <w:t>литики, но этого ещё было недостаточно, чтобы осуществлять устойчивое управление такой де</w:t>
      </w:r>
      <w:r>
        <w:t>р</w:t>
      </w:r>
      <w:r>
        <w:t>жавой, а точнее, цивилизацией, каковой была Россия. Многое тогда ещё было не видно и не п</w:t>
      </w:r>
      <w:r>
        <w:t>о</w:t>
      </w:r>
      <w:r>
        <w:t>нятно её правителям.</w:t>
      </w:r>
    </w:p>
    <w:p w14:paraId="4BE731B3" w14:textId="2C255366" w:rsidR="00DE60CF" w:rsidRDefault="00DE60CF" w:rsidP="00EA7CC4">
      <w:pPr>
        <w:pStyle w:val="PlainText"/>
      </w:pPr>
      <w:r>
        <w:t>В Европе старались всячески оклеветать и очернить деятел</w:t>
      </w:r>
      <w:r>
        <w:t>ь</w:t>
      </w:r>
      <w:r>
        <w:t xml:space="preserve">ность императора Николая </w:t>
      </w:r>
      <w:r w:rsidRPr="00473D9E">
        <w:t>I</w:t>
      </w:r>
      <w:r>
        <w:t>, используя средства массовой и</w:t>
      </w:r>
      <w:r>
        <w:t>н</w:t>
      </w:r>
      <w:r>
        <w:t>формации, в том числе и издававшийся за рубежом «Колокол» Герцена. Это нужно было мировой закулисе для того, чтобы по</w:t>
      </w:r>
      <w:r>
        <w:t>д</w:t>
      </w:r>
      <w:r>
        <w:t>готовить условия для свержения п</w:t>
      </w:r>
      <w:r>
        <w:t>о</w:t>
      </w:r>
      <w:r>
        <w:t>следнего монарха, мешавшего осуществлению её пла</w:t>
      </w:r>
      <w:r w:rsidRPr="007149B1">
        <w:rPr>
          <w:szCs w:val="24"/>
        </w:rPr>
        <w:t>н</w:t>
      </w:r>
      <w:r>
        <w:rPr>
          <w:szCs w:val="24"/>
        </w:rPr>
        <w:t>ов</w:t>
      </w:r>
      <w:r>
        <w:rPr>
          <w:sz w:val="28"/>
        </w:rPr>
        <w:t xml:space="preserve">. </w:t>
      </w:r>
      <w:r w:rsidRPr="007149B1">
        <w:rPr>
          <w:szCs w:val="24"/>
        </w:rPr>
        <w:t xml:space="preserve">Наверняка с ведома Николая </w:t>
      </w:r>
      <w:r w:rsidRPr="007149B1">
        <w:rPr>
          <w:szCs w:val="24"/>
          <w:lang w:val="en-US"/>
        </w:rPr>
        <w:t>I</w:t>
      </w:r>
      <w:r w:rsidRPr="005C6344">
        <w:rPr>
          <w:sz w:val="28"/>
        </w:rPr>
        <w:t xml:space="preserve"> </w:t>
      </w:r>
      <w:r>
        <w:t>были сожжены книги Ветхого завета, что задерживало внедрение би</w:t>
      </w:r>
      <w:r>
        <w:t>б</w:t>
      </w:r>
      <w:r>
        <w:t>лейской концепции в России, да и показывало дурной пример о</w:t>
      </w:r>
      <w:r>
        <w:t>с</w:t>
      </w:r>
      <w:r>
        <w:t>тальному миру. Против России организ</w:t>
      </w:r>
      <w:r>
        <w:t>о</w:t>
      </w:r>
      <w:r>
        <w:t xml:space="preserve">вали Крымскую войну. </w:t>
      </w:r>
      <w:r w:rsidRPr="003110CD">
        <w:rPr>
          <w:rStyle w:val="1"/>
        </w:rPr>
        <w:t>«Николай I сделал всё возможное, чтобы предотвратить войну»</w:t>
      </w:r>
      <w:r>
        <w:rPr>
          <w:i/>
        </w:rPr>
        <w:t xml:space="preserve"> — </w:t>
      </w:r>
      <w:r w:rsidRPr="00DD62A2">
        <w:t>писал</w:t>
      </w:r>
      <w:r>
        <w:rPr>
          <w:i/>
        </w:rPr>
        <w:t xml:space="preserve"> </w:t>
      </w:r>
      <w:r w:rsidRPr="00DD62A2">
        <w:t>Брейли Ходжетс</w:t>
      </w:r>
      <w:r w:rsidRPr="00DE60CF">
        <w:rPr>
          <w:sz w:val="24"/>
          <w:vertAlign w:val="superscript"/>
        </w:rPr>
        <w:t>[CLXVIII]</w:t>
      </w:r>
      <w:r w:rsidRPr="00DD62A2">
        <w:rPr>
          <w:i/>
        </w:rPr>
        <w:t>.</w:t>
      </w:r>
      <w:r w:rsidRPr="00522867">
        <w:t xml:space="preserve"> </w:t>
      </w:r>
      <w:r>
        <w:t xml:space="preserve">Но </w:t>
      </w:r>
      <w:r w:rsidRPr="00343CAF">
        <w:t>и</w:t>
      </w:r>
      <w:r w:rsidRPr="00343CAF">
        <w:t>з</w:t>
      </w:r>
      <w:r w:rsidRPr="00343CAF">
        <w:t>бежать войны не удалось. Вся череда сложных событий подорвала богатырское здоровье Ник</w:t>
      </w:r>
      <w:r w:rsidRPr="00343CAF">
        <w:t>о</w:t>
      </w:r>
      <w:r w:rsidRPr="00343CAF">
        <w:t>лая,</w:t>
      </w:r>
      <w:r>
        <w:t xml:space="preserve"> и он неожиданно умирает. Основная версия его смерти св</w:t>
      </w:r>
      <w:r>
        <w:t>о</w:t>
      </w:r>
      <w:r>
        <w:t>дится к простуде, однако, есть и другие версии:</w:t>
      </w:r>
      <w:r w:rsidRPr="00343CAF">
        <w:t xml:space="preserve"> </w:t>
      </w:r>
      <w:r w:rsidRPr="003110CD">
        <w:rPr>
          <w:rStyle w:val="1"/>
        </w:rPr>
        <w:t>«Царь был о</w:t>
      </w:r>
      <w:r w:rsidRPr="003110CD">
        <w:rPr>
          <w:rStyle w:val="1"/>
        </w:rPr>
        <w:t>т</w:t>
      </w:r>
      <w:r w:rsidRPr="003110CD">
        <w:rPr>
          <w:rStyle w:val="1"/>
        </w:rPr>
        <w:t>равлен доктором Мандтом</w:t>
      </w:r>
      <w:r>
        <w:rPr>
          <w:rStyle w:val="1"/>
        </w:rPr>
        <w:t>»</w:t>
      </w:r>
      <w:r w:rsidRPr="00DE60CF">
        <w:rPr>
          <w:sz w:val="24"/>
          <w:vertAlign w:val="superscript"/>
        </w:rPr>
        <w:t>[CLXIX]</w:t>
      </w:r>
      <w:r>
        <w:t xml:space="preserve"> — пишет автор статьи «Скрытая р</w:t>
      </w:r>
      <w:r>
        <w:t>у</w:t>
      </w:r>
      <w:r>
        <w:t>ка» и он, скорее всего, прав, если рассматривать внимательно п</w:t>
      </w:r>
      <w:r>
        <w:t>о</w:t>
      </w:r>
      <w:r>
        <w:t>сл</w:t>
      </w:r>
      <w:r>
        <w:t>е</w:t>
      </w:r>
      <w:r>
        <w:t xml:space="preserve">дующие события. </w:t>
      </w:r>
    </w:p>
    <w:p w14:paraId="7F6A87B9" w14:textId="77777777" w:rsidR="00DE60CF" w:rsidRPr="005624D5" w:rsidRDefault="00DE60CF" w:rsidP="00EA7CC4">
      <w:pPr>
        <w:pStyle w:val="PlainText"/>
      </w:pPr>
      <w:r w:rsidRPr="005624D5">
        <w:t xml:space="preserve">Взошедший на престол после смерти Николая I его сын </w:t>
      </w:r>
      <w:smartTag w:uri="urn:schemas-microsoft-com:office:smarttags" w:element="PersonName">
        <w:r w:rsidRPr="005624D5">
          <w:t>Але</w:t>
        </w:r>
        <w:r w:rsidRPr="005624D5">
          <w:t>к</w:t>
        </w:r>
        <w:r w:rsidRPr="005624D5">
          <w:t>сандр</w:t>
        </w:r>
      </w:smartTag>
      <w:r w:rsidRPr="005624D5">
        <w:t xml:space="preserve"> II, считается освободителем, принёсшим свободу кресть</w:t>
      </w:r>
      <w:r w:rsidRPr="005624D5">
        <w:t>я</w:t>
      </w:r>
      <w:r w:rsidRPr="005624D5">
        <w:t xml:space="preserve">нам и сделавшим ещё много чего хорошего для России. Однако это был слабый управленец, не понимавший глобальной мировой политики. Как было </w:t>
      </w:r>
      <w:r>
        <w:t>отмечено</w:t>
      </w:r>
      <w:r w:rsidRPr="005624D5">
        <w:t xml:space="preserve"> выше, уже в день своего коронов</w:t>
      </w:r>
      <w:r w:rsidRPr="005624D5">
        <w:t>а</w:t>
      </w:r>
      <w:r w:rsidRPr="005624D5">
        <w:t xml:space="preserve">ния он дал разрешение на перевод Ветхого завета, и </w:t>
      </w:r>
      <w:r w:rsidRPr="005624D5">
        <w:rPr>
          <w:b/>
        </w:rPr>
        <w:t>в его пра</w:t>
      </w:r>
      <w:r w:rsidRPr="005624D5">
        <w:rPr>
          <w:b/>
        </w:rPr>
        <w:t>в</w:t>
      </w:r>
      <w:r w:rsidRPr="005624D5">
        <w:rPr>
          <w:b/>
        </w:rPr>
        <w:t>ление Россия получила ростовщическую концепцию под в</w:t>
      </w:r>
      <w:r w:rsidRPr="005624D5">
        <w:rPr>
          <w:b/>
        </w:rPr>
        <w:t>и</w:t>
      </w:r>
      <w:r w:rsidRPr="005624D5">
        <w:rPr>
          <w:b/>
        </w:rPr>
        <w:t xml:space="preserve">дом священной книги, </w:t>
      </w:r>
      <w:r>
        <w:rPr>
          <w:b/>
        </w:rPr>
        <w:t>власть которой губит её экономику</w:t>
      </w:r>
      <w:r w:rsidRPr="005624D5">
        <w:rPr>
          <w:b/>
        </w:rPr>
        <w:t xml:space="preserve"> и по сей день.</w:t>
      </w:r>
      <w:r w:rsidRPr="005624D5">
        <w:t xml:space="preserve"> Почему он поступил столь необдуманно? Может быть, нужно было сначала немного подумать, взвесить, как делал его отец? Но нет, зачем думать, когда он был уверен в правильн</w:t>
      </w:r>
      <w:r w:rsidRPr="005624D5">
        <w:t>о</w:t>
      </w:r>
      <w:r w:rsidRPr="005624D5">
        <w:t>сти своих действий. Его мировоззрение, сформированное Па</w:t>
      </w:r>
      <w:r w:rsidRPr="005624D5">
        <w:t>в</w:t>
      </w:r>
      <w:r w:rsidRPr="005624D5">
        <w:t>ским, не допу</w:t>
      </w:r>
      <w:r w:rsidRPr="005624D5">
        <w:t>с</w:t>
      </w:r>
      <w:r w:rsidRPr="005624D5">
        <w:t xml:space="preserve">кало иного решения вопроса. Но все его «светлые» дела не смогли остановить печальный конец его </w:t>
      </w:r>
      <w:r>
        <w:t xml:space="preserve">собственной </w:t>
      </w:r>
      <w:r w:rsidRPr="005624D5">
        <w:t>жизни. При одном из многих покушений, организованных и спо</w:t>
      </w:r>
      <w:r w:rsidRPr="005624D5">
        <w:t>н</w:t>
      </w:r>
      <w:r w:rsidRPr="005624D5">
        <w:t xml:space="preserve">сируемых из-за рубежа, ему оторвало ноги, и он умер: по одной из версий ему </w:t>
      </w:r>
      <w:r>
        <w:t xml:space="preserve">просто </w:t>
      </w:r>
      <w:r w:rsidRPr="005624D5">
        <w:t>позв</w:t>
      </w:r>
      <w:r w:rsidRPr="005624D5">
        <w:t>о</w:t>
      </w:r>
      <w:r w:rsidRPr="005624D5">
        <w:t xml:space="preserve">лили истечь кровью. </w:t>
      </w:r>
    </w:p>
    <w:p w14:paraId="34E5D365" w14:textId="77777777" w:rsidR="00DE60CF" w:rsidRPr="008A136E" w:rsidRDefault="00DE60CF" w:rsidP="00EA7CC4">
      <w:pPr>
        <w:pStyle w:val="PlainText"/>
      </w:pPr>
      <w:r w:rsidRPr="008A136E">
        <w:lastRenderedPageBreak/>
        <w:t xml:space="preserve">Казалось бы, руки зарубежных кукловодов развязаны, но на их пути встаёт не менее значимая, чем Николай </w:t>
      </w:r>
      <w:r w:rsidRPr="008A136E">
        <w:rPr>
          <w:lang w:val="en-US"/>
        </w:rPr>
        <w:t>I</w:t>
      </w:r>
      <w:r w:rsidRPr="008A136E">
        <w:t xml:space="preserve"> для русской и</w:t>
      </w:r>
      <w:r w:rsidRPr="008A136E">
        <w:t>с</w:t>
      </w:r>
      <w:r w:rsidRPr="008A136E">
        <w:t xml:space="preserve">тории фигура — </w:t>
      </w:r>
      <w:smartTag w:uri="urn:schemas-microsoft-com:office:smarttags" w:element="PersonName">
        <w:r w:rsidRPr="008A136E">
          <w:t>Александр</w:t>
        </w:r>
      </w:smartTag>
      <w:r w:rsidRPr="008A136E">
        <w:t xml:space="preserve"> III, как потом встанет и </w:t>
      </w:r>
      <w:r>
        <w:t xml:space="preserve">фигура </w:t>
      </w:r>
      <w:r w:rsidRPr="008A136E">
        <w:t>Иос</w:t>
      </w:r>
      <w:r w:rsidRPr="008A136E">
        <w:t>и</w:t>
      </w:r>
      <w:r w:rsidRPr="008A136E">
        <w:t>ф</w:t>
      </w:r>
      <w:r>
        <w:t>а</w:t>
      </w:r>
      <w:r w:rsidRPr="008A136E">
        <w:t xml:space="preserve"> Виссарионович</w:t>
      </w:r>
      <w:r>
        <w:t>а</w:t>
      </w:r>
      <w:r w:rsidRPr="008A136E">
        <w:t xml:space="preserve"> Сталин</w:t>
      </w:r>
      <w:r>
        <w:t>а, истинные причины ненависти к к</w:t>
      </w:r>
      <w:r>
        <w:t>о</w:t>
      </w:r>
      <w:r>
        <w:t>торому современных либ</w:t>
      </w:r>
      <w:r>
        <w:t>е</w:t>
      </w:r>
      <w:r>
        <w:t>рал-демократов после этого краткого исторического очерка должны быть понятны</w:t>
      </w:r>
      <w:r w:rsidRPr="008A136E">
        <w:t>.</w:t>
      </w:r>
    </w:p>
    <w:p w14:paraId="6FEBA806" w14:textId="77777777" w:rsidR="00DE60CF" w:rsidRDefault="00DE60CF" w:rsidP="00EA7CC4">
      <w:pPr>
        <w:pStyle w:val="Heading1"/>
      </w:pPr>
      <w:bookmarkStart w:id="86" w:name="_Toc254970621"/>
      <w:bookmarkStart w:id="87" w:name="_Toc255758976"/>
      <w:bookmarkStart w:id="88" w:name="_Toc257614550"/>
      <w:r>
        <w:t>19. Весёлые истории с Фирковичем и Тишендорфом</w:t>
      </w:r>
      <w:bookmarkEnd w:id="86"/>
      <w:bookmarkEnd w:id="87"/>
      <w:bookmarkEnd w:id="88"/>
      <w:r>
        <w:t xml:space="preserve"> </w:t>
      </w:r>
    </w:p>
    <w:p w14:paraId="3E99E252" w14:textId="77777777" w:rsidR="00DE60CF" w:rsidRDefault="00DE60CF" w:rsidP="00EA7CC4">
      <w:pPr>
        <w:pStyle w:val="PlainText"/>
      </w:pPr>
      <w:r>
        <w:t>Мы уже писали о Ленинградской рукописи, странным образом появившейся в России и о С</w:t>
      </w:r>
      <w:r>
        <w:t>и</w:t>
      </w:r>
      <w:r>
        <w:t>найском кодексе, который не менее странно попал к нам именно в XIX веке, когда Россию стали пр</w:t>
      </w:r>
      <w:r>
        <w:t>и</w:t>
      </w:r>
      <w:r>
        <w:t>нуждать к принятию в качестве священной книги Ве</w:t>
      </w:r>
      <w:r>
        <w:t>т</w:t>
      </w:r>
      <w:r>
        <w:t xml:space="preserve">хого завета. </w:t>
      </w:r>
    </w:p>
    <w:p w14:paraId="308C2C3F" w14:textId="77777777" w:rsidR="00DE60CF" w:rsidRPr="005624D5" w:rsidRDefault="00DE60CF" w:rsidP="00EA7CC4">
      <w:pPr>
        <w:pStyle w:val="PlainText"/>
      </w:pPr>
      <w:r w:rsidRPr="005624D5">
        <w:t>Создание и активная деятельность Библейского общества по изданию и распространению Ветхого завета была пресечена Н</w:t>
      </w:r>
      <w:r w:rsidRPr="005624D5">
        <w:t>и</w:t>
      </w:r>
      <w:r w:rsidRPr="005624D5">
        <w:t>колаем I, после чего процесс этот был законсе</w:t>
      </w:r>
      <w:r w:rsidRPr="005624D5">
        <w:t>р</w:t>
      </w:r>
      <w:r w:rsidRPr="005624D5">
        <w:t>вирован на 30 лет. Но процесс брожения остановить не удалось, и давление на общ</w:t>
      </w:r>
      <w:r w:rsidRPr="005624D5">
        <w:t>е</w:t>
      </w:r>
      <w:r w:rsidRPr="005624D5">
        <w:t>ство продолжалась. Н</w:t>
      </w:r>
      <w:r w:rsidRPr="005624D5">
        <w:t>е</w:t>
      </w:r>
      <w:r w:rsidRPr="005624D5">
        <w:t>ожиданно в России появляется рукопись</w:t>
      </w:r>
      <w:r>
        <w:t xml:space="preserve"> еврейской Библии</w:t>
      </w:r>
      <w:r w:rsidRPr="005624D5">
        <w:t xml:space="preserve">, которую нашел Фиркович: </w:t>
      </w:r>
    </w:p>
    <w:p w14:paraId="0C8A392B" w14:textId="77777777" w:rsidR="00DE60CF" w:rsidRDefault="00DE60CF" w:rsidP="00EA7CC4">
      <w:pPr>
        <w:pStyle w:val="a5"/>
      </w:pPr>
      <w:r>
        <w:t>«</w:t>
      </w:r>
      <w:r w:rsidRPr="005A493E">
        <w:t>Ленинградский кодекс</w:t>
      </w:r>
      <w:r>
        <w:t xml:space="preserve"> — </w:t>
      </w:r>
      <w:r w:rsidRPr="005A493E">
        <w:t>это наиболее древний список по</w:t>
      </w:r>
      <w:r w:rsidRPr="005A493E">
        <w:t>л</w:t>
      </w:r>
      <w:r w:rsidRPr="005A493E">
        <w:t>ностью сохранившегося текста Ветхого Завета на древнеевре</w:t>
      </w:r>
      <w:r w:rsidRPr="005A493E">
        <w:t>й</w:t>
      </w:r>
      <w:r w:rsidRPr="005A493E">
        <w:t>ском языке. И хотя существуют и значительно более древние рукописи, соде</w:t>
      </w:r>
      <w:r w:rsidRPr="005A493E">
        <w:t>р</w:t>
      </w:r>
      <w:r w:rsidRPr="005A493E">
        <w:t xml:space="preserve">жащие библейские книги или их фрагменты, ни одна из них не содержит Ветхий Завет </w:t>
      </w:r>
      <w:r w:rsidRPr="005A493E">
        <w:rPr>
          <w:b/>
        </w:rPr>
        <w:t>полностью</w:t>
      </w:r>
      <w:r w:rsidRPr="005A493E">
        <w:t>. Ленингра</w:t>
      </w:r>
      <w:r w:rsidRPr="005A493E">
        <w:t>д</w:t>
      </w:r>
      <w:r w:rsidRPr="005A493E">
        <w:t>ский кодекс считается одним из лу</w:t>
      </w:r>
      <w:r w:rsidRPr="005A493E">
        <w:t>ч</w:t>
      </w:r>
      <w:r w:rsidRPr="005A493E">
        <w:t xml:space="preserve">ших вариантов масоретского текста. Рукопись была написана около </w:t>
      </w:r>
      <w:r w:rsidRPr="005A493E">
        <w:rPr>
          <w:b/>
        </w:rPr>
        <w:t>1010 года по Р.Х.</w:t>
      </w:r>
      <w:r w:rsidRPr="005A493E">
        <w:t>, вер</w:t>
      </w:r>
      <w:r w:rsidRPr="005A493E">
        <w:t>о</w:t>
      </w:r>
      <w:r w:rsidRPr="005A493E">
        <w:t>ятно, в Каире, и позже была продана в Дамаск. С середины XIX века она находится в Российской государственной публи</w:t>
      </w:r>
      <w:r w:rsidRPr="005A493E">
        <w:t>ч</w:t>
      </w:r>
      <w:r w:rsidRPr="005A493E">
        <w:t xml:space="preserve">ной </w:t>
      </w:r>
      <w:r>
        <w:t>библи</w:t>
      </w:r>
      <w:r w:rsidRPr="005A493E">
        <w:t>отеке им. Салтыкова-Щедрина в г.</w:t>
      </w:r>
      <w:r>
        <w:rPr>
          <w:i/>
          <w:sz w:val="28"/>
          <w:szCs w:val="28"/>
        </w:rPr>
        <w:t xml:space="preserve"> </w:t>
      </w:r>
      <w:r w:rsidRPr="005A493E">
        <w:t xml:space="preserve">Санкт-Петербурге. </w:t>
      </w:r>
      <w:r>
        <w:t>(…)</w:t>
      </w:r>
    </w:p>
    <w:p w14:paraId="2DBFD6A7" w14:textId="77777777" w:rsidR="00DE60CF" w:rsidRDefault="00DE60CF" w:rsidP="00EA7CC4">
      <w:pPr>
        <w:pStyle w:val="a5"/>
      </w:pPr>
      <w:r w:rsidRPr="005A493E">
        <w:t xml:space="preserve">Рукопись принадлежит группе еврейских текстов, называемых масоретскими. </w:t>
      </w:r>
      <w:r>
        <w:t>(…)</w:t>
      </w:r>
    </w:p>
    <w:p w14:paraId="339A88B4" w14:textId="4C7A4CAF" w:rsidR="00DE60CF" w:rsidRPr="005A493E" w:rsidRDefault="00DE60CF" w:rsidP="00EA7CC4">
      <w:pPr>
        <w:pStyle w:val="a5"/>
      </w:pPr>
      <w:r w:rsidRPr="005A493E">
        <w:t>Важность Ленингра</w:t>
      </w:r>
      <w:r w:rsidRPr="005A493E">
        <w:t>д</w:t>
      </w:r>
      <w:r w:rsidRPr="005A493E">
        <w:t xml:space="preserve">ского кодекса заключается в том, что на сегодняшний день </w:t>
      </w:r>
      <w:r w:rsidRPr="00DE51B4">
        <w:rPr>
          <w:b/>
        </w:rPr>
        <w:t>он является основой для большинства п</w:t>
      </w:r>
      <w:r w:rsidRPr="00DE51B4">
        <w:rPr>
          <w:b/>
        </w:rPr>
        <w:t>е</w:t>
      </w:r>
      <w:r w:rsidRPr="00DE51B4">
        <w:rPr>
          <w:b/>
        </w:rPr>
        <w:t>чатных изданий Ветхого Завета</w:t>
      </w:r>
      <w:r w:rsidRPr="005A493E">
        <w:t xml:space="preserve"> на древнееврейском языке (или Еврейской Библии), поскольку он является древнейшей р</w:t>
      </w:r>
      <w:r w:rsidRPr="005A493E">
        <w:t>у</w:t>
      </w:r>
      <w:r w:rsidRPr="005A493E">
        <w:t>кописью, содержащей общепринятый Масоретский текст»</w:t>
      </w:r>
      <w:r w:rsidRPr="00DE60CF">
        <w:rPr>
          <w:vertAlign w:val="superscript"/>
        </w:rPr>
        <w:t>[CLXX]</w:t>
      </w:r>
      <w:r w:rsidRPr="005A493E">
        <w:t xml:space="preserve">. </w:t>
      </w:r>
    </w:p>
    <w:p w14:paraId="4A7B3888" w14:textId="77777777" w:rsidR="00DE60CF" w:rsidRDefault="00DE60CF" w:rsidP="00EA7CC4">
      <w:pPr>
        <w:pStyle w:val="PlainText"/>
      </w:pPr>
      <w:r w:rsidRPr="005A493E">
        <w:lastRenderedPageBreak/>
        <w:t>Авраам Самуилович Фиркович (1786—</w:t>
      </w:r>
      <w:r w:rsidRPr="005A493E">
        <w:fldChar w:fldCharType="begin"/>
      </w:r>
      <w:r w:rsidRPr="005A493E">
        <w:instrText xml:space="preserve"> HYPERLINK "http://ru.wikipedia.org/wiki/1874" \o "1874" </w:instrText>
      </w:r>
      <w:r w:rsidRPr="005A493E">
        <w:fldChar w:fldCharType="separate"/>
      </w:r>
      <w:r w:rsidRPr="005A493E">
        <w:t>1874</w:t>
      </w:r>
      <w:r w:rsidRPr="005A493E">
        <w:fldChar w:fldCharType="end"/>
      </w:r>
      <w:r w:rsidRPr="005A493E">
        <w:t>)</w:t>
      </w:r>
      <w:r>
        <w:t xml:space="preserve"> был</w:t>
      </w:r>
      <w:r w:rsidRPr="005A493E">
        <w:t xml:space="preserve"> караимски</w:t>
      </w:r>
      <w:r>
        <w:t>м</w:t>
      </w:r>
      <w:r w:rsidRPr="005A493E">
        <w:t xml:space="preserve"> писател</w:t>
      </w:r>
      <w:r>
        <w:t>ем</w:t>
      </w:r>
      <w:r w:rsidRPr="005A493E">
        <w:t xml:space="preserve"> и археолог</w:t>
      </w:r>
      <w:r>
        <w:t>ом</w:t>
      </w:r>
      <w:r w:rsidRPr="005A493E">
        <w:t>. В 1839</w:t>
      </w:r>
      <w:r>
        <w:t> г.</w:t>
      </w:r>
      <w:r w:rsidRPr="005A493E">
        <w:t xml:space="preserve"> в Одессе основа</w:t>
      </w:r>
      <w:r>
        <w:t>ли</w:t>
      </w:r>
      <w:r w:rsidRPr="005A493E">
        <w:t xml:space="preserve"> общество истории и древностей</w:t>
      </w:r>
      <w:r>
        <w:t>,</w:t>
      </w:r>
      <w:r w:rsidRPr="005A493E">
        <w:t xml:space="preserve"> и Фирковичу поруч</w:t>
      </w:r>
      <w:r>
        <w:t>или</w:t>
      </w:r>
      <w:r w:rsidRPr="005A493E">
        <w:t xml:space="preserve"> собирание караи</w:t>
      </w:r>
      <w:r w:rsidRPr="005A493E">
        <w:t>м</w:t>
      </w:r>
      <w:r w:rsidRPr="005A493E">
        <w:t xml:space="preserve">ских древностей. После двухгодичного странствования по Крыму, Кавказу, а так же </w:t>
      </w:r>
      <w:r>
        <w:t xml:space="preserve">по </w:t>
      </w:r>
      <w:r w:rsidRPr="005A493E">
        <w:t>Палестине и Египту Фирковичу удалось с</w:t>
      </w:r>
      <w:r w:rsidRPr="005A493E">
        <w:t>о</w:t>
      </w:r>
      <w:r w:rsidRPr="005A493E">
        <w:t>ставить богатую коллекцию старинных книг, рукописей и на</w:t>
      </w:r>
      <w:r w:rsidRPr="005A493E">
        <w:t>д</w:t>
      </w:r>
      <w:r w:rsidRPr="005A493E">
        <w:t>гробных надписей, между которыми наиболее замечательная на</w:t>
      </w:r>
      <w:r w:rsidRPr="005A493E">
        <w:t>й</w:t>
      </w:r>
      <w:r w:rsidRPr="005A493E">
        <w:t>денная в Чуфут-Кале рук</w:t>
      </w:r>
      <w:r w:rsidRPr="005A493E">
        <w:t>о</w:t>
      </w:r>
      <w:r w:rsidRPr="005A493E">
        <w:t>пись Ветхого Завета</w:t>
      </w:r>
      <w:r>
        <w:t>.</w:t>
      </w:r>
    </w:p>
    <w:p w14:paraId="74349CC2" w14:textId="77777777" w:rsidR="00DE60CF" w:rsidRPr="00972C87" w:rsidRDefault="00DE60CF" w:rsidP="00EA7CC4">
      <w:pPr>
        <w:pStyle w:val="PlainText"/>
      </w:pPr>
      <w:r>
        <w:t xml:space="preserve">Конечно доказать, что эта рукопись была изготовлена в </w:t>
      </w:r>
      <w:r>
        <w:rPr>
          <w:lang w:val="en-US"/>
        </w:rPr>
        <w:t>XI</w:t>
      </w:r>
      <w:r>
        <w:t xml:space="preserve"> в</w:t>
      </w:r>
      <w:r>
        <w:t>е</w:t>
      </w:r>
      <w:r>
        <w:t>ке, а не является подделкой XIX века достаточно сложно, но тем не менее она лежит в основе большинства печатных изданий Ве</w:t>
      </w:r>
      <w:r>
        <w:t>т</w:t>
      </w:r>
      <w:r>
        <w:t>хого завета.</w:t>
      </w:r>
    </w:p>
    <w:p w14:paraId="216EB923" w14:textId="0F5AC56C" w:rsidR="00DE60CF" w:rsidRDefault="00DE60CF" w:rsidP="00EA7CC4">
      <w:pPr>
        <w:pStyle w:val="PlainText"/>
      </w:pPr>
      <w:r>
        <w:t>Не менее интересная история появления в России и Синайск</w:t>
      </w:r>
      <w:r>
        <w:t>о</w:t>
      </w:r>
      <w:r>
        <w:t>го кодекса. Приведём историю его открытия</w:t>
      </w:r>
      <w:r w:rsidRPr="00DE60CF">
        <w:rPr>
          <w:sz w:val="24"/>
          <w:vertAlign w:val="superscript"/>
        </w:rPr>
        <w:t>[CLXXI]</w:t>
      </w:r>
      <w:r>
        <w:t>:</w:t>
      </w:r>
    </w:p>
    <w:p w14:paraId="2FC13487" w14:textId="77777777" w:rsidR="00DE60CF" w:rsidRPr="00E67B14" w:rsidRDefault="00DE60CF" w:rsidP="00EA7CC4">
      <w:pPr>
        <w:pStyle w:val="a5"/>
      </w:pPr>
      <w:r>
        <w:t xml:space="preserve">«В </w:t>
      </w:r>
      <w:r w:rsidRPr="00E67B14">
        <w:t>1844-м году, путешествуя в поисках древних</w:t>
      </w:r>
      <w:r>
        <w:t xml:space="preserve"> рукописей, молодой немецкий учё</w:t>
      </w:r>
      <w:r w:rsidRPr="00E67B14">
        <w:t>ный Константин фон Тишендорф прибыл в монастырь св. Екатерины на горе Синай. Он был неутомимым искателем старинных манускриптов с целью восстановить перв</w:t>
      </w:r>
      <w:r w:rsidRPr="00E67B14">
        <w:t>о</w:t>
      </w:r>
      <w:r w:rsidRPr="00E67B14">
        <w:t>начальный текст Священного Писания Нового з</w:t>
      </w:r>
      <w:r w:rsidRPr="00E67B14">
        <w:t>а</w:t>
      </w:r>
      <w:r w:rsidRPr="00E67B14">
        <w:t xml:space="preserve">вета. В письме к невесте Тишендорф писал: «Передо мной стоит священная цель </w:t>
      </w:r>
      <w:r>
        <w:t>—</w:t>
      </w:r>
      <w:r w:rsidRPr="00E67B14">
        <w:t xml:space="preserve"> воссоздать исти</w:t>
      </w:r>
      <w:r w:rsidRPr="00E67B14">
        <w:t>н</w:t>
      </w:r>
      <w:r w:rsidRPr="00E67B14">
        <w:t>ную форму новозаветного текста». В монастыре св. Екатерины было тогда три библиотеки, размеща</w:t>
      </w:r>
      <w:r w:rsidRPr="00E67B14">
        <w:t>в</w:t>
      </w:r>
      <w:r>
        <w:t>шихся в трё</w:t>
      </w:r>
      <w:r w:rsidRPr="00E67B14">
        <w:t>х отдельных помещениях, и в них, по мнению Т</w:t>
      </w:r>
      <w:r w:rsidRPr="00E67B14">
        <w:t>и</w:t>
      </w:r>
      <w:r w:rsidRPr="00E67B14">
        <w:t>шендорфа, насчитывалось около 500 дре</w:t>
      </w:r>
      <w:r w:rsidRPr="00E67B14">
        <w:t>в</w:t>
      </w:r>
      <w:r w:rsidRPr="00E67B14">
        <w:t xml:space="preserve">них рукописей. Однако, он напишет в своих </w:t>
      </w:r>
      <w:r>
        <w:t>дневниковых записях, что не нашё</w:t>
      </w:r>
      <w:r w:rsidRPr="00E67B14">
        <w:t>л ничего, относящегося к раннему этапу формирования новозаветного те</w:t>
      </w:r>
      <w:r w:rsidRPr="00E67B14">
        <w:t>к</w:t>
      </w:r>
      <w:r w:rsidRPr="00E67B14">
        <w:t>ста.</w:t>
      </w:r>
    </w:p>
    <w:p w14:paraId="2208FD74" w14:textId="77777777" w:rsidR="00DE60CF" w:rsidRPr="00E67B14" w:rsidRDefault="00DE60CF" w:rsidP="00EA7CC4">
      <w:pPr>
        <w:pStyle w:val="a5"/>
        <w:rPr>
          <w:rFonts w:ascii="Tahoma" w:hAnsi="Tahoma"/>
        </w:rPr>
      </w:pPr>
      <w:r w:rsidRPr="00E67B14">
        <w:t>Дальнейшие события реконструируются биографами по дне</w:t>
      </w:r>
      <w:r w:rsidRPr="00E67B14">
        <w:t>в</w:t>
      </w:r>
      <w:r w:rsidRPr="00E67B14">
        <w:t>нику Тишендорфа. Однажды, работая в главной библиотеке м</w:t>
      </w:r>
      <w:r w:rsidRPr="00E67B14">
        <w:t>о</w:t>
      </w:r>
      <w:r w:rsidRPr="00E67B14">
        <w:t>настыря, он увидел корзину, пол</w:t>
      </w:r>
      <w:r>
        <w:t>ную листов древней рукописи. Учё</w:t>
      </w:r>
      <w:r w:rsidRPr="00E67B14">
        <w:t xml:space="preserve">ный осмотрел листы </w:t>
      </w:r>
      <w:r>
        <w:t>—</w:t>
      </w:r>
      <w:r w:rsidRPr="00E67B14">
        <w:t xml:space="preserve"> это был древний список Септуаги</w:t>
      </w:r>
      <w:r w:rsidRPr="00E67B14">
        <w:t>н</w:t>
      </w:r>
      <w:r w:rsidRPr="00E67B14">
        <w:t>ты, написанный красивым унциальным письмом. Под</w:t>
      </w:r>
      <w:r w:rsidRPr="00E67B14">
        <w:t>о</w:t>
      </w:r>
      <w:r w:rsidRPr="00E67B14">
        <w:t>шедший монах-библиотекарь сказал, что уже две таких корзины были преданы огню и с</w:t>
      </w:r>
      <w:r w:rsidRPr="00E67B14">
        <w:t>о</w:t>
      </w:r>
      <w:r w:rsidRPr="00E67B14">
        <w:t xml:space="preserve">держимое этой корзины тоже должно быть сожжено, Тишендорф попросил этого не делать, сославшись на ценность древнего манускрипта. В корзине было 43 листа, и </w:t>
      </w:r>
      <w:r>
        <w:t>ещё 86 листов того же кодекса учё</w:t>
      </w:r>
      <w:r w:rsidRPr="00E67B14">
        <w:t>ный наш</w:t>
      </w:r>
      <w:r>
        <w:t>ё</w:t>
      </w:r>
      <w:r w:rsidRPr="00E67B14">
        <w:t>л в библиотеке. По с</w:t>
      </w:r>
      <w:r w:rsidRPr="00E67B14">
        <w:t>о</w:t>
      </w:r>
      <w:r w:rsidRPr="00E67B14">
        <w:t xml:space="preserve">держанию это были: 1-я книга Царств, книга пророка Иеремии, книга Ездры и Неемии, книга пророка Исайи, 1-я и </w:t>
      </w:r>
      <w:r w:rsidRPr="00E67B14">
        <w:lastRenderedPageBreak/>
        <w:t>4-я Макк</w:t>
      </w:r>
      <w:r w:rsidRPr="00E67B14">
        <w:t>а</w:t>
      </w:r>
      <w:r w:rsidRPr="00E67B14">
        <w:t>вейские книги. В монастыре Т</w:t>
      </w:r>
      <w:r w:rsidRPr="00E67B14">
        <w:t>и</w:t>
      </w:r>
      <w:r w:rsidRPr="00E67B14">
        <w:t>шендорфу разрешили взять 43 листа, которые он затем опубликовал в Германии. Кодекс был назван «Фред</w:t>
      </w:r>
      <w:r w:rsidRPr="00E67B14">
        <w:t>е</w:t>
      </w:r>
      <w:r w:rsidRPr="00E67B14">
        <w:t>рико-Августиновским» в честь короля Саксонии, который в то время покровительствовал уч</w:t>
      </w:r>
      <w:r>
        <w:t>ё</w:t>
      </w:r>
      <w:r w:rsidRPr="00E67B14">
        <w:t xml:space="preserve">ному. Впоследствии Тишендорф </w:t>
      </w:r>
      <w:r>
        <w:t>ещё</w:t>
      </w:r>
      <w:r w:rsidRPr="00E67B14">
        <w:t xml:space="preserve"> дважды побывал на Синае, в третий раз под покровительством России, результатом чего стало полное факс</w:t>
      </w:r>
      <w:r w:rsidRPr="00E67B14">
        <w:t>и</w:t>
      </w:r>
      <w:r w:rsidRPr="00E67B14">
        <w:t>мильное издание Синайского кодекса в 1862-м году под заголо</w:t>
      </w:r>
      <w:r w:rsidRPr="00E67B14">
        <w:t>в</w:t>
      </w:r>
      <w:r w:rsidRPr="00E67B14">
        <w:t>ком “</w:t>
      </w:r>
      <w:r w:rsidRPr="00E67B14">
        <w:rPr>
          <w:lang w:val="en-US"/>
        </w:rPr>
        <w:t>Codex</w:t>
      </w:r>
      <w:r w:rsidRPr="00E67B14">
        <w:t xml:space="preserve"> </w:t>
      </w:r>
      <w:proofErr w:type="spellStart"/>
      <w:r w:rsidRPr="00E67B14">
        <w:rPr>
          <w:lang w:val="en-US"/>
        </w:rPr>
        <w:t>Bibliorum</w:t>
      </w:r>
      <w:proofErr w:type="spellEnd"/>
      <w:r w:rsidRPr="00E67B14">
        <w:t xml:space="preserve"> </w:t>
      </w:r>
      <w:r w:rsidRPr="00E67B14">
        <w:rPr>
          <w:lang w:val="en-US"/>
        </w:rPr>
        <w:t>Sinaiticus</w:t>
      </w:r>
      <w:r w:rsidRPr="00E67B14">
        <w:t xml:space="preserve"> </w:t>
      </w:r>
      <w:proofErr w:type="spellStart"/>
      <w:r w:rsidRPr="00E67B14">
        <w:rPr>
          <w:lang w:val="en-US"/>
        </w:rPr>
        <w:t>Petropolitanus</w:t>
      </w:r>
      <w:proofErr w:type="spellEnd"/>
      <w:r>
        <w:t>, спасё</w:t>
      </w:r>
      <w:r w:rsidRPr="00E67B14">
        <w:t>нный из мр</w:t>
      </w:r>
      <w:r w:rsidRPr="00E67B14">
        <w:t>а</w:t>
      </w:r>
      <w:r w:rsidRPr="00E67B14">
        <w:t xml:space="preserve">ка под покровительством Его Императорского Величества </w:t>
      </w:r>
      <w:smartTag w:uri="urn:schemas-microsoft-com:office:smarttags" w:element="PersonName">
        <w:r w:rsidRPr="00E67B14">
          <w:t>Але</w:t>
        </w:r>
        <w:r w:rsidRPr="00E67B14">
          <w:t>к</w:t>
        </w:r>
        <w:r w:rsidRPr="00E67B14">
          <w:t>сандр</w:t>
        </w:r>
      </w:smartTag>
      <w:r w:rsidRPr="00E67B14">
        <w:t xml:space="preserve">а </w:t>
      </w:r>
      <w:r w:rsidRPr="00E67B14">
        <w:rPr>
          <w:lang w:val="en-US"/>
        </w:rPr>
        <w:t>II</w:t>
      </w:r>
      <w:r w:rsidRPr="00E67B14">
        <w:t>, доставленный в Европу и изданный к вящему благу и славе христианского учения тр</w:t>
      </w:r>
      <w:r w:rsidRPr="00E67B14">
        <w:t>у</w:t>
      </w:r>
      <w:r w:rsidRPr="00E67B14">
        <w:t>дами Констан</w:t>
      </w:r>
      <w:r>
        <w:t>тина Тишендорфа”».</w:t>
      </w:r>
    </w:p>
    <w:p w14:paraId="4DF01FE2" w14:textId="77777777" w:rsidR="00DE60CF" w:rsidRPr="00130B94" w:rsidRDefault="00DE60CF" w:rsidP="00EA7CC4">
      <w:pPr>
        <w:pStyle w:val="PlainText"/>
      </w:pPr>
      <w:r>
        <w:t>Здесь больше вопросов, чем ответов, например, почему не д</w:t>
      </w:r>
      <w:r>
        <w:t>а</w:t>
      </w:r>
      <w:r>
        <w:t>ли рукопись первый раз? Почему вдруг вынудили Россию покр</w:t>
      </w:r>
      <w:r>
        <w:t>о</w:t>
      </w:r>
      <w:r>
        <w:t xml:space="preserve">вительствовать и хранить это кодекс? и т.п. </w:t>
      </w:r>
    </w:p>
    <w:p w14:paraId="10040BA7" w14:textId="5266E0F2" w:rsidR="00DE60CF" w:rsidRDefault="00DE60CF" w:rsidP="00EA7CC4">
      <w:pPr>
        <w:pStyle w:val="PlainText"/>
        <w:rPr>
          <w:i/>
        </w:rPr>
      </w:pPr>
      <w:r w:rsidRPr="000B2CF0">
        <w:t>Уч</w:t>
      </w:r>
      <w:r>
        <w:t>ёный-энциклопедист Н. А. Морозов труды, которого стали основой для любителей альтернативной истории и новой хрон</w:t>
      </w:r>
      <w:r>
        <w:t>о</w:t>
      </w:r>
      <w:r>
        <w:t>логии, имел свой взгляд на деятельность Тишендорфа. Тише</w:t>
      </w:r>
      <w:r>
        <w:t>н</w:t>
      </w:r>
      <w:r>
        <w:t xml:space="preserve">дорф привёз из Синая рукописный экземпляр Библии и напечатал его в 1862 году, как документ </w:t>
      </w:r>
      <w:r>
        <w:rPr>
          <w:lang w:val="en-US"/>
        </w:rPr>
        <w:t>IV</w:t>
      </w:r>
      <w:r>
        <w:t xml:space="preserve"> века.</w:t>
      </w:r>
      <w:r>
        <w:rPr>
          <w:sz w:val="28"/>
        </w:rPr>
        <w:t xml:space="preserve"> </w:t>
      </w:r>
      <w:r w:rsidRPr="00D0472A">
        <w:t xml:space="preserve">Морозов считал, что </w:t>
      </w:r>
      <w:r>
        <w:t>Т</w:t>
      </w:r>
      <w:r>
        <w:t>и</w:t>
      </w:r>
      <w:r>
        <w:t>шендорф специально передал рукописи в русскую библиотеку, далёкую в то время от культурных центров, в которую европе</w:t>
      </w:r>
      <w:r>
        <w:t>й</w:t>
      </w:r>
      <w:r>
        <w:t>ским учёным было трудно попасть и разоблачить его афёру. М</w:t>
      </w:r>
      <w:r>
        <w:t>о</w:t>
      </w:r>
      <w:r>
        <w:t>розов лично осматривал Синайский кодекс и ув</w:t>
      </w:r>
      <w:r>
        <w:t>и</w:t>
      </w:r>
      <w:r>
        <w:t>дел</w:t>
      </w:r>
      <w:r w:rsidRPr="00DE60CF">
        <w:rPr>
          <w:sz w:val="24"/>
          <w:vertAlign w:val="superscript"/>
        </w:rPr>
        <w:t>[CLXXII]</w:t>
      </w:r>
      <w:r>
        <w:t xml:space="preserve">, </w:t>
      </w:r>
      <w:r w:rsidRPr="00CE4F04">
        <w:t>что</w:t>
      </w:r>
      <w:r>
        <w:t>:</w:t>
      </w:r>
      <w:r w:rsidRPr="00227983">
        <w:rPr>
          <w:i/>
        </w:rPr>
        <w:t xml:space="preserve"> </w:t>
      </w:r>
    </w:p>
    <w:p w14:paraId="063FC463" w14:textId="77777777" w:rsidR="00DE60CF" w:rsidRPr="00227983" w:rsidRDefault="00DE60CF" w:rsidP="00EA7CC4">
      <w:pPr>
        <w:pStyle w:val="a5"/>
      </w:pPr>
      <w:r>
        <w:t>«</w:t>
      </w:r>
      <w:r w:rsidRPr="00227983">
        <w:t>листы пергамента у</w:t>
      </w:r>
      <w:r>
        <w:t xml:space="preserve"> этого документа совсем не истрё</w:t>
      </w:r>
      <w:r w:rsidRPr="00227983">
        <w:t>паны на нижних углах, не замуслены и не з</w:t>
      </w:r>
      <w:r w:rsidRPr="00227983">
        <w:t>а</w:t>
      </w:r>
      <w:r w:rsidRPr="00227983">
        <w:t>грязнены пальцами, как это должно бы быть при тысячелетнем пользовании им в богослуж</w:t>
      </w:r>
      <w:r w:rsidRPr="00227983">
        <w:t>е</w:t>
      </w:r>
      <w:r w:rsidRPr="00227983">
        <w:t>нии Сина</w:t>
      </w:r>
      <w:r w:rsidRPr="00227983">
        <w:t>й</w:t>
      </w:r>
      <w:r w:rsidRPr="00227983">
        <w:t>скими монахами, никогда не отличавшимися, как и все восточные монахи, чистоплотностью. … В то время, как средние листы пергамента в ней совершенно новы (в смысле неиспорче</w:t>
      </w:r>
      <w:r w:rsidRPr="00227983">
        <w:t>н</w:t>
      </w:r>
      <w:r w:rsidRPr="00227983">
        <w:t>ности и незамусле</w:t>
      </w:r>
      <w:r w:rsidRPr="00227983">
        <w:t>н</w:t>
      </w:r>
      <w:r w:rsidRPr="00227983">
        <w:t>ности), все начальные и последнее оборваны и даже утрачены…</w:t>
      </w:r>
      <w:r>
        <w:t xml:space="preserve"> </w:t>
      </w:r>
      <w:r w:rsidRPr="00227983">
        <w:t>Особенно же интересным показалось мне в Синайском кодексе внутреннее состояние его пергамента. Листы его очень тонки, прекрасно в</w:t>
      </w:r>
      <w:r w:rsidRPr="00227983">
        <w:t>ы</w:t>
      </w:r>
      <w:r w:rsidRPr="00227983">
        <w:t>деланы и, что всего поразительнее, сохранили свою гибкость, нисколько не сделались хрупк</w:t>
      </w:r>
      <w:r w:rsidRPr="00227983">
        <w:t>и</w:t>
      </w:r>
      <w:r w:rsidRPr="00227983">
        <w:t>ми! А это обстоятельство очень важно для определения древности.</w:t>
      </w:r>
    </w:p>
    <w:p w14:paraId="575DBEB7" w14:textId="77777777" w:rsidR="00DE60CF" w:rsidRDefault="00DE60CF" w:rsidP="00EA7CC4">
      <w:pPr>
        <w:pStyle w:val="a5"/>
      </w:pPr>
      <w:r w:rsidRPr="00227983">
        <w:lastRenderedPageBreak/>
        <w:t>Когда мы имеем дело с документами, действительно прол</w:t>
      </w:r>
      <w:r w:rsidRPr="00227983">
        <w:t>е</w:t>
      </w:r>
      <w:r w:rsidRPr="00227983">
        <w:t>жавшими тысячелетие, хотя бы при самых лучших климатических условиях, тогда часто, при малейшем прико</w:t>
      </w:r>
      <w:r w:rsidRPr="00227983">
        <w:t>с</w:t>
      </w:r>
      <w:r w:rsidRPr="00227983">
        <w:t>новении к их листам, они ломаются на мельчайшие кусочки, как будто бы мы тронули пепел книги, незаметно истлевшей от действия атмосферного к</w:t>
      </w:r>
      <w:r w:rsidRPr="00227983">
        <w:t>и</w:t>
      </w:r>
      <w:r w:rsidRPr="00227983">
        <w:t>слорода … Прекрасное состояние внутренних листов Синайского кодекса при явных следах небрежного обращения с ним монахов, сорвавших его пер</w:t>
      </w:r>
      <w:r w:rsidRPr="00227983">
        <w:t>е</w:t>
      </w:r>
      <w:r w:rsidRPr="00227983">
        <w:t>плет и оборвавших наружные листы, именно и наводит на мысль, что эта рукопись досталась им от какого-нибудь благочестивого любителя древне-религиозных образцов уже в то время, когда в употреблении были н</w:t>
      </w:r>
      <w:r w:rsidRPr="00227983">
        <w:t>о</w:t>
      </w:r>
      <w:r w:rsidRPr="00227983">
        <w:t>вые образцы, т. е. после X века. Его не испортили внутри постоянным чтением, вероя</w:t>
      </w:r>
      <w:r w:rsidRPr="00227983">
        <w:t>т</w:t>
      </w:r>
      <w:r w:rsidRPr="00227983">
        <w:t xml:space="preserve">но, именно потому, что уже отвыкли читать такое письмо и предпочитали новое. Только от этого рукопись и сохранилась на Синае до времени, когда </w:t>
      </w:r>
      <w:r>
        <w:t>её нашё</w:t>
      </w:r>
      <w:r w:rsidRPr="00227983">
        <w:t>л там Тише</w:t>
      </w:r>
      <w:r w:rsidRPr="00227983">
        <w:t>н</w:t>
      </w:r>
      <w:r w:rsidRPr="00227983">
        <w:t>дорф</w:t>
      </w:r>
      <w:r>
        <w:t>».</w:t>
      </w:r>
      <w:r w:rsidRPr="00227983">
        <w:t xml:space="preserve"> </w:t>
      </w:r>
    </w:p>
    <w:p w14:paraId="426A4786" w14:textId="77777777" w:rsidR="00DE60CF" w:rsidRDefault="00DE60CF" w:rsidP="00EA7CC4">
      <w:pPr>
        <w:pStyle w:val="PlainText"/>
      </w:pPr>
      <w:r w:rsidRPr="00227983">
        <w:t>Морозов также высказывается о Ленинградском кодексе, на</w:t>
      </w:r>
      <w:r w:rsidRPr="00227983">
        <w:t>й</w:t>
      </w:r>
      <w:r w:rsidRPr="00227983">
        <w:t xml:space="preserve">денном Фирковичем: </w:t>
      </w:r>
    </w:p>
    <w:p w14:paraId="0246BFBE" w14:textId="77777777" w:rsidR="00DE60CF" w:rsidRPr="00227983" w:rsidRDefault="00DE60CF" w:rsidP="00EA7CC4">
      <w:pPr>
        <w:pStyle w:val="a5"/>
      </w:pPr>
      <w:r>
        <w:t>«</w:t>
      </w:r>
      <w:r w:rsidRPr="00227983">
        <w:t>Я осматри</w:t>
      </w:r>
      <w:r>
        <w:t>вал материал этой книги и пришё</w:t>
      </w:r>
      <w:r w:rsidRPr="00227983">
        <w:t>л относительно его качеств к тем же заключен</w:t>
      </w:r>
      <w:r w:rsidRPr="00227983">
        <w:t>и</w:t>
      </w:r>
      <w:r w:rsidRPr="00227983">
        <w:t xml:space="preserve">ям, какие высказал уже здесь по поводу Синайского кодекса: листы </w:t>
      </w:r>
      <w:r>
        <w:t>её</w:t>
      </w:r>
      <w:r w:rsidRPr="00227983">
        <w:t xml:space="preserve"> слишком гибки для н</w:t>
      </w:r>
      <w:r w:rsidRPr="00227983">
        <w:t>е</w:t>
      </w:r>
      <w:r w:rsidRPr="00227983">
        <w:t>обычной стар</w:t>
      </w:r>
      <w:r w:rsidRPr="00227983">
        <w:t>и</w:t>
      </w:r>
      <w:r w:rsidRPr="00227983">
        <w:t>ны</w:t>
      </w:r>
      <w:r>
        <w:t>».</w:t>
      </w:r>
    </w:p>
    <w:p w14:paraId="6F368A40" w14:textId="77777777" w:rsidR="00DE60CF" w:rsidRDefault="00DE60CF" w:rsidP="00EA7CC4">
      <w:pPr>
        <w:pStyle w:val="PlainText"/>
      </w:pPr>
      <w:r>
        <w:t>А что, если поверить Тишендорфу в искренности его дейс</w:t>
      </w:r>
      <w:r>
        <w:t>т</w:t>
      </w:r>
      <w:r>
        <w:t xml:space="preserve">вий, ведь он </w:t>
      </w:r>
      <w:r w:rsidRPr="00EE79CB">
        <w:t>поставил цель найти подлинный Новый завет?</w:t>
      </w:r>
      <w:r>
        <w:t xml:space="preserve"> Так что получается: подлинного Нового завета в то время не было? Выходит — не было. Молодой учёный в середине XIX века и</w:t>
      </w:r>
      <w:r>
        <w:t>с</w:t>
      </w:r>
      <w:r>
        <w:t>следовал этот вопрос и пришёл к заключению (или ему кто-то подсказал), что в Европе нет подлинных рукоп</w:t>
      </w:r>
      <w:r>
        <w:t>и</w:t>
      </w:r>
      <w:r>
        <w:t>сей Нового завета, а вот на Синае, наверняка есть. Но Новый завет авторов библе</w:t>
      </w:r>
      <w:r>
        <w:t>й</w:t>
      </w:r>
      <w:r>
        <w:t>ского проекта уже интересовал мало, а вот когда появилась во</w:t>
      </w:r>
      <w:r>
        <w:t>з</w:t>
      </w:r>
      <w:r>
        <w:t>можность использовать благонамеренного учёного в своих ц</w:t>
      </w:r>
      <w:r>
        <w:t>е</w:t>
      </w:r>
      <w:r>
        <w:t>лях, то это быстро было реализовано. Поиски Нового завета привели к несколько иному результату: нашёлся Ветхий завет в корзине для м</w:t>
      </w:r>
      <w:r>
        <w:t>у</w:t>
      </w:r>
      <w:r>
        <w:t xml:space="preserve">сора. </w:t>
      </w:r>
    </w:p>
    <w:p w14:paraId="1A62BC3B" w14:textId="77777777" w:rsidR="00DE60CF" w:rsidRDefault="00DE60CF" w:rsidP="00EA7CC4">
      <w:pPr>
        <w:pStyle w:val="PlainText"/>
      </w:pPr>
      <w:r>
        <w:t xml:space="preserve">А почему монахи, выбросили рукопись в мусорную корзину? Тут не объяснишь, тем, что они были безграмотны. </w:t>
      </w:r>
    </w:p>
    <w:p w14:paraId="58DBDB1B" w14:textId="77777777" w:rsidR="00DE60CF" w:rsidRPr="00EE79CB" w:rsidRDefault="00DE60CF" w:rsidP="00EA7CC4">
      <w:pPr>
        <w:pStyle w:val="PlainText"/>
      </w:pPr>
      <w:r>
        <w:t>Монастырь св. Екатерины, хоть и находится в Египте, являе</w:t>
      </w:r>
      <w:r>
        <w:t>т</w:t>
      </w:r>
      <w:r>
        <w:t>ся православным и живут в нём греческие монахи. Если они в</w:t>
      </w:r>
      <w:r>
        <w:t>ы</w:t>
      </w:r>
      <w:r>
        <w:t xml:space="preserve">бросили рукописи Ветхого завета, то, это означает, что в то время эти рукописи ещё не относились к священным писаниям. </w:t>
      </w:r>
    </w:p>
    <w:p w14:paraId="05717314" w14:textId="6B8C0DDC" w:rsidR="00DE60CF" w:rsidRDefault="00DE60CF" w:rsidP="00EA7CC4">
      <w:pPr>
        <w:pStyle w:val="PlainText"/>
      </w:pPr>
      <w:r>
        <w:lastRenderedPageBreak/>
        <w:t>Журнал «Православное обозрение»</w:t>
      </w:r>
      <w:r w:rsidRPr="00DE60CF">
        <w:rPr>
          <w:sz w:val="24"/>
          <w:vertAlign w:val="superscript"/>
        </w:rPr>
        <w:t>[CLXXIII]</w:t>
      </w:r>
      <w:r>
        <w:t xml:space="preserve"> № 9 за </w:t>
      </w:r>
      <w:smartTag w:uri="urn:schemas-microsoft-com:office:smarttags" w:element="metricconverter">
        <w:smartTagPr>
          <w:attr w:name="ProductID" w:val="1862 г"/>
        </w:smartTagPr>
        <w:r>
          <w:t>1862 год</w:t>
        </w:r>
      </w:smartTag>
      <w:r>
        <w:t xml:space="preserve"> опубл</w:t>
      </w:r>
      <w:r>
        <w:t>и</w:t>
      </w:r>
      <w:r>
        <w:t>ковал заметку «Странное объя</w:t>
      </w:r>
      <w:r>
        <w:t>в</w:t>
      </w:r>
      <w:r>
        <w:t>ление Симонидеса</w:t>
      </w:r>
      <w:r w:rsidRPr="00DE60CF">
        <w:rPr>
          <w:sz w:val="24"/>
          <w:vertAlign w:val="superscript"/>
        </w:rPr>
        <w:t>[CLXXIV]</w:t>
      </w:r>
      <w:r>
        <w:t xml:space="preserve"> о Синайском кодексе», которая вносит некоторую ясность в этот вопрос. Пр</w:t>
      </w:r>
      <w:r>
        <w:t>и</w:t>
      </w:r>
      <w:r>
        <w:t>ведём её полностью.</w:t>
      </w:r>
    </w:p>
    <w:p w14:paraId="6C5878B1" w14:textId="77777777" w:rsidR="00DE60CF" w:rsidRDefault="00DE60CF" w:rsidP="00EA7CC4">
      <w:pPr>
        <w:pStyle w:val="a5"/>
      </w:pPr>
      <w:r>
        <w:t>«В английской газете “Gardian” помещено странное объявл</w:t>
      </w:r>
      <w:r>
        <w:t>е</w:t>
      </w:r>
      <w:r>
        <w:t>ние по поводу Синайского кодекса. Оно принадлежит известному Симонидесу, заподозренному палеографу и пр</w:t>
      </w:r>
      <w:r>
        <w:t>о</w:t>
      </w:r>
      <w:r>
        <w:t>давцу древних рукописей; он пишет, что открытый Тишендорфом кодекс пр</w:t>
      </w:r>
      <w:r>
        <w:t>и</w:t>
      </w:r>
      <w:r>
        <w:t xml:space="preserve">надлежит не к IV столетию, а </w:t>
      </w:r>
      <w:r>
        <w:rPr>
          <w:b/>
        </w:rPr>
        <w:t>к 1839 году</w:t>
      </w:r>
      <w:r>
        <w:t xml:space="preserve"> по Р. Хр. и написан им самим! «К концу 1839 года, говорит он, мой дядя, </w:t>
      </w:r>
      <w:r>
        <w:rPr>
          <w:b/>
        </w:rPr>
        <w:t>игумен монастыря</w:t>
      </w:r>
      <w:r>
        <w:t xml:space="preserve"> св. мученика Пант</w:t>
      </w:r>
      <w:r>
        <w:t>е</w:t>
      </w:r>
      <w:r>
        <w:t xml:space="preserve">леимона на Афоне, Венедикт, желал принести </w:t>
      </w:r>
      <w:r>
        <w:rPr>
          <w:b/>
        </w:rPr>
        <w:t>достойный дар императору русскому Николаю I за его пожертвования монастырю</w:t>
      </w:r>
      <w:r>
        <w:t xml:space="preserve"> св. мученика. Так как он не имел предмета, который мог бы считаться приличным для этой цели, то обратился за советом к иеромонаху Прокопию и русскому монаху Павлу, и они решили, что </w:t>
      </w:r>
      <w:r>
        <w:rPr>
          <w:b/>
        </w:rPr>
        <w:t>лучше всего нап</w:t>
      </w:r>
      <w:r>
        <w:rPr>
          <w:b/>
        </w:rPr>
        <w:t>и</w:t>
      </w:r>
      <w:r>
        <w:rPr>
          <w:b/>
        </w:rPr>
        <w:t>сать Ветхий и Новый завет</w:t>
      </w:r>
      <w:r>
        <w:t>, по подобию старых образцов, у</w:t>
      </w:r>
      <w:r>
        <w:t>н</w:t>
      </w:r>
      <w:r>
        <w:t>циалом и на пергаменте. Эта копия, вместе с отрывками из семи “мужей апостольских”; Варнавы, Е</w:t>
      </w:r>
      <w:r>
        <w:t>р</w:t>
      </w:r>
      <w:r>
        <w:t>мы, Климента Римского, Игнатия, Поликарпа, Папия и Дионисия Ареопагита, в велик</w:t>
      </w:r>
      <w:r>
        <w:t>о</w:t>
      </w:r>
      <w:r>
        <w:t>лепном переплете назначалась для поднесения государю, посре</w:t>
      </w:r>
      <w:r>
        <w:t>д</w:t>
      </w:r>
      <w:r>
        <w:t>ством дружеской руки. Работу начать просили Дионисия, секр</w:t>
      </w:r>
      <w:r>
        <w:t>е</w:t>
      </w:r>
      <w:r>
        <w:t>таря монастырского; но он отказался, находя её трудною для с</w:t>
      </w:r>
      <w:r>
        <w:t>е</w:t>
      </w:r>
      <w:r>
        <w:t>бя. Вследствие этого я реши</w:t>
      </w:r>
      <w:r>
        <w:t>л</w:t>
      </w:r>
      <w:r>
        <w:t>ся сам приняться за неё, так как дорогой для меня дядя, по-видимому, очень желал этого. Сра</w:t>
      </w:r>
      <w:r>
        <w:t>в</w:t>
      </w:r>
      <w:r>
        <w:t>нив важнейшие рукописи, сохранявшиеся на Афоне, я начал у</w:t>
      </w:r>
      <w:r>
        <w:t>п</w:t>
      </w:r>
      <w:r>
        <w:t>ражняться в приёмах старого монашеского письма, а мой учёный дядя сравнил копию мо</w:t>
      </w:r>
      <w:r>
        <w:t>с</w:t>
      </w:r>
      <w:r>
        <w:t>ковского издания обоих Заветов (она обнародована была знаменитыми братьями Зосимами и назнач</w:t>
      </w:r>
      <w:r>
        <w:t>а</w:t>
      </w:r>
      <w:r>
        <w:t>лась для греческого народа) с несколькими старыми рукоп</w:t>
      </w:r>
      <w:r>
        <w:t>и</w:t>
      </w:r>
      <w:r>
        <w:t xml:space="preserve">сями, </w:t>
      </w:r>
      <w:r>
        <w:rPr>
          <w:b/>
        </w:rPr>
        <w:t>очистил её на основании этих последних от многих ошибок</w:t>
      </w:r>
      <w:r>
        <w:t xml:space="preserve"> и передал мне для перепи</w:t>
      </w:r>
      <w:r>
        <w:t>с</w:t>
      </w:r>
      <w:r>
        <w:t xml:space="preserve">ки. </w:t>
      </w:r>
    </w:p>
    <w:p w14:paraId="191B0182" w14:textId="77777777" w:rsidR="00DE60CF" w:rsidRDefault="00DE60CF" w:rsidP="00EA7CC4">
      <w:pPr>
        <w:pStyle w:val="a5"/>
      </w:pPr>
      <w:r>
        <w:t>При этих двух очищенных от ошибок Заветах (старая орф</w:t>
      </w:r>
      <w:r>
        <w:t>о</w:t>
      </w:r>
      <w:r>
        <w:t>графия была впрочем, удержана), у меня не доставало пергаме</w:t>
      </w:r>
      <w:r>
        <w:t>н</w:t>
      </w:r>
      <w:r>
        <w:t>та, и с позволения Венедикта я взял из монастырской библиот</w:t>
      </w:r>
      <w:r>
        <w:t>е</w:t>
      </w:r>
      <w:r>
        <w:t>ки очень толстую, в старинном переплете, почти неписаную кн</w:t>
      </w:r>
      <w:r>
        <w:t>и</w:t>
      </w:r>
      <w:r>
        <w:t>гу, в которой пергамент сохранился замечательно хорошо и был отличной работы. Эта книга, очевидно, была приготовлена секр</w:t>
      </w:r>
      <w:r>
        <w:t>е</w:t>
      </w:r>
      <w:r>
        <w:t xml:space="preserve">тарём или настоятелем монастыря, за несколько столетий, для особых </w:t>
      </w:r>
      <w:r>
        <w:lastRenderedPageBreak/>
        <w:t>целей; на ней была надпись "сборник похвальных слов" и на о</w:t>
      </w:r>
      <w:r>
        <w:t>д</w:t>
      </w:r>
      <w:r>
        <w:t>ном листе короткая, поврежденная временем, речь. Я вынул лист, на котором находилась речь, равно и некоторые другие п</w:t>
      </w:r>
      <w:r>
        <w:t>о</w:t>
      </w:r>
      <w:r>
        <w:t>врежденные, и принялся за работу. Прежде скопировал я Ветхий и Новый завет, п</w:t>
      </w:r>
      <w:r>
        <w:t>о</w:t>
      </w:r>
      <w:r>
        <w:t>том послание Варнавы и первую часть пастыря Е</w:t>
      </w:r>
      <w:r>
        <w:t>р</w:t>
      </w:r>
      <w:r>
        <w:t xml:space="preserve">мы. </w:t>
      </w:r>
    </w:p>
    <w:p w14:paraId="3C159E96" w14:textId="77777777" w:rsidR="00DE60CF" w:rsidRDefault="00DE60CF" w:rsidP="00EA7CC4">
      <w:pPr>
        <w:pStyle w:val="a5"/>
      </w:pPr>
      <w:r>
        <w:t>Переписку остальных творений я отложил, так как мой пе</w:t>
      </w:r>
      <w:r>
        <w:t>р</w:t>
      </w:r>
      <w:r>
        <w:t>гамент весь вышел. После тяжёлой для меня утраты, смерти мо</w:t>
      </w:r>
      <w:r>
        <w:t>е</w:t>
      </w:r>
      <w:r>
        <w:t>го дяди, я решился отдать мою работу монастырскому переплё</w:t>
      </w:r>
      <w:r>
        <w:t>т</w:t>
      </w:r>
      <w:r>
        <w:t>чику, чтобы он переплёл рукопись в доски, обтянутые кожею, так как листы я разобрал для удо</w:t>
      </w:r>
      <w:r>
        <w:t>б</w:t>
      </w:r>
      <w:r>
        <w:t>ства, и когда он это сделал, книга поступила в моё владение. Несколько времени спустя, по переселение моём в Константинополь, я показывал труд патриа</w:t>
      </w:r>
      <w:r>
        <w:t>р</w:t>
      </w:r>
      <w:r>
        <w:t>хам Анфиму и Константию и объяснил им цель его. Ко</w:t>
      </w:r>
      <w:r>
        <w:t>н</w:t>
      </w:r>
      <w:r>
        <w:t xml:space="preserve">стантий взял его к себе, осматривал, и просил меня </w:t>
      </w:r>
      <w:r>
        <w:rPr>
          <w:b/>
        </w:rPr>
        <w:t>передать библиотеке Синайского монастыря</w:t>
      </w:r>
      <w:r>
        <w:t>, что, и сд</w:t>
      </w:r>
      <w:r>
        <w:t>е</w:t>
      </w:r>
      <w:r>
        <w:t>лано мною. Вскоре за тем, по ходатайству обоих патриархов, я удостоился покровительства си</w:t>
      </w:r>
      <w:r>
        <w:t>я</w:t>
      </w:r>
      <w:r>
        <w:t>тельнейшей графини Етленг и её брата А. С. Стурдзы; но пре</w:t>
      </w:r>
      <w:r>
        <w:t>ж</w:t>
      </w:r>
      <w:r>
        <w:t>де чем отправиться в Одессу, я ещё раз побывал на острове А</w:t>
      </w:r>
      <w:r>
        <w:t>н</w:t>
      </w:r>
      <w:r>
        <w:t>тигоне, чтобы посетить Константия и окончательно объясниться по поводу моего обещ</w:t>
      </w:r>
      <w:r>
        <w:t>а</w:t>
      </w:r>
      <w:r>
        <w:t>ния,— передать манускрипт библиотеке Синайской горы. Но патриарх был в отсутствии и я ост</w:t>
      </w:r>
      <w:r>
        <w:t>а</w:t>
      </w:r>
      <w:r>
        <w:t>вил ему пакет с письмом. По своём возвращении он написал ко мне сл</w:t>
      </w:r>
      <w:r>
        <w:t>е</w:t>
      </w:r>
      <w:r>
        <w:t>дующее письмо (письмо говорит, что рукопись принята). По п</w:t>
      </w:r>
      <w:r>
        <w:t>о</w:t>
      </w:r>
      <w:r>
        <w:t>лучение этого письма я опять посетил патриарха, который не о</w:t>
      </w:r>
      <w:r>
        <w:t>с</w:t>
      </w:r>
      <w:r>
        <w:t>тавил меня своим благосклонным, отеческим советом и дал пис</w:t>
      </w:r>
      <w:r>
        <w:t>ь</w:t>
      </w:r>
      <w:r>
        <w:t>ма к Стурдзе; я возвратился в Константинополь, и оттуда в н</w:t>
      </w:r>
      <w:r>
        <w:t>о</w:t>
      </w:r>
      <w:r>
        <w:t xml:space="preserve">ябре </w:t>
      </w:r>
      <w:smartTag w:uri="urn:schemas-microsoft-com:office:smarttags" w:element="metricconverter">
        <w:smartTagPr>
          <w:attr w:name="ProductID" w:val="1841 г"/>
        </w:smartTagPr>
        <w:r>
          <w:t>1841 г</w:t>
        </w:r>
      </w:smartTag>
      <w:r>
        <w:t xml:space="preserve">. прибыл в Одессу. </w:t>
      </w:r>
    </w:p>
    <w:p w14:paraId="2471A979" w14:textId="77777777" w:rsidR="00DE60CF" w:rsidRPr="008A136E" w:rsidRDefault="00DE60CF" w:rsidP="00EA7CC4">
      <w:pPr>
        <w:pStyle w:val="a5"/>
      </w:pPr>
      <w:r w:rsidRPr="008A136E">
        <w:t xml:space="preserve">Возвратившись в Константинополь в </w:t>
      </w:r>
      <w:smartTag w:uri="urn:schemas-microsoft-com:office:smarttags" w:element="metricconverter">
        <w:smartTagPr>
          <w:attr w:name="ProductID" w:val="1846 г"/>
        </w:smartTagPr>
        <w:r w:rsidRPr="008A136E">
          <w:t>1846 г</w:t>
        </w:r>
      </w:smartTag>
      <w:r w:rsidRPr="008A136E">
        <w:t>., я тотчас отпр</w:t>
      </w:r>
      <w:r w:rsidRPr="008A136E">
        <w:t>а</w:t>
      </w:r>
      <w:r w:rsidRPr="008A136E">
        <w:t>вился на Антигону, с целью посетить Константия и вручить ему большую связку манускриптов. Он принял меня с большою бл</w:t>
      </w:r>
      <w:r w:rsidRPr="008A136E">
        <w:t>а</w:t>
      </w:r>
      <w:r w:rsidRPr="008A136E">
        <w:t>госклонностью, и мы говорили о многом и, между прочим, о м</w:t>
      </w:r>
      <w:r w:rsidRPr="008A136E">
        <w:t>о</w:t>
      </w:r>
      <w:r w:rsidRPr="008A136E">
        <w:t>ём ман</w:t>
      </w:r>
      <w:r w:rsidRPr="008A136E">
        <w:t>у</w:t>
      </w:r>
      <w:r w:rsidRPr="008A136E">
        <w:t xml:space="preserve">скрипте; он сообщил мне, что несколько времени назад он послал его на Синай. В </w:t>
      </w:r>
      <w:smartTag w:uri="urn:schemas-microsoft-com:office:smarttags" w:element="metricconverter">
        <w:smartTagPr>
          <w:attr w:name="ProductID" w:val="1852 г"/>
        </w:smartTagPr>
        <w:r w:rsidRPr="008A136E">
          <w:t>1852 г</w:t>
        </w:r>
      </w:smartTag>
      <w:r w:rsidRPr="008A136E">
        <w:t>. я увидел манускрипт на С</w:t>
      </w:r>
      <w:r w:rsidRPr="008A136E">
        <w:t>и</w:t>
      </w:r>
      <w:r w:rsidRPr="008A136E">
        <w:t>нае и спросил библиотек</w:t>
      </w:r>
      <w:r w:rsidRPr="008A136E">
        <w:t>а</w:t>
      </w:r>
      <w:r w:rsidRPr="008A136E">
        <w:t xml:space="preserve">ря, как он достался монастырю? Но он, по-видимому, ничего не знал о ходе дела, и я также ему ничего не сказал. Осматривая манускрипт, я нашёл, что </w:t>
      </w:r>
      <w:r w:rsidRPr="008A136E">
        <w:rPr>
          <w:b/>
        </w:rPr>
        <w:t>он кажется г</w:t>
      </w:r>
      <w:r w:rsidRPr="008A136E">
        <w:rPr>
          <w:b/>
        </w:rPr>
        <w:t>о</w:t>
      </w:r>
      <w:r w:rsidRPr="008A136E">
        <w:rPr>
          <w:b/>
        </w:rPr>
        <w:t>раздо древнее,</w:t>
      </w:r>
      <w:r w:rsidRPr="008A136E">
        <w:t xml:space="preserve"> чем, сколько можно было бы ожидать</w:t>
      </w:r>
      <w:r w:rsidRPr="008A136E">
        <w:rPr>
          <w:b/>
        </w:rPr>
        <w:t>. Посв</w:t>
      </w:r>
      <w:r w:rsidRPr="008A136E">
        <w:rPr>
          <w:b/>
        </w:rPr>
        <w:t>я</w:t>
      </w:r>
      <w:r w:rsidRPr="008A136E">
        <w:rPr>
          <w:b/>
        </w:rPr>
        <w:t>щение императору Николаю, стоявшее в начале книги, было вырвано.</w:t>
      </w:r>
      <w:r w:rsidRPr="008A136E">
        <w:t xml:space="preserve"> З</w:t>
      </w:r>
      <w:r w:rsidRPr="008A136E">
        <w:t>а</w:t>
      </w:r>
      <w:r w:rsidRPr="008A136E">
        <w:t xml:space="preserve">тем я </w:t>
      </w:r>
      <w:r w:rsidRPr="008A136E">
        <w:lastRenderedPageBreak/>
        <w:t>начал свои филологические исследования, так как в библиотеке было много драгоценных манускриптов, кот</w:t>
      </w:r>
      <w:r w:rsidRPr="008A136E">
        <w:t>о</w:t>
      </w:r>
      <w:r w:rsidRPr="008A136E">
        <w:t>рые мне хотелось просмотреть. Между пр</w:t>
      </w:r>
      <w:r w:rsidRPr="008A136E">
        <w:t>о</w:t>
      </w:r>
      <w:r w:rsidRPr="008A136E">
        <w:t>чим нашёл я здесь пастырь Ермы, Евангелие от Матфея и</w:t>
      </w:r>
      <w:r w:rsidRPr="008A136E">
        <w:rPr>
          <w:b/>
          <w:szCs w:val="28"/>
        </w:rPr>
        <w:t xml:space="preserve"> спорное письмо Ар</w:t>
      </w:r>
      <w:r w:rsidRPr="008A136E">
        <w:rPr>
          <w:b/>
          <w:szCs w:val="28"/>
        </w:rPr>
        <w:t>и</w:t>
      </w:r>
      <w:r w:rsidRPr="008A136E">
        <w:rPr>
          <w:b/>
          <w:szCs w:val="28"/>
        </w:rPr>
        <w:t>стея к Филоктету</w:t>
      </w:r>
      <w:r w:rsidRPr="008A136E">
        <w:t>; все они написаны были на египетском пап</w:t>
      </w:r>
      <w:r w:rsidRPr="008A136E">
        <w:t>и</w:t>
      </w:r>
      <w:r w:rsidRPr="008A136E">
        <w:t xml:space="preserve">русе из первого столетия. Обо всём этом сообщил я Константию и своему духовнику Каллистрату в </w:t>
      </w:r>
      <w:smartTag w:uri="urn:schemas-microsoft-com:office:smarttags" w:element="PersonName">
        <w:r w:rsidRPr="008A136E">
          <w:t>Алексан</w:t>
        </w:r>
        <w:r w:rsidRPr="008A136E">
          <w:t>д</w:t>
        </w:r>
        <w:r w:rsidRPr="008A136E">
          <w:t>р</w:t>
        </w:r>
      </w:smartTag>
      <w:r w:rsidRPr="008A136E">
        <w:t xml:space="preserve">ии. </w:t>
      </w:r>
    </w:p>
    <w:p w14:paraId="377F5DA6" w14:textId="77777777" w:rsidR="00DE60CF" w:rsidRDefault="00DE60CF" w:rsidP="00EA7CC4">
      <w:pPr>
        <w:pStyle w:val="a5"/>
      </w:pPr>
      <w:r>
        <w:t>Вот короткий и ясный отчёт о кодексе Симонидеса, который профессором Тишендо</w:t>
      </w:r>
      <w:r>
        <w:t>р</w:t>
      </w:r>
      <w:r>
        <w:t>фом, бывшим на Синае, взял, не знаю почему; потом отправлен в Петербург и выдан там под назван</w:t>
      </w:r>
      <w:r>
        <w:t>и</w:t>
      </w:r>
      <w:r>
        <w:t>ем Синайского к</w:t>
      </w:r>
      <w:r>
        <w:t>о</w:t>
      </w:r>
      <w:r>
        <w:t>декса. Когда увидел я в первый раз, два года назад, Факсимиле Тишендорфа у г. Ньютона в Ливерп</w:t>
      </w:r>
      <w:r>
        <w:t>у</w:t>
      </w:r>
      <w:r>
        <w:t xml:space="preserve">ле, то тотчас узнал своё произведение и сейчас же сообщил об этом г. Ньютону». </w:t>
      </w:r>
    </w:p>
    <w:p w14:paraId="2C388937" w14:textId="77777777" w:rsidR="00DE60CF" w:rsidRPr="00FB644B" w:rsidRDefault="00DE60CF" w:rsidP="00EA7CC4">
      <w:pPr>
        <w:pStyle w:val="a5"/>
      </w:pPr>
      <w:r w:rsidRPr="00FB644B">
        <w:t>В заключение Симонидес указывает на несколько доселе ж</w:t>
      </w:r>
      <w:r w:rsidRPr="00FB644B">
        <w:t>и</w:t>
      </w:r>
      <w:r w:rsidRPr="00FB644B">
        <w:t>вых свидетелей, которые видели и даже перечитывали кодекс; объясняет, что поправки в тексте манускрипта принадлежат о</w:t>
      </w:r>
      <w:r w:rsidRPr="00FB644B">
        <w:t>т</w:t>
      </w:r>
      <w:r w:rsidRPr="00FB644B">
        <w:t>части дяде Вен</w:t>
      </w:r>
      <w:r w:rsidRPr="00FB644B">
        <w:t>е</w:t>
      </w:r>
      <w:r w:rsidRPr="00FB644B">
        <w:t>дикту, отчасти Дионисию, который ещё раз хотел переписать кодекс, и которому принадлежат калл</w:t>
      </w:r>
      <w:r w:rsidRPr="00FB644B">
        <w:t>и</w:t>
      </w:r>
      <w:r w:rsidRPr="00FB644B">
        <w:t>графические знаки. Он берётся доказать все это подробно. Сам Симонидес на поле и в заглавиях сделал также некоторые знаки, чтобы об</w:t>
      </w:r>
      <w:r w:rsidRPr="00FB644B">
        <w:t>о</w:t>
      </w:r>
      <w:r w:rsidRPr="00FB644B">
        <w:t>значить рукописи, из которых он брал варианты. Тишендорф же для объяснения этих знаков в</w:t>
      </w:r>
      <w:r w:rsidRPr="00FB644B">
        <w:t>ы</w:t>
      </w:r>
      <w:r w:rsidRPr="00FB644B">
        <w:t>думал самые странные гипотезы. Два места манускрипта Симонидес так хорошо помнит, хотя и не видал его уже несколько лет, что это одно может уже доказать, кто а</w:t>
      </w:r>
      <w:r w:rsidRPr="00FB644B">
        <w:t>в</w:t>
      </w:r>
      <w:r w:rsidRPr="00FB644B">
        <w:t>тор этого манускрипта</w:t>
      </w:r>
      <w:r>
        <w:t>».</w:t>
      </w:r>
    </w:p>
    <w:p w14:paraId="0FF4C9A4" w14:textId="77777777" w:rsidR="00DE60CF" w:rsidRDefault="00DE60CF" w:rsidP="00EA7CC4">
      <w:pPr>
        <w:pStyle w:val="PlainText"/>
      </w:pPr>
      <w:r>
        <w:t>В своём ответе Тишендорф, как и следовало ожидать, обвин</w:t>
      </w:r>
      <w:r>
        <w:t>я</w:t>
      </w:r>
      <w:r>
        <w:t>ет Симонидеса в шарлатанстве. Приведённая выше статья по</w:t>
      </w:r>
      <w:r>
        <w:t>д</w:t>
      </w:r>
      <w:r>
        <w:t>тверждает заключение Морозова по поводу мнимой древности рукописей, найденных в монастыре святой Екатерины, и по</w:t>
      </w:r>
      <w:r>
        <w:t>д</w:t>
      </w:r>
      <w:r>
        <w:t xml:space="preserve">тверждает его версию, что это подделка. В </w:t>
      </w:r>
      <w:smartTag w:uri="urn:schemas-microsoft-com:office:smarttags" w:element="metricconverter">
        <w:smartTagPr>
          <w:attr w:name="ProductID" w:val="1933 г"/>
        </w:smartTagPr>
        <w:r>
          <w:t>1933 г</w:t>
        </w:r>
      </w:smartTag>
      <w:r>
        <w:t>. оригинал С</w:t>
      </w:r>
      <w:r>
        <w:t>и</w:t>
      </w:r>
      <w:r>
        <w:t>найского кодекса был продан в Англию за 100 000 рублей, что сделало практически невозможным для отечественных исследов</w:t>
      </w:r>
      <w:r>
        <w:t>а</w:t>
      </w:r>
      <w:r>
        <w:t>телей работу с ним, включая и ответ на вопрос о его точной дат</w:t>
      </w:r>
      <w:r>
        <w:t>и</w:t>
      </w:r>
      <w:r>
        <w:t xml:space="preserve">ровке. Это </w:t>
      </w:r>
      <w:r w:rsidRPr="00223AAE">
        <w:t>—</w:t>
      </w:r>
      <w:r>
        <w:t xml:space="preserve"> целесообразно по отношению к решению задачи «чтобы концов не найти»…</w:t>
      </w:r>
    </w:p>
    <w:p w14:paraId="3CE85712" w14:textId="654A4A7E" w:rsidR="00DE60CF" w:rsidRDefault="00DE60CF" w:rsidP="00EA7CC4">
      <w:pPr>
        <w:pStyle w:val="PlainText"/>
      </w:pPr>
      <w:r>
        <w:t>Приведём ещё цитаты из работы «</w:t>
      </w:r>
      <w:r w:rsidRPr="00076A64">
        <w:t>Тишендорф в поисках по</w:t>
      </w:r>
      <w:r w:rsidRPr="00076A64">
        <w:t>д</w:t>
      </w:r>
      <w:r w:rsidRPr="00076A64">
        <w:t>линного Нового зав</w:t>
      </w:r>
      <w:r w:rsidRPr="00076A64">
        <w:t>е</w:t>
      </w:r>
      <w:r w:rsidRPr="00076A64">
        <w:t>та</w:t>
      </w:r>
      <w:r>
        <w:t>»</w:t>
      </w:r>
      <w:r w:rsidRPr="00DE60CF">
        <w:rPr>
          <w:sz w:val="24"/>
          <w:vertAlign w:val="superscript"/>
        </w:rPr>
        <w:t>[CLXXV]</w:t>
      </w:r>
      <w:r>
        <w:t>:</w:t>
      </w:r>
    </w:p>
    <w:p w14:paraId="386113BF" w14:textId="77777777" w:rsidR="00DE60CF" w:rsidRPr="00342375" w:rsidRDefault="00DE60CF" w:rsidP="00EA7CC4">
      <w:pPr>
        <w:pStyle w:val="a5"/>
      </w:pPr>
      <w:r>
        <w:t>«Ещё</w:t>
      </w:r>
      <w:r w:rsidRPr="00342375">
        <w:t xml:space="preserve"> до посвящения</w:t>
      </w:r>
      <w:r>
        <w:t xml:space="preserve"> в сан он твё</w:t>
      </w:r>
      <w:r w:rsidRPr="00342375">
        <w:t xml:space="preserve">рдо поставил перед собой цель — доказать подлинность Евангелий и </w:t>
      </w:r>
      <w:r w:rsidRPr="00342375">
        <w:lastRenderedPageBreak/>
        <w:t>восстановить перв</w:t>
      </w:r>
      <w:r w:rsidRPr="00342375">
        <w:t>о</w:t>
      </w:r>
      <w:r w:rsidRPr="00342375">
        <w:t>начальную евангельскую редакцию свя</w:t>
      </w:r>
      <w:r>
        <w:t>щенных текстов»</w:t>
      </w:r>
      <w:r w:rsidRPr="00342375">
        <w:t>.</w:t>
      </w:r>
    </w:p>
    <w:p w14:paraId="7F3F67CA" w14:textId="77777777" w:rsidR="00DE60CF" w:rsidRPr="00342375" w:rsidRDefault="00DE60CF" w:rsidP="00EA7CC4">
      <w:pPr>
        <w:pStyle w:val="a5"/>
      </w:pPr>
      <w:r>
        <w:t>«</w:t>
      </w:r>
      <w:r w:rsidRPr="00342375">
        <w:t>Он сч</w:t>
      </w:r>
      <w:r>
        <w:t>ё</w:t>
      </w:r>
      <w:r w:rsidRPr="00342375">
        <w:t>л теперь важнейшей задачей сосредоточить внимание на текстах, относящихся к пе</w:t>
      </w:r>
      <w:r w:rsidRPr="00342375">
        <w:t>р</w:t>
      </w:r>
      <w:r w:rsidRPr="00342375">
        <w:t>вым пяти векам христианства. Он убедительно доказывал, что только таким путем можно добраться до текста более раннего, чем официально «утвержденный» виза</w:t>
      </w:r>
      <w:r w:rsidRPr="00342375">
        <w:t>н</w:t>
      </w:r>
      <w:r w:rsidRPr="00342375">
        <w:t>тийский Новый завет, который он считал не более чем произво</w:t>
      </w:r>
      <w:r w:rsidRPr="00342375">
        <w:t>д</w:t>
      </w:r>
      <w:r w:rsidRPr="00342375">
        <w:t xml:space="preserve">ной, </w:t>
      </w:r>
      <w:r w:rsidRPr="00342375">
        <w:rPr>
          <w:b/>
        </w:rPr>
        <w:t>фальсифиц</w:t>
      </w:r>
      <w:r w:rsidRPr="00342375">
        <w:rPr>
          <w:b/>
        </w:rPr>
        <w:t>и</w:t>
      </w:r>
      <w:r w:rsidRPr="00342375">
        <w:rPr>
          <w:b/>
        </w:rPr>
        <w:t>рованной версией</w:t>
      </w:r>
      <w:r>
        <w:t>».</w:t>
      </w:r>
    </w:p>
    <w:p w14:paraId="3E7DB5AE" w14:textId="77777777" w:rsidR="00DE60CF" w:rsidRPr="00342375" w:rsidRDefault="00DE60CF" w:rsidP="00EA7CC4">
      <w:pPr>
        <w:pStyle w:val="a5"/>
      </w:pPr>
      <w:r>
        <w:t xml:space="preserve">«… </w:t>
      </w:r>
      <w:r w:rsidRPr="00342375">
        <w:t>что сохранившиеся наиболее ранние версии доносят до нас подлинное слово апо</w:t>
      </w:r>
      <w:r>
        <w:t>столов?»</w:t>
      </w:r>
    </w:p>
    <w:p w14:paraId="77AFB371" w14:textId="77777777" w:rsidR="00DE60CF" w:rsidRPr="005329EE" w:rsidRDefault="00DE60CF" w:rsidP="00EA7CC4">
      <w:pPr>
        <w:pStyle w:val="a5"/>
      </w:pPr>
      <w:r w:rsidRPr="005329EE">
        <w:t>«Однако Тишендорф всё же решил поближе взглянуть на рукописи. Перед ним были исписанные каллиграфическим унц</w:t>
      </w:r>
      <w:r w:rsidRPr="005329EE">
        <w:t>и</w:t>
      </w:r>
      <w:r w:rsidRPr="005329EE">
        <w:t>альным письмом пергаментные страницы, соде</w:t>
      </w:r>
      <w:r w:rsidRPr="005329EE">
        <w:t>р</w:t>
      </w:r>
      <w:r w:rsidRPr="005329EE">
        <w:t>жащие по четыре колонки текста. Это был список греческого Ветхого завета — «Септуагинты», который, судя по стилю письма, показался Т</w:t>
      </w:r>
      <w:r w:rsidRPr="005329EE">
        <w:t>и</w:t>
      </w:r>
      <w:r w:rsidRPr="005329EE">
        <w:t>шендорфу самым древним из всех, которые ему довелось видеть: «Я изучил все старейшие греческие рукописи в европейских би</w:t>
      </w:r>
      <w:r w:rsidRPr="005329EE">
        <w:t>б</w:t>
      </w:r>
      <w:r w:rsidRPr="005329EE">
        <w:t>лиотеках, и изучил их тщательнейшим образом, с целью зал</w:t>
      </w:r>
      <w:r w:rsidRPr="005329EE">
        <w:t>о</w:t>
      </w:r>
      <w:r w:rsidRPr="005329EE">
        <w:t>жить о</w:t>
      </w:r>
      <w:r w:rsidRPr="005329EE">
        <w:t>с</w:t>
      </w:r>
      <w:r w:rsidRPr="005329EE">
        <w:t>новы новой греческой палеографии. Некоторые из них, например часть Ватиканской Библии, я скопировал собственн</w:t>
      </w:r>
      <w:r w:rsidRPr="005329EE">
        <w:t>о</w:t>
      </w:r>
      <w:r w:rsidRPr="005329EE">
        <w:t>ручно. Пожалуй, никто не был так знаком с древним написанием греческих букв, как я. И всё же мне не приходилось видеть р</w:t>
      </w:r>
      <w:r w:rsidRPr="005329EE">
        <w:t>у</w:t>
      </w:r>
      <w:r w:rsidRPr="005329EE">
        <w:t xml:space="preserve">кописи, которые можно было бы счесть </w:t>
      </w:r>
      <w:r w:rsidRPr="005329EE">
        <w:rPr>
          <w:i/>
          <w:szCs w:val="28"/>
        </w:rPr>
        <w:t>более</w:t>
      </w:r>
      <w:r w:rsidRPr="005329EE">
        <w:t xml:space="preserve"> древними, чем эти синайские листы».</w:t>
      </w:r>
    </w:p>
    <w:p w14:paraId="2A83F116" w14:textId="77777777" w:rsidR="00DE60CF" w:rsidRDefault="00DE60CF" w:rsidP="00EA7CC4">
      <w:pPr>
        <w:pStyle w:val="a5"/>
      </w:pPr>
      <w:r>
        <w:t>«Однако, поскольку он был лишё</w:t>
      </w:r>
      <w:r w:rsidRPr="00342375">
        <w:t>н собственных средств, не в пример какому-нибудь английскому аристократу, и не имел мо</w:t>
      </w:r>
      <w:r w:rsidRPr="00342375">
        <w:t>щ</w:t>
      </w:r>
      <w:r w:rsidRPr="00342375">
        <w:t>ной поддержки Британского музея, ему пришлось искать себе щедрых ед</w:t>
      </w:r>
      <w:r w:rsidRPr="00342375">
        <w:t>и</w:t>
      </w:r>
      <w:r w:rsidRPr="00342375">
        <w:t>номышленников и покровителей</w:t>
      </w:r>
      <w:r>
        <w:t>».</w:t>
      </w:r>
      <w:r w:rsidRPr="00342375">
        <w:t xml:space="preserve"> </w:t>
      </w:r>
    </w:p>
    <w:p w14:paraId="22C4965C" w14:textId="77777777" w:rsidR="00DE60CF" w:rsidRPr="00342375" w:rsidRDefault="00DE60CF" w:rsidP="00EA7CC4">
      <w:pPr>
        <w:pStyle w:val="PlainText"/>
      </w:pPr>
      <w:r w:rsidRPr="00342375">
        <w:t>И эти покровители нашлись</w:t>
      </w:r>
      <w:r>
        <w:t xml:space="preserve">, наряду с единомышленниками </w:t>
      </w:r>
      <w:r w:rsidRPr="00A4105A">
        <w:rPr>
          <w:b/>
        </w:rPr>
        <w:t>«</w:t>
      </w:r>
      <w:r w:rsidRPr="00342375">
        <w:rPr>
          <w:b/>
        </w:rPr>
        <w:t>пришли на помощь та</w:t>
      </w:r>
      <w:r>
        <w:rPr>
          <w:b/>
        </w:rPr>
        <w:t>кже ба</w:t>
      </w:r>
      <w:r>
        <w:rPr>
          <w:b/>
        </w:rPr>
        <w:t>н</w:t>
      </w:r>
      <w:r>
        <w:rPr>
          <w:b/>
        </w:rPr>
        <w:t>киры Франкфурта и Женевы»</w:t>
      </w:r>
      <w:r w:rsidRPr="00342375">
        <w:rPr>
          <w:b/>
        </w:rPr>
        <w:t xml:space="preserve">, </w:t>
      </w:r>
      <w:r w:rsidRPr="00342375">
        <w:t xml:space="preserve">как он сам писал своей невесте. </w:t>
      </w:r>
    </w:p>
    <w:p w14:paraId="6AC91831" w14:textId="77777777" w:rsidR="00DE60CF" w:rsidRDefault="00DE60CF" w:rsidP="00EA7CC4">
      <w:pPr>
        <w:pStyle w:val="PlainText"/>
      </w:pPr>
      <w:r>
        <w:t>Рассмотрев приведённый материал, мы с удивлением обнар</w:t>
      </w:r>
      <w:r>
        <w:t>у</w:t>
      </w:r>
      <w:r>
        <w:t>живаем, что в середине XIX века не верили в подлинность нов</w:t>
      </w:r>
      <w:r>
        <w:t>о</w:t>
      </w:r>
      <w:r>
        <w:t>заветных текстов. Это вполне согласуется с нашей версией. Т</w:t>
      </w:r>
      <w:r>
        <w:t>и</w:t>
      </w:r>
      <w:r>
        <w:t>шендорф по своей наивности надеялся найти более ранние ап</w:t>
      </w:r>
      <w:r>
        <w:t>о</w:t>
      </w:r>
      <w:r>
        <w:t>стольские версии Евангелий и предпринял с этой целью путеш</w:t>
      </w:r>
      <w:r>
        <w:t>е</w:t>
      </w:r>
      <w:r>
        <w:t>ствие по библейским местам, однако, в первый раз безуспе</w:t>
      </w:r>
      <w:r>
        <w:t>ш</w:t>
      </w:r>
      <w:r>
        <w:t>но.</w:t>
      </w:r>
      <w:r>
        <w:rPr>
          <w:sz w:val="28"/>
        </w:rPr>
        <w:t xml:space="preserve"> </w:t>
      </w:r>
      <w:r>
        <w:t>Потом вдруг на средства банкиров Тишендорф отправляется в путешествие и находит в мусорной корз</w:t>
      </w:r>
      <w:r>
        <w:t>и</w:t>
      </w:r>
      <w:r>
        <w:t xml:space="preserve">не </w:t>
      </w:r>
      <w:r>
        <w:lastRenderedPageBreak/>
        <w:t>монастыря не Новый, а Ветхий завет. Тишендорф обманным путём вывозит эти рукоп</w:t>
      </w:r>
      <w:r>
        <w:t>и</w:t>
      </w:r>
      <w:r>
        <w:t xml:space="preserve">си в Европу </w:t>
      </w:r>
      <w:r w:rsidRPr="009A46F5">
        <w:rPr>
          <w:i/>
        </w:rPr>
        <w:t xml:space="preserve">(монахи монастыря святой Екатерины </w:t>
      </w:r>
      <w:r>
        <w:rPr>
          <w:i/>
        </w:rPr>
        <w:t xml:space="preserve">на Синае </w:t>
      </w:r>
      <w:r w:rsidRPr="009A46F5">
        <w:rPr>
          <w:i/>
        </w:rPr>
        <w:t>о</w:t>
      </w:r>
      <w:r w:rsidRPr="009A46F5">
        <w:rPr>
          <w:i/>
        </w:rPr>
        <w:t>т</w:t>
      </w:r>
      <w:r w:rsidRPr="009A46F5">
        <w:rPr>
          <w:i/>
        </w:rPr>
        <w:t>рицательно относятся к де</w:t>
      </w:r>
      <w:r w:rsidRPr="009A46F5">
        <w:rPr>
          <w:i/>
        </w:rPr>
        <w:t>я</w:t>
      </w:r>
      <w:r w:rsidRPr="009A46F5">
        <w:rPr>
          <w:i/>
        </w:rPr>
        <w:t>тельности Тишендорфа, так как нашли расписку, в которой Тишендорф обещал вернуть рукописи)</w:t>
      </w:r>
      <w:r>
        <w:t xml:space="preserve"> и передаёт их русскому императору, как раз в нужное время, к</w:t>
      </w:r>
      <w:r>
        <w:t>о</w:t>
      </w:r>
      <w:r>
        <w:t>гда Ветхий завет переводится в России на русский язык.</w:t>
      </w:r>
    </w:p>
    <w:p w14:paraId="3FB208A9" w14:textId="33465E8F" w:rsidR="00DE60CF" w:rsidRDefault="00DE60CF" w:rsidP="00EA7CC4">
      <w:pPr>
        <w:pStyle w:val="PlainText"/>
      </w:pPr>
      <w:r>
        <w:t>Но для того, чтобы всё выглядело естественно, русский имп</w:t>
      </w:r>
      <w:r>
        <w:t>е</w:t>
      </w:r>
      <w:r>
        <w:t xml:space="preserve">ратор был заранее подключён к этому делу. На </w:t>
      </w:r>
      <w:smartTag w:uri="urn:schemas-microsoft-com:office:smarttags" w:element="PersonName">
        <w:r>
          <w:t>Александр</w:t>
        </w:r>
      </w:smartTag>
      <w:r>
        <w:t>а II в</w:t>
      </w:r>
      <w:r>
        <w:t>ы</w:t>
      </w:r>
      <w:r>
        <w:t xml:space="preserve">шли через министра народного просвещения Авраама Норова. </w:t>
      </w:r>
      <w:r w:rsidRPr="0044719B">
        <w:t>Тишендорф</w:t>
      </w:r>
      <w:r>
        <w:t xml:space="preserve"> написал письмо Аврааму Норову, в котором расписал </w:t>
      </w:r>
      <w:r w:rsidRPr="0003696E">
        <w:t>свои достижения в деле открытия утерянных рукописей</w:t>
      </w:r>
      <w:r>
        <w:t xml:space="preserve"> и пре</w:t>
      </w:r>
      <w:r>
        <w:t>д</w:t>
      </w:r>
      <w:r>
        <w:t xml:space="preserve">ложил русским принять участии в поиске рукописей, </w:t>
      </w:r>
      <w:r w:rsidRPr="0003696E">
        <w:t>относящи</w:t>
      </w:r>
      <w:r w:rsidRPr="0003696E">
        <w:t>х</w:t>
      </w:r>
      <w:r w:rsidRPr="0003696E">
        <w:t>ся к области греческой литературы и византийской истории</w:t>
      </w:r>
      <w:r>
        <w:t>. Н</w:t>
      </w:r>
      <w:r>
        <w:t>о</w:t>
      </w:r>
      <w:r>
        <w:t>ров сам увлекался п</w:t>
      </w:r>
      <w:r>
        <w:t>у</w:t>
      </w:r>
      <w:r>
        <w:t xml:space="preserve">тешествиями и даже написал об этом книгу (знали через кого действовать), поэтому он обратился в </w:t>
      </w:r>
      <w:r w:rsidRPr="00253C2B">
        <w:t>Импер</w:t>
      </w:r>
      <w:r w:rsidRPr="00253C2B">
        <w:t>а</w:t>
      </w:r>
      <w:r w:rsidRPr="00253C2B">
        <w:t>торскую Академию в Санкт-Петербурге</w:t>
      </w:r>
      <w:r>
        <w:t xml:space="preserve">. </w:t>
      </w:r>
      <w:r w:rsidRPr="00253C2B">
        <w:t>Однако русское дух</w:t>
      </w:r>
      <w:r w:rsidRPr="00253C2B">
        <w:t>о</w:t>
      </w:r>
      <w:r w:rsidRPr="00253C2B">
        <w:t xml:space="preserve">венство не </w:t>
      </w:r>
      <w:r>
        <w:t>поверило</w:t>
      </w:r>
      <w:r w:rsidRPr="00253C2B">
        <w:t xml:space="preserve"> немц</w:t>
      </w:r>
      <w:r>
        <w:t>у</w:t>
      </w:r>
      <w:r w:rsidRPr="00253C2B">
        <w:t>-протестант</w:t>
      </w:r>
      <w:r>
        <w:t>у Тишендорфу. К тому времени Авраам Норов стал уже бывшим министром, но не усп</w:t>
      </w:r>
      <w:r>
        <w:t>о</w:t>
      </w:r>
      <w:r>
        <w:t>коился. Приведём цитату из работы «Синайский кодекс»</w:t>
      </w:r>
      <w:r w:rsidRPr="00DE60CF">
        <w:rPr>
          <w:sz w:val="24"/>
          <w:vertAlign w:val="superscript"/>
        </w:rPr>
        <w:t>[CLXXVI]</w:t>
      </w:r>
      <w:r>
        <w:t xml:space="preserve">: </w:t>
      </w:r>
    </w:p>
    <w:p w14:paraId="2C0314C9" w14:textId="77777777" w:rsidR="00DE60CF" w:rsidRDefault="00DE60CF" w:rsidP="00EA7CC4">
      <w:pPr>
        <w:pStyle w:val="a5"/>
      </w:pPr>
      <w:r>
        <w:t>«</w:t>
      </w:r>
      <w:r w:rsidRPr="00C132FC">
        <w:t>Однако бывший министр сохранил доступ к царской семье и склонил на свою сторону брата царя — Константина. Со врем</w:t>
      </w:r>
      <w:r w:rsidRPr="00C132FC">
        <w:t>е</w:t>
      </w:r>
      <w:r w:rsidRPr="00C132FC">
        <w:t xml:space="preserve">нем царица Мария </w:t>
      </w:r>
      <w:smartTag w:uri="urn:schemas-microsoft-com:office:smarttags" w:element="PersonName">
        <w:r w:rsidRPr="00C132FC">
          <w:t>Александр</w:t>
        </w:r>
      </w:smartTag>
      <w:r w:rsidRPr="00C132FC">
        <w:t>овна и вдовс</w:t>
      </w:r>
      <w:r w:rsidRPr="00C132FC">
        <w:t>т</w:t>
      </w:r>
      <w:r w:rsidRPr="00C132FC">
        <w:t xml:space="preserve">вующая императрица также были вовлечены в маленький </w:t>
      </w:r>
      <w:r w:rsidRPr="00253C2B">
        <w:rPr>
          <w:b/>
        </w:rPr>
        <w:t>заговор</w:t>
      </w:r>
      <w:r w:rsidRPr="00C132FC">
        <w:t xml:space="preserve">. </w:t>
      </w:r>
      <w:r>
        <w:t xml:space="preserve">… </w:t>
      </w:r>
      <w:r w:rsidRPr="00C132FC">
        <w:t>были отданы распоряжения снабдить Тише</w:t>
      </w:r>
      <w:r w:rsidRPr="00C132FC">
        <w:t>н</w:t>
      </w:r>
      <w:r w:rsidRPr="00C132FC">
        <w:t>дорфа необходимыми средствами (куда входила как стоимость дорожных расходов, так и знач</w:t>
      </w:r>
      <w:r w:rsidRPr="00C132FC">
        <w:t>и</w:t>
      </w:r>
      <w:r w:rsidRPr="00C132FC">
        <w:t>тельная сумма на приобрете</w:t>
      </w:r>
      <w:r>
        <w:t>ния). Всё</w:t>
      </w:r>
      <w:r w:rsidRPr="00C132FC">
        <w:t xml:space="preserve"> это в золотой русской в</w:t>
      </w:r>
      <w:r w:rsidRPr="00C132FC">
        <w:t>а</w:t>
      </w:r>
      <w:r w:rsidRPr="00C132FC">
        <w:t>люте было выдано Тишендорфу императорским посланником в Дре</w:t>
      </w:r>
      <w:r w:rsidRPr="00C132FC">
        <w:t>з</w:t>
      </w:r>
      <w:r w:rsidRPr="00C132FC">
        <w:t>дене. Деньги были переданы без каких-либо письменных обязательств. От Тишендорфа не потр</w:t>
      </w:r>
      <w:r w:rsidRPr="00C132FC">
        <w:t>е</w:t>
      </w:r>
      <w:r w:rsidRPr="00C132FC">
        <w:t>бовали даже и расписки</w:t>
      </w:r>
      <w:r>
        <w:t>».</w:t>
      </w:r>
      <w:r w:rsidRPr="00C132FC">
        <w:t xml:space="preserve"> </w:t>
      </w:r>
    </w:p>
    <w:p w14:paraId="0D413140" w14:textId="77777777" w:rsidR="00DE60CF" w:rsidRPr="00A32153" w:rsidRDefault="00DE60CF" w:rsidP="00EA7CC4">
      <w:pPr>
        <w:pStyle w:val="PlainText"/>
      </w:pPr>
      <w:r>
        <w:t>Через некоторое время рукописи, а затем и их переводы были приняты самим императором, так как он был заранее таким хи</w:t>
      </w:r>
      <w:r>
        <w:t>т</w:t>
      </w:r>
      <w:r>
        <w:t>рым способом вовлечён в этот процесс и чувствовал себя соуч</w:t>
      </w:r>
      <w:r>
        <w:t>а</w:t>
      </w:r>
      <w:r>
        <w:t>стн</w:t>
      </w:r>
      <w:r>
        <w:t>и</w:t>
      </w:r>
      <w:r>
        <w:t xml:space="preserve">ком этого дела. </w:t>
      </w:r>
      <w:r w:rsidRPr="00A32153">
        <w:t>Первое издание исполнено с типогр</w:t>
      </w:r>
      <w:r>
        <w:t>афской</w:t>
      </w:r>
      <w:r w:rsidRPr="00A32153">
        <w:t xml:space="preserve"> роскошью под руководством сам</w:t>
      </w:r>
      <w:r w:rsidRPr="00A32153">
        <w:t>о</w:t>
      </w:r>
      <w:r w:rsidRPr="00A32153">
        <w:t>го Тишендорфа, на средства государя имп</w:t>
      </w:r>
      <w:r>
        <w:t>ератора</w:t>
      </w:r>
      <w:r w:rsidRPr="00A32153">
        <w:t xml:space="preserve"> </w:t>
      </w:r>
      <w:smartTag w:uri="urn:schemas-microsoft-com:office:smarttags" w:element="PersonName">
        <w:r w:rsidRPr="00A32153">
          <w:t>Александр</w:t>
        </w:r>
      </w:smartTag>
      <w:r w:rsidRPr="00A32153">
        <w:t xml:space="preserve">а Николаевича в </w:t>
      </w:r>
      <w:smartTag w:uri="urn:schemas-microsoft-com:office:smarttags" w:element="metricconverter">
        <w:smartTagPr>
          <w:attr w:name="ProductID" w:val="1862 г"/>
        </w:smartTagPr>
        <w:r w:rsidRPr="00A32153">
          <w:t>1862 г</w:t>
        </w:r>
      </w:smartTag>
      <w:r w:rsidRPr="00A32153">
        <w:t>., в Пете</w:t>
      </w:r>
      <w:r w:rsidRPr="00A32153">
        <w:t>р</w:t>
      </w:r>
      <w:r w:rsidRPr="00A32153">
        <w:t>бу</w:t>
      </w:r>
      <w:r w:rsidRPr="00A32153">
        <w:t>р</w:t>
      </w:r>
      <w:r w:rsidRPr="00A32153">
        <w:t>ге</w:t>
      </w:r>
      <w:r>
        <w:t>.</w:t>
      </w:r>
    </w:p>
    <w:p w14:paraId="190B09A4" w14:textId="77777777" w:rsidR="00DE60CF" w:rsidRDefault="00DE60CF" w:rsidP="00EA7CC4">
      <w:pPr>
        <w:pStyle w:val="PlainText"/>
      </w:pPr>
      <w:r>
        <w:lastRenderedPageBreak/>
        <w:t>Таким образом, в России появилась ещё одна подделка, возв</w:t>
      </w:r>
      <w:r>
        <w:t>е</w:t>
      </w:r>
      <w:r>
        <w:t>дённая по невежеству в ранг «и</w:t>
      </w:r>
      <w:r>
        <w:t>с</w:t>
      </w:r>
      <w:r>
        <w:t>торической древности», которая сыграла свою роль в придании авторитета Ветхому завету и пр</w:t>
      </w:r>
      <w:r>
        <w:t>е</w:t>
      </w:r>
      <w:r>
        <w:t xml:space="preserve">вращению его в священную книгу. </w:t>
      </w:r>
    </w:p>
    <w:p w14:paraId="577DA48E" w14:textId="77777777" w:rsidR="00DE60CF" w:rsidRPr="00F854B4" w:rsidRDefault="00DE60CF" w:rsidP="00EA7CC4">
      <w:pPr>
        <w:pStyle w:val="Heading1"/>
      </w:pPr>
      <w:bookmarkStart w:id="89" w:name="_Toc254970622"/>
      <w:bookmarkStart w:id="90" w:name="_Toc255758977"/>
      <w:bookmarkStart w:id="91" w:name="_Toc257614551"/>
      <w:r>
        <w:t xml:space="preserve">20. </w:t>
      </w:r>
      <w:r w:rsidRPr="00F854B4">
        <w:t xml:space="preserve">Немного об истории перевода </w:t>
      </w:r>
      <w:r>
        <w:t>Библи</w:t>
      </w:r>
      <w:r w:rsidRPr="00F854B4">
        <w:t>и на Западе</w:t>
      </w:r>
      <w:bookmarkEnd w:id="89"/>
      <w:bookmarkEnd w:id="90"/>
      <w:bookmarkEnd w:id="91"/>
      <w:r w:rsidRPr="00F854B4">
        <w:t xml:space="preserve"> </w:t>
      </w:r>
    </w:p>
    <w:p w14:paraId="0A1EBC79" w14:textId="77777777" w:rsidR="00DE60CF" w:rsidRPr="005329EE" w:rsidRDefault="00DE60CF" w:rsidP="00EA7CC4">
      <w:pPr>
        <w:pStyle w:val="PlainText"/>
      </w:pPr>
      <w:r w:rsidRPr="005329EE">
        <w:t>История перевода Библии на Западе описана во множестве и</w:t>
      </w:r>
      <w:r w:rsidRPr="005329EE">
        <w:t>с</w:t>
      </w:r>
      <w:r w:rsidRPr="005329EE">
        <w:t>точников, мы же на основе информации из этих источников п</w:t>
      </w:r>
      <w:r w:rsidRPr="005329EE">
        <w:t>о</w:t>
      </w:r>
      <w:r w:rsidRPr="005329EE">
        <w:t>пытаемся выделить ключевые моменты процесса распростран</w:t>
      </w:r>
      <w:r w:rsidRPr="005329EE">
        <w:t>е</w:t>
      </w:r>
      <w:r w:rsidRPr="005329EE">
        <w:t>ния еврейской Библии на Западе до появления её в России.</w:t>
      </w:r>
    </w:p>
    <w:p w14:paraId="58311C1D" w14:textId="77777777" w:rsidR="00DE60CF" w:rsidRPr="001836B8" w:rsidRDefault="00DE60CF" w:rsidP="00EA7CC4">
      <w:pPr>
        <w:pStyle w:val="PlainText"/>
      </w:pPr>
      <w:r w:rsidRPr="001836B8">
        <w:t xml:space="preserve">Анализируя Острожскую Библию, издание которой относят к </w:t>
      </w:r>
      <w:r w:rsidRPr="001836B8">
        <w:rPr>
          <w:lang w:val="en-US"/>
        </w:rPr>
        <w:t>XVII</w:t>
      </w:r>
      <w:r w:rsidRPr="001836B8">
        <w:t xml:space="preserve"> веку, уже можно увидеть, что нужные изменения в неё вн</w:t>
      </w:r>
      <w:r w:rsidRPr="001836B8">
        <w:t>е</w:t>
      </w:r>
      <w:r w:rsidRPr="001836B8">
        <w:t>сены: есть ростовщическая доктрина в Ветхом завете, а в Новом Завете вставлена родословная Иисуса Христа и добавлены фразы, высвечивающие руковод</w:t>
      </w:r>
      <w:r w:rsidRPr="001836B8">
        <w:t>я</w:t>
      </w:r>
      <w:r w:rsidRPr="001836B8">
        <w:t>щую роль иудеев. Как мы уже знаем, Острожская Библия составлялась с использованием Вульгаты, к</w:t>
      </w:r>
      <w:r w:rsidRPr="001836B8">
        <w:t>о</w:t>
      </w:r>
      <w:r w:rsidRPr="001836B8">
        <w:t>торая к тому времени уже была откорректирована</w:t>
      </w:r>
      <w:r w:rsidRPr="00432DA1">
        <w:t xml:space="preserve"> </w:t>
      </w:r>
      <w:r w:rsidRPr="001836B8">
        <w:t>«как было надо» заправилам проекта, поэтому имеет смысл более пристал</w:t>
      </w:r>
      <w:r w:rsidRPr="001836B8">
        <w:t>ь</w:t>
      </w:r>
      <w:r w:rsidRPr="001836B8">
        <w:t xml:space="preserve">но присмотреться к этому варианту перевода Библии. </w:t>
      </w:r>
    </w:p>
    <w:p w14:paraId="6F105A2D" w14:textId="7B68F9A3" w:rsidR="00DE60CF" w:rsidRDefault="00DE60CF" w:rsidP="00EA7CC4">
      <w:pPr>
        <w:pStyle w:val="PlainText"/>
      </w:pPr>
      <w:r>
        <w:t xml:space="preserve">Отличительная особенность </w:t>
      </w:r>
      <w:r w:rsidRPr="00933C3B">
        <w:t xml:space="preserve">текста Вульгаты в том, что в нём </w:t>
      </w:r>
      <w:r w:rsidRPr="003110CD">
        <w:rPr>
          <w:rStyle w:val="1"/>
        </w:rPr>
        <w:t>«сохранялись все соотношения между ветхозаветными пророчес</w:t>
      </w:r>
      <w:r w:rsidRPr="003110CD">
        <w:rPr>
          <w:rStyle w:val="1"/>
        </w:rPr>
        <w:t>т</w:t>
      </w:r>
      <w:r w:rsidRPr="003110CD">
        <w:rPr>
          <w:rStyle w:val="1"/>
        </w:rPr>
        <w:t>вами и их исполнениями в Новом завете»</w:t>
      </w:r>
      <w:r w:rsidRPr="00DE60CF">
        <w:rPr>
          <w:sz w:val="24"/>
          <w:vertAlign w:val="superscript"/>
        </w:rPr>
        <w:t>[CLXXVII]</w:t>
      </w:r>
      <w:r w:rsidRPr="00933C3B">
        <w:t>.</w:t>
      </w:r>
    </w:p>
    <w:p w14:paraId="616061CA" w14:textId="62E18EE0" w:rsidR="00DE60CF" w:rsidRPr="00F854B4" w:rsidRDefault="00DE60CF" w:rsidP="00EA7CC4">
      <w:pPr>
        <w:pStyle w:val="PlainText"/>
      </w:pPr>
      <w:r w:rsidRPr="00F854B4">
        <w:t xml:space="preserve">Вульгата </w:t>
      </w:r>
      <w:r>
        <w:t>—</w:t>
      </w:r>
      <w:r w:rsidRPr="00F854B4">
        <w:t xml:space="preserve"> </w:t>
      </w:r>
      <w:r>
        <w:t xml:space="preserve">это </w:t>
      </w:r>
      <w:r w:rsidRPr="00F854B4">
        <w:t>перевод на латинский язык якобы 4-го века новой эры, сделанный Иеронимом Блаженным. Один из исслед</w:t>
      </w:r>
      <w:r w:rsidRPr="00F854B4">
        <w:t>о</w:t>
      </w:r>
      <w:r w:rsidRPr="00F854B4">
        <w:t xml:space="preserve">вателей </w:t>
      </w:r>
      <w:r>
        <w:t>Библи</w:t>
      </w:r>
      <w:r w:rsidRPr="00F854B4">
        <w:t>и</w:t>
      </w:r>
      <w:r w:rsidRPr="00DE60CF">
        <w:rPr>
          <w:sz w:val="24"/>
          <w:vertAlign w:val="superscript"/>
        </w:rPr>
        <w:t>[CLXXVIII]</w:t>
      </w:r>
      <w:r w:rsidRPr="00F854B4">
        <w:t xml:space="preserve"> </w:t>
      </w:r>
      <w:r>
        <w:t xml:space="preserve">об этом </w:t>
      </w:r>
      <w:r w:rsidRPr="00F854B4">
        <w:t>пишет:</w:t>
      </w:r>
    </w:p>
    <w:p w14:paraId="49945C85" w14:textId="77777777" w:rsidR="00DE60CF" w:rsidRDefault="00DE60CF" w:rsidP="00EA7CC4">
      <w:pPr>
        <w:pStyle w:val="a5"/>
        <w:rPr>
          <w:color w:val="800007"/>
        </w:rPr>
      </w:pPr>
      <w:r w:rsidRPr="00F854B4">
        <w:t>«В конце IV в. новый перевод Библии на лати</w:t>
      </w:r>
      <w:r>
        <w:t>нский язык сделал христианский “</w:t>
      </w:r>
      <w:r w:rsidRPr="00F854B4">
        <w:t>отец церкви</w:t>
      </w:r>
      <w:r>
        <w:t>”</w:t>
      </w:r>
      <w:r w:rsidRPr="00F854B4">
        <w:t xml:space="preserve"> Иер</w:t>
      </w:r>
      <w:r w:rsidRPr="00F854B4">
        <w:t>о</w:t>
      </w:r>
      <w:r w:rsidRPr="00F854B4">
        <w:t>ним. В предисловии к пере</w:t>
      </w:r>
      <w:r>
        <w:t>воду книги Иова Иероним писал: “</w:t>
      </w:r>
      <w:r w:rsidRPr="00F854B4">
        <w:t>Для понимания этой кн</w:t>
      </w:r>
      <w:r w:rsidRPr="00F854B4">
        <w:t>и</w:t>
      </w:r>
      <w:r w:rsidRPr="00F854B4">
        <w:t>ги я пользовался советами одного</w:t>
      </w:r>
      <w:r>
        <w:t xml:space="preserve"> учё</w:t>
      </w:r>
      <w:r w:rsidRPr="00F854B4">
        <w:t>ного раввина из Лидды, который у и</w:t>
      </w:r>
      <w:r w:rsidRPr="00F854B4">
        <w:t>у</w:t>
      </w:r>
      <w:r w:rsidRPr="00F854B4">
        <w:t>деев счи</w:t>
      </w:r>
      <w:r>
        <w:t>тается первым, и был вознаграждё</w:t>
      </w:r>
      <w:r w:rsidRPr="00F854B4">
        <w:t>н мною немалыми деньгами</w:t>
      </w:r>
      <w:r>
        <w:t>”</w:t>
      </w:r>
      <w:r w:rsidRPr="00F854B4">
        <w:t>. В другом предисловии он заверяет, что и</w:t>
      </w:r>
      <w:r w:rsidRPr="00F854B4">
        <w:t>с</w:t>
      </w:r>
      <w:r w:rsidRPr="00F854B4">
        <w:t>следовал все греческие версии, но при пере</w:t>
      </w:r>
      <w:r>
        <w:t>воде “ни в чё</w:t>
      </w:r>
      <w:r w:rsidRPr="00F854B4">
        <w:t>м не и</w:t>
      </w:r>
      <w:r w:rsidRPr="00F854B4">
        <w:t>з</w:t>
      </w:r>
      <w:r w:rsidRPr="00F854B4">
        <w:t>менил еврейской истине</w:t>
      </w:r>
      <w:r>
        <w:t>”».</w:t>
      </w:r>
      <w:r w:rsidRPr="00F854B4">
        <w:rPr>
          <w:color w:val="800007"/>
        </w:rPr>
        <w:t xml:space="preserve"> </w:t>
      </w:r>
    </w:p>
    <w:p w14:paraId="5BAE47DC" w14:textId="77777777" w:rsidR="00DE60CF" w:rsidRPr="00F854B4" w:rsidRDefault="00DE60CF" w:rsidP="00EA7CC4">
      <w:pPr>
        <w:pStyle w:val="PlainText"/>
      </w:pPr>
      <w:r>
        <w:t xml:space="preserve">Насчёт </w:t>
      </w:r>
      <w:r>
        <w:rPr>
          <w:lang w:val="en-US"/>
        </w:rPr>
        <w:t>IV</w:t>
      </w:r>
      <w:r w:rsidRPr="00F854B4">
        <w:t xml:space="preserve"> века есть большие сомнения. </w:t>
      </w:r>
      <w:r>
        <w:t xml:space="preserve">Как раввин мог давать советы в </w:t>
      </w:r>
      <w:r>
        <w:rPr>
          <w:lang w:val="en-US"/>
        </w:rPr>
        <w:t>IV</w:t>
      </w:r>
      <w:r w:rsidRPr="00F854B4">
        <w:t xml:space="preserve"> веке, когда составление </w:t>
      </w:r>
      <w:r>
        <w:t>е</w:t>
      </w:r>
      <w:r w:rsidRPr="00F854B4">
        <w:t xml:space="preserve">врейской </w:t>
      </w:r>
      <w:r>
        <w:t>Библи</w:t>
      </w:r>
      <w:r w:rsidRPr="00F854B4">
        <w:t xml:space="preserve">и </w:t>
      </w:r>
      <w:r>
        <w:t>было ос</w:t>
      </w:r>
      <w:r>
        <w:t>у</w:t>
      </w:r>
      <w:r>
        <w:t xml:space="preserve">ществлено в </w:t>
      </w:r>
      <w:r>
        <w:rPr>
          <w:lang w:val="en-US"/>
        </w:rPr>
        <w:t>XIV</w:t>
      </w:r>
      <w:r>
        <w:t xml:space="preserve"> веке?</w:t>
      </w:r>
    </w:p>
    <w:p w14:paraId="4807B231" w14:textId="7F44E28B" w:rsidR="00DE60CF" w:rsidRDefault="00DE60CF" w:rsidP="00EA7CC4">
      <w:pPr>
        <w:pStyle w:val="PlainText"/>
      </w:pPr>
      <w:r>
        <w:lastRenderedPageBreak/>
        <w:t>К тому же п</w:t>
      </w:r>
      <w:r w:rsidRPr="00F854B4">
        <w:t>еревод Иер</w:t>
      </w:r>
      <w:r>
        <w:t>онима, который обычно называют «</w:t>
      </w:r>
      <w:r w:rsidRPr="00F854B4">
        <w:t>Вульгата</w:t>
      </w:r>
      <w:r>
        <w:t>»</w:t>
      </w:r>
      <w:r w:rsidRPr="00F854B4">
        <w:t xml:space="preserve"> (по</w:t>
      </w:r>
      <w:r>
        <w:t>-</w:t>
      </w:r>
      <w:r w:rsidRPr="00F854B4">
        <w:t>латински</w:t>
      </w:r>
      <w:r>
        <w:t xml:space="preserve"> — «</w:t>
      </w:r>
      <w:r w:rsidRPr="00F854B4">
        <w:t>народная</w:t>
      </w:r>
      <w:r>
        <w:t>»</w:t>
      </w:r>
      <w:r w:rsidRPr="00F854B4">
        <w:t>), был признан католич</w:t>
      </w:r>
      <w:r w:rsidRPr="00F854B4">
        <w:t>е</w:t>
      </w:r>
      <w:r w:rsidRPr="00F854B4">
        <w:t xml:space="preserve">ской церковью каноническим </w:t>
      </w:r>
      <w:r>
        <w:t xml:space="preserve">только </w:t>
      </w:r>
      <w:r w:rsidRPr="00F854B4">
        <w:t>после Тридентского</w:t>
      </w:r>
      <w:r>
        <w:t xml:space="preserve"> собора, в XVI в., а текст его «подлинным»</w:t>
      </w:r>
      <w:r w:rsidRPr="00F854B4">
        <w:t xml:space="preserve"> и </w:t>
      </w:r>
      <w:r>
        <w:t>«</w:t>
      </w:r>
      <w:r w:rsidRPr="00F854B4">
        <w:t>бого</w:t>
      </w:r>
      <w:r>
        <w:t>вдох</w:t>
      </w:r>
      <w:r w:rsidRPr="00F854B4">
        <w:t>новенным</w:t>
      </w:r>
      <w:r>
        <w:t>», после чего</w:t>
      </w:r>
      <w:r w:rsidRPr="0062357E">
        <w:t xml:space="preserve"> под строгим наказанием </w:t>
      </w:r>
      <w:r>
        <w:t>к</w:t>
      </w:r>
      <w:r>
        <w:t>а</w:t>
      </w:r>
      <w:r>
        <w:t xml:space="preserve">толикам </w:t>
      </w:r>
      <w:r w:rsidRPr="0062357E">
        <w:t>запре</w:t>
      </w:r>
      <w:r>
        <w:t>тили</w:t>
      </w:r>
      <w:r w:rsidRPr="0062357E">
        <w:t xml:space="preserve"> читать и иметь в доме св</w:t>
      </w:r>
      <w:r>
        <w:t>ященное</w:t>
      </w:r>
      <w:r w:rsidRPr="0062357E">
        <w:t xml:space="preserve"> Писание в другом переводе</w:t>
      </w:r>
      <w:r>
        <w:t>. На этом же с</w:t>
      </w:r>
      <w:r>
        <w:t>о</w:t>
      </w:r>
      <w:r>
        <w:t>боре был подтверждён (а точнее — принят) Никейский символ веры</w:t>
      </w:r>
      <w:r w:rsidRPr="00DE60CF">
        <w:rPr>
          <w:vertAlign w:val="superscript"/>
        </w:rPr>
        <w:t>[CLXXIX]</w:t>
      </w:r>
      <w:r>
        <w:t>.</w:t>
      </w:r>
    </w:p>
    <w:p w14:paraId="6A4BD186" w14:textId="14988B61" w:rsidR="00DE60CF" w:rsidRDefault="00DE60CF" w:rsidP="00EA7CC4">
      <w:pPr>
        <w:pStyle w:val="PlainText"/>
      </w:pPr>
      <w:r w:rsidRPr="0062357E">
        <w:t>Триденский собор</w:t>
      </w:r>
      <w:r w:rsidRPr="00634328">
        <w:t xml:space="preserve"> открылся </w:t>
      </w:r>
      <w:r>
        <w:t xml:space="preserve">13 декабря </w:t>
      </w:r>
      <w:smartTag w:uri="urn:schemas-microsoft-com:office:smarttags" w:element="metricconverter">
        <w:smartTagPr>
          <w:attr w:name="ProductID" w:val="1545 г"/>
        </w:smartTagPr>
        <w:r w:rsidRPr="00634328">
          <w:t>1545 г</w:t>
        </w:r>
      </w:smartTag>
      <w:r w:rsidRPr="00634328">
        <w:t>. в Триденте</w:t>
      </w:r>
      <w:r>
        <w:t xml:space="preserve">, а </w:t>
      </w:r>
      <w:r w:rsidRPr="0062357E">
        <w:t>закончил</w:t>
      </w:r>
      <w:r>
        <w:t>ся</w:t>
      </w:r>
      <w:r w:rsidRPr="00634328">
        <w:rPr>
          <w:b/>
        </w:rPr>
        <w:t xml:space="preserve"> </w:t>
      </w:r>
      <w:r w:rsidRPr="0062357E">
        <w:t>в 1563 г</w:t>
      </w:r>
      <w:r>
        <w:t>оду, поэтому можно себе представить, какую работу в течение 18 лет выпо</w:t>
      </w:r>
      <w:r>
        <w:t>л</w:t>
      </w:r>
      <w:r>
        <w:t xml:space="preserve">нили хозяева библейского проекта, чтобы сделать Вульгату, канонической книгой. </w:t>
      </w:r>
      <w:r w:rsidRPr="00B178A9">
        <w:t>Число Отцов с</w:t>
      </w:r>
      <w:r w:rsidRPr="00B178A9">
        <w:t>о</w:t>
      </w:r>
      <w:r w:rsidRPr="00B178A9">
        <w:t>бора (епископов и прелатов с пр</w:t>
      </w:r>
      <w:r w:rsidRPr="00B178A9">
        <w:t>а</w:t>
      </w:r>
      <w:r w:rsidRPr="00B178A9">
        <w:t>вом голоса), участвовавших в его работе, колебалось: на первой се</w:t>
      </w:r>
      <w:r w:rsidRPr="00B178A9">
        <w:t>с</w:t>
      </w:r>
      <w:r w:rsidRPr="00B178A9">
        <w:t>сии присутствовали 34, а на двадцать пятой и последней — 215</w:t>
      </w:r>
      <w:r>
        <w:t xml:space="preserve">. </w:t>
      </w:r>
      <w:r w:rsidRPr="00A822E3">
        <w:t>После</w:t>
      </w:r>
      <w:r>
        <w:t xml:space="preserve"> Собора был издан и</w:t>
      </w:r>
      <w:r>
        <w:t>н</w:t>
      </w:r>
      <w:r>
        <w:t>декс запрещё</w:t>
      </w:r>
      <w:r w:rsidRPr="00A822E3">
        <w:t>нных книг в 1564 году</w:t>
      </w:r>
      <w:r>
        <w:t xml:space="preserve">, т. е. </w:t>
      </w:r>
      <w:r w:rsidRPr="00A822E3">
        <w:t>книг, которые запрещ</w:t>
      </w:r>
      <w:r w:rsidRPr="00A822E3">
        <w:t>а</w:t>
      </w:r>
      <w:r w:rsidRPr="00A822E3">
        <w:t xml:space="preserve">лось читать католикам, и если эти книги попали в распоряжение римской курии или епископа, они должны были </w:t>
      </w:r>
      <w:r>
        <w:t>быть</w:t>
      </w:r>
      <w:r w:rsidRPr="00A822E3">
        <w:t xml:space="preserve"> уничтож</w:t>
      </w:r>
      <w:r w:rsidRPr="00A822E3">
        <w:t>е</w:t>
      </w:r>
      <w:r w:rsidRPr="00A822E3">
        <w:t>н</w:t>
      </w:r>
      <w:r>
        <w:t>ы</w:t>
      </w:r>
      <w:r w:rsidRPr="00DE60CF">
        <w:rPr>
          <w:sz w:val="24"/>
          <w:vertAlign w:val="superscript"/>
        </w:rPr>
        <w:t>[CLXXX]</w:t>
      </w:r>
      <w:r>
        <w:t xml:space="preserve">. </w:t>
      </w:r>
    </w:p>
    <w:p w14:paraId="79B1E5B5" w14:textId="77777777" w:rsidR="00DE60CF" w:rsidRPr="00F854B4" w:rsidRDefault="00DE60CF" w:rsidP="00EA7CC4">
      <w:pPr>
        <w:pStyle w:val="PlainText"/>
      </w:pPr>
      <w:r>
        <w:t>Потом, как известно, загорелись костры из святых писаний и книг прежних редакций, и во</w:t>
      </w:r>
      <w:r>
        <w:t>з</w:t>
      </w:r>
      <w:r>
        <w:t>можно удалось уничтожить всё, что не содержало необходимых вставок и исправлений, ну а впосле</w:t>
      </w:r>
      <w:r>
        <w:t>д</w:t>
      </w:r>
      <w:r>
        <w:t>ствии вину взвалили лишь на католических иерархов.</w:t>
      </w:r>
    </w:p>
    <w:p w14:paraId="38C63D67" w14:textId="77777777" w:rsidR="00DE60CF" w:rsidRPr="005021C9" w:rsidRDefault="00DE60CF" w:rsidP="00EA7CC4">
      <w:pPr>
        <w:pStyle w:val="PlainText"/>
      </w:pPr>
      <w:r>
        <w:t>Карташев считает, что</w:t>
      </w:r>
      <w:r w:rsidRPr="004C4736">
        <w:t xml:space="preserve"> </w:t>
      </w:r>
      <w:r w:rsidRPr="00B9688A">
        <w:rPr>
          <w:i/>
        </w:rPr>
        <w:t>«латинский Запад, скрывая Библию от народа, тем более не торопи</w:t>
      </w:r>
      <w:r w:rsidRPr="00B9688A">
        <w:rPr>
          <w:i/>
        </w:rPr>
        <w:t>л</w:t>
      </w:r>
      <w:r w:rsidRPr="00B9688A">
        <w:rPr>
          <w:i/>
        </w:rPr>
        <w:t>ся полностью кодифицировать и издавать её. Только Реформация дала Библию Западу».</w:t>
      </w:r>
      <w:r>
        <w:t xml:space="preserve"> Но во</w:t>
      </w:r>
      <w:r>
        <w:t>з</w:t>
      </w:r>
      <w:r>
        <w:t>можно и иное: нечего было ещё предъявлять обществу. Свяще</w:t>
      </w:r>
      <w:r>
        <w:t>н</w:t>
      </w:r>
      <w:r>
        <w:t>ные книги только корректировались с определённой целью, о к</w:t>
      </w:r>
      <w:r>
        <w:t>о</w:t>
      </w:r>
      <w:r>
        <w:t xml:space="preserve">торой мы уже говорили. </w:t>
      </w:r>
    </w:p>
    <w:p w14:paraId="282E5A95" w14:textId="77777777" w:rsidR="00DE60CF" w:rsidRDefault="00DE60CF" w:rsidP="00EA7CC4">
      <w:pPr>
        <w:pStyle w:val="PlainText"/>
      </w:pPr>
      <w:r w:rsidRPr="004C4736">
        <w:t>Является общепризнанным время выхода в свет таких извес</w:t>
      </w:r>
      <w:r w:rsidRPr="004C4736">
        <w:t>т</w:t>
      </w:r>
      <w:r w:rsidRPr="004C4736">
        <w:t>ных европейских изданий Библии, как Библия Иоханна Гутенбе</w:t>
      </w:r>
      <w:r w:rsidRPr="004C4736">
        <w:t>р</w:t>
      </w:r>
      <w:r w:rsidRPr="004C4736">
        <w:t>га — 1455 год, «Die deutsche Bibel» Мартина Лютера — 1534 год, чешская «Kralicka Bible» — 1586 год, словенский перевод Библии Юрия Далматина — 1586 год, Библия короля Иакова («King James’ version») — 1611 год</w:t>
      </w:r>
      <w:r>
        <w:t xml:space="preserve">. </w:t>
      </w:r>
    </w:p>
    <w:p w14:paraId="1555C885" w14:textId="77777777" w:rsidR="00DE60CF" w:rsidRPr="0005676E" w:rsidRDefault="00DE60CF" w:rsidP="00EA7CC4">
      <w:pPr>
        <w:pStyle w:val="PlainText"/>
      </w:pPr>
      <w:r w:rsidRPr="0005676E">
        <w:t>Но это всё полные Библии, содержащие уже не только Новый завет, но и Ветхий, и п</w:t>
      </w:r>
      <w:r w:rsidRPr="0005676E">
        <w:t>о</w:t>
      </w:r>
      <w:r w:rsidRPr="0005676E">
        <w:t xml:space="preserve">явление в </w:t>
      </w:r>
      <w:r w:rsidRPr="0005676E">
        <w:rPr>
          <w:lang w:val="en-US"/>
        </w:rPr>
        <w:t>XVI</w:t>
      </w:r>
      <w:r w:rsidRPr="0005676E">
        <w:t xml:space="preserve"> веке как раз и показывает время их создания. Правда и здесь не всё чи</w:t>
      </w:r>
      <w:r w:rsidRPr="0005676E">
        <w:t>с</w:t>
      </w:r>
      <w:r w:rsidRPr="0005676E">
        <w:t xml:space="preserve">то: например нельзя точно ничего сказать об авторе Библии, которая приписывается </w:t>
      </w:r>
      <w:r w:rsidRPr="0005676E">
        <w:lastRenderedPageBreak/>
        <w:t>Иоханну Гуттенбергу, п</w:t>
      </w:r>
      <w:r w:rsidRPr="0005676E">
        <w:t>о</w:t>
      </w:r>
      <w:r w:rsidRPr="0005676E">
        <w:t>тому что на ней не указан издатель, год издания и автор.</w:t>
      </w:r>
    </w:p>
    <w:p w14:paraId="16FA473F" w14:textId="77777777" w:rsidR="00DE60CF" w:rsidRDefault="00DE60CF" w:rsidP="00EA7CC4">
      <w:pPr>
        <w:pStyle w:val="PlainText"/>
        <w:rPr>
          <w:sz w:val="28"/>
        </w:rPr>
      </w:pPr>
      <w:r w:rsidRPr="00114FD4">
        <w:t xml:space="preserve">Считается, что в Германии </w:t>
      </w:r>
      <w:r>
        <w:t xml:space="preserve">в конце </w:t>
      </w:r>
      <w:r>
        <w:rPr>
          <w:lang w:val="en-US"/>
        </w:rPr>
        <w:t>XV</w:t>
      </w:r>
      <w:r>
        <w:t xml:space="preserve"> </w:t>
      </w:r>
      <w:r w:rsidRPr="00223AAE">
        <w:t>—</w:t>
      </w:r>
      <w:r>
        <w:t xml:space="preserve"> начале </w:t>
      </w:r>
      <w:r>
        <w:rPr>
          <w:lang w:val="en-US"/>
        </w:rPr>
        <w:t>XVI</w:t>
      </w:r>
      <w:r>
        <w:t xml:space="preserve"> века было издано 17 разных переводов Библии, но они были забыты после появления Библии Лютера. </w:t>
      </w:r>
    </w:p>
    <w:p w14:paraId="1A8C06D1" w14:textId="77777777" w:rsidR="00DE60CF" w:rsidRPr="007B7895" w:rsidRDefault="00DE60CF" w:rsidP="00EA7CC4">
      <w:pPr>
        <w:pStyle w:val="Heading1"/>
      </w:pPr>
      <w:bookmarkStart w:id="92" w:name="_Toc254970623"/>
      <w:bookmarkStart w:id="93" w:name="_Toc255758978"/>
      <w:bookmarkStart w:id="94" w:name="_Toc257614552"/>
      <w:r>
        <w:t>21. Роль</w:t>
      </w:r>
      <w:r w:rsidRPr="007B7895">
        <w:t xml:space="preserve"> Лютера</w:t>
      </w:r>
      <w:bookmarkEnd w:id="92"/>
      <w:bookmarkEnd w:id="93"/>
      <w:bookmarkEnd w:id="94"/>
    </w:p>
    <w:p w14:paraId="08EE4BFB" w14:textId="77777777" w:rsidR="00DE60CF" w:rsidRPr="006A2F60" w:rsidRDefault="00DE60CF" w:rsidP="00EA7CC4">
      <w:pPr>
        <w:pStyle w:val="PlainText"/>
      </w:pPr>
      <w:r>
        <w:t xml:space="preserve">Мартин </w:t>
      </w:r>
      <w:r w:rsidRPr="006A2F60">
        <w:t xml:space="preserve">Лютер </w:t>
      </w:r>
      <w:r>
        <w:t xml:space="preserve">— </w:t>
      </w:r>
      <w:r w:rsidRPr="006A2F60">
        <w:t>один из основоположников протестантизма в христианско</w:t>
      </w:r>
      <w:r>
        <w:t>м</w:t>
      </w:r>
      <w:r w:rsidRPr="006A2F60">
        <w:t xml:space="preserve"> </w:t>
      </w:r>
      <w:r>
        <w:t>вероучении</w:t>
      </w:r>
      <w:r w:rsidRPr="006A2F60">
        <w:t xml:space="preserve"> и крупнейший лидер немецкой Р</w:t>
      </w:r>
      <w:r w:rsidRPr="006A2F60">
        <w:t>е</w:t>
      </w:r>
      <w:r w:rsidRPr="006A2F60">
        <w:t>формации. Читая его биографию, складывается впечатление, что он действовал как одиночка. Но такое маловероятно. За его сп</w:t>
      </w:r>
      <w:r w:rsidRPr="006A2F60">
        <w:t>и</w:t>
      </w:r>
      <w:r w:rsidRPr="006A2F60">
        <w:t>ной стояли очень большие силы, которые стремились к своей ц</w:t>
      </w:r>
      <w:r w:rsidRPr="006A2F60">
        <w:t>е</w:t>
      </w:r>
      <w:r w:rsidRPr="006A2F60">
        <w:t>ли</w:t>
      </w:r>
      <w:r>
        <w:t>, а Лютер был лишь пешкой в их руках</w:t>
      </w:r>
      <w:r w:rsidRPr="006A2F60">
        <w:t xml:space="preserve">. </w:t>
      </w:r>
    </w:p>
    <w:p w14:paraId="38E59DAC" w14:textId="77777777" w:rsidR="00DE60CF" w:rsidRPr="006A2F60" w:rsidRDefault="00DE60CF" w:rsidP="00EA7CC4">
      <w:pPr>
        <w:pStyle w:val="PlainText"/>
      </w:pPr>
      <w:r w:rsidRPr="006A2F60">
        <w:t xml:space="preserve">Прежде всего, для деятельности Лютера была подготовлена основательная почва. </w:t>
      </w:r>
    </w:p>
    <w:p w14:paraId="5BDE9FE2" w14:textId="2E07B380" w:rsidR="00DE60CF" w:rsidRPr="00AE1833" w:rsidRDefault="00DE60CF" w:rsidP="00EA7CC4">
      <w:pPr>
        <w:pStyle w:val="PlainText"/>
      </w:pPr>
      <w:r w:rsidRPr="00AE1833">
        <w:t>Приведём здесь краткое содержани</w:t>
      </w:r>
      <w:r>
        <w:t>е и некоторые цитаты из статьи «</w:t>
      </w:r>
      <w:r w:rsidRPr="00AE1833">
        <w:t>Спор о еврейских кн</w:t>
      </w:r>
      <w:r w:rsidRPr="00AE1833">
        <w:t>и</w:t>
      </w:r>
      <w:r w:rsidRPr="00AE1833">
        <w:t>гах</w:t>
      </w:r>
      <w:r>
        <w:t>»</w:t>
      </w:r>
      <w:r w:rsidRPr="00DE60CF">
        <w:rPr>
          <w:sz w:val="24"/>
          <w:vertAlign w:val="superscript"/>
        </w:rPr>
        <w:t>[CLXXXI]</w:t>
      </w:r>
      <w:r>
        <w:t>.</w:t>
      </w:r>
    </w:p>
    <w:p w14:paraId="06A87720" w14:textId="77777777" w:rsidR="00DE60CF" w:rsidRPr="0035759F" w:rsidRDefault="00DE60CF" w:rsidP="00EA7CC4">
      <w:pPr>
        <w:pStyle w:val="PlainText"/>
        <w:rPr>
          <w:rStyle w:val="1"/>
        </w:rPr>
      </w:pPr>
      <w:r w:rsidRPr="00655E59">
        <w:t>В 1507 году некий крестившийся иудей Пфефферкорн выст</w:t>
      </w:r>
      <w:r w:rsidRPr="00655E59">
        <w:t>у</w:t>
      </w:r>
      <w:r w:rsidRPr="00655E59">
        <w:t>пил с обличениями своих бывших единоверцев иудеев. Пфеффе</w:t>
      </w:r>
      <w:r w:rsidRPr="00655E59">
        <w:t>р</w:t>
      </w:r>
      <w:r w:rsidRPr="00655E59">
        <w:t>ко</w:t>
      </w:r>
      <w:r>
        <w:t>рн требовал запрета “</w:t>
      </w:r>
      <w:r w:rsidRPr="00655E59">
        <w:t>позорного</w:t>
      </w:r>
      <w:r>
        <w:t>”</w:t>
      </w:r>
      <w:r w:rsidRPr="00655E59">
        <w:t xml:space="preserve"> ростовщичества и иудейских религиозных книг</w:t>
      </w:r>
      <w:r>
        <w:t>:</w:t>
      </w:r>
      <w:r w:rsidRPr="00655E59">
        <w:t xml:space="preserve"> </w:t>
      </w:r>
      <w:r w:rsidRPr="0035759F">
        <w:rPr>
          <w:rStyle w:val="1"/>
        </w:rPr>
        <w:t>«Поддержанный монашеским орденом дом</w:t>
      </w:r>
      <w:r w:rsidRPr="0035759F">
        <w:rPr>
          <w:rStyle w:val="1"/>
        </w:rPr>
        <w:t>и</w:t>
      </w:r>
      <w:r w:rsidRPr="0035759F">
        <w:rPr>
          <w:rStyle w:val="1"/>
        </w:rPr>
        <w:t>никанцев Кёльна, он добился в 1509 году от императора Макс</w:t>
      </w:r>
      <w:r w:rsidRPr="0035759F">
        <w:rPr>
          <w:rStyle w:val="1"/>
        </w:rPr>
        <w:t>и</w:t>
      </w:r>
      <w:r w:rsidRPr="0035759F">
        <w:rPr>
          <w:rStyle w:val="1"/>
        </w:rPr>
        <w:t>милиана мандата на повсеместное изъятие талмудической и ка</w:t>
      </w:r>
      <w:r w:rsidRPr="0035759F">
        <w:rPr>
          <w:rStyle w:val="1"/>
        </w:rPr>
        <w:t>б</w:t>
      </w:r>
      <w:r w:rsidRPr="0035759F">
        <w:rPr>
          <w:rStyle w:val="1"/>
        </w:rPr>
        <w:t>балистской литературы якобы с целью проверки, не содержат ли она чего антихристианского. В случае обнаружения крамолы, изъятые книги подлежали сожжению».</w:t>
      </w:r>
    </w:p>
    <w:p w14:paraId="07EEA7D2" w14:textId="77777777" w:rsidR="00DE60CF" w:rsidRDefault="00DE60CF" w:rsidP="00EA7CC4">
      <w:pPr>
        <w:pStyle w:val="PlainText"/>
      </w:pPr>
      <w:r w:rsidRPr="00655E59">
        <w:t>Иудеи стали защищаться и привлекли на свою сторону в кач</w:t>
      </w:r>
      <w:r w:rsidRPr="00655E59">
        <w:t>е</w:t>
      </w:r>
      <w:r w:rsidRPr="00655E59">
        <w:t>стве эксперта имперского сове</w:t>
      </w:r>
      <w:r w:rsidRPr="00655E59">
        <w:t>т</w:t>
      </w:r>
      <w:r w:rsidRPr="00655E59">
        <w:t>ника доктора Иоганна Ройхлина,</w:t>
      </w:r>
      <w:r w:rsidRPr="00655E59">
        <w:rPr>
          <w:rFonts w:ascii="Arial" w:hAnsi="Arial" w:cs="Arial"/>
          <w:color w:val="461201"/>
        </w:rPr>
        <w:t xml:space="preserve"> </w:t>
      </w:r>
      <w:r w:rsidRPr="00655E59">
        <w:t>известного в то время правоведа. Ройхлин знал к тому же евре</w:t>
      </w:r>
      <w:r w:rsidRPr="00655E59">
        <w:t>й</w:t>
      </w:r>
      <w:r w:rsidRPr="00655E59">
        <w:t xml:space="preserve">ский язык. </w:t>
      </w:r>
    </w:p>
    <w:p w14:paraId="69A8E8AC" w14:textId="77777777" w:rsidR="00DE60CF" w:rsidRPr="00655E59" w:rsidRDefault="00DE60CF" w:rsidP="00EA7CC4">
      <w:pPr>
        <w:pStyle w:val="a5"/>
        <w:rPr>
          <w:b/>
        </w:rPr>
      </w:pPr>
      <w:r>
        <w:t>«</w:t>
      </w:r>
      <w:r w:rsidRPr="00655E59">
        <w:t>Ройхлин категорически восстал против сожжения еврейских книг. Автор грамматики и сл</w:t>
      </w:r>
      <w:r w:rsidRPr="00655E59">
        <w:t>о</w:t>
      </w:r>
      <w:r w:rsidRPr="00655E59">
        <w:t>варя древнееврейского языка, он энергично защищал почитаемые им писания, указывал на знач</w:t>
      </w:r>
      <w:r w:rsidRPr="00655E59">
        <w:t>е</w:t>
      </w:r>
      <w:r w:rsidRPr="00655E59">
        <w:t>ние еврейских книг для развития человеческой мысли и самого христианства, ссылался на то, что даже языческие авторы не уничтожаются, их книги переводятся и изучаются. Его отзыв с</w:t>
      </w:r>
      <w:r w:rsidRPr="00655E59">
        <w:t>о</w:t>
      </w:r>
      <w:r w:rsidRPr="00655E59">
        <w:t xml:space="preserve">держал и </w:t>
      </w:r>
      <w:r w:rsidRPr="00655E59">
        <w:lastRenderedPageBreak/>
        <w:t xml:space="preserve">такое положение: </w:t>
      </w:r>
      <w:r>
        <w:rPr>
          <w:b/>
        </w:rPr>
        <w:t>“</w:t>
      </w:r>
      <w:r w:rsidRPr="00655E59">
        <w:rPr>
          <w:b/>
        </w:rPr>
        <w:t>Иудаизм как религия не пре</w:t>
      </w:r>
      <w:r w:rsidRPr="00655E59">
        <w:rPr>
          <w:b/>
        </w:rPr>
        <w:t>д</w:t>
      </w:r>
      <w:r w:rsidRPr="00655E59">
        <w:rPr>
          <w:b/>
        </w:rPr>
        <w:t>ставляет никакой опасности или угрозы христианству</w:t>
      </w:r>
      <w:r>
        <w:rPr>
          <w:b/>
        </w:rPr>
        <w:t>”</w:t>
      </w:r>
      <w:r w:rsidRPr="00655E59">
        <w:rPr>
          <w:b/>
        </w:rPr>
        <w:t>.</w:t>
      </w:r>
    </w:p>
    <w:p w14:paraId="0FF2EFF8" w14:textId="77777777" w:rsidR="00DE60CF" w:rsidRPr="00655E59" w:rsidRDefault="00DE60CF" w:rsidP="00EA7CC4">
      <w:pPr>
        <w:pStyle w:val="a5"/>
      </w:pPr>
      <w:r w:rsidRPr="00655E59">
        <w:t>Пфефферкор</w:t>
      </w:r>
      <w:r>
        <w:t>н обрушился на него в памфлете “</w:t>
      </w:r>
      <w:r w:rsidRPr="00655E59">
        <w:t>Ручное зерк</w:t>
      </w:r>
      <w:r w:rsidRPr="00655E59">
        <w:t>а</w:t>
      </w:r>
      <w:r w:rsidRPr="00655E59">
        <w:t>ло</w:t>
      </w:r>
      <w:r>
        <w:t>”</w:t>
      </w:r>
      <w:r w:rsidRPr="00655E59">
        <w:t xml:space="preserve"> (1511), обвинил в невежестве и дого</w:t>
      </w:r>
      <w:r>
        <w:t>ворился до того, что уч</w:t>
      </w:r>
      <w:r>
        <w:t>ё</w:t>
      </w:r>
      <w:r w:rsidRPr="00655E59">
        <w:t>ный муж якобы подкуплен евреями. Про</w:t>
      </w:r>
      <w:r>
        <w:t>тив Ройхлина, “</w:t>
      </w:r>
      <w:r w:rsidRPr="00655E59">
        <w:t xml:space="preserve">этого старого грешника </w:t>
      </w:r>
      <w:r>
        <w:t>и поклонника этих лживых евреев”</w:t>
      </w:r>
      <w:r w:rsidRPr="00655E59">
        <w:t>, активно выступали магистры теологии Кёльнского университета Арнольд Торнгский, Ортуин Граций и инквизитор города Кёльна Якоб фон Хохстратен</w:t>
      </w:r>
      <w:r>
        <w:t xml:space="preserve">. … </w:t>
      </w:r>
      <w:r w:rsidRPr="00655E59">
        <w:t>противников у Ройхлина было мн</w:t>
      </w:r>
      <w:r w:rsidRPr="00655E59">
        <w:t>о</w:t>
      </w:r>
      <w:r w:rsidRPr="00655E59">
        <w:t>го, в том числе и богословы факультетов в Левене, Кёльне, Майнце, Э</w:t>
      </w:r>
      <w:r w:rsidRPr="00655E59">
        <w:t>р</w:t>
      </w:r>
      <w:r w:rsidRPr="00655E59">
        <w:t>фурте и Париже. Однако на стороне Ройхлина оказались арх</w:t>
      </w:r>
      <w:r w:rsidRPr="00655E59">
        <w:t>и</w:t>
      </w:r>
      <w:r w:rsidRPr="00655E59">
        <w:t>епископ Майнца, император и даже сам Папа. Еврейские книги были спасены.</w:t>
      </w:r>
    </w:p>
    <w:p w14:paraId="75ECBCA1" w14:textId="77777777" w:rsidR="00DE60CF" w:rsidRDefault="00DE60CF" w:rsidP="00EA7CC4">
      <w:pPr>
        <w:pStyle w:val="a5"/>
        <w:rPr>
          <w:b/>
        </w:rPr>
      </w:pPr>
      <w:r w:rsidRPr="00655E59">
        <w:t>Всеобщая дискуссия, начавшаяся в Кёльне в 1507 году, пр</w:t>
      </w:r>
      <w:r w:rsidRPr="00655E59">
        <w:t>о</w:t>
      </w:r>
      <w:r w:rsidRPr="00655E59">
        <w:t>должалась десять лет. Дело разб</w:t>
      </w:r>
      <w:r w:rsidRPr="00655E59">
        <w:t>и</w:t>
      </w:r>
      <w:r w:rsidRPr="00655E59">
        <w:t>ралось Латеранским собором в 1516 году</w:t>
      </w:r>
      <w:r>
        <w:t>,</w:t>
      </w:r>
      <w:r w:rsidRPr="00655E59">
        <w:t xml:space="preserve"> и решено было в пользу Ройхлин</w:t>
      </w:r>
      <w:r>
        <w:t xml:space="preserve">а. </w:t>
      </w:r>
      <w:r w:rsidRPr="00655E59">
        <w:t>После победы Ройхлина Лютер смог начать Реформацию</w:t>
      </w:r>
      <w:r w:rsidRPr="0005676E">
        <w:t>»</w:t>
      </w:r>
      <w:r>
        <w:t>.</w:t>
      </w:r>
    </w:p>
    <w:p w14:paraId="160D6DE4" w14:textId="77777777" w:rsidR="00DE60CF" w:rsidRPr="00191731" w:rsidRDefault="00DE60CF" w:rsidP="00EA7CC4">
      <w:pPr>
        <w:pStyle w:val="PlainText"/>
      </w:pPr>
      <w:r w:rsidRPr="00191731">
        <w:t>Лютер был монахом Августинского ордена, а главный нам</w:t>
      </w:r>
      <w:r w:rsidRPr="00191731">
        <w:t>е</w:t>
      </w:r>
      <w:r w:rsidRPr="00191731">
        <w:t>стник ордена стал духовным о</w:t>
      </w:r>
      <w:r w:rsidRPr="00191731">
        <w:t>т</w:t>
      </w:r>
      <w:r w:rsidRPr="00191731">
        <w:t>цом и другом Лютера. Что же это за орден августинцев? Орден а</w:t>
      </w:r>
      <w:r w:rsidRPr="00191731">
        <w:t>в</w:t>
      </w:r>
      <w:r w:rsidRPr="00191731">
        <w:t xml:space="preserve">густинцев был образован в </w:t>
      </w:r>
      <w:r w:rsidRPr="00191731">
        <w:rPr>
          <w:lang w:val="en-US"/>
        </w:rPr>
        <w:t>XIII</w:t>
      </w:r>
      <w:r w:rsidRPr="00191731">
        <w:t xml:space="preserve"> веке и утверждён папой </w:t>
      </w:r>
      <w:smartTag w:uri="urn:schemas-microsoft-com:office:smarttags" w:element="PersonName">
        <w:r w:rsidRPr="00191731">
          <w:t>Александр</w:t>
        </w:r>
      </w:smartTag>
      <w:r w:rsidRPr="00191731">
        <w:t>ом IV. Августинцы распр</w:t>
      </w:r>
      <w:r w:rsidRPr="00191731">
        <w:t>о</w:t>
      </w:r>
      <w:r w:rsidRPr="00191731">
        <w:t>странили свою деятельность во многих странах Западной и Це</w:t>
      </w:r>
      <w:r w:rsidRPr="00191731">
        <w:t>н</w:t>
      </w:r>
      <w:r w:rsidRPr="00191731">
        <w:t>тральной Европы. В эпоху на</w:t>
      </w:r>
      <w:r w:rsidRPr="00191731">
        <w:t>и</w:t>
      </w:r>
      <w:r w:rsidRPr="00191731">
        <w:t>большего своего процветания, в начале XVI века орден насчитывал до 30 тыс. членов, обитающих в 2000 мужских и 300 женских мон</w:t>
      </w:r>
      <w:r w:rsidRPr="00191731">
        <w:t>а</w:t>
      </w:r>
      <w:r w:rsidRPr="00191731">
        <w:t xml:space="preserve">стырях. С </w:t>
      </w:r>
      <w:r w:rsidRPr="00191731">
        <w:rPr>
          <w:lang w:val="en-US"/>
        </w:rPr>
        <w:t>XVIII</w:t>
      </w:r>
      <w:r w:rsidRPr="00191731">
        <w:t xml:space="preserve"> века орден теряет значение (выполнил свою задачу). Будучи членом этого орд</w:t>
      </w:r>
      <w:r w:rsidRPr="00191731">
        <w:t>е</w:t>
      </w:r>
      <w:r w:rsidRPr="00191731">
        <w:t>на, Лютер направл</w:t>
      </w:r>
      <w:r>
        <w:t>яется</w:t>
      </w:r>
      <w:r w:rsidRPr="00191731">
        <w:t xml:space="preserve"> на учёбу в университет, зак</w:t>
      </w:r>
      <w:r>
        <w:t>анчивает</w:t>
      </w:r>
      <w:r w:rsidRPr="00191731">
        <w:t xml:space="preserve"> его и получ</w:t>
      </w:r>
      <w:r>
        <w:t>ает</w:t>
      </w:r>
      <w:r w:rsidRPr="00191731">
        <w:t xml:space="preserve"> учёные степени по ф</w:t>
      </w:r>
      <w:r w:rsidRPr="00191731">
        <w:t>и</w:t>
      </w:r>
      <w:r w:rsidRPr="00191731">
        <w:t xml:space="preserve">лософии и теологии. В 1510 году орден </w:t>
      </w:r>
      <w:r>
        <w:t>посылает</w:t>
      </w:r>
      <w:r w:rsidRPr="00191731">
        <w:t xml:space="preserve"> его в Рим, где он прожил четыре месяца. П</w:t>
      </w:r>
      <w:r w:rsidRPr="00191731">
        <w:t>о</w:t>
      </w:r>
      <w:r w:rsidRPr="00191731">
        <w:t>сле этого Лютер встре</w:t>
      </w:r>
      <w:r>
        <w:t>тился</w:t>
      </w:r>
      <w:r w:rsidRPr="00191731">
        <w:t xml:space="preserve"> со своим духовным отцом и </w:t>
      </w:r>
      <w:r>
        <w:t>по</w:t>
      </w:r>
      <w:r w:rsidRPr="00191731">
        <w:t>жал</w:t>
      </w:r>
      <w:r>
        <w:t>о</w:t>
      </w:r>
      <w:r>
        <w:t>вался</w:t>
      </w:r>
      <w:r w:rsidRPr="00191731">
        <w:t xml:space="preserve"> ему на полное разложение Рима, в кот</w:t>
      </w:r>
      <w:r w:rsidRPr="00191731">
        <w:t>о</w:t>
      </w:r>
      <w:r w:rsidRPr="00191731">
        <w:t>ром царит алчность и продажность. Духовник послушал его и ск</w:t>
      </w:r>
      <w:r w:rsidRPr="00191731">
        <w:t>а</w:t>
      </w:r>
      <w:r w:rsidRPr="00191731">
        <w:t xml:space="preserve">зал: </w:t>
      </w:r>
    </w:p>
    <w:p w14:paraId="1C3D91FB" w14:textId="77777777" w:rsidR="00DE60CF" w:rsidRDefault="00DE60CF" w:rsidP="00EA7CC4">
      <w:pPr>
        <w:pStyle w:val="a5"/>
      </w:pPr>
      <w:r>
        <w:t>«</w:t>
      </w:r>
      <w:r w:rsidRPr="006B74CB">
        <w:t>Потерпи немного, сын мой. Не минует Божья кара этих злодеев. Сохранилось дре</w:t>
      </w:r>
      <w:r w:rsidRPr="006B74CB">
        <w:t>в</w:t>
      </w:r>
      <w:r w:rsidRPr="006B74CB">
        <w:t>нее пророчество, что всё это рухнет, когда монах Августинова братства восстанет на Рим</w:t>
      </w:r>
      <w:r>
        <w:t>»</w:t>
      </w:r>
      <w:r w:rsidRPr="006B74CB">
        <w:t xml:space="preserve">. </w:t>
      </w:r>
    </w:p>
    <w:p w14:paraId="01160EF9" w14:textId="77777777" w:rsidR="00DE60CF" w:rsidRPr="006B74CB" w:rsidRDefault="00DE60CF" w:rsidP="00EA7CC4">
      <w:pPr>
        <w:pStyle w:val="PlainText"/>
      </w:pPr>
      <w:r>
        <w:t>Ясно, что никакого древнего пророчества быть не могло, п</w:t>
      </w:r>
      <w:r>
        <w:t>о</w:t>
      </w:r>
      <w:r>
        <w:t>тому что сам орден к тому времени имел ещё не очень долгую историю, но из приведённой фразы становятся понятны цели р</w:t>
      </w:r>
      <w:r>
        <w:t>у</w:t>
      </w:r>
      <w:r>
        <w:t xml:space="preserve">ководителя августинцев. </w:t>
      </w:r>
      <w:r w:rsidRPr="006B74CB">
        <w:t>Лютера</w:t>
      </w:r>
      <w:r>
        <w:t xml:space="preserve"> готовили</w:t>
      </w:r>
      <w:r w:rsidRPr="006B74CB">
        <w:t xml:space="preserve"> в качестве лидера, </w:t>
      </w:r>
      <w:r w:rsidRPr="006B74CB">
        <w:lastRenderedPageBreak/>
        <w:t>ударной силы реформации</w:t>
      </w:r>
      <w:r>
        <w:t xml:space="preserve"> и</w:t>
      </w:r>
      <w:r w:rsidRPr="006B74CB">
        <w:t xml:space="preserve"> он оправдал эти надежды, справи</w:t>
      </w:r>
      <w:r w:rsidRPr="006B74CB">
        <w:t>в</w:t>
      </w:r>
      <w:r w:rsidRPr="006B74CB">
        <w:t xml:space="preserve">шись со своими задачами. </w:t>
      </w:r>
    </w:p>
    <w:p w14:paraId="46491031" w14:textId="78D0134A" w:rsidR="00DE60CF" w:rsidRPr="00A05F1E" w:rsidRDefault="00DE60CF" w:rsidP="00EA7CC4">
      <w:pPr>
        <w:pStyle w:val="PlainText"/>
      </w:pPr>
      <w:r w:rsidRPr="00A05F1E">
        <w:t>Приведём основное содержание статьи «Реформатор Мартин Лютер и евреи»</w:t>
      </w:r>
      <w:r w:rsidRPr="00DE60CF">
        <w:rPr>
          <w:sz w:val="24"/>
          <w:vertAlign w:val="superscript"/>
        </w:rPr>
        <w:t>[CLXXXII]</w:t>
      </w:r>
      <w:r>
        <w:t>:</w:t>
      </w:r>
    </w:p>
    <w:p w14:paraId="7BFF084E" w14:textId="77777777" w:rsidR="00DE60CF" w:rsidRPr="00A05F1E" w:rsidRDefault="00DE60CF" w:rsidP="00EA7CC4">
      <w:pPr>
        <w:pStyle w:val="a5"/>
      </w:pPr>
      <w:r w:rsidRPr="006D7DFD">
        <w:t>«Имя</w:t>
      </w:r>
      <w:r w:rsidRPr="00A05F1E">
        <w:t xml:space="preserve"> Мартина Лютера вызывает в еврейской среде одн</w:t>
      </w:r>
      <w:r w:rsidRPr="00A05F1E">
        <w:t>о</w:t>
      </w:r>
      <w:r w:rsidRPr="00A05F1E">
        <w:t>значную реакцию:</w:t>
      </w:r>
      <w:r>
        <w:t xml:space="preserve"> — </w:t>
      </w:r>
      <w:r w:rsidRPr="00A05F1E">
        <w:t>Юдофоб! Что тут возразить?! Репутация вполне заслуженная. Но очень немногие знают, что приверженцы Римской цер</w:t>
      </w:r>
      <w:r w:rsidRPr="00A05F1E">
        <w:t>к</w:t>
      </w:r>
      <w:r w:rsidRPr="00A05F1E">
        <w:t>ви называли отца Реф</w:t>
      </w:r>
      <w:r>
        <w:t>ормации при жизни не иначе как “</w:t>
      </w:r>
      <w:r w:rsidRPr="00A05F1E">
        <w:t>об</w:t>
      </w:r>
      <w:r w:rsidRPr="00A05F1E">
        <w:t>ъ</w:t>
      </w:r>
      <w:r w:rsidRPr="00A05F1E">
        <w:t>евреившийся Лютер</w:t>
      </w:r>
      <w:r>
        <w:t>”</w:t>
      </w:r>
      <w:r w:rsidRPr="00A05F1E">
        <w:t>, а если не щадить чувств читателя и говорить без обиняков, то звали его</w:t>
      </w:r>
      <w:r>
        <w:t xml:space="preserve"> — “</w:t>
      </w:r>
      <w:r w:rsidRPr="00A05F1E">
        <w:t>пол-жида</w:t>
      </w:r>
      <w:r>
        <w:t>”. Чем з</w:t>
      </w:r>
      <w:r>
        <w:t>а</w:t>
      </w:r>
      <w:r>
        <w:t>служил он такую “</w:t>
      </w:r>
      <w:r w:rsidRPr="00A05F1E">
        <w:t>честь</w:t>
      </w:r>
      <w:r>
        <w:t>”</w:t>
      </w:r>
      <w:r w:rsidRPr="00A05F1E">
        <w:t>? И как совместить несовмест</w:t>
      </w:r>
      <w:r w:rsidRPr="00A05F1E">
        <w:t>и</w:t>
      </w:r>
      <w:r w:rsidRPr="00A05F1E">
        <w:t xml:space="preserve">мое? </w:t>
      </w:r>
    </w:p>
    <w:p w14:paraId="01EEA235" w14:textId="77777777" w:rsidR="00DE60CF" w:rsidRPr="00A05F1E" w:rsidRDefault="00DE60CF" w:rsidP="00EA7CC4">
      <w:pPr>
        <w:pStyle w:val="a5"/>
      </w:pPr>
      <w:r w:rsidRPr="00A05F1E">
        <w:t>В ХVI веке к традиционным обвинениям в адрес евреев Германии прибавилось ещё одно: они, якобы, повинны в нача</w:t>
      </w:r>
      <w:r w:rsidRPr="00A05F1E">
        <w:t>в</w:t>
      </w:r>
      <w:r w:rsidRPr="00A05F1E">
        <w:t xml:space="preserve">шейся Реформации. </w:t>
      </w:r>
    </w:p>
    <w:p w14:paraId="3AD1871F" w14:textId="77777777" w:rsidR="00DE60CF" w:rsidRPr="00A05F1E" w:rsidRDefault="00DE60CF" w:rsidP="00EA7CC4">
      <w:pPr>
        <w:pStyle w:val="a5"/>
      </w:pPr>
      <w:r>
        <w:t xml:space="preserve"> Речь идёт о еврейском “</w:t>
      </w:r>
      <w:r w:rsidRPr="00A05F1E">
        <w:t>колорите</w:t>
      </w:r>
      <w:r>
        <w:t>”</w:t>
      </w:r>
      <w:r w:rsidRPr="00A05F1E">
        <w:t xml:space="preserve"> раннего протестантизма (особенно его левого крыла), о присутс</w:t>
      </w:r>
      <w:r w:rsidRPr="00A05F1E">
        <w:t>т</w:t>
      </w:r>
      <w:r w:rsidRPr="00A05F1E">
        <w:t xml:space="preserve">вии иудейского элемента в реформистском христианстве. </w:t>
      </w:r>
    </w:p>
    <w:p w14:paraId="13398F20" w14:textId="77777777" w:rsidR="00DE60CF" w:rsidRPr="00A05F1E" w:rsidRDefault="00DE60CF" w:rsidP="00EA7CC4">
      <w:pPr>
        <w:pStyle w:val="a5"/>
      </w:pPr>
      <w:r w:rsidRPr="00A05F1E">
        <w:t>А что происходит в Германии в начале ХVI века? Там з</w:t>
      </w:r>
      <w:r w:rsidRPr="00A05F1E">
        <w:t>а</w:t>
      </w:r>
      <w:r w:rsidRPr="00A05F1E">
        <w:t>рождается и набирает силу движение за обновление церкви</w:t>
      </w:r>
      <w:r>
        <w:t xml:space="preserve"> — </w:t>
      </w:r>
      <w:r w:rsidRPr="00A05F1E">
        <w:t>Реформация. Очевидно стремление реформаторов превратить Библию в основополагающий центр христианской жизни. Н</w:t>
      </w:r>
      <w:r w:rsidRPr="00A05F1E">
        <w:t>а</w:t>
      </w:r>
      <w:r w:rsidRPr="00A05F1E">
        <w:t>блюдается демонстративный отказ от пышности католици</w:t>
      </w:r>
      <w:r w:rsidRPr="00A05F1E">
        <w:t>з</w:t>
      </w:r>
      <w:r w:rsidRPr="00A05F1E">
        <w:t>ма, доходящий до иконоборчества. Шири</w:t>
      </w:r>
      <w:r w:rsidRPr="00A05F1E">
        <w:t>т</w:t>
      </w:r>
      <w:r w:rsidRPr="00A05F1E">
        <w:t>ся протест против сложной системы католической теологии. Налицо намерение устранить посредническую функцию священников, возврат к простоте ра</w:t>
      </w:r>
      <w:r w:rsidRPr="00A05F1E">
        <w:t>н</w:t>
      </w:r>
      <w:r w:rsidRPr="00A05F1E">
        <w:t>него христианства. Заметен растущий интерес христианских те</w:t>
      </w:r>
      <w:r w:rsidRPr="00A05F1E">
        <w:t>о</w:t>
      </w:r>
      <w:r w:rsidRPr="00A05F1E">
        <w:t>логов к древнееврейскому языку, попытки прочесть древние п</w:t>
      </w:r>
      <w:r w:rsidRPr="00A05F1E">
        <w:t>и</w:t>
      </w:r>
      <w:r w:rsidRPr="00A05F1E">
        <w:t xml:space="preserve">сания в оригинале </w:t>
      </w:r>
      <w:r>
        <w:t>(эта тенденция усилилась после “</w:t>
      </w:r>
      <w:r w:rsidRPr="00A05F1E">
        <w:t>спора о е</w:t>
      </w:r>
      <w:r w:rsidRPr="00A05F1E">
        <w:t>в</w:t>
      </w:r>
      <w:r w:rsidRPr="00A05F1E">
        <w:t>рейских книгах</w:t>
      </w:r>
      <w:r>
        <w:t>”</w:t>
      </w:r>
      <w:r w:rsidRPr="00A05F1E">
        <w:t xml:space="preserve"> и поб</w:t>
      </w:r>
      <w:r w:rsidRPr="00A05F1E">
        <w:t>е</w:t>
      </w:r>
      <w:r w:rsidRPr="00A05F1E">
        <w:t>ды Ройхлина), предпочтение персонажей Ветхого завета в качестве образцов для подражания. Всё это д</w:t>
      </w:r>
      <w:r w:rsidRPr="00A05F1E">
        <w:t>а</w:t>
      </w:r>
      <w:r w:rsidRPr="00A05F1E">
        <w:t>вало по</w:t>
      </w:r>
      <w:r>
        <w:t>чву папистам обвинять Лютера в “</w:t>
      </w:r>
      <w:r w:rsidRPr="00A05F1E">
        <w:t>иудаизации</w:t>
      </w:r>
      <w:r>
        <w:t>”</w:t>
      </w:r>
      <w:r w:rsidRPr="00A05F1E">
        <w:t>, как обв</w:t>
      </w:r>
      <w:r w:rsidRPr="00A05F1E">
        <w:t>и</w:t>
      </w:r>
      <w:r w:rsidRPr="00A05F1E">
        <w:t>няли они в том гуманистов и Ройхл</w:t>
      </w:r>
      <w:r w:rsidRPr="00A05F1E">
        <w:t>и</w:t>
      </w:r>
      <w:r w:rsidRPr="00A05F1E">
        <w:t>на, Меланхтона и Сервета, родон</w:t>
      </w:r>
      <w:r w:rsidRPr="00A05F1E">
        <w:t>а</w:t>
      </w:r>
      <w:r w:rsidRPr="00A05F1E">
        <w:t>чальника унитаристского движения, Кальвина и пуритан. По мнению папистов, лютеранство ведёт к кальвинизму, кальв</w:t>
      </w:r>
      <w:r w:rsidRPr="00A05F1E">
        <w:t>и</w:t>
      </w:r>
      <w:r w:rsidRPr="00A05F1E">
        <w:t>низм</w:t>
      </w:r>
      <w:r>
        <w:t xml:space="preserve"> — </w:t>
      </w:r>
      <w:r w:rsidRPr="00A05F1E">
        <w:t>к унитаризму, унитаризм</w:t>
      </w:r>
      <w:r>
        <w:t xml:space="preserve"> — </w:t>
      </w:r>
      <w:r w:rsidRPr="00A05F1E">
        <w:t>к адвентизму (субботн</w:t>
      </w:r>
      <w:r w:rsidRPr="00A05F1E">
        <w:t>и</w:t>
      </w:r>
      <w:r w:rsidRPr="00A05F1E">
        <w:t>ки), а от адвентизма до иудаизма</w:t>
      </w:r>
      <w:r>
        <w:t xml:space="preserve"> — </w:t>
      </w:r>
      <w:r w:rsidRPr="00A05F1E">
        <w:t xml:space="preserve">один шаг. </w:t>
      </w:r>
    </w:p>
    <w:p w14:paraId="22348775" w14:textId="77777777" w:rsidR="00DE60CF" w:rsidRPr="00A05F1E" w:rsidRDefault="00DE60CF" w:rsidP="00EA7CC4">
      <w:pPr>
        <w:pStyle w:val="a5"/>
      </w:pPr>
      <w:r w:rsidRPr="00A05F1E">
        <w:t>Н</w:t>
      </w:r>
      <w:r>
        <w:t>о так ли велика была опасность “</w:t>
      </w:r>
      <w:r w:rsidRPr="00A05F1E">
        <w:t>иудаизации</w:t>
      </w:r>
      <w:r>
        <w:t>”</w:t>
      </w:r>
      <w:r w:rsidRPr="00A05F1E">
        <w:t xml:space="preserve">, исходящая от отца Реформации? И как соединить </w:t>
      </w:r>
      <w:r w:rsidRPr="00A05F1E">
        <w:lastRenderedPageBreak/>
        <w:t>неизвестные большинству из нас обвинения Римской церкви против Л</w:t>
      </w:r>
      <w:r w:rsidRPr="00A05F1E">
        <w:t>ю</w:t>
      </w:r>
      <w:r w:rsidRPr="00A05F1E">
        <w:t>тера в иудаизации с его стойкой в нашем сознании репутацией страшного юдофоба? Писания Лютера против евреев следует рассматривать не изол</w:t>
      </w:r>
      <w:r w:rsidRPr="00A05F1E">
        <w:t>и</w:t>
      </w:r>
      <w:r w:rsidRPr="00A05F1E">
        <w:t>ровано, а в совокупн</w:t>
      </w:r>
      <w:r w:rsidRPr="00A05F1E">
        <w:t>о</w:t>
      </w:r>
      <w:r w:rsidRPr="00A05F1E">
        <w:t>сти с другими работами, где он позитивно пишет о евреях. Но ещё важнее включить еврейскую тему в о</w:t>
      </w:r>
      <w:r w:rsidRPr="00A05F1E">
        <w:t>б</w:t>
      </w:r>
      <w:r w:rsidRPr="00A05F1E">
        <w:t>щий разговор о личности, жизни, учении и деяниях Мартина Лютера.</w:t>
      </w:r>
    </w:p>
    <w:p w14:paraId="543D5C42" w14:textId="77777777" w:rsidR="00DE60CF" w:rsidRPr="00A05F1E" w:rsidRDefault="00DE60CF" w:rsidP="00EA7CC4">
      <w:pPr>
        <w:pStyle w:val="a5"/>
      </w:pPr>
      <w:r w:rsidRPr="00A05F1E">
        <w:t>Вслед за средневековыми теологами Лютер резко высказыв</w:t>
      </w:r>
      <w:r w:rsidRPr="00A05F1E">
        <w:t>а</w:t>
      </w:r>
      <w:r w:rsidRPr="00A05F1E">
        <w:t>ется против Талмуда, хотя его не знает. Он обвиняет евреев в богохульстве, считает, что их верования вра</w:t>
      </w:r>
      <w:r w:rsidRPr="00A05F1E">
        <w:t>ж</w:t>
      </w:r>
      <w:r w:rsidRPr="00A05F1E">
        <w:t>дебны христианству, и не собирается деятельно участвовать в судьбе еврейства.</w:t>
      </w:r>
    </w:p>
    <w:p w14:paraId="51093820" w14:textId="77777777" w:rsidR="00DE60CF" w:rsidRPr="00B42D35" w:rsidRDefault="00DE60CF" w:rsidP="00EA7CC4">
      <w:pPr>
        <w:pStyle w:val="a5"/>
        <w:rPr>
          <w:b/>
          <w:sz w:val="28"/>
          <w:szCs w:val="28"/>
        </w:rPr>
      </w:pPr>
      <w:r w:rsidRPr="00A05F1E">
        <w:t>В 1516 году Лютер начинает учить древнееврейский язык, пользуясь учебником Ройхлина и грамм</w:t>
      </w:r>
      <w:r w:rsidRPr="00A05F1E">
        <w:t>а</w:t>
      </w:r>
      <w:r w:rsidRPr="00A05F1E">
        <w:t>тикой Кимхи, достаточно быстро продвигаясь в нём. Этот шаг продикт</w:t>
      </w:r>
      <w:r w:rsidRPr="00A05F1E">
        <w:t>о</w:t>
      </w:r>
      <w:r w:rsidRPr="00A05F1E">
        <w:t>ван его намерением перевести заново Библию, помогая себе текстом на языке ориг</w:t>
      </w:r>
      <w:r w:rsidRPr="00A05F1E">
        <w:t>и</w:t>
      </w:r>
      <w:r w:rsidRPr="00A05F1E">
        <w:t xml:space="preserve">нала. </w:t>
      </w:r>
      <w:r w:rsidRPr="00B42D35">
        <w:rPr>
          <w:b/>
          <w:szCs w:val="24"/>
        </w:rPr>
        <w:t>Древнееврейский язык для него — язык Божестве</w:t>
      </w:r>
      <w:r w:rsidRPr="00B42D35">
        <w:rPr>
          <w:b/>
          <w:szCs w:val="24"/>
        </w:rPr>
        <w:t>н</w:t>
      </w:r>
      <w:r w:rsidRPr="00B42D35">
        <w:rPr>
          <w:b/>
          <w:szCs w:val="24"/>
        </w:rPr>
        <w:t>ный, богатый и простой одновременно.</w:t>
      </w:r>
    </w:p>
    <w:p w14:paraId="69BB0FE5" w14:textId="698DE5E4" w:rsidR="00DE60CF" w:rsidRPr="00A05F1E" w:rsidRDefault="00DE60CF" w:rsidP="00EA7CC4">
      <w:pPr>
        <w:pStyle w:val="a5"/>
      </w:pPr>
      <w:r w:rsidRPr="00A05F1E">
        <w:t>Будучи не только теоретиком, но и практиком, Лютер, ок</w:t>
      </w:r>
      <w:r w:rsidRPr="00A05F1E">
        <w:t>а</w:t>
      </w:r>
      <w:r w:rsidRPr="00A05F1E">
        <w:t xml:space="preserve">завшись в </w:t>
      </w:r>
      <w:r>
        <w:t>Вартбурге, впло</w:t>
      </w:r>
      <w:r>
        <w:t>т</w:t>
      </w:r>
      <w:r>
        <w:t>ную берётся за “</w:t>
      </w:r>
      <w:r w:rsidRPr="00A05F1E">
        <w:t>решение еврейского вопроса</w:t>
      </w:r>
      <w:r>
        <w:t>”</w:t>
      </w:r>
      <w:r w:rsidRPr="00A05F1E">
        <w:t>. Прежде всего, нужно переломить общественное мн</w:t>
      </w:r>
      <w:r w:rsidRPr="00A05F1E">
        <w:t>е</w:t>
      </w:r>
      <w:r w:rsidRPr="00A05F1E">
        <w:t>ние, необходимо расположить народ к евреям. В первом же с</w:t>
      </w:r>
      <w:r w:rsidRPr="00A05F1E">
        <w:t>о</w:t>
      </w:r>
      <w:r w:rsidRPr="00A05F1E">
        <w:t>чинении, написанном в июне 1521 г</w:t>
      </w:r>
      <w:r w:rsidRPr="00A05F1E">
        <w:t>о</w:t>
      </w:r>
      <w:r w:rsidRPr="00A05F1E">
        <w:t>да, Лютер, цитируя слова девы М</w:t>
      </w:r>
      <w:r>
        <w:t>арии из Евангелия от Луки (“</w:t>
      </w:r>
      <w:r w:rsidRPr="00A05F1E">
        <w:t>Как говорил отцам нашим,</w:t>
      </w:r>
      <w:r>
        <w:t xml:space="preserve"> к Аврааму и семени его до века”</w:t>
      </w:r>
      <w:r w:rsidRPr="00A05F1E">
        <w:t>), утверждает, что милость Б</w:t>
      </w:r>
      <w:r w:rsidRPr="00A05F1E">
        <w:t>о</w:t>
      </w:r>
      <w:r w:rsidRPr="00A05F1E">
        <w:t>жия, которой Израиль сподобился через рождение Христа, в а</w:t>
      </w:r>
      <w:r w:rsidRPr="00A05F1E">
        <w:t>в</w:t>
      </w:r>
      <w:r w:rsidRPr="00A05F1E">
        <w:t>раамовом семени, т.е. в евреях будет длиться вечно. Лютер стыдил единоверцев за недружественное отно</w:t>
      </w:r>
      <w:r>
        <w:t>ш</w:t>
      </w:r>
      <w:r>
        <w:t>е</w:t>
      </w:r>
      <w:r>
        <w:t>ние к иудеям и объяснял, что “</w:t>
      </w:r>
      <w:r w:rsidRPr="00A05F1E">
        <w:t>евреи</w:t>
      </w:r>
      <w:r>
        <w:t xml:space="preserve"> — </w:t>
      </w:r>
      <w:r w:rsidRPr="00A05F1E">
        <w:t>лучшая кровь на земле</w:t>
      </w:r>
      <w:r>
        <w:t>”</w:t>
      </w:r>
      <w:r w:rsidRPr="00A05F1E">
        <w:t xml:space="preserve">. </w:t>
      </w:r>
      <w:r>
        <w:t>“</w:t>
      </w:r>
      <w:r w:rsidRPr="00EC7DFF">
        <w:t>Только через них св</w:t>
      </w:r>
      <w:r w:rsidRPr="00EC7DFF">
        <w:t>я</w:t>
      </w:r>
      <w:r w:rsidRPr="00EC7DFF">
        <w:t>той Дух пожелал дать священное Писание миру; они</w:t>
      </w:r>
      <w:r>
        <w:t xml:space="preserve"> — </w:t>
      </w:r>
      <w:r w:rsidRPr="00EC7DFF">
        <w:t>Божьи дети, а мы</w:t>
      </w:r>
      <w:r>
        <w:t xml:space="preserve"> — </w:t>
      </w:r>
      <w:r w:rsidRPr="00EC7DFF">
        <w:t>гости и чужие; мы, подобно ханаанской жене, должны довольны быть тем, что, как псы, питаемся кро</w:t>
      </w:r>
      <w:r w:rsidRPr="00EC7DFF">
        <w:t>ш</w:t>
      </w:r>
      <w:r w:rsidRPr="00EC7DFF">
        <w:t>ками, падающими со стола своих го</w:t>
      </w:r>
      <w:r w:rsidRPr="00EC7DFF">
        <w:t>с</w:t>
      </w:r>
      <w:r w:rsidRPr="00EC7DFF">
        <w:t>под</w:t>
      </w:r>
      <w:r>
        <w:t>”</w:t>
      </w:r>
      <w:r w:rsidRPr="00DE60CF">
        <w:rPr>
          <w:vertAlign w:val="superscript"/>
        </w:rPr>
        <w:t>[CLXXXIII]</w:t>
      </w:r>
      <w:r w:rsidRPr="00EC7DFF">
        <w:t>.</w:t>
      </w:r>
      <w:r w:rsidRPr="00A05F1E">
        <w:t xml:space="preserve"> </w:t>
      </w:r>
    </w:p>
    <w:p w14:paraId="485DB017" w14:textId="77777777" w:rsidR="00DE60CF" w:rsidRPr="00A05F1E" w:rsidRDefault="00DE60CF" w:rsidP="00EA7CC4">
      <w:pPr>
        <w:pStyle w:val="a5"/>
      </w:pPr>
      <w:r w:rsidRPr="00A05F1E">
        <w:t>Эрцгерцог Фердинанд Австрийский, брат императора Карла V, на рейхстаге в Нюрнберге о</w:t>
      </w:r>
      <w:r w:rsidRPr="00A05F1E">
        <w:t>б</w:t>
      </w:r>
      <w:r w:rsidRPr="00A05F1E">
        <w:t>винил Лютера в том, что он, причисляя Христа к Авраамову семени, отвергает его божестве</w:t>
      </w:r>
      <w:r w:rsidRPr="00A05F1E">
        <w:t>н</w:t>
      </w:r>
      <w:r w:rsidRPr="00A05F1E">
        <w:t>ное происхожд</w:t>
      </w:r>
      <w:r w:rsidRPr="00A05F1E">
        <w:t>е</w:t>
      </w:r>
      <w:r w:rsidRPr="00A05F1E">
        <w:t>ние, а это</w:t>
      </w:r>
      <w:r>
        <w:t xml:space="preserve"> — </w:t>
      </w:r>
      <w:r w:rsidRPr="00A05F1E">
        <w:t>богохульство. Вот тогда</w:t>
      </w:r>
      <w:r>
        <w:t xml:space="preserve">-то и пишет Лютер свой памфлет “Иисус Христос, </w:t>
      </w:r>
      <w:r>
        <w:lastRenderedPageBreak/>
        <w:t>рождённый евреем”</w:t>
      </w:r>
      <w:r w:rsidRPr="00A05F1E">
        <w:t xml:space="preserve"> (1523). Он адресуется не евреям, а единоверцам.</w:t>
      </w:r>
    </w:p>
    <w:p w14:paraId="4D392B69" w14:textId="77777777" w:rsidR="00DE60CF" w:rsidRPr="00A05F1E" w:rsidRDefault="00DE60CF" w:rsidP="00EA7CC4">
      <w:pPr>
        <w:pStyle w:val="a5"/>
      </w:pPr>
      <w:r w:rsidRPr="00A05F1E">
        <w:t>Он заключает памфлет призывом:</w:t>
      </w:r>
      <w:r>
        <w:t xml:space="preserve"> — </w:t>
      </w:r>
      <w:r w:rsidRPr="00A05F1E">
        <w:t>Советую, прошу ка</w:t>
      </w:r>
      <w:r w:rsidRPr="00A05F1E">
        <w:t>ж</w:t>
      </w:r>
      <w:r w:rsidRPr="00A05F1E">
        <w:t>дого поступать с евреями по доброте и обучать их Евангелию. В таком случае мы можем надеяться, что они придут к нам. Если же мы упо</w:t>
      </w:r>
      <w:r w:rsidRPr="00A05F1E">
        <w:t>т</w:t>
      </w:r>
      <w:r w:rsidRPr="00A05F1E">
        <w:t>ребляем грубую силу и поносим их, обвиняем их в использовании христианской крови, чтобы освободиться от зл</w:t>
      </w:r>
      <w:r w:rsidRPr="00A05F1E">
        <w:t>о</w:t>
      </w:r>
      <w:r w:rsidRPr="00A05F1E">
        <w:t>вония, и не знаю, в каком ещё вздоре, поступаем с ними как с собак</w:t>
      </w:r>
      <w:r w:rsidRPr="00A05F1E">
        <w:t>а</w:t>
      </w:r>
      <w:r w:rsidRPr="00A05F1E">
        <w:t>ми, то чего доброго мы можем ждать от них? Наконец, как мы можем ждать их исправления, когда мы запрещаем им трудиться среди нас в нашем сообществе,</w:t>
      </w:r>
      <w:r w:rsidRPr="00A05F1E">
        <w:rPr>
          <w:b/>
        </w:rPr>
        <w:t xml:space="preserve"> </w:t>
      </w:r>
      <w:r w:rsidRPr="00DC73C2">
        <w:rPr>
          <w:b/>
        </w:rPr>
        <w:t>вынуждаем их зан</w:t>
      </w:r>
      <w:r w:rsidRPr="00DC73C2">
        <w:rPr>
          <w:b/>
        </w:rPr>
        <w:t>и</w:t>
      </w:r>
      <w:r w:rsidRPr="00DC73C2">
        <w:rPr>
          <w:b/>
        </w:rPr>
        <w:t>маться ростовщичеством</w:t>
      </w:r>
      <w:r w:rsidRPr="00EC7DFF">
        <w:t>?</w:t>
      </w:r>
      <w:r w:rsidRPr="00A05F1E">
        <w:t xml:space="preserve"> Если мы хотим им помочь, то мы должны относиться к ним не по папистскому закону, а по прав</w:t>
      </w:r>
      <w:r w:rsidRPr="00A05F1E">
        <w:t>и</w:t>
      </w:r>
      <w:r w:rsidRPr="00A05F1E">
        <w:t>лам христианского милосердия. Мы должны по-дружески их принимать, позволить им жить и раб</w:t>
      </w:r>
      <w:r w:rsidRPr="00A05F1E">
        <w:t>о</w:t>
      </w:r>
      <w:r w:rsidRPr="00A05F1E">
        <w:t>тать вместе с нами, и тогда они сердцем будут с нами, а если некоторые и останутся при своём упорстве, что плохого в том? И из нас не каждый</w:t>
      </w:r>
      <w:r>
        <w:t xml:space="preserve"> — </w:t>
      </w:r>
      <w:r w:rsidRPr="00A05F1E">
        <w:t>до</w:t>
      </w:r>
      <w:r w:rsidRPr="00A05F1E">
        <w:t>б</w:t>
      </w:r>
      <w:r w:rsidRPr="00A05F1E">
        <w:t>рый хр</w:t>
      </w:r>
      <w:r w:rsidRPr="00A05F1E">
        <w:t>и</w:t>
      </w:r>
      <w:r w:rsidRPr="00A05F1E">
        <w:t>стианин!</w:t>
      </w:r>
    </w:p>
    <w:p w14:paraId="254338CF" w14:textId="77777777" w:rsidR="00DE60CF" w:rsidRPr="00A05F1E" w:rsidRDefault="00DE60CF" w:rsidP="00EA7CC4">
      <w:pPr>
        <w:pStyle w:val="a5"/>
      </w:pPr>
      <w:r w:rsidRPr="00A05F1E">
        <w:t xml:space="preserve">В памфлете доказывается, что в Ветхом завете содержатся </w:t>
      </w:r>
      <w:r w:rsidRPr="00A64845">
        <w:rPr>
          <w:b/>
          <w:szCs w:val="24"/>
        </w:rPr>
        <w:t>зашифрованные упоминания</w:t>
      </w:r>
      <w:r w:rsidRPr="00A05F1E">
        <w:t xml:space="preserve"> о Богоматери, предсказания о р</w:t>
      </w:r>
      <w:r w:rsidRPr="00A05F1E">
        <w:t>о</w:t>
      </w:r>
      <w:r w:rsidRPr="00A05F1E">
        <w:t>ждении Христа, которые злодеи-талмудисты якобы скрывали от евреев, толкуя слово Божие вкривь и вкось.</w:t>
      </w:r>
      <w:r>
        <w:t xml:space="preserve"> И если евреи пр</w:t>
      </w:r>
      <w:r>
        <w:t>о</w:t>
      </w:r>
      <w:r>
        <w:t>чтут Тору без “</w:t>
      </w:r>
      <w:r w:rsidRPr="00A05F1E">
        <w:t>помощи</w:t>
      </w:r>
      <w:r>
        <w:t>”</w:t>
      </w:r>
      <w:r w:rsidRPr="00A05F1E">
        <w:t xml:space="preserve"> талмудистов, они обретут ист</w:t>
      </w:r>
      <w:r w:rsidRPr="00A05F1E">
        <w:t>и</w:t>
      </w:r>
      <w:r w:rsidRPr="00A05F1E">
        <w:t>ну.</w:t>
      </w:r>
    </w:p>
    <w:p w14:paraId="1EE712A0" w14:textId="77777777" w:rsidR="00DE60CF" w:rsidRPr="00A05F1E" w:rsidRDefault="00DE60CF" w:rsidP="00EA7CC4">
      <w:pPr>
        <w:pStyle w:val="a5"/>
      </w:pPr>
      <w:r w:rsidRPr="00A05F1E">
        <w:t xml:space="preserve">Весной 1522 года Лютер закончил перевод Нового завета </w:t>
      </w:r>
      <w:r>
        <w:t>на немецкий. “</w:t>
      </w:r>
      <w:r w:rsidRPr="00A05F1E">
        <w:t>Я хочу гов</w:t>
      </w:r>
      <w:r w:rsidRPr="00A05F1E">
        <w:t>о</w:t>
      </w:r>
      <w:r w:rsidRPr="00A05F1E">
        <w:t>рить по-немецки,</w:t>
      </w:r>
      <w:r>
        <w:t xml:space="preserve"> а не по-латински и по-гречески”</w:t>
      </w:r>
      <w:r w:rsidRPr="00A05F1E">
        <w:t xml:space="preserve">. </w:t>
      </w:r>
      <w:r>
        <w:t>“</w:t>
      </w:r>
      <w:r w:rsidRPr="00A05F1E">
        <w:t>Я для моих немцев рождён, им и хочу послужить</w:t>
      </w:r>
      <w:r>
        <w:t>”</w:t>
      </w:r>
      <w:r w:rsidRPr="00A05F1E">
        <w:t>. Н</w:t>
      </w:r>
      <w:r w:rsidRPr="00A05F1E">
        <w:t>о</w:t>
      </w:r>
      <w:r w:rsidRPr="00A05F1E">
        <w:t>вый завет в немецком переводе Лютера распространялся по германским землям, как пожар по сухому лесу. Очевидец всп</w:t>
      </w:r>
      <w:r w:rsidRPr="00A05F1E">
        <w:t>о</w:t>
      </w:r>
      <w:r w:rsidRPr="00A05F1E">
        <w:t>минает, что все, кто умел читать, жа</w:t>
      </w:r>
      <w:r w:rsidRPr="00A05F1E">
        <w:t>д</w:t>
      </w:r>
      <w:r w:rsidRPr="00A05F1E">
        <w:t>но читали и перечитывали его, обсуждали, спорили о нём и меж собой, и с людьми духо</w:t>
      </w:r>
      <w:r w:rsidRPr="00A05F1E">
        <w:t>в</w:t>
      </w:r>
      <w:r w:rsidRPr="00A05F1E">
        <w:t>ного звания. Появилось множество проповедников Евангелия, ходивших из дома в дом, из деревни в деревню. Мысль о раве</w:t>
      </w:r>
      <w:r w:rsidRPr="00A05F1E">
        <w:t>н</w:t>
      </w:r>
      <w:r w:rsidRPr="00A05F1E">
        <w:t>стве перед Богом овладела умами бедн</w:t>
      </w:r>
      <w:r w:rsidRPr="00A05F1E">
        <w:t>я</w:t>
      </w:r>
      <w:r>
        <w:t>ков. “</w:t>
      </w:r>
      <w:r w:rsidRPr="00A05F1E">
        <w:t>Когда Адам пахал, а Ева пряла, кто тогда был господином?</w:t>
      </w:r>
      <w:r>
        <w:t xml:space="preserve">” — </w:t>
      </w:r>
      <w:r w:rsidRPr="00A05F1E">
        <w:t>вопрос этот не сх</w:t>
      </w:r>
      <w:r w:rsidRPr="00A05F1E">
        <w:t>о</w:t>
      </w:r>
      <w:r w:rsidRPr="00A05F1E">
        <w:t>дил с уст.</w:t>
      </w:r>
    </w:p>
    <w:p w14:paraId="21C24B29" w14:textId="77777777" w:rsidR="00DE60CF" w:rsidRPr="00A05F1E" w:rsidRDefault="00DE60CF" w:rsidP="00EA7CC4">
      <w:pPr>
        <w:pStyle w:val="a5"/>
      </w:pPr>
      <w:r w:rsidRPr="00A05F1E">
        <w:t xml:space="preserve">Кто знает, представлял ли сам Лютер масштабы последствий его выступления против Рима и папы? Вряд ли он предвидел, ударив в набат, какой крови это </w:t>
      </w:r>
      <w:r>
        <w:t>будет стоить. Вот уж поистине, “</w:t>
      </w:r>
      <w:r w:rsidRPr="00A05F1E">
        <w:t>нам не дано предуг</w:t>
      </w:r>
      <w:r>
        <w:t>адать, как наше слово отзовётся...”</w:t>
      </w:r>
    </w:p>
    <w:p w14:paraId="35CA1EDD" w14:textId="6249BB40" w:rsidR="00DE60CF" w:rsidRPr="00A05F1E" w:rsidRDefault="00DE60CF" w:rsidP="00EA7CC4">
      <w:pPr>
        <w:pStyle w:val="a5"/>
      </w:pPr>
      <w:r w:rsidRPr="00A05F1E">
        <w:lastRenderedPageBreak/>
        <w:t>Германия заполыхала. Восставших возглавил бывший франц</w:t>
      </w:r>
      <w:r w:rsidRPr="00A05F1E">
        <w:t>и</w:t>
      </w:r>
      <w:r w:rsidRPr="00A05F1E">
        <w:t>сканский монах, доктор теологии, п</w:t>
      </w:r>
      <w:r w:rsidRPr="00A05F1E">
        <w:t>о</w:t>
      </w:r>
      <w:r w:rsidRPr="00A05F1E">
        <w:t>следователь Лютера, Томас Мюнцер. В толковании слова Божьего он оказался радикал</w:t>
      </w:r>
      <w:r w:rsidRPr="00A05F1E">
        <w:t>ь</w:t>
      </w:r>
      <w:r w:rsidRPr="00A05F1E">
        <w:t>нее учителя. Обращаясь к</w:t>
      </w:r>
      <w:r>
        <w:t xml:space="preserve"> народу, он цитировал писание: “</w:t>
      </w:r>
      <w:r w:rsidRPr="00A05F1E">
        <w:t>Говорил же Христос: я принес не мир, но меч</w:t>
      </w:r>
      <w:r>
        <w:t>”. Себя Мюнцер называл “</w:t>
      </w:r>
      <w:r w:rsidRPr="00A05F1E">
        <w:t>мечом Гедеона</w:t>
      </w:r>
      <w:r>
        <w:t>”</w:t>
      </w:r>
      <w:r w:rsidRPr="00DE60CF">
        <w:rPr>
          <w:vertAlign w:val="superscript"/>
        </w:rPr>
        <w:t>[CLXXXIV]</w:t>
      </w:r>
      <w:r w:rsidRPr="00A05F1E">
        <w:t>. Он стал проповедником Евангелия, которое, по его мнению, предписывало равенс</w:t>
      </w:r>
      <w:r>
        <w:t>тво и братство людей на земле: “Всё да будет общим!”</w:t>
      </w:r>
      <w:r w:rsidRPr="00A05F1E">
        <w:t xml:space="preserve"> Этот девиз одушевлял т</w:t>
      </w:r>
      <w:r w:rsidRPr="00A05F1E">
        <w:t>ы</w:t>
      </w:r>
      <w:r w:rsidRPr="00A05F1E">
        <w:t>сячные толпы крест</w:t>
      </w:r>
      <w:r w:rsidRPr="00A05F1E">
        <w:t>ь</w:t>
      </w:r>
      <w:r w:rsidRPr="00A05F1E">
        <w:t>ян. Только в Швабии число восс</w:t>
      </w:r>
      <w:r>
        <w:t>тавших достигло трёхсот тысяч. “</w:t>
      </w:r>
      <w:r w:rsidRPr="00A05F1E">
        <w:t>Бей, бей, бей! Куй железо, пока горячо! Разд</w:t>
      </w:r>
      <w:r w:rsidRPr="00A05F1E">
        <w:t>у</w:t>
      </w:r>
      <w:r w:rsidRPr="00A05F1E">
        <w:t>вай огонь, не давай мечу простыть от крови, н</w:t>
      </w:r>
      <w:r>
        <w:t xml:space="preserve">е щади никого... Бей, бей, бей!” — </w:t>
      </w:r>
      <w:r w:rsidRPr="00A05F1E">
        <w:t xml:space="preserve">это призывы Мюнцера из его воззвания к народу. </w:t>
      </w:r>
    </w:p>
    <w:p w14:paraId="260EDC41" w14:textId="77777777" w:rsidR="00DE60CF" w:rsidRPr="00A05F1E" w:rsidRDefault="00DE60CF" w:rsidP="00EA7CC4">
      <w:pPr>
        <w:pStyle w:val="a5"/>
      </w:pPr>
      <w:r w:rsidRPr="00A05F1E">
        <w:t>Лютера, осуждающего мятежную ересь, восставшие не сл</w:t>
      </w:r>
      <w:r w:rsidRPr="00A05F1E">
        <w:t>ы</w:t>
      </w:r>
      <w:r w:rsidRPr="00A05F1E">
        <w:t>шат. Никогда он не был так глубоко ран</w:t>
      </w:r>
      <w:r>
        <w:t>ен. Напрасно он взыв</w:t>
      </w:r>
      <w:r>
        <w:t>а</w:t>
      </w:r>
      <w:r>
        <w:t>ет к ним: “Б</w:t>
      </w:r>
      <w:r w:rsidRPr="00A05F1E">
        <w:t>ог запрещает восстание... Дьявол р</w:t>
      </w:r>
      <w:r w:rsidRPr="00A05F1E">
        <w:t>а</w:t>
      </w:r>
      <w:r w:rsidRPr="00A05F1E">
        <w:t>дуется ему...</w:t>
      </w:r>
      <w:r>
        <w:t>”</w:t>
      </w:r>
      <w:r w:rsidRPr="00A05F1E">
        <w:t xml:space="preserve"> Не слыша</w:t>
      </w:r>
      <w:r>
        <w:t>т. Они внимают Томасу Мюнцеру: “</w:t>
      </w:r>
      <w:r w:rsidRPr="00A05F1E">
        <w:t>Смотрите, самые подонки лихоимства, воровства и разбоя</w:t>
      </w:r>
      <w:r>
        <w:t xml:space="preserve"> — </w:t>
      </w:r>
      <w:r w:rsidRPr="00A05F1E">
        <w:t>вот кто есть наши великие мира и господа... Они распространяют заповедь Го</w:t>
      </w:r>
      <w:r>
        <w:t>спо</w:t>
      </w:r>
      <w:r>
        <w:t>д</w:t>
      </w:r>
      <w:r>
        <w:t>ню среди бедных и говорят: “</w:t>
      </w:r>
      <w:r w:rsidRPr="00A05F1E">
        <w:t>Гос</w:t>
      </w:r>
      <w:r>
        <w:t>подь повелел: не у</w:t>
      </w:r>
      <w:r>
        <w:t>к</w:t>
      </w:r>
      <w:r>
        <w:t>ради!”</w:t>
      </w:r>
      <w:r w:rsidRPr="00A05F1E">
        <w:t xml:space="preserve"> Так они отягощают всех людей, бедного земледельца, ремесленника, и всё, что живёт, обдирают и обчищают, а если бедняк согрешит перед Всесвятейшим, то должен быть пов</w:t>
      </w:r>
      <w:r w:rsidRPr="00A05F1E">
        <w:t>е</w:t>
      </w:r>
      <w:r w:rsidRPr="00A05F1E">
        <w:t>шен. И тут доктор Лгун (так он аттестует Мартина Лютера</w:t>
      </w:r>
      <w:r>
        <w:t xml:space="preserve"> — </w:t>
      </w:r>
      <w:r w:rsidRPr="00EC7DFF">
        <w:t>Г.И.)</w:t>
      </w:r>
      <w:r>
        <w:t xml:space="preserve"> говорит: “</w:t>
      </w:r>
      <w:r w:rsidRPr="00A05F1E">
        <w:t>Аминь</w:t>
      </w:r>
      <w:r>
        <w:t>”</w:t>
      </w:r>
      <w:r w:rsidRPr="00A05F1E">
        <w:t>.</w:t>
      </w:r>
    </w:p>
    <w:p w14:paraId="23246688" w14:textId="77777777" w:rsidR="00DE60CF" w:rsidRPr="00A05F1E" w:rsidRDefault="00DE60CF" w:rsidP="00EA7CC4">
      <w:pPr>
        <w:pStyle w:val="a5"/>
      </w:pPr>
      <w:r w:rsidRPr="00A05F1E">
        <w:t>Крестьянская война всколыхнула население многих городов, в особенности тех, что были подчинены сюзеренам-епископам. Она охватила не всю Германию, а больше ю</w:t>
      </w:r>
      <w:r w:rsidRPr="00A05F1E">
        <w:t>ж</w:t>
      </w:r>
      <w:r w:rsidRPr="00A05F1E">
        <w:t>но-германские земли: тюринго-саксонский и швабско-шварцвальдский районы, Фра</w:t>
      </w:r>
      <w:r w:rsidRPr="00A05F1E">
        <w:t>н</w:t>
      </w:r>
      <w:r w:rsidRPr="00A05F1E">
        <w:t>конию, Тироль. Крестьяне штурмовали и захват</w:t>
      </w:r>
      <w:r w:rsidRPr="00A05F1E">
        <w:t>ы</w:t>
      </w:r>
      <w:r w:rsidRPr="00A05F1E">
        <w:t>вали замки и монастыри, занимали города. Все это оборачивалось бол</w:t>
      </w:r>
      <w:r w:rsidRPr="00A05F1E">
        <w:t>ь</w:t>
      </w:r>
      <w:r w:rsidRPr="00A05F1E">
        <w:t xml:space="preserve">шой кровью. </w:t>
      </w:r>
    </w:p>
    <w:p w14:paraId="467E3CBB" w14:textId="77777777" w:rsidR="00DE60CF" w:rsidRPr="00A05F1E" w:rsidRDefault="00DE60CF" w:rsidP="00EA7CC4">
      <w:pPr>
        <w:pStyle w:val="a5"/>
      </w:pPr>
      <w:r w:rsidRPr="00A05F1E">
        <w:t>Но отряд Мюнцера продержался недолго. Сам он был взят в плен, подвергнут пытке и обезглавлен. Он был в ту пору в во</w:t>
      </w:r>
      <w:r w:rsidRPr="00A05F1E">
        <w:t>з</w:t>
      </w:r>
      <w:r w:rsidRPr="00A05F1E">
        <w:t>расте Христа. Последователи его были казнены</w:t>
      </w:r>
      <w:r>
        <w:t xml:space="preserve"> — </w:t>
      </w:r>
      <w:r w:rsidRPr="00A05F1E">
        <w:t>повешены или обезглавл</w:t>
      </w:r>
      <w:r w:rsidRPr="00A05F1E">
        <w:t>е</w:t>
      </w:r>
      <w:r w:rsidRPr="00A05F1E">
        <w:t>ны</w:t>
      </w:r>
      <w:r>
        <w:t xml:space="preserve"> — </w:t>
      </w:r>
      <w:r w:rsidRPr="00A05F1E">
        <w:t>в зависимости от происхождения.</w:t>
      </w:r>
    </w:p>
    <w:p w14:paraId="73ECBD27" w14:textId="77777777" w:rsidR="00DE60CF" w:rsidRPr="00A05F1E" w:rsidRDefault="00DE60CF" w:rsidP="00EA7CC4">
      <w:pPr>
        <w:pStyle w:val="a5"/>
      </w:pPr>
      <w:r w:rsidRPr="00A05F1E">
        <w:t xml:space="preserve">Лютер осудил насильственные действия крестьян, поддержал князей, призвал </w:t>
      </w:r>
      <w:r w:rsidRPr="00EC7DFF">
        <w:t>вла</w:t>
      </w:r>
      <w:r>
        <w:t>дык “</w:t>
      </w:r>
      <w:r w:rsidRPr="00EC7DFF">
        <w:t>бить, душить, колоть восставших тайно и открыто, как поступают с беше</w:t>
      </w:r>
      <w:r>
        <w:t xml:space="preserve">ными </w:t>
      </w:r>
      <w:r>
        <w:lastRenderedPageBreak/>
        <w:t>собаками”</w:t>
      </w:r>
      <w:r w:rsidRPr="00EC7DFF">
        <w:t>.</w:t>
      </w:r>
      <w:r w:rsidRPr="00A05F1E">
        <w:t xml:space="preserve"> Сто тысяч ч</w:t>
      </w:r>
      <w:r w:rsidRPr="00A05F1E">
        <w:t>е</w:t>
      </w:r>
      <w:r w:rsidRPr="00A05F1E">
        <w:t>ловек поги</w:t>
      </w:r>
      <w:r w:rsidRPr="00A05F1E">
        <w:t>б</w:t>
      </w:r>
      <w:r w:rsidRPr="00A05F1E">
        <w:t>ло в течение восьми месяцев.</w:t>
      </w:r>
    </w:p>
    <w:p w14:paraId="5C217E99" w14:textId="77777777" w:rsidR="00DE60CF" w:rsidRPr="00A05F1E" w:rsidRDefault="00DE60CF" w:rsidP="00EA7CC4">
      <w:pPr>
        <w:pStyle w:val="a5"/>
      </w:pPr>
      <w:r w:rsidRPr="00A05F1E">
        <w:t>В конце</w:t>
      </w:r>
      <w:r>
        <w:t xml:space="preserve"> 1533 года дух Томаса Мюнцера, “</w:t>
      </w:r>
      <w:r w:rsidRPr="00A05F1E">
        <w:t>бич гнева Божия</w:t>
      </w:r>
      <w:r>
        <w:t>”</w:t>
      </w:r>
      <w:r w:rsidRPr="00A05F1E">
        <w:t>, ожил в Мюнстере, где подняли мятеж анабаптисты (второкр</w:t>
      </w:r>
      <w:r w:rsidRPr="00A05F1E">
        <w:t>е</w:t>
      </w:r>
      <w:r w:rsidRPr="00A05F1E">
        <w:t>щенцы). Было объявлено, что Христос возвращ</w:t>
      </w:r>
      <w:r w:rsidRPr="00A05F1E">
        <w:t>а</w:t>
      </w:r>
      <w:r w:rsidRPr="00A05F1E">
        <w:t>ется на землю, чтобы установить царство справедливости. Лидер восставших Иоанн Лейденский объявил себя Мессией и царем Нового И</w:t>
      </w:r>
      <w:r w:rsidRPr="00A05F1E">
        <w:t>з</w:t>
      </w:r>
      <w:r w:rsidRPr="00A05F1E">
        <w:t>раиля. Мюнстер переименовали в Новый Иерусалим. Переим</w:t>
      </w:r>
      <w:r w:rsidRPr="00A05F1E">
        <w:t>е</w:t>
      </w:r>
      <w:r w:rsidRPr="00A05F1E">
        <w:t>новали все улицы, дни недели. Нас</w:t>
      </w:r>
      <w:r w:rsidRPr="00A05F1E">
        <w:t>е</w:t>
      </w:r>
      <w:r w:rsidRPr="00A05F1E">
        <w:t>ление обязано было принять новое крещение, сопротивлявшихся убивали. Горо</w:t>
      </w:r>
      <w:r>
        <w:t>жане стали н</w:t>
      </w:r>
      <w:r>
        <w:t>а</w:t>
      </w:r>
      <w:r>
        <w:t>зывать друг друга “</w:t>
      </w:r>
      <w:r w:rsidRPr="00A05F1E">
        <w:t>братья</w:t>
      </w:r>
      <w:r>
        <w:t>”</w:t>
      </w:r>
      <w:r w:rsidRPr="00A05F1E">
        <w:t xml:space="preserve"> и </w:t>
      </w:r>
      <w:r>
        <w:t>“</w:t>
      </w:r>
      <w:r w:rsidRPr="00A05F1E">
        <w:t>с</w:t>
      </w:r>
      <w:r>
        <w:t>ёстры”</w:t>
      </w:r>
      <w:r w:rsidRPr="00A05F1E">
        <w:t>. Всё имущество и съес</w:t>
      </w:r>
      <w:r w:rsidRPr="00A05F1E">
        <w:t>т</w:t>
      </w:r>
      <w:r w:rsidRPr="00A05F1E">
        <w:t>ные припасы были обобщены, деньги отменены. Все книги, кр</w:t>
      </w:r>
      <w:r w:rsidRPr="00A05F1E">
        <w:t>о</w:t>
      </w:r>
      <w:r w:rsidRPr="00A05F1E">
        <w:t>ме Ветхого завета, были сожжены перед кафедральным собором. После краткого периода аскетизма установилась полигамия, мн</w:t>
      </w:r>
      <w:r w:rsidRPr="00A05F1E">
        <w:t>о</w:t>
      </w:r>
      <w:r w:rsidRPr="00A05F1E">
        <w:t>гоженство. Город выдерживал осаду почти</w:t>
      </w:r>
      <w:r>
        <w:t xml:space="preserve"> полтора года, живя по законам “</w:t>
      </w:r>
      <w:r w:rsidRPr="00A05F1E">
        <w:t>военного коммуни</w:t>
      </w:r>
      <w:r w:rsidRPr="00A05F1E">
        <w:t>з</w:t>
      </w:r>
      <w:r w:rsidRPr="00A05F1E">
        <w:t>ма</w:t>
      </w:r>
      <w:r>
        <w:t>”</w:t>
      </w:r>
      <w:r w:rsidRPr="00A05F1E">
        <w:t>.</w:t>
      </w:r>
    </w:p>
    <w:p w14:paraId="0C02901F" w14:textId="77777777" w:rsidR="00DE60CF" w:rsidRPr="00A05F1E" w:rsidRDefault="00DE60CF" w:rsidP="00EA7CC4">
      <w:pPr>
        <w:pStyle w:val="a5"/>
      </w:pPr>
      <w:r w:rsidRPr="00A05F1E">
        <w:t>Предостережениям Лютера внемлют лишь истинно веру</w:t>
      </w:r>
      <w:r w:rsidRPr="00A05F1E">
        <w:t>ю</w:t>
      </w:r>
      <w:r w:rsidRPr="00A05F1E">
        <w:t>щие, остальные используют его вероучение для решения своих проблем. Крестьянская война</w:t>
      </w:r>
      <w:r>
        <w:t xml:space="preserve"> — </w:t>
      </w:r>
      <w:r w:rsidRPr="00A05F1E">
        <w:t>тому лучшее свидетельство. Лютер переживает крушение многих иллюзий. Среди них</w:t>
      </w:r>
      <w:r>
        <w:t xml:space="preserve"> — </w:t>
      </w:r>
      <w:r w:rsidRPr="00A05F1E">
        <w:t>его надежды на обращение евреев. Его всё больше раздраж</w:t>
      </w:r>
      <w:r w:rsidRPr="00A05F1E">
        <w:t>а</w:t>
      </w:r>
      <w:r>
        <w:t>ет их упорство и “</w:t>
      </w:r>
      <w:r w:rsidRPr="00A05F1E">
        <w:t>слепота</w:t>
      </w:r>
      <w:r>
        <w:t>”</w:t>
      </w:r>
      <w:r w:rsidRPr="00A05F1E">
        <w:t>. Натолкнувшись на глухое сопротивление, Лютер уже не надеется на диалог и видит в евреях противн</w:t>
      </w:r>
      <w:r w:rsidRPr="00A05F1E">
        <w:t>и</w:t>
      </w:r>
      <w:r w:rsidRPr="00A05F1E">
        <w:t xml:space="preserve">ков. </w:t>
      </w:r>
    </w:p>
    <w:p w14:paraId="595FB540" w14:textId="77777777" w:rsidR="00DE60CF" w:rsidRPr="00A05F1E" w:rsidRDefault="00DE60CF" w:rsidP="00EA7CC4">
      <w:pPr>
        <w:pStyle w:val="a5"/>
      </w:pPr>
      <w:r w:rsidRPr="00A05F1E">
        <w:t>Когда в 1537 году известный ходатай по делам евреев Й</w:t>
      </w:r>
      <w:r w:rsidRPr="00A05F1E">
        <w:t>о</w:t>
      </w:r>
      <w:r w:rsidRPr="00A05F1E">
        <w:t>сельман из Росхайма, заручившись поддержкой и рекомендаци</w:t>
      </w:r>
      <w:r w:rsidRPr="00A05F1E">
        <w:t>я</w:t>
      </w:r>
      <w:r w:rsidRPr="00A05F1E">
        <w:t>ми реформатора Капито из Страссбурга, обратится к Лютеру с просьбой во</w:t>
      </w:r>
      <w:r w:rsidRPr="00A05F1E">
        <w:t>з</w:t>
      </w:r>
      <w:r w:rsidRPr="00A05F1E">
        <w:t>звать к курфюрсту Саксонии Фридриху, умерить его гнев пр</w:t>
      </w:r>
      <w:r w:rsidRPr="00A05F1E">
        <w:t>о</w:t>
      </w:r>
      <w:r w:rsidRPr="00A05F1E">
        <w:t>тив евреев (речь шла об их изгнании из саксонской земли), тот в ответном письме откажет Йосельману, призна</w:t>
      </w:r>
      <w:r w:rsidRPr="00A05F1E">
        <w:t>в</w:t>
      </w:r>
      <w:r w:rsidRPr="00A05F1E">
        <w:t>шись в том, что евреи не оправдали его надежд и разочаров</w:t>
      </w:r>
      <w:r w:rsidRPr="00A05F1E">
        <w:t>а</w:t>
      </w:r>
      <w:r w:rsidRPr="00A05F1E">
        <w:t xml:space="preserve">ли. </w:t>
      </w:r>
    </w:p>
    <w:p w14:paraId="47B936BC" w14:textId="77777777" w:rsidR="00DE60CF" w:rsidRPr="00A05F1E" w:rsidRDefault="00DE60CF" w:rsidP="00EA7CC4">
      <w:pPr>
        <w:pStyle w:val="a5"/>
      </w:pPr>
      <w:r w:rsidRPr="00A05F1E">
        <w:t>Узнав о многих случаях, когда крестившиеся было евреи во</w:t>
      </w:r>
      <w:r w:rsidRPr="00A05F1E">
        <w:t>з</w:t>
      </w:r>
      <w:r w:rsidRPr="00A05F1E">
        <w:t>вращались в лоно своей веры, Лютер напр</w:t>
      </w:r>
      <w:r>
        <w:t>очь отказывает им в доверии. В “</w:t>
      </w:r>
      <w:r w:rsidRPr="00A05F1E">
        <w:t>Застольных беседах</w:t>
      </w:r>
      <w:r>
        <w:t>”</w:t>
      </w:r>
      <w:r w:rsidRPr="00A05F1E">
        <w:t>, котор</w:t>
      </w:r>
      <w:r>
        <w:t>ые велись в 1532 году, читаем: “</w:t>
      </w:r>
      <w:r w:rsidRPr="00A05F1E">
        <w:t>Е</w:t>
      </w:r>
      <w:r w:rsidRPr="00A05F1E">
        <w:t>с</w:t>
      </w:r>
      <w:r w:rsidRPr="00A05F1E">
        <w:t>ли я найду еврея, желающего креститься, я отведу его на мост через Эльбу, повешу ему на шею камень и столкну в воду. Эти канальи смеются над нами и над нашей религией</w:t>
      </w:r>
      <w:r>
        <w:t>”».</w:t>
      </w:r>
      <w:r w:rsidRPr="00A05F1E">
        <w:t xml:space="preserve"> </w:t>
      </w:r>
    </w:p>
    <w:p w14:paraId="2775A603" w14:textId="36C5D294" w:rsidR="00DE60CF" w:rsidRPr="00E51BD0" w:rsidRDefault="00DE60CF" w:rsidP="00EA7CC4">
      <w:pPr>
        <w:pStyle w:val="PlainText"/>
      </w:pPr>
      <w:r>
        <w:lastRenderedPageBreak/>
        <w:t>Из приведённого отрывка видно, что Лютер — фигура прот</w:t>
      </w:r>
      <w:r>
        <w:t>и</w:t>
      </w:r>
      <w:r>
        <w:t>воречивая и логику его поведения трудно объяснить. В начале своей деятельности Лютер действует заодно с иудеями, затем его о</w:t>
      </w:r>
      <w:r>
        <w:t>т</w:t>
      </w:r>
      <w:r>
        <w:t>ношение к иудейству резко изменяется. Он что прозрел? Лютер заявляет в работе «Von den Juden und ihren Lugen»</w:t>
      </w:r>
      <w:r w:rsidRPr="00DE60CF">
        <w:t>[CLXXXV]</w:t>
      </w:r>
      <w:r w:rsidRPr="00E51BD0">
        <w:t xml:space="preserve"> (</w:t>
      </w:r>
      <w:r>
        <w:t>«</w:t>
      </w:r>
      <w:r w:rsidRPr="00E51BD0">
        <w:t>Об иудеях и их лжи</w:t>
      </w:r>
      <w:r>
        <w:t>»</w:t>
      </w:r>
      <w:r w:rsidRPr="00E51BD0">
        <w:t>):</w:t>
      </w:r>
    </w:p>
    <w:p w14:paraId="676E8127" w14:textId="77777777" w:rsidR="00DE60CF" w:rsidRPr="00216B12" w:rsidRDefault="00DE60CF" w:rsidP="00EA7CC4">
      <w:pPr>
        <w:pStyle w:val="PlainText"/>
        <w:rPr>
          <w:rFonts w:ascii="Academy" w:hAnsi="Academy"/>
        </w:rPr>
      </w:pPr>
      <w:r w:rsidRPr="00A90887">
        <w:rPr>
          <w:rStyle w:val="1"/>
        </w:rPr>
        <w:t>«Они настоящие лжецы и ищейки, которые своими ложными толкованиями от начала и до сегодняшнего дня не только пост</w:t>
      </w:r>
      <w:r w:rsidRPr="00A90887">
        <w:rPr>
          <w:rStyle w:val="1"/>
        </w:rPr>
        <w:t>о</w:t>
      </w:r>
      <w:r w:rsidRPr="00A90887">
        <w:rPr>
          <w:rStyle w:val="1"/>
        </w:rPr>
        <w:t xml:space="preserve">янно искажают и фальсифицируют всё Писание. </w:t>
      </w:r>
      <w:r w:rsidRPr="00216B12">
        <w:rPr>
          <w:rFonts w:ascii="Academy" w:hAnsi="Academy"/>
        </w:rPr>
        <w:t>… Во Второз</w:t>
      </w:r>
      <w:r w:rsidRPr="00216B12">
        <w:rPr>
          <w:rFonts w:ascii="Academy" w:hAnsi="Academy"/>
        </w:rPr>
        <w:t>а</w:t>
      </w:r>
      <w:r w:rsidRPr="00216B12">
        <w:rPr>
          <w:rFonts w:ascii="Academy" w:hAnsi="Academy"/>
        </w:rPr>
        <w:t>конии 13:12 Моисей пишет, что, если в каком-либо городе есть идол</w:t>
      </w:r>
      <w:r w:rsidRPr="00216B12">
        <w:rPr>
          <w:rFonts w:ascii="Academy" w:hAnsi="Academy"/>
        </w:rPr>
        <w:t>о</w:t>
      </w:r>
      <w:r w:rsidRPr="00216B12">
        <w:rPr>
          <w:rFonts w:ascii="Academy" w:hAnsi="Academy"/>
        </w:rPr>
        <w:t>служение, то его следует уничтожить дотла, и ничего из него не дол</w:t>
      </w:r>
      <w:r w:rsidRPr="00216B12">
        <w:rPr>
          <w:rFonts w:ascii="Academy" w:hAnsi="Academy"/>
        </w:rPr>
        <w:t>ж</w:t>
      </w:r>
      <w:r w:rsidRPr="00216B12">
        <w:rPr>
          <w:rFonts w:ascii="Academy" w:hAnsi="Academy"/>
        </w:rPr>
        <w:t>но остаться. Если бы Моисей был жив сегодня, он был бы первым, кто поджёг бы синагоги и дома иудеев. Ибо во Второзаконии 4:2 и 12:32 он очень ясно заповедал, что ничто не должно быть прибавлено или отнято из его закона. И Самуил говорит в 1 Царств 15:23, что непослуш</w:t>
      </w:r>
      <w:r w:rsidRPr="00216B12">
        <w:rPr>
          <w:rFonts w:ascii="Academy" w:hAnsi="Academy"/>
        </w:rPr>
        <w:t>а</w:t>
      </w:r>
      <w:r w:rsidRPr="00216B12">
        <w:rPr>
          <w:rFonts w:ascii="Academy" w:hAnsi="Academy"/>
        </w:rPr>
        <w:t xml:space="preserve">ние Богу есть идолопоклонство. Сейчас </w:t>
      </w:r>
      <w:r w:rsidRPr="00216B12">
        <w:rPr>
          <w:rFonts w:ascii="Academy" w:hAnsi="Academy"/>
          <w:b/>
        </w:rPr>
        <w:t xml:space="preserve">учение иудеев — это не что иное, как дополнения раввинов </w:t>
      </w:r>
      <w:r w:rsidRPr="00216B12">
        <w:rPr>
          <w:rFonts w:ascii="Academy" w:hAnsi="Academy"/>
        </w:rPr>
        <w:t>и идолопоклонство, з</w:t>
      </w:r>
      <w:r w:rsidRPr="00216B12">
        <w:rPr>
          <w:rFonts w:ascii="Academy" w:hAnsi="Academy"/>
        </w:rPr>
        <w:t>а</w:t>
      </w:r>
      <w:r w:rsidRPr="00216B12">
        <w:rPr>
          <w:rFonts w:ascii="Academy" w:hAnsi="Academy"/>
        </w:rPr>
        <w:t>ключающееся в непослушании, так что Моисей стал совершенно неи</w:t>
      </w:r>
      <w:r w:rsidRPr="00216B12">
        <w:rPr>
          <w:rFonts w:ascii="Academy" w:hAnsi="Academy"/>
        </w:rPr>
        <w:t>з</w:t>
      </w:r>
      <w:r w:rsidRPr="00216B12">
        <w:rPr>
          <w:rFonts w:ascii="Academy" w:hAnsi="Academy"/>
        </w:rPr>
        <w:t>вестен среди них (как мы говорили прежде), также как и Библия ст</w:t>
      </w:r>
      <w:r w:rsidRPr="00216B12">
        <w:rPr>
          <w:rFonts w:ascii="Academy" w:hAnsi="Academy"/>
        </w:rPr>
        <w:t>а</w:t>
      </w:r>
      <w:r w:rsidRPr="00216B12">
        <w:rPr>
          <w:rFonts w:ascii="Academy" w:hAnsi="Academy"/>
        </w:rPr>
        <w:t>ла неизвестной при папской власти в наши дни».</w:t>
      </w:r>
    </w:p>
    <w:p w14:paraId="155D9AA0" w14:textId="77777777" w:rsidR="00DE60CF" w:rsidRPr="000B2705" w:rsidRDefault="00DE60CF" w:rsidP="00EA7CC4">
      <w:pPr>
        <w:pStyle w:val="PlainText"/>
      </w:pPr>
      <w:r>
        <w:t xml:space="preserve">Здесь он прямо обвиняет раввинов в дополнениях и ложных толкованиях Ветхого завета, хотя сам ранее перевёл на немецкий язык Ветхий завет с еврейского языка.  Лютер идёт ещё дальше и предлагает перечень мер, которые необходимо принять против иудеев: </w:t>
      </w:r>
    </w:p>
    <w:p w14:paraId="43019D5A" w14:textId="77777777" w:rsidR="00DE60CF" w:rsidRDefault="00DE60CF" w:rsidP="00EA7CC4">
      <w:pPr>
        <w:pStyle w:val="a5"/>
      </w:pPr>
      <w:r>
        <w:t>«</w:t>
      </w:r>
      <w:r w:rsidRPr="00204092">
        <w:t>…</w:t>
      </w:r>
      <w:r>
        <w:t>в</w:t>
      </w:r>
      <w:r w:rsidRPr="00204092">
        <w:t>-шестых, я советую запретить им ростовщичество, и з</w:t>
      </w:r>
      <w:r w:rsidRPr="00204092">
        <w:t>а</w:t>
      </w:r>
      <w:r w:rsidRPr="00204092">
        <w:t xml:space="preserve">брать у них все наличные деньги, а также серебро и золото… </w:t>
      </w:r>
    </w:p>
    <w:p w14:paraId="2FFE6C80" w14:textId="77777777" w:rsidR="00DE60CF" w:rsidRPr="00204092" w:rsidRDefault="00DE60CF" w:rsidP="00EA7CC4">
      <w:pPr>
        <w:pStyle w:val="a5"/>
      </w:pPr>
      <w:r w:rsidRPr="009A19FC">
        <w:t xml:space="preserve">Итак, они не работают, не отдают нам ничего, мы </w:t>
      </w:r>
      <w:r>
        <w:t>в свою очередь не дарим и не даё</w:t>
      </w:r>
      <w:r w:rsidRPr="009A19FC">
        <w:t>м им ничего; однако у них — наши деньги и имущество, они — наши господа в нашей собственной стране и на св</w:t>
      </w:r>
      <w:r w:rsidRPr="009A19FC">
        <w:t>о</w:t>
      </w:r>
      <w:r>
        <w:t>ей чужбине. Если вор украдё</w:t>
      </w:r>
      <w:r w:rsidRPr="009A19FC">
        <w:t>т десять гульденов, то его надл</w:t>
      </w:r>
      <w:r w:rsidRPr="009A19FC">
        <w:t>е</w:t>
      </w:r>
      <w:r w:rsidRPr="009A19FC">
        <w:t xml:space="preserve">жит повесить, если он ограбит кого-нибудь на улице, ему отрубят голову. А </w:t>
      </w:r>
      <w:r>
        <w:t>иудей</w:t>
      </w:r>
      <w:r w:rsidRPr="009A19FC">
        <w:t>, который посредством ростовщич</w:t>
      </w:r>
      <w:r w:rsidRPr="009A19FC">
        <w:t>е</w:t>
      </w:r>
      <w:r w:rsidRPr="009A19FC">
        <w:t>ства наворовал и награбил десять тонн золота, нам дороже Сам</w:t>
      </w:r>
      <w:r w:rsidRPr="009A19FC">
        <w:t>о</w:t>
      </w:r>
      <w:r w:rsidRPr="009A19FC">
        <w:t>го Бога!</w:t>
      </w:r>
      <w:r w:rsidRPr="00204092">
        <w:t>»</w:t>
      </w:r>
      <w:r>
        <w:t xml:space="preserve"> </w:t>
      </w:r>
    </w:p>
    <w:p w14:paraId="4E952611" w14:textId="77777777" w:rsidR="00DE60CF" w:rsidRDefault="00DE60CF" w:rsidP="00EA7CC4">
      <w:pPr>
        <w:pStyle w:val="PlainText"/>
        <w:rPr>
          <w:rFonts w:ascii="Verdana" w:hAnsi="Verdana"/>
          <w:color w:val="3E3E7D"/>
          <w:sz w:val="16"/>
          <w:szCs w:val="16"/>
        </w:rPr>
      </w:pPr>
      <w:r>
        <w:t xml:space="preserve"> В другой своей книге «</w:t>
      </w:r>
      <w:r w:rsidRPr="00E51BD0">
        <w:rPr>
          <w:lang w:val="de-DE"/>
        </w:rPr>
        <w:t>Von</w:t>
      </w:r>
      <w:r w:rsidRPr="00432DA1">
        <w:t xml:space="preserve"> </w:t>
      </w:r>
      <w:r w:rsidRPr="00E51BD0">
        <w:rPr>
          <w:lang w:val="de-DE"/>
        </w:rPr>
        <w:t>den</w:t>
      </w:r>
      <w:r w:rsidRPr="00432DA1">
        <w:t xml:space="preserve"> </w:t>
      </w:r>
      <w:r w:rsidRPr="00E51BD0">
        <w:rPr>
          <w:lang w:val="de-DE"/>
        </w:rPr>
        <w:t>letzten</w:t>
      </w:r>
      <w:r w:rsidRPr="00432DA1">
        <w:t xml:space="preserve"> </w:t>
      </w:r>
      <w:r w:rsidRPr="00E51BD0">
        <w:rPr>
          <w:lang w:val="de-DE"/>
        </w:rPr>
        <w:t>Worten</w:t>
      </w:r>
      <w:r w:rsidRPr="00432DA1">
        <w:t xml:space="preserve"> </w:t>
      </w:r>
      <w:r w:rsidRPr="00E51BD0">
        <w:rPr>
          <w:lang w:val="de-DE"/>
        </w:rPr>
        <w:t>Davids</w:t>
      </w:r>
      <w:r>
        <w:rPr>
          <w:iCs/>
        </w:rPr>
        <w:t>»</w:t>
      </w:r>
      <w:r w:rsidRPr="00432DA1">
        <w:rPr>
          <w:rFonts w:ascii="Verdana" w:hAnsi="Verdana"/>
          <w:i/>
          <w:color w:val="3E3E7D"/>
          <w:sz w:val="16"/>
          <w:szCs w:val="16"/>
        </w:rPr>
        <w:t xml:space="preserve"> </w:t>
      </w:r>
      <w:r w:rsidRPr="00E51BD0">
        <w:t>(</w:t>
      </w:r>
      <w:r>
        <w:t>«</w:t>
      </w:r>
      <w:r w:rsidRPr="00E51BD0">
        <w:t>О п</w:t>
      </w:r>
      <w:r w:rsidRPr="00E51BD0">
        <w:t>о</w:t>
      </w:r>
      <w:r w:rsidRPr="00E51BD0">
        <w:t>следних словах Давида</w:t>
      </w:r>
      <w:r>
        <w:t>»</w:t>
      </w:r>
      <w:r w:rsidRPr="00E51BD0">
        <w:t>) он гов</w:t>
      </w:r>
      <w:r w:rsidRPr="00E51BD0">
        <w:t>о</w:t>
      </w:r>
      <w:r w:rsidRPr="00E51BD0">
        <w:t>рит:</w:t>
      </w:r>
      <w:r w:rsidRPr="00132276">
        <w:rPr>
          <w:rFonts w:ascii="Verdana" w:hAnsi="Verdana"/>
          <w:color w:val="3E3E7D"/>
          <w:sz w:val="16"/>
          <w:szCs w:val="16"/>
        </w:rPr>
        <w:t xml:space="preserve"> </w:t>
      </w:r>
    </w:p>
    <w:p w14:paraId="4AE24386" w14:textId="77777777" w:rsidR="00DE60CF" w:rsidRPr="008A136E" w:rsidRDefault="00DE60CF" w:rsidP="00EA7CC4">
      <w:pPr>
        <w:pStyle w:val="a5"/>
      </w:pPr>
      <w:r w:rsidRPr="008A136E">
        <w:lastRenderedPageBreak/>
        <w:t xml:space="preserve">«Бог даст, что наши теологи отважно изучат еврейский язык и вновь </w:t>
      </w:r>
      <w:r w:rsidRPr="008A136E">
        <w:rPr>
          <w:b/>
          <w:szCs w:val="28"/>
        </w:rPr>
        <w:t>освободят Библию от шус</w:t>
      </w:r>
      <w:r w:rsidRPr="008A136E">
        <w:rPr>
          <w:b/>
          <w:szCs w:val="28"/>
        </w:rPr>
        <w:t>т</w:t>
      </w:r>
      <w:r w:rsidRPr="008A136E">
        <w:rPr>
          <w:b/>
          <w:szCs w:val="28"/>
        </w:rPr>
        <w:t>рых жу</w:t>
      </w:r>
      <w:r w:rsidRPr="008A136E">
        <w:rPr>
          <w:b/>
        </w:rPr>
        <w:t>ликов</w:t>
      </w:r>
      <w:r w:rsidRPr="008A136E">
        <w:t xml:space="preserve"> — [раввинов] и сделают всё это лучше, чем сделал я. Иными словами, они не должны оставаться в плену у раввинов </w:t>
      </w:r>
      <w:r w:rsidRPr="008A136E">
        <w:rPr>
          <w:b/>
          <w:szCs w:val="28"/>
        </w:rPr>
        <w:t>с их вымученной гра</w:t>
      </w:r>
      <w:r w:rsidRPr="008A136E">
        <w:rPr>
          <w:b/>
          <w:szCs w:val="28"/>
        </w:rPr>
        <w:t>м</w:t>
      </w:r>
      <w:r w:rsidRPr="008A136E">
        <w:rPr>
          <w:b/>
          <w:szCs w:val="28"/>
        </w:rPr>
        <w:t>матикой и ложным толкованием [текста</w:t>
      </w:r>
      <w:r w:rsidRPr="008A136E">
        <w:rPr>
          <w:b/>
        </w:rPr>
        <w:t>]</w:t>
      </w:r>
      <w:r w:rsidRPr="008A136E">
        <w:t>, чтобы мы могли о</w:t>
      </w:r>
      <w:r w:rsidRPr="008A136E">
        <w:t>т</w:t>
      </w:r>
      <w:r w:rsidRPr="008A136E">
        <w:t>чётливо и ясно увидеть в Библии и познать нашего дорогого Господа и Сп</w:t>
      </w:r>
      <w:r w:rsidRPr="008A136E">
        <w:t>а</w:t>
      </w:r>
      <w:r w:rsidRPr="008A136E">
        <w:t>сителя».</w:t>
      </w:r>
    </w:p>
    <w:p w14:paraId="6545545A" w14:textId="77777777" w:rsidR="00DE60CF" w:rsidRPr="00014EF9" w:rsidRDefault="00DE60CF" w:rsidP="00EA7CC4">
      <w:pPr>
        <w:pStyle w:val="PlainText"/>
      </w:pPr>
      <w:r w:rsidRPr="00014EF9">
        <w:t xml:space="preserve">Если Лютер переводил с масоретского текста, где уже была изложена ростовщическая доктрина, то чего же потом </w:t>
      </w:r>
      <w:r>
        <w:t xml:space="preserve">стал </w:t>
      </w:r>
      <w:r w:rsidRPr="00014EF9">
        <w:t>пл</w:t>
      </w:r>
      <w:r w:rsidRPr="00014EF9">
        <w:t>а</w:t>
      </w:r>
      <w:r w:rsidRPr="00014EF9">
        <w:t xml:space="preserve">каться и обвинять иудеев в ростовщичестве? </w:t>
      </w:r>
      <w:r w:rsidRPr="00014EF9">
        <w:rPr>
          <w:b/>
        </w:rPr>
        <w:t xml:space="preserve">Или в его переводе не было этой доктрины, а она там появилась позже, когда </w:t>
      </w:r>
      <w:r w:rsidRPr="007C1A69">
        <w:rPr>
          <w:b/>
        </w:rPr>
        <w:t>Библия</w:t>
      </w:r>
      <w:r w:rsidRPr="00014EF9">
        <w:rPr>
          <w:b/>
        </w:rPr>
        <w:t xml:space="preserve"> вышла из печ</w:t>
      </w:r>
      <w:r w:rsidRPr="00014EF9">
        <w:rPr>
          <w:b/>
        </w:rPr>
        <w:t>а</w:t>
      </w:r>
      <w:r w:rsidRPr="00014EF9">
        <w:rPr>
          <w:b/>
        </w:rPr>
        <w:t>ти?</w:t>
      </w:r>
      <w:r w:rsidRPr="00014EF9">
        <w:t xml:space="preserve"> Дело это тёмное.</w:t>
      </w:r>
    </w:p>
    <w:p w14:paraId="2FC1F762" w14:textId="7D793767" w:rsidR="00DE60CF" w:rsidRDefault="00DE60CF" w:rsidP="00EA7CC4">
      <w:pPr>
        <w:pStyle w:val="PlainText"/>
      </w:pPr>
      <w:r>
        <w:t>Но нужно отметить ещё и следующее: Лютер перевёл Ветх</w:t>
      </w:r>
      <w:r w:rsidRPr="00905BB5">
        <w:t>ий завет с древнееврейского языка, на котором она была издана в Венеции Гершомом Сончино</w:t>
      </w:r>
      <w:r w:rsidRPr="00DE60CF">
        <w:rPr>
          <w:sz w:val="24"/>
          <w:vertAlign w:val="superscript"/>
        </w:rPr>
        <w:t>[CLXXXVI]</w:t>
      </w:r>
      <w:r w:rsidRPr="00905BB5">
        <w:t xml:space="preserve"> в 1494 году</w:t>
      </w:r>
      <w:r>
        <w:t>, и это было первое и</w:t>
      </w:r>
      <w:r>
        <w:t>з</w:t>
      </w:r>
      <w:r>
        <w:t>дание Танаха. Вот что пишет о первом издании Т</w:t>
      </w:r>
      <w:r w:rsidRPr="005B5604">
        <w:t>анах</w:t>
      </w:r>
      <w:r>
        <w:t>а</w:t>
      </w:r>
      <w:r w:rsidRPr="005B5604">
        <w:t xml:space="preserve"> </w:t>
      </w:r>
      <w:r>
        <w:t>автор кн</w:t>
      </w:r>
      <w:r>
        <w:t>и</w:t>
      </w:r>
      <w:r>
        <w:t xml:space="preserve">ги </w:t>
      </w:r>
      <w:r w:rsidRPr="005B5604">
        <w:t>«Библейская крит</w:t>
      </w:r>
      <w:r w:rsidRPr="005B5604">
        <w:t>и</w:t>
      </w:r>
      <w:r w:rsidRPr="005B5604">
        <w:t>ка»</w:t>
      </w:r>
      <w:r w:rsidRPr="00DE60CF">
        <w:rPr>
          <w:sz w:val="24"/>
          <w:vertAlign w:val="superscript"/>
        </w:rPr>
        <w:t>[CLXXXVII]</w:t>
      </w:r>
      <w:r>
        <w:t>:</w:t>
      </w:r>
      <w:r w:rsidRPr="005B5604">
        <w:t xml:space="preserve"> </w:t>
      </w:r>
    </w:p>
    <w:p w14:paraId="3F3C39A7" w14:textId="77777777" w:rsidR="00DE60CF" w:rsidRDefault="00DE60CF" w:rsidP="00EA7CC4">
      <w:pPr>
        <w:pStyle w:val="a5"/>
      </w:pPr>
      <w:r w:rsidRPr="005B5604">
        <w:t>«</w:t>
      </w:r>
      <w:r>
        <w:t>С</w:t>
      </w:r>
      <w:r w:rsidRPr="005B5604">
        <w:t>ледует задаться вопросом, откуда взялось, например, пе</w:t>
      </w:r>
      <w:r w:rsidRPr="005B5604">
        <w:t>р</w:t>
      </w:r>
      <w:r w:rsidRPr="005B5604">
        <w:t>вое печатное издание Танаха? Тут мы увидим, что подавляющее большинство изданий Танаха на иврите, кроме некоторых изд</w:t>
      </w:r>
      <w:r w:rsidRPr="005B5604">
        <w:t>а</w:t>
      </w:r>
      <w:r w:rsidRPr="005B5604">
        <w:t xml:space="preserve">ний последнего времени, делались по очень известному второму Венецианскому изданию </w:t>
      </w:r>
      <w:bookmarkStart w:id="95" w:name="OLE_LINK3"/>
      <w:bookmarkStart w:id="96" w:name="OLE_LINK4"/>
      <w:r w:rsidRPr="005B5604">
        <w:t>бен Хаима, издательство Бо</w:t>
      </w:r>
      <w:r w:rsidRPr="005B5604">
        <w:t>м</w:t>
      </w:r>
      <w:r w:rsidRPr="005B5604">
        <w:t xml:space="preserve">берга, </w:t>
      </w:r>
      <w:bookmarkEnd w:id="95"/>
      <w:bookmarkEnd w:id="96"/>
      <w:r w:rsidRPr="005B5604">
        <w:t>1513 года. Если мы спросим, откуда взял текст венецианский изд</w:t>
      </w:r>
      <w:r w:rsidRPr="005B5604">
        <w:t>а</w:t>
      </w:r>
      <w:r w:rsidRPr="005B5604">
        <w:t>тель, то мы обнаружим, что он не имел перед собой какую-то одну конкретную рукопись</w:t>
      </w:r>
      <w:r>
        <w:t>.</w:t>
      </w:r>
      <w:r w:rsidRPr="005B5604">
        <w:t xml:space="preserve"> </w:t>
      </w:r>
      <w:r>
        <w:t>(</w:t>
      </w:r>
      <w:r w:rsidRPr="005B5604">
        <w:t>…</w:t>
      </w:r>
      <w:r>
        <w:t>)</w:t>
      </w:r>
      <w:r w:rsidRPr="005B5604">
        <w:t xml:space="preserve"> Он имел перед собой некое с</w:t>
      </w:r>
      <w:r w:rsidRPr="005B5604">
        <w:t>о</w:t>
      </w:r>
      <w:r w:rsidRPr="005B5604">
        <w:t>брание рукописей, которые он проанализировал. Надо сказать, что он имел достаточные основания и образование для провед</w:t>
      </w:r>
      <w:r w:rsidRPr="005B5604">
        <w:t>е</w:t>
      </w:r>
      <w:r w:rsidRPr="005B5604">
        <w:t>ния такого анализа. Он широко пользовался всем доступным ему материалом, использ</w:t>
      </w:r>
      <w:r w:rsidRPr="005B5604">
        <w:t>о</w:t>
      </w:r>
      <w:r w:rsidRPr="005B5604">
        <w:t xml:space="preserve">вал Масор и т.д. </w:t>
      </w:r>
      <w:r>
        <w:t>Все последующие издания Танаха (</w:t>
      </w:r>
      <w:r w:rsidRPr="005B5604">
        <w:t>…</w:t>
      </w:r>
      <w:r>
        <w:t>)</w:t>
      </w:r>
      <w:r w:rsidRPr="005B5604">
        <w:t xml:space="preserve"> восходят так или иначе к этому венецианскому и</w:t>
      </w:r>
      <w:r w:rsidRPr="005B5604">
        <w:t>з</w:t>
      </w:r>
      <w:r w:rsidRPr="005B5604">
        <w:t>данию Бомберга</w:t>
      </w:r>
      <w:r>
        <w:t xml:space="preserve">». </w:t>
      </w:r>
    </w:p>
    <w:p w14:paraId="047C8759" w14:textId="77777777" w:rsidR="00DE60CF" w:rsidRPr="00B92400" w:rsidRDefault="00DE60CF" w:rsidP="00EA7CC4">
      <w:pPr>
        <w:pStyle w:val="PlainText"/>
        <w:rPr>
          <w:b/>
        </w:rPr>
      </w:pPr>
      <w:r>
        <w:t>Из этого следует, что после появления книгопечатания равв</w:t>
      </w:r>
      <w:r>
        <w:t>и</w:t>
      </w:r>
      <w:r>
        <w:t>ны спешили «застолбить» свою священную книгу и окончательно скомплектовали Танах к 1513 году, и это издание испол</w:t>
      </w:r>
      <w:r>
        <w:t>ь</w:t>
      </w:r>
      <w:r>
        <w:t>зовал Лютер.</w:t>
      </w:r>
      <w:r>
        <w:rPr>
          <w:color w:val="000000"/>
          <w:sz w:val="28"/>
        </w:rPr>
        <w:t xml:space="preserve"> </w:t>
      </w:r>
      <w:r>
        <w:tab/>
        <w:t xml:space="preserve"> </w:t>
      </w:r>
    </w:p>
    <w:p w14:paraId="38612657" w14:textId="77777777" w:rsidR="00DE60CF" w:rsidRDefault="00DE60CF" w:rsidP="00EA7CC4">
      <w:pPr>
        <w:pStyle w:val="PlainText"/>
      </w:pPr>
      <w:r>
        <w:t>Многие авторы объясняют неадекватное с их точки зрения п</w:t>
      </w:r>
      <w:r>
        <w:t>о</w:t>
      </w:r>
      <w:r>
        <w:t>ведение Лютера по отношению к иудеям тем</w:t>
      </w:r>
      <w:r w:rsidRPr="00D41D96">
        <w:t>,</w:t>
      </w:r>
      <w:r>
        <w:t xml:space="preserve"> что они не оправд</w:t>
      </w:r>
      <w:r>
        <w:t>а</w:t>
      </w:r>
      <w:r>
        <w:t>ли его надежды. Лютер</w:t>
      </w:r>
      <w:r w:rsidRPr="00D41D96">
        <w:t xml:space="preserve"> вер</w:t>
      </w:r>
      <w:r>
        <w:t>ил</w:t>
      </w:r>
      <w:r w:rsidRPr="00D41D96">
        <w:t xml:space="preserve">, что </w:t>
      </w:r>
      <w:r>
        <w:t>иудеи</w:t>
      </w:r>
      <w:r w:rsidRPr="00D41D96">
        <w:t xml:space="preserve"> </w:t>
      </w:r>
      <w:r>
        <w:t>примут</w:t>
      </w:r>
      <w:r w:rsidRPr="00D41D96">
        <w:t xml:space="preserve"> христиан</w:t>
      </w:r>
      <w:r>
        <w:t>ство, но этого не произошло, и даже крещёные иудеи снова возвращались к иудейскому вероисповед</w:t>
      </w:r>
      <w:r>
        <w:t>а</w:t>
      </w:r>
      <w:r>
        <w:t xml:space="preserve">нию. </w:t>
      </w:r>
    </w:p>
    <w:p w14:paraId="0208BC9D" w14:textId="53037580" w:rsidR="00DE60CF" w:rsidRPr="001D49E6" w:rsidRDefault="00DE60CF" w:rsidP="00EA7CC4">
      <w:pPr>
        <w:pStyle w:val="PlainText"/>
      </w:pPr>
      <w:r>
        <w:lastRenderedPageBreak/>
        <w:t>Для того чтобы добраться до истины и объяснить все загадки Лютера, нужно рассматривать ч</w:t>
      </w:r>
      <w:r>
        <w:t>а</w:t>
      </w:r>
      <w:r>
        <w:t>стный процесс, происходящий в Германии с более высокого уровня, уровня глобальных проце</w:t>
      </w:r>
      <w:r>
        <w:t>с</w:t>
      </w:r>
      <w:r>
        <w:t>сов. Можно выделить несколько взаимовложенных процессов, в которых участвовал Лютер. Прежде всего — это взаимоотнош</w:t>
      </w:r>
      <w:r>
        <w:t>е</w:t>
      </w:r>
      <w:r>
        <w:t>ния Лютера с католицизмом (папизмом). Результатом этого пр</w:t>
      </w:r>
      <w:r>
        <w:t>о</w:t>
      </w:r>
      <w:r>
        <w:t>цесса стало появление протестантизма. Чем отличаются проте</w:t>
      </w:r>
      <w:r>
        <w:t>с</w:t>
      </w:r>
      <w:r>
        <w:t xml:space="preserve">танты от католиков и православных? А тем, что для них </w:t>
      </w:r>
      <w:r w:rsidRPr="00431E85">
        <w:t>единс</w:t>
      </w:r>
      <w:r w:rsidRPr="00431E85">
        <w:t>т</w:t>
      </w:r>
      <w:r w:rsidRPr="00431E85">
        <w:t xml:space="preserve">венный источник веры </w:t>
      </w:r>
      <w:r>
        <w:t xml:space="preserve">и религиозной практики </w:t>
      </w:r>
      <w:r w:rsidRPr="00431E85">
        <w:t>— Священное Писание</w:t>
      </w:r>
      <w:r w:rsidRPr="00DE60CF">
        <w:rPr>
          <w:sz w:val="24"/>
          <w:vertAlign w:val="superscript"/>
        </w:rPr>
        <w:t>[CLXXXVIII]</w:t>
      </w:r>
      <w:r>
        <w:t>.</w:t>
      </w:r>
      <w:r w:rsidRPr="00431E85">
        <w:t xml:space="preserve"> </w:t>
      </w:r>
      <w:r>
        <w:t xml:space="preserve">Ещё одно положение: </w:t>
      </w:r>
      <w:r>
        <w:rPr>
          <w:i/>
        </w:rPr>
        <w:t>«</w:t>
      </w:r>
      <w:r w:rsidRPr="00106A48">
        <w:rPr>
          <w:i/>
        </w:rPr>
        <w:t>Спасает только вера, а не д</w:t>
      </w:r>
      <w:r w:rsidRPr="00106A48">
        <w:rPr>
          <w:i/>
        </w:rPr>
        <w:t>е</w:t>
      </w:r>
      <w:r w:rsidRPr="00106A48">
        <w:rPr>
          <w:i/>
        </w:rPr>
        <w:t>ла</w:t>
      </w:r>
      <w:r>
        <w:rPr>
          <w:i/>
        </w:rPr>
        <w:t>»</w:t>
      </w:r>
      <w:r w:rsidRPr="00106A48">
        <w:t xml:space="preserve"> </w:t>
      </w:r>
      <w:r>
        <w:t>—</w:t>
      </w:r>
      <w:r w:rsidRPr="00106A48">
        <w:t xml:space="preserve"> тоже говорит о многом.</w:t>
      </w:r>
      <w:r>
        <w:t xml:space="preserve"> </w:t>
      </w:r>
      <w:r w:rsidRPr="001D49E6">
        <w:t>Борьба с Римом заканчивается о</w:t>
      </w:r>
      <w:r w:rsidRPr="001D49E6">
        <w:t>т</w:t>
      </w:r>
      <w:r w:rsidRPr="001D49E6">
        <w:t>падением от него боль</w:t>
      </w:r>
      <w:r w:rsidRPr="001D49E6">
        <w:softHyphen/>
        <w:t>шей части Северной и Центральной Евр</w:t>
      </w:r>
      <w:r w:rsidRPr="001D49E6">
        <w:t>о</w:t>
      </w:r>
      <w:r w:rsidRPr="001D49E6">
        <w:t>пы и организацией там христианской жизни на новых, выработанных Лютером</w:t>
      </w:r>
      <w:r>
        <w:t xml:space="preserve"> и его хозяевами</w:t>
      </w:r>
      <w:r w:rsidRPr="001D49E6">
        <w:t>, нач</w:t>
      </w:r>
      <w:r w:rsidRPr="001D49E6">
        <w:t>а</w:t>
      </w:r>
      <w:r w:rsidRPr="001D49E6">
        <w:t xml:space="preserve">лах. </w:t>
      </w:r>
    </w:p>
    <w:p w14:paraId="243880D2" w14:textId="77777777" w:rsidR="00DE60CF" w:rsidRDefault="00DE60CF" w:rsidP="00EA7CC4">
      <w:pPr>
        <w:pStyle w:val="PlainText"/>
      </w:pPr>
      <w:r>
        <w:t xml:space="preserve">Второе — это взаимодействие Лютера с иудеями, вернее, с раввинами </w:t>
      </w:r>
      <w:r w:rsidRPr="00223AAE">
        <w:t>—</w:t>
      </w:r>
      <w:r>
        <w:t xml:space="preserve"> раввинатом как социальной группой. Результат эт</w:t>
      </w:r>
      <w:r>
        <w:t>о</w:t>
      </w:r>
      <w:r>
        <w:t xml:space="preserve">го взаимодействия: </w:t>
      </w:r>
    </w:p>
    <w:p w14:paraId="26B2AB18" w14:textId="77777777" w:rsidR="00DE60CF" w:rsidRPr="00036329" w:rsidRDefault="00DE60CF" w:rsidP="00EA7CC4">
      <w:pPr>
        <w:pStyle w:val="a3"/>
        <w:numPr>
          <w:ilvl w:val="0"/>
          <w:numId w:val="18"/>
        </w:numPr>
        <w:ind w:left="397" w:hanging="227"/>
      </w:pPr>
      <w:r w:rsidRPr="00036329">
        <w:t>перевод масоретской версии Ветхого завета с ростовщич</w:t>
      </w:r>
      <w:r w:rsidRPr="00036329">
        <w:t>е</w:t>
      </w:r>
      <w:r w:rsidRPr="00036329">
        <w:t>ской доктриной на неме</w:t>
      </w:r>
      <w:r w:rsidRPr="00036329">
        <w:t>ц</w:t>
      </w:r>
      <w:r w:rsidRPr="00036329">
        <w:t xml:space="preserve">кий язык; </w:t>
      </w:r>
    </w:p>
    <w:p w14:paraId="2F5A880B" w14:textId="77777777" w:rsidR="00DE60CF" w:rsidRPr="00036329" w:rsidRDefault="00DE60CF" w:rsidP="00EA7CC4">
      <w:pPr>
        <w:pStyle w:val="a3"/>
        <w:numPr>
          <w:ilvl w:val="0"/>
          <w:numId w:val="18"/>
        </w:numPr>
        <w:ind w:left="397" w:hanging="227"/>
      </w:pPr>
      <w:r>
        <w:t>написание памфлета «</w:t>
      </w:r>
      <w:r w:rsidRPr="00036329">
        <w:t>Иисус Христос, рождённый евреем</w:t>
      </w:r>
      <w:r>
        <w:t>»</w:t>
      </w:r>
      <w:r w:rsidRPr="00036329">
        <w:t>;</w:t>
      </w:r>
    </w:p>
    <w:p w14:paraId="3F21DD0C" w14:textId="77777777" w:rsidR="00DE60CF" w:rsidRPr="00036329" w:rsidRDefault="00DE60CF" w:rsidP="00EA7CC4">
      <w:pPr>
        <w:pStyle w:val="a3"/>
        <w:numPr>
          <w:ilvl w:val="0"/>
          <w:numId w:val="18"/>
        </w:numPr>
        <w:ind w:left="397" w:hanging="227"/>
        <w:rPr>
          <w:i/>
        </w:rPr>
      </w:pPr>
      <w:r w:rsidRPr="00036329">
        <w:t>распространение мысли о том, что иудеи «народ божий» и они — хозяева (господа) христиан, что подтверждается фр</w:t>
      </w:r>
      <w:r w:rsidRPr="00036329">
        <w:t>а</w:t>
      </w:r>
      <w:r w:rsidRPr="00036329">
        <w:t xml:space="preserve">зой: </w:t>
      </w:r>
      <w:r w:rsidRPr="00183788">
        <w:rPr>
          <w:rStyle w:val="1"/>
        </w:rPr>
        <w:t>«Только через них святой Дух пожелал дать священное Писание м</w:t>
      </w:r>
      <w:r w:rsidRPr="00183788">
        <w:rPr>
          <w:rStyle w:val="1"/>
        </w:rPr>
        <w:t>и</w:t>
      </w:r>
      <w:r w:rsidRPr="00183788">
        <w:rPr>
          <w:rStyle w:val="1"/>
        </w:rPr>
        <w:t>ру; они — Божьи дети, а мы — гости и чужие; мы, подобно ханаанской жене, должны довольны быть тем, что, как псы, питаемся крошками, падающими со стола своих господ»</w:t>
      </w:r>
      <w:r w:rsidRPr="00036329">
        <w:rPr>
          <w:i/>
        </w:rPr>
        <w:t>.</w:t>
      </w:r>
    </w:p>
    <w:p w14:paraId="1129E10A" w14:textId="77777777" w:rsidR="00DE60CF" w:rsidRPr="000A2CE5" w:rsidRDefault="00DE60CF" w:rsidP="00EA7CC4">
      <w:pPr>
        <w:pStyle w:val="a3"/>
        <w:numPr>
          <w:ilvl w:val="0"/>
          <w:numId w:val="18"/>
        </w:numPr>
        <w:ind w:left="397" w:hanging="227"/>
      </w:pPr>
      <w:r w:rsidRPr="00036329">
        <w:rPr>
          <w:szCs w:val="28"/>
        </w:rPr>
        <w:t xml:space="preserve"> </w:t>
      </w:r>
      <w:r w:rsidRPr="000A2CE5">
        <w:rPr>
          <w:szCs w:val="28"/>
        </w:rPr>
        <w:t xml:space="preserve">выдвижение идеи </w:t>
      </w:r>
      <w:r>
        <w:rPr>
          <w:szCs w:val="28"/>
        </w:rPr>
        <w:t xml:space="preserve">преемственного </w:t>
      </w:r>
      <w:r w:rsidRPr="000A2CE5">
        <w:rPr>
          <w:szCs w:val="28"/>
        </w:rPr>
        <w:t xml:space="preserve">единства </w:t>
      </w:r>
      <w:r w:rsidRPr="000A2CE5">
        <w:t>Ветхого</w:t>
      </w:r>
      <w:r w:rsidRPr="000A2CE5">
        <w:rPr>
          <w:szCs w:val="28"/>
        </w:rPr>
        <w:t xml:space="preserve"> и Нов</w:t>
      </w:r>
      <w:r w:rsidRPr="000A2CE5">
        <w:rPr>
          <w:szCs w:val="28"/>
        </w:rPr>
        <w:t>о</w:t>
      </w:r>
      <w:r w:rsidRPr="000A2CE5">
        <w:rPr>
          <w:szCs w:val="28"/>
        </w:rPr>
        <w:t xml:space="preserve">го </w:t>
      </w:r>
      <w:r w:rsidRPr="000A2CE5">
        <w:t xml:space="preserve">заветов </w:t>
      </w:r>
      <w:r w:rsidRPr="000A2CE5">
        <w:rPr>
          <w:szCs w:val="28"/>
        </w:rPr>
        <w:t xml:space="preserve">с помощью доказательства, что в </w:t>
      </w:r>
      <w:r w:rsidRPr="000A2CE5">
        <w:t>Ветхом</w:t>
      </w:r>
      <w:r w:rsidRPr="000A2CE5">
        <w:rPr>
          <w:szCs w:val="28"/>
        </w:rPr>
        <w:t xml:space="preserve"> завете содержатся зашифрованные упоминания о Богоматери, пре</w:t>
      </w:r>
      <w:r w:rsidRPr="000A2CE5">
        <w:rPr>
          <w:szCs w:val="28"/>
        </w:rPr>
        <w:t>д</w:t>
      </w:r>
      <w:r w:rsidRPr="000A2CE5">
        <w:rPr>
          <w:szCs w:val="28"/>
        </w:rPr>
        <w:t>сказания о рождении Христа.</w:t>
      </w:r>
    </w:p>
    <w:p w14:paraId="0EAB01A5" w14:textId="77777777" w:rsidR="00DE60CF" w:rsidRPr="00FF0039" w:rsidRDefault="00DE60CF" w:rsidP="00EA7CC4">
      <w:pPr>
        <w:pStyle w:val="PlainText"/>
      </w:pPr>
      <w:r w:rsidRPr="00FF0039">
        <w:t xml:space="preserve">Всё это было на первом этапе его деятельности. На втором </w:t>
      </w:r>
      <w:r>
        <w:t>—</w:t>
      </w:r>
      <w:r w:rsidRPr="00FF0039">
        <w:t xml:space="preserve"> он резко меняет своё отношение к иудеям, требуя их изгнания.</w:t>
      </w:r>
    </w:p>
    <w:p w14:paraId="516AD595" w14:textId="77777777" w:rsidR="00DE60CF" w:rsidRDefault="00DE60CF" w:rsidP="00EA7CC4">
      <w:pPr>
        <w:pStyle w:val="PlainText"/>
      </w:pPr>
      <w:r>
        <w:t>Давайте проследим, как вписывается деятельность Лютера в глобальный процесс.</w:t>
      </w:r>
    </w:p>
    <w:p w14:paraId="0A908947" w14:textId="77777777" w:rsidR="00DE60CF" w:rsidRDefault="00DE60CF" w:rsidP="00EA7CC4">
      <w:pPr>
        <w:pStyle w:val="PlainText"/>
      </w:pPr>
      <w:r>
        <w:t>Действия по реализации а</w:t>
      </w:r>
      <w:r w:rsidRPr="006712AB">
        <w:t>лгоритм</w:t>
      </w:r>
      <w:r>
        <w:t>а</w:t>
      </w:r>
      <w:r w:rsidRPr="006712AB">
        <w:t xml:space="preserve"> внедрения ростовщич</w:t>
      </w:r>
      <w:r w:rsidRPr="006712AB">
        <w:t>е</w:t>
      </w:r>
      <w:r w:rsidRPr="006712AB">
        <w:t>ской концепции и продвижение и</w:t>
      </w:r>
      <w:r w:rsidRPr="006712AB">
        <w:t>н</w:t>
      </w:r>
      <w:r w:rsidRPr="006712AB">
        <w:t xml:space="preserve">струмента (средств реализации </w:t>
      </w:r>
      <w:r>
        <w:t xml:space="preserve">ростовщичества </w:t>
      </w:r>
      <w:r w:rsidRPr="006712AB">
        <w:t>метода)</w:t>
      </w:r>
      <w:r>
        <w:t xml:space="preserve"> имели определённую последовател</w:t>
      </w:r>
      <w:r>
        <w:t>ь</w:t>
      </w:r>
      <w:r>
        <w:t>ность.</w:t>
      </w:r>
    </w:p>
    <w:p w14:paraId="65EF1B98" w14:textId="77777777" w:rsidR="00DE60CF" w:rsidRDefault="00DE60CF" w:rsidP="00EA7CC4">
      <w:pPr>
        <w:pStyle w:val="PlainText"/>
      </w:pPr>
      <w:r>
        <w:lastRenderedPageBreak/>
        <w:t>Сначала инквизиция вынуждает людей, исповедующих иуд</w:t>
      </w:r>
      <w:r>
        <w:t>а</w:t>
      </w:r>
      <w:r>
        <w:t>изм, покинуть Испанию и двинуться через Европу в Россию, ос</w:t>
      </w:r>
      <w:r>
        <w:t>е</w:t>
      </w:r>
      <w:r>
        <w:t>дая частично по пути следования: во Франции, Германии, Го</w:t>
      </w:r>
      <w:r>
        <w:t>л</w:t>
      </w:r>
      <w:r>
        <w:t>ландии и других странах, где их задача состояла в распростран</w:t>
      </w:r>
      <w:r>
        <w:t>е</w:t>
      </w:r>
      <w:r>
        <w:t>нии и реализации ростовщической доктрины. Это доказывает з</w:t>
      </w:r>
      <w:r>
        <w:t>а</w:t>
      </w:r>
      <w:r>
        <w:t>прет на выполнение иудеями многих работ, в силу чего, чтобы прожить, они были вынуждены повсеместно заниматься комме</w:t>
      </w:r>
      <w:r>
        <w:t>р</w:t>
      </w:r>
      <w:r>
        <w:t>цией, включая ростовщичество, что придало их такого рода де</w:t>
      </w:r>
      <w:r>
        <w:t>я</w:t>
      </w:r>
      <w:r>
        <w:t>тельности транснациональный общеевропейский х</w:t>
      </w:r>
      <w:r>
        <w:t>а</w:t>
      </w:r>
      <w:r>
        <w:t>рактер.</w:t>
      </w:r>
    </w:p>
    <w:p w14:paraId="210275E8" w14:textId="77777777" w:rsidR="00DE60CF" w:rsidRDefault="00DE60CF" w:rsidP="00EA7CC4">
      <w:pPr>
        <w:pStyle w:val="PlainText"/>
      </w:pPr>
      <w:r>
        <w:t>При этом распространяется новая редакция Ветхого завета (масоретский вариант) и исправле</w:t>
      </w:r>
      <w:r>
        <w:t>н</w:t>
      </w:r>
      <w:r>
        <w:t>ная редакция Нового завета, в которой иудеи выступают в роли господ христиан. Но ку</w:t>
      </w:r>
      <w:r>
        <w:t>к</w:t>
      </w:r>
      <w:r>
        <w:t>ловодам было ясно, что непосвящённые в глобальный проект простые к</w:t>
      </w:r>
      <w:r>
        <w:t>а</w:t>
      </w:r>
      <w:r>
        <w:t>толики не пр</w:t>
      </w:r>
      <w:r>
        <w:t>и</w:t>
      </w:r>
      <w:r>
        <w:t>мут такой вариант:</w:t>
      </w:r>
      <w:r w:rsidRPr="004B505A">
        <w:rPr>
          <w:szCs w:val="24"/>
        </w:rPr>
        <w:t xml:space="preserve"> </w:t>
      </w:r>
      <w:r w:rsidRPr="00586E6D">
        <w:rPr>
          <w:b/>
        </w:rPr>
        <w:t xml:space="preserve">у них была </w:t>
      </w:r>
      <w:r w:rsidRPr="00586E6D">
        <w:rPr>
          <w:b/>
          <w:szCs w:val="24"/>
        </w:rPr>
        <w:t>другая задача по отношению к иудеям</w:t>
      </w:r>
      <w:r>
        <w:rPr>
          <w:szCs w:val="24"/>
        </w:rPr>
        <w:t>, поскольку</w:t>
      </w:r>
      <w:r>
        <w:t xml:space="preserve"> они воспринимали иудеев, как вр</w:t>
      </w:r>
      <w:r>
        <w:t>а</w:t>
      </w:r>
      <w:r>
        <w:t xml:space="preserve">гов христианства, распявших Христа. </w:t>
      </w:r>
    </w:p>
    <w:p w14:paraId="7671F708" w14:textId="77777777" w:rsidR="00DE60CF" w:rsidRPr="00036329" w:rsidRDefault="00DE60CF" w:rsidP="00EA7CC4">
      <w:pPr>
        <w:pStyle w:val="PlainText"/>
      </w:pPr>
      <w:r w:rsidRPr="00036329">
        <w:t>И действительно, германские католики выступили против п</w:t>
      </w:r>
      <w:r w:rsidRPr="00036329">
        <w:t>о</w:t>
      </w:r>
      <w:r w:rsidRPr="00036329">
        <w:t>зорного ростовщичества и иудейских религиозных книг. Импер</w:t>
      </w:r>
      <w:r w:rsidRPr="00036329">
        <w:t>а</w:t>
      </w:r>
      <w:r w:rsidRPr="00036329">
        <w:t>тор Максимилиан дал добро на изъятие и уничтожение талмуд</w:t>
      </w:r>
      <w:r w:rsidRPr="00036329">
        <w:t>и</w:t>
      </w:r>
      <w:r w:rsidRPr="00036329">
        <w:t>ческой и каббалистической литературы. Привлечённый к этому делу имперский советник Ройхлин, выступил против уничтож</w:t>
      </w:r>
      <w:r w:rsidRPr="00036329">
        <w:t>е</w:t>
      </w:r>
      <w:r w:rsidRPr="00036329">
        <w:t>ния книг. Противники называли его старым грешником и покло</w:t>
      </w:r>
      <w:r w:rsidRPr="00036329">
        <w:t>н</w:t>
      </w:r>
      <w:r w:rsidRPr="00036329">
        <w:t>ником иудеев. Однако, неожиданно Ройхлина поддержал сам П</w:t>
      </w:r>
      <w:r w:rsidRPr="00036329">
        <w:t>а</w:t>
      </w:r>
      <w:r w:rsidRPr="00036329">
        <w:t>па, не говоря уже об архиепископе и императоре. Ройхлин защ</w:t>
      </w:r>
      <w:r w:rsidRPr="00036329">
        <w:t>и</w:t>
      </w:r>
      <w:r w:rsidRPr="00036329">
        <w:t xml:space="preserve">щает идею того, что </w:t>
      </w:r>
      <w:r w:rsidRPr="00E723D1">
        <w:rPr>
          <w:rStyle w:val="1"/>
        </w:rPr>
        <w:t>«Иудаизм как религия не представляет н</w:t>
      </w:r>
      <w:r w:rsidRPr="00E723D1">
        <w:rPr>
          <w:rStyle w:val="1"/>
        </w:rPr>
        <w:t>и</w:t>
      </w:r>
      <w:r w:rsidRPr="00E723D1">
        <w:rPr>
          <w:rStyle w:val="1"/>
        </w:rPr>
        <w:t>какой опасности или угрозы христианству»,</w:t>
      </w:r>
      <w:r w:rsidRPr="00036329">
        <w:rPr>
          <w:i/>
        </w:rPr>
        <w:t xml:space="preserve"> </w:t>
      </w:r>
      <w:r w:rsidRPr="00036329">
        <w:t>и это ему удаётся: ещё бы, ведь его поддержал сам Папа и Л</w:t>
      </w:r>
      <w:r w:rsidRPr="00036329">
        <w:t>а</w:t>
      </w:r>
      <w:r w:rsidRPr="00036329">
        <w:t>теранский собор, хотя всё протекало не так гладко — процесс продолжался 10 лет. Здесь высвеч</w:t>
      </w:r>
      <w:r w:rsidRPr="00036329">
        <w:t>и</w:t>
      </w:r>
      <w:r w:rsidRPr="00036329">
        <w:t>вается роль Папы, который, как следует из его поведения, был посвящён в глобальный проект.</w:t>
      </w:r>
    </w:p>
    <w:p w14:paraId="0D1EDF20" w14:textId="77777777" w:rsidR="00DE60CF" w:rsidRDefault="00DE60CF" w:rsidP="00EA7CC4">
      <w:pPr>
        <w:pStyle w:val="PlainText"/>
      </w:pPr>
      <w:r>
        <w:t>Потом на сцену вышел Лютер, и закончилось все это дело р</w:t>
      </w:r>
      <w:r>
        <w:t>е</w:t>
      </w:r>
      <w:r>
        <w:t>формацией.</w:t>
      </w:r>
    </w:p>
    <w:p w14:paraId="746293C8" w14:textId="77777777" w:rsidR="00DE60CF" w:rsidRDefault="00DE60CF" w:rsidP="00EA7CC4">
      <w:pPr>
        <w:pStyle w:val="PlainText"/>
      </w:pPr>
      <w:r>
        <w:t xml:space="preserve">Но дальше Лютер меняет своё отношение к иудеям до такой степени, что современные иудеи считают его теологом холокоста. </w:t>
      </w:r>
    </w:p>
    <w:p w14:paraId="04CC529A" w14:textId="77777777" w:rsidR="00DE60CF" w:rsidRDefault="00DE60CF" w:rsidP="00EA7CC4">
      <w:pPr>
        <w:pStyle w:val="PlainText"/>
      </w:pPr>
      <w:r>
        <w:t>Лютер выступает против ростовщической деятельности иуд</w:t>
      </w:r>
      <w:r>
        <w:t>е</w:t>
      </w:r>
      <w:r>
        <w:t xml:space="preserve">ев и требует их </w:t>
      </w:r>
      <w:r w:rsidRPr="00450E32">
        <w:t>изгнания. В соч</w:t>
      </w:r>
      <w:r w:rsidRPr="00450E32">
        <w:t>и</w:t>
      </w:r>
      <w:r w:rsidRPr="00450E32">
        <w:t>нении</w:t>
      </w:r>
      <w:r>
        <w:t xml:space="preserve"> </w:t>
      </w:r>
      <w:r>
        <w:rPr>
          <w:iCs/>
        </w:rPr>
        <w:t>«</w:t>
      </w:r>
      <w:r>
        <w:t>Von den Juden und ihren Lugen</w:t>
      </w:r>
      <w:r>
        <w:rPr>
          <w:iCs/>
        </w:rPr>
        <w:t>»</w:t>
      </w:r>
      <w:r w:rsidRPr="00450E32">
        <w:rPr>
          <w:iCs/>
        </w:rPr>
        <w:t xml:space="preserve"> (</w:t>
      </w:r>
      <w:r>
        <w:rPr>
          <w:iCs/>
        </w:rPr>
        <w:t>«</w:t>
      </w:r>
      <w:r w:rsidRPr="00450E32">
        <w:t>Иудеи и их ложь</w:t>
      </w:r>
      <w:r>
        <w:rPr>
          <w:iCs/>
        </w:rPr>
        <w:t>»</w:t>
      </w:r>
      <w:r w:rsidRPr="00450E32">
        <w:t xml:space="preserve">) он напишет: </w:t>
      </w:r>
      <w:r w:rsidRPr="00E723D1">
        <w:rPr>
          <w:rStyle w:val="1"/>
        </w:rPr>
        <w:t>«Поэтому подобает вам — господам, — не терпеть их (иудеев — авт.), а изгонять».</w:t>
      </w:r>
      <w:r>
        <w:rPr>
          <w:i/>
        </w:rPr>
        <w:t xml:space="preserve"> </w:t>
      </w:r>
      <w:r>
        <w:t xml:space="preserve">Он </w:t>
      </w:r>
      <w:r>
        <w:lastRenderedPageBreak/>
        <w:t>действует в русле глобальной концепции, которая требует не з</w:t>
      </w:r>
      <w:r>
        <w:t>а</w:t>
      </w:r>
      <w:r>
        <w:t>сиживаться в германских землях, а двигаться к своей цели: снач</w:t>
      </w:r>
      <w:r>
        <w:t>а</w:t>
      </w:r>
      <w:r>
        <w:t>ла в Польшу, а потом и в Россию.</w:t>
      </w:r>
    </w:p>
    <w:p w14:paraId="2D8983A3" w14:textId="77777777" w:rsidR="00DE60CF" w:rsidRDefault="00DE60CF" w:rsidP="00EA7CC4">
      <w:pPr>
        <w:pStyle w:val="PlainText"/>
      </w:pPr>
      <w:r w:rsidRPr="00C33DBA">
        <w:t>Был ли Лютер посвященным или его просто «развели»</w:t>
      </w:r>
      <w:r>
        <w:t xml:space="preserve"> — </w:t>
      </w:r>
      <w:r w:rsidRPr="00C33DBA">
        <w:t>это не имеет значения. Если бы он был за народ, то наверняка по</w:t>
      </w:r>
      <w:r w:rsidRPr="00C33DBA">
        <w:t>д</w:t>
      </w:r>
      <w:r w:rsidRPr="00C33DBA">
        <w:t>держал бы восстания крестьян и боролся за улучшение их жизни. Но он</w:t>
      </w:r>
      <w:r>
        <w:t xml:space="preserve"> </w:t>
      </w:r>
      <w:r w:rsidRPr="00906C4A">
        <w:t>наоборот, требовал подавления восстания и уничтожения восставших. Не зря его звали «доктор Лгун». Он перевёл Новый завет на немецкий язык и его начали распространять среди кр</w:t>
      </w:r>
      <w:r w:rsidRPr="00906C4A">
        <w:t>е</w:t>
      </w:r>
      <w:r w:rsidRPr="00906C4A">
        <w:t xml:space="preserve">стьян. Крестьяне увидели в нём призыв </w:t>
      </w:r>
      <w:r>
        <w:t xml:space="preserve">к </w:t>
      </w:r>
      <w:r w:rsidRPr="00906C4A">
        <w:t xml:space="preserve">справедливости и </w:t>
      </w:r>
      <w:r>
        <w:t xml:space="preserve">стали </w:t>
      </w:r>
      <w:r w:rsidRPr="00906C4A">
        <w:t>требова</w:t>
      </w:r>
      <w:r>
        <w:t>ть</w:t>
      </w:r>
      <w:r w:rsidRPr="00906C4A">
        <w:t xml:space="preserve"> раздел</w:t>
      </w:r>
      <w:r>
        <w:t>а</w:t>
      </w:r>
      <w:r w:rsidRPr="00906C4A">
        <w:t xml:space="preserve"> земл</w:t>
      </w:r>
      <w:r>
        <w:t>и и признания за ними полноты достоинс</w:t>
      </w:r>
      <w:r>
        <w:t>т</w:t>
      </w:r>
      <w:r>
        <w:t>ва человека</w:t>
      </w:r>
      <w:r w:rsidRPr="00906C4A">
        <w:t xml:space="preserve">, </w:t>
      </w:r>
      <w:r>
        <w:t>а не разновидности собственности</w:t>
      </w:r>
      <w:r w:rsidRPr="00906C4A">
        <w:t xml:space="preserve"> </w:t>
      </w:r>
      <w:r>
        <w:t xml:space="preserve">господ, включая и господ-церковников </w:t>
      </w:r>
      <w:r w:rsidRPr="00906C4A">
        <w:t>и т.п. (см. «Дв</w:t>
      </w:r>
      <w:r w:rsidRPr="00906C4A">
        <w:t>е</w:t>
      </w:r>
      <w:r w:rsidRPr="00906C4A">
        <w:t>надцать тезисов германских крестьян»), но Лютер их не поддержал.</w:t>
      </w:r>
    </w:p>
    <w:p w14:paraId="0F8BC5B5" w14:textId="77777777" w:rsidR="00DE60CF" w:rsidRDefault="00DE60CF" w:rsidP="00EA7CC4">
      <w:pPr>
        <w:pStyle w:val="PlainText"/>
      </w:pPr>
      <w:r>
        <w:t>Есть ещё один тонкий момент, говорящий о чьём-то влиянии на Лютера. Ему подсунули в 1542 году труд какого-то домин</w:t>
      </w:r>
      <w:r>
        <w:t>и</w:t>
      </w:r>
      <w:r>
        <w:t xml:space="preserve">канского монаха о Коране. </w:t>
      </w:r>
    </w:p>
    <w:p w14:paraId="002C5ACB" w14:textId="7A2648CC" w:rsidR="00DE60CF" w:rsidRDefault="00DE60CF" w:rsidP="00EA7CC4">
      <w:pPr>
        <w:pStyle w:val="a5"/>
      </w:pPr>
      <w:r>
        <w:t>«</w:t>
      </w:r>
      <w:r w:rsidRPr="00364244">
        <w:t>Лютер читал книгу и содрогался от того, что люди поддаю</w:t>
      </w:r>
      <w:r w:rsidRPr="00364244">
        <w:t>т</w:t>
      </w:r>
      <w:r w:rsidRPr="00364244">
        <w:t xml:space="preserve">ся уговорам дьявола и воспринимают такие гнусности. Перевод сочинения [монаха-доминиканца] был опубликован уже в апреле </w:t>
      </w:r>
      <w:smartTag w:uri="urn:schemas-microsoft-com:office:smarttags" w:element="metricconverter">
        <w:smartTagPr>
          <w:attr w:name="ProductID" w:val="1542 г"/>
        </w:smartTagPr>
        <w:r w:rsidRPr="00364244">
          <w:t>1542 г</w:t>
        </w:r>
      </w:smartTag>
      <w:r w:rsidRPr="00364244">
        <w:t>. Н</w:t>
      </w:r>
      <w:r w:rsidRPr="00364244">
        <w:t>е</w:t>
      </w:r>
      <w:r w:rsidRPr="00364244">
        <w:t>обходимость этого издания [Лютер обосновывал тем], что и в Германии должно быть известно, насколько гнусна, лж</w:t>
      </w:r>
      <w:r w:rsidRPr="00364244">
        <w:t>и</w:t>
      </w:r>
      <w:r w:rsidRPr="00364244">
        <w:t>ва и ужасна вера Магом</w:t>
      </w:r>
      <w:r w:rsidRPr="00364244">
        <w:t>е</w:t>
      </w:r>
      <w:r w:rsidRPr="00364244">
        <w:t>та</w:t>
      </w:r>
      <w:r>
        <w:t>»</w:t>
      </w:r>
      <w:r w:rsidRPr="00DE60CF">
        <w:rPr>
          <w:szCs w:val="28"/>
          <w:vertAlign w:val="superscript"/>
        </w:rPr>
        <w:t>[CLXXXIX]</w:t>
      </w:r>
      <w:r>
        <w:t xml:space="preserve">. </w:t>
      </w:r>
    </w:p>
    <w:p w14:paraId="40A3CD67" w14:textId="77777777" w:rsidR="00DE60CF" w:rsidRDefault="00DE60CF" w:rsidP="00EA7CC4">
      <w:pPr>
        <w:pStyle w:val="PlainText"/>
      </w:pPr>
      <w:r>
        <w:t>Лютер не удосужился сам прочитать Коран, а сделал серьё</w:t>
      </w:r>
      <w:r>
        <w:t>з</w:t>
      </w:r>
      <w:r>
        <w:t xml:space="preserve">ные выводы, основываясь на книге какого-то монаха. А кто в то время, кроме раввинов, был противником Корана? Ведь Коран </w:t>
      </w:r>
      <w:r w:rsidRPr="00223AAE">
        <w:t>—</w:t>
      </w:r>
      <w:r>
        <w:t xml:space="preserve"> альтернатива библейской доктрине скупки мира и порабощения человечества на основе иудейской монополии на ростовщичество.</w:t>
      </w:r>
    </w:p>
    <w:p w14:paraId="670BAFF9" w14:textId="77777777" w:rsidR="00DE60CF" w:rsidRDefault="00DE60CF" w:rsidP="00EA7CC4">
      <w:pPr>
        <w:pStyle w:val="PlainText"/>
      </w:pPr>
      <w:r>
        <w:t>Главное «достижение» Лютера — перевод масоретской Би</w:t>
      </w:r>
      <w:r>
        <w:t>б</w:t>
      </w:r>
      <w:r>
        <w:t>лии и предложение её в качестве священной книги. А дальше процесс пошёл</w:t>
      </w:r>
      <w:r w:rsidRPr="005F4133">
        <w:rPr>
          <w:szCs w:val="24"/>
        </w:rPr>
        <w:t xml:space="preserve"> </w:t>
      </w:r>
      <w:r w:rsidRPr="004F05C3">
        <w:rPr>
          <w:b/>
          <w:szCs w:val="24"/>
        </w:rPr>
        <w:t>уже сам собой</w:t>
      </w:r>
      <w:r>
        <w:t>. Текст синодальной Библии, ра</w:t>
      </w:r>
      <w:r>
        <w:t>с</w:t>
      </w:r>
      <w:r>
        <w:t>пространяемой в России, с точки зрения содержания концепции не отличается от Библии Л</w:t>
      </w:r>
      <w:r>
        <w:t>ю</w:t>
      </w:r>
      <w:r>
        <w:t>тера.</w:t>
      </w:r>
      <w:r>
        <w:rPr>
          <w:sz w:val="28"/>
        </w:rPr>
        <w:t xml:space="preserve"> </w:t>
      </w:r>
    </w:p>
    <w:p w14:paraId="466ADD97" w14:textId="77777777" w:rsidR="00DE60CF" w:rsidRPr="002C2C4D" w:rsidRDefault="00DE60CF" w:rsidP="00EA7CC4">
      <w:pPr>
        <w:pStyle w:val="Heading1"/>
      </w:pPr>
      <w:bookmarkStart w:id="97" w:name="_Toc254970624"/>
      <w:bookmarkStart w:id="98" w:name="_Toc255758979"/>
      <w:bookmarkStart w:id="99" w:name="_Toc257614553"/>
      <w:r>
        <w:lastRenderedPageBreak/>
        <w:t xml:space="preserve">22. </w:t>
      </w:r>
      <w:r w:rsidRPr="002C2C4D">
        <w:t xml:space="preserve">Может ли </w:t>
      </w:r>
      <w:r>
        <w:t xml:space="preserve">хозяйство общества </w:t>
      </w:r>
      <w:r>
        <w:br/>
      </w:r>
      <w:r w:rsidRPr="002C2C4D">
        <w:t>нормально функционировать без ростовщичества?</w:t>
      </w:r>
      <w:bookmarkEnd w:id="97"/>
      <w:bookmarkEnd w:id="98"/>
      <w:bookmarkEnd w:id="99"/>
    </w:p>
    <w:p w14:paraId="0CC3C68C" w14:textId="77777777" w:rsidR="00DE60CF" w:rsidRPr="00036329" w:rsidRDefault="00DE60CF" w:rsidP="00EA7CC4">
      <w:pPr>
        <w:pStyle w:val="PlainText"/>
      </w:pPr>
      <w:r w:rsidRPr="00036329">
        <w:t>Благодаря средствам массовой информации и «учёным-экономистам» ростовщичество сейчас воспринимается больши</w:t>
      </w:r>
      <w:r w:rsidRPr="00036329">
        <w:t>н</w:t>
      </w:r>
      <w:r w:rsidRPr="00036329">
        <w:t>ством населения как безобидная кредитная деятельность, без к</w:t>
      </w:r>
      <w:r w:rsidRPr="00036329">
        <w:t>о</w:t>
      </w:r>
      <w:r w:rsidRPr="00036329">
        <w:t>торой не может функционировать нормальная рыночная эконом</w:t>
      </w:r>
      <w:r w:rsidRPr="00036329">
        <w:t>и</w:t>
      </w:r>
      <w:r w:rsidRPr="00036329">
        <w:t xml:space="preserve">ка. И все </w:t>
      </w:r>
      <w:r>
        <w:t>думают</w:t>
      </w:r>
      <w:r w:rsidRPr="00036329">
        <w:t>, что так б</w:t>
      </w:r>
      <w:r w:rsidRPr="00036329">
        <w:t>ы</w:t>
      </w:r>
      <w:r w:rsidRPr="00036329">
        <w:t xml:space="preserve">ло всегда, а иначе и быть не может. </w:t>
      </w:r>
    </w:p>
    <w:p w14:paraId="4DA4906C" w14:textId="77777777" w:rsidR="00DE60CF" w:rsidRDefault="00DE60CF" w:rsidP="00EA7CC4">
      <w:pPr>
        <w:pStyle w:val="PlainText"/>
      </w:pPr>
      <w:r>
        <w:t>Однако можно себе представить альтернативную концепцию, в которой плата за взятые в займы деньги отсутствует, т. е. ссу</w:t>
      </w:r>
      <w:r>
        <w:t>д</w:t>
      </w:r>
      <w:r>
        <w:t>ный процент равен нулю. Более того, если кто-то решил положить деньги в банк, то ему самому приходится платить за хранение д</w:t>
      </w:r>
      <w:r>
        <w:t>е</w:t>
      </w:r>
      <w:r>
        <w:t xml:space="preserve">нег. </w:t>
      </w:r>
    </w:p>
    <w:p w14:paraId="3D45557A" w14:textId="77777777" w:rsidR="00DE60CF" w:rsidRDefault="00DE60CF" w:rsidP="00EA7CC4">
      <w:pPr>
        <w:pStyle w:val="PlainText"/>
      </w:pPr>
      <w:r>
        <w:t>При ростовщичестве прибыль возникает в финансовом конт</w:t>
      </w:r>
      <w:r>
        <w:t>у</w:t>
      </w:r>
      <w:r>
        <w:t>ре, хотя ростовщик, отдавая деньги под процент, ничего не прои</w:t>
      </w:r>
      <w:r>
        <w:t>з</w:t>
      </w:r>
      <w:r>
        <w:t>водит, а при альтернативной концепции этот номер не проходит: если приходится платить за хранение денег, то накопление их т</w:t>
      </w:r>
      <w:r>
        <w:t>е</w:t>
      </w:r>
      <w:r>
        <w:t>ряет смысл, зато поя</w:t>
      </w:r>
      <w:r>
        <w:t>в</w:t>
      </w:r>
      <w:r>
        <w:t>ляется смысл их инвестирования в какое-либо дело, которое впоследствии будет давать устойчивый д</w:t>
      </w:r>
      <w:r>
        <w:t>о</w:t>
      </w:r>
      <w:r>
        <w:t xml:space="preserve">ход. </w:t>
      </w:r>
    </w:p>
    <w:p w14:paraId="27ED05C9" w14:textId="77777777" w:rsidR="00DE60CF" w:rsidRDefault="00DE60CF" w:rsidP="00EA7CC4">
      <w:pPr>
        <w:pStyle w:val="PlainText"/>
      </w:pPr>
      <w:r>
        <w:t>В первом варианте деньги делают деньги, а во втором — ден</w:t>
      </w:r>
      <w:r>
        <w:t>ь</w:t>
      </w:r>
      <w:r>
        <w:t>ги всё время участвуют в проце</w:t>
      </w:r>
      <w:r>
        <w:t>с</w:t>
      </w:r>
      <w:r>
        <w:t>се созидания и приносят благо всему обществу, а не только тому, у кого они сконцентриров</w:t>
      </w:r>
      <w:r>
        <w:t>а</w:t>
      </w:r>
      <w:r>
        <w:t xml:space="preserve">лись по разным причинам. </w:t>
      </w:r>
    </w:p>
    <w:p w14:paraId="4B03A90A" w14:textId="77777777" w:rsidR="00DE60CF" w:rsidRDefault="00DE60CF" w:rsidP="00EA7CC4">
      <w:pPr>
        <w:pStyle w:val="PlainText"/>
      </w:pPr>
      <w:r>
        <w:t>Оказывается, что в мировой истории были времена, когда эк</w:t>
      </w:r>
      <w:r>
        <w:t>о</w:t>
      </w:r>
      <w:r>
        <w:t>номика ряда государств функционировала на альтернативной ф</w:t>
      </w:r>
      <w:r>
        <w:t>и</w:t>
      </w:r>
      <w:r>
        <w:t xml:space="preserve">нансовой концепции (не ростовщической), и это продолжалось несколько веков, пока финансовый контур не был перехвачен ростовщиками. </w:t>
      </w:r>
    </w:p>
    <w:p w14:paraId="6678C73D" w14:textId="77777777" w:rsidR="00DE60CF" w:rsidRDefault="00DE60CF" w:rsidP="00EA7CC4">
      <w:pPr>
        <w:pStyle w:val="PlainText"/>
      </w:pPr>
      <w:r w:rsidRPr="00DA51AA">
        <w:t>Из учебников истории средних веков мы это не узнаем и даже очень удивимся, что в</w:t>
      </w:r>
      <w:r>
        <w:t xml:space="preserve"> средние века</w:t>
      </w:r>
      <w:r w:rsidRPr="00DA51AA">
        <w:t xml:space="preserve"> могло быть что-то достойное внимания современных финансистов. </w:t>
      </w:r>
      <w:r>
        <w:t>Из о</w:t>
      </w:r>
      <w:r w:rsidRPr="00DA51AA">
        <w:t>писани</w:t>
      </w:r>
      <w:r>
        <w:t>й</w:t>
      </w:r>
      <w:r w:rsidRPr="00DA51AA">
        <w:t xml:space="preserve"> истори</w:t>
      </w:r>
      <w:r>
        <w:t>к</w:t>
      </w:r>
      <w:r>
        <w:t>а</w:t>
      </w:r>
      <w:r>
        <w:t>ми</w:t>
      </w:r>
      <w:r w:rsidRPr="00DA51AA">
        <w:t xml:space="preserve"> событий того времени </w:t>
      </w:r>
      <w:r>
        <w:t>мы можем узнать</w:t>
      </w:r>
      <w:r w:rsidRPr="00DA51AA">
        <w:t xml:space="preserve">, что </w:t>
      </w:r>
      <w:r>
        <w:t xml:space="preserve">средние века — </w:t>
      </w:r>
      <w:r w:rsidRPr="00DA51AA">
        <w:t>это сплошные крестовые пох</w:t>
      </w:r>
      <w:r w:rsidRPr="00DA51AA">
        <w:t>о</w:t>
      </w:r>
      <w:r w:rsidRPr="00DA51AA">
        <w:t>ды, войны, инквизиция и т.</w:t>
      </w:r>
      <w:r>
        <w:t xml:space="preserve"> </w:t>
      </w:r>
      <w:r w:rsidRPr="00DA51AA">
        <w:t xml:space="preserve">п. ужасы. </w:t>
      </w:r>
    </w:p>
    <w:p w14:paraId="42804A7F" w14:textId="5B008BB5" w:rsidR="00DE60CF" w:rsidRPr="004E7EA5" w:rsidRDefault="00DE60CF" w:rsidP="00EA7CC4">
      <w:pPr>
        <w:pStyle w:val="PlainText"/>
      </w:pPr>
      <w:r w:rsidRPr="00DA51AA">
        <w:t>Иное мнение на этот счёт есть у бельгийского учёного-финансиста Бернара А. Лиетара, которое он изложил в книге</w:t>
      </w:r>
      <w:r>
        <w:t xml:space="preserve"> «</w:t>
      </w:r>
      <w:r w:rsidRPr="00DA51AA">
        <w:t>Душа денег</w:t>
      </w:r>
      <w:r>
        <w:t>»</w:t>
      </w:r>
      <w:r w:rsidRPr="00DE60CF">
        <w:rPr>
          <w:sz w:val="24"/>
          <w:vertAlign w:val="superscript"/>
        </w:rPr>
        <w:t>[CXC]</w:t>
      </w:r>
      <w:r w:rsidRPr="00DA51AA">
        <w:t xml:space="preserve">. Мы приведём из этой книги некоторые </w:t>
      </w:r>
      <w:r w:rsidRPr="00DA51AA">
        <w:lastRenderedPageBreak/>
        <w:t>отрывки, которые с</w:t>
      </w:r>
      <w:r w:rsidRPr="00DA51AA">
        <w:t>о</w:t>
      </w:r>
      <w:r w:rsidRPr="00DA51AA">
        <w:t xml:space="preserve">ответствуют теме настоящей записки. В главе </w:t>
      </w:r>
      <w:r w:rsidRPr="00E16C2D">
        <w:t>2</w:t>
      </w:r>
      <w:r w:rsidRPr="00DA51AA">
        <w:rPr>
          <w:i/>
        </w:rPr>
        <w:t xml:space="preserve"> </w:t>
      </w:r>
      <w:r w:rsidRPr="00DA51AA">
        <w:t>на</w:t>
      </w:r>
      <w:r w:rsidRPr="004E7EA5">
        <w:rPr>
          <w:i/>
        </w:rPr>
        <w:t xml:space="preserve"> </w:t>
      </w:r>
      <w:r w:rsidRPr="004E7EA5">
        <w:t xml:space="preserve">стр. 137 он пишет: </w:t>
      </w:r>
    </w:p>
    <w:p w14:paraId="4EB6D416" w14:textId="77777777" w:rsidR="00DE60CF" w:rsidRPr="004E7EA5" w:rsidRDefault="00DE60CF" w:rsidP="00EA7CC4">
      <w:pPr>
        <w:pStyle w:val="a5"/>
      </w:pPr>
      <w:r>
        <w:t>«</w:t>
      </w:r>
      <w:r w:rsidRPr="004E7EA5">
        <w:t>Мы находим очевидным, что копить деньги —</w:t>
      </w:r>
      <w:r>
        <w:t xml:space="preserve"> </w:t>
      </w:r>
      <w:r w:rsidRPr="004E7EA5">
        <w:t>это хорошая идея. Во многих странах родители о</w:t>
      </w:r>
      <w:r w:rsidRPr="004E7EA5">
        <w:t>т</w:t>
      </w:r>
      <w:r w:rsidRPr="004E7EA5">
        <w:t xml:space="preserve">крывают счета для своих детей, чтобы </w:t>
      </w:r>
      <w:r>
        <w:t xml:space="preserve">приучить </w:t>
      </w:r>
      <w:r w:rsidRPr="004E7EA5">
        <w:t xml:space="preserve">их </w:t>
      </w:r>
      <w:r>
        <w:t xml:space="preserve">к </w:t>
      </w:r>
      <w:r w:rsidRPr="004E7EA5">
        <w:t>сбере</w:t>
      </w:r>
      <w:r>
        <w:t>жениям в такой форме. Это принятая часть “</w:t>
      </w:r>
      <w:r w:rsidRPr="004E7EA5">
        <w:t>со</w:t>
      </w:r>
      <w:r>
        <w:t xml:space="preserve">временной этики” </w:t>
      </w:r>
      <w:r w:rsidRPr="00223AAE">
        <w:t>—</w:t>
      </w:r>
      <w:r>
        <w:t xml:space="preserve"> </w:t>
      </w:r>
      <w:r w:rsidRPr="004E7EA5">
        <w:t>беречь деньги на пресл</w:t>
      </w:r>
      <w:r w:rsidRPr="004E7EA5">
        <w:t>о</w:t>
      </w:r>
      <w:r w:rsidRPr="004E7EA5">
        <w:t xml:space="preserve">вутый </w:t>
      </w:r>
      <w:r>
        <w:t>“</w:t>
      </w:r>
      <w:r w:rsidRPr="004E7EA5">
        <w:t>чёрный день</w:t>
      </w:r>
      <w:r>
        <w:t>”</w:t>
      </w:r>
      <w:r w:rsidRPr="004E7EA5">
        <w:t xml:space="preserve">. </w:t>
      </w:r>
      <w:r>
        <w:t xml:space="preserve">Процент по вкладам </w:t>
      </w:r>
      <w:r w:rsidRPr="00223AAE">
        <w:t>—</w:t>
      </w:r>
      <w:r>
        <w:t xml:space="preserve"> </w:t>
      </w:r>
      <w:r w:rsidRPr="004E7EA5">
        <w:t>побудительный м</w:t>
      </w:r>
      <w:r w:rsidRPr="004E7EA5">
        <w:t>о</w:t>
      </w:r>
      <w:r w:rsidRPr="004E7EA5">
        <w:t>тив для аккум</w:t>
      </w:r>
      <w:r>
        <w:t>уляции сбережений</w:t>
      </w:r>
      <w:r w:rsidRPr="004E7EA5">
        <w:t xml:space="preserve">. Более того, вся банковская система приспособлена для сбора сбережений в </w:t>
      </w:r>
      <w:r>
        <w:t>такой</w:t>
      </w:r>
      <w:r w:rsidRPr="004E7EA5">
        <w:t xml:space="preserve"> форме, чтобы </w:t>
      </w:r>
      <w:r>
        <w:t xml:space="preserve">эти </w:t>
      </w:r>
      <w:r w:rsidRPr="004E7EA5">
        <w:t>депозиты, в свою очередь, могли служить для новых за</w:t>
      </w:r>
      <w:r w:rsidRPr="004E7EA5">
        <w:t>й</w:t>
      </w:r>
      <w:r w:rsidRPr="004E7EA5">
        <w:t>мов.</w:t>
      </w:r>
    </w:p>
    <w:p w14:paraId="56F323B0" w14:textId="77777777" w:rsidR="00DE60CF" w:rsidRPr="004E7EA5" w:rsidRDefault="00DE60CF" w:rsidP="00EA7CC4">
      <w:pPr>
        <w:pStyle w:val="a5"/>
      </w:pPr>
      <w:r>
        <w:t>П</w:t>
      </w:r>
      <w:r w:rsidRPr="004E7EA5">
        <w:t>редставьте себе мир, где происходит обратное</w:t>
      </w:r>
      <w:r>
        <w:t>.</w:t>
      </w:r>
      <w:r w:rsidRPr="004E7EA5">
        <w:t xml:space="preserve"> П</w:t>
      </w:r>
      <w:r>
        <w:t>оложим, есть</w:t>
      </w:r>
      <w:r w:rsidRPr="004E7EA5">
        <w:t xml:space="preserve"> денежн</w:t>
      </w:r>
      <w:r>
        <w:t>ая</w:t>
      </w:r>
      <w:r w:rsidRPr="004E7EA5">
        <w:t xml:space="preserve"> систем</w:t>
      </w:r>
      <w:r>
        <w:t>а</w:t>
      </w:r>
      <w:r w:rsidRPr="004E7EA5">
        <w:t>, где плата за хр</w:t>
      </w:r>
      <w:r w:rsidRPr="004E7EA5">
        <w:t>а</w:t>
      </w:r>
      <w:r w:rsidRPr="004E7EA5">
        <w:t>нение денег</w:t>
      </w:r>
      <w:r>
        <w:t xml:space="preserve"> невелика</w:t>
      </w:r>
      <w:r w:rsidRPr="004E7EA5">
        <w:t xml:space="preserve">, но валюта сама </w:t>
      </w:r>
      <w:r>
        <w:t>под</w:t>
      </w:r>
      <w:r w:rsidRPr="004E7EA5">
        <w:t>держи</w:t>
      </w:r>
      <w:r>
        <w:t>вает</w:t>
      </w:r>
      <w:r w:rsidRPr="004E7EA5">
        <w:t xml:space="preserve"> свою </w:t>
      </w:r>
      <w:r>
        <w:t>стоимость</w:t>
      </w:r>
      <w:r w:rsidRPr="004E7EA5">
        <w:t>. Что получится?</w:t>
      </w:r>
    </w:p>
    <w:p w14:paraId="48ACECA8" w14:textId="77777777" w:rsidR="00DE60CF" w:rsidRPr="004E7EA5" w:rsidRDefault="00DE60CF" w:rsidP="00EA7CC4">
      <w:pPr>
        <w:pStyle w:val="a5"/>
      </w:pPr>
      <w:r>
        <w:t>Во-первых</w:t>
      </w:r>
      <w:r w:rsidRPr="004E7EA5">
        <w:t>, деньги будут использоваться только как средство обмена, а не для сбережения. Во-вторых, можно сделать сбер</w:t>
      </w:r>
      <w:r w:rsidRPr="004E7EA5">
        <w:t>е</w:t>
      </w:r>
      <w:r w:rsidRPr="004E7EA5">
        <w:t>жения в формах иных, чем деньги, таких, как продуктивные а</w:t>
      </w:r>
      <w:r w:rsidRPr="004E7EA5">
        <w:t>к</w:t>
      </w:r>
      <w:r w:rsidRPr="004E7EA5">
        <w:t>тивы, акции корпораций, лес</w:t>
      </w:r>
      <w:r>
        <w:t>,</w:t>
      </w:r>
      <w:r w:rsidRPr="004E7EA5">
        <w:t xml:space="preserve"> произведения искусства</w:t>
      </w:r>
      <w:r>
        <w:t>:</w:t>
      </w:r>
      <w:r w:rsidRPr="004E7EA5">
        <w:t xml:space="preserve"> </w:t>
      </w:r>
      <w:r>
        <w:t>во всём, что имеет свойство</w:t>
      </w:r>
      <w:r w:rsidRPr="004E7EA5">
        <w:t xml:space="preserve"> увеличива</w:t>
      </w:r>
      <w:r>
        <w:t>ть свою</w:t>
      </w:r>
      <w:r w:rsidRPr="004E7EA5">
        <w:t xml:space="preserve"> ценность со временем. В-третьих, так как никто не будет заинтересован в аккумуляции денег, они </w:t>
      </w:r>
      <w:r>
        <w:t>станут</w:t>
      </w:r>
      <w:r w:rsidRPr="004E7EA5">
        <w:t xml:space="preserve"> </w:t>
      </w:r>
      <w:r>
        <w:t>использ</w:t>
      </w:r>
      <w:r>
        <w:t>о</w:t>
      </w:r>
      <w:r>
        <w:t>ваться для</w:t>
      </w:r>
      <w:r w:rsidRPr="004E7EA5">
        <w:t xml:space="preserve"> реальн</w:t>
      </w:r>
      <w:r>
        <w:t>ого</w:t>
      </w:r>
      <w:r w:rsidRPr="004E7EA5">
        <w:t xml:space="preserve"> обмена </w:t>
      </w:r>
      <w:r>
        <w:t>и будут в</w:t>
      </w:r>
      <w:r w:rsidRPr="004E7EA5">
        <w:t xml:space="preserve"> достаточном количестве даже </w:t>
      </w:r>
      <w:r>
        <w:t>у низших слоё</w:t>
      </w:r>
      <w:r w:rsidRPr="004E7EA5">
        <w:t>в общества. Короче, такая система с</w:t>
      </w:r>
      <w:r>
        <w:t>оответствует высказыванию, что “</w:t>
      </w:r>
      <w:r w:rsidRPr="004E7EA5">
        <w:t>деньги — как удобрение, лучше работают, когда ра</w:t>
      </w:r>
      <w:r w:rsidRPr="004E7EA5">
        <w:t>з</w:t>
      </w:r>
      <w:r w:rsidRPr="004E7EA5">
        <w:t>брасываются</w:t>
      </w:r>
      <w:r>
        <w:t>”</w:t>
      </w:r>
      <w:r w:rsidRPr="004E7EA5">
        <w:t xml:space="preserve">. </w:t>
      </w:r>
    </w:p>
    <w:p w14:paraId="2CFFBB14" w14:textId="77777777" w:rsidR="00DE60CF" w:rsidRPr="004E7EA5" w:rsidRDefault="00DE60CF" w:rsidP="00EA7CC4">
      <w:pPr>
        <w:pStyle w:val="a5"/>
      </w:pPr>
      <w:r>
        <w:t>Люди веками</w:t>
      </w:r>
      <w:r w:rsidRPr="004E7EA5">
        <w:t xml:space="preserve"> жили с идеей получения дохода </w:t>
      </w:r>
      <w:r>
        <w:t>п</w:t>
      </w:r>
      <w:r w:rsidRPr="004E7EA5">
        <w:t>о процент</w:t>
      </w:r>
      <w:r>
        <w:t>ам от вклада денег</w:t>
      </w:r>
      <w:r w:rsidRPr="004E7EA5">
        <w:t>, так что даже намерение платить за деньги зв</w:t>
      </w:r>
      <w:r w:rsidRPr="004E7EA5">
        <w:t>у</w:t>
      </w:r>
      <w:r w:rsidRPr="004E7EA5">
        <w:t>чит странно для современного обозревателя. Однако такая сист</w:t>
      </w:r>
      <w:r w:rsidRPr="004E7EA5">
        <w:t>е</w:t>
      </w:r>
      <w:r w:rsidRPr="004E7EA5">
        <w:t>ма существовала несколько веков по меньшей мере в двух цив</w:t>
      </w:r>
      <w:r w:rsidRPr="004E7EA5">
        <w:t>и</w:t>
      </w:r>
      <w:r w:rsidRPr="004E7EA5">
        <w:t>лизациях, и привела к прекрасным экономическим и соц</w:t>
      </w:r>
      <w:r w:rsidRPr="004E7EA5">
        <w:t>и</w:t>
      </w:r>
      <w:r w:rsidRPr="004E7EA5">
        <w:t>альным результатам. Плата за хранение, то есть налог на деньги за вр</w:t>
      </w:r>
      <w:r w:rsidRPr="004E7EA5">
        <w:t>е</w:t>
      </w:r>
      <w:r w:rsidRPr="004E7EA5">
        <w:t xml:space="preserve">мя — концепция, которая не в моде уже довольно долго. Кроме короткого возрождения в начале ХХ века стараниями Сильвио Гезеля и нескольких случаев во время 1930-х годов, достойный прецедент </w:t>
      </w:r>
      <w:r>
        <w:t xml:space="preserve">можно найти </w:t>
      </w:r>
      <w:r w:rsidRPr="004E7EA5">
        <w:t>в средние в</w:t>
      </w:r>
      <w:r w:rsidRPr="004E7EA5">
        <w:t>е</w:t>
      </w:r>
      <w:r w:rsidRPr="004E7EA5">
        <w:t xml:space="preserve">ка. </w:t>
      </w:r>
    </w:p>
    <w:p w14:paraId="69B8C422" w14:textId="77777777" w:rsidR="00DE60CF" w:rsidRDefault="00DE60CF" w:rsidP="00EA7CC4">
      <w:pPr>
        <w:pStyle w:val="a5"/>
      </w:pPr>
      <w:r w:rsidRPr="004F3FA3">
        <w:rPr>
          <w:szCs w:val="24"/>
        </w:rPr>
        <w:t>Пока я</w:t>
      </w:r>
      <w:r w:rsidRPr="004E7EA5">
        <w:t xml:space="preserve"> обнаружил только два периода, </w:t>
      </w:r>
      <w:r>
        <w:t>когда плата за хран</w:t>
      </w:r>
      <w:r>
        <w:t>е</w:t>
      </w:r>
      <w:r>
        <w:t xml:space="preserve">ние денег </w:t>
      </w:r>
      <w:r w:rsidRPr="004E7EA5">
        <w:t xml:space="preserve">использовалась на протяжении веков: европейские средние века (с Х по ХIII) и </w:t>
      </w:r>
      <w:r>
        <w:t>древний</w:t>
      </w:r>
      <w:r w:rsidRPr="004E7EA5">
        <w:t xml:space="preserve"> Египет.</w:t>
      </w:r>
    </w:p>
    <w:p w14:paraId="70492C55" w14:textId="77777777" w:rsidR="00DE60CF" w:rsidRPr="00AD3F0E" w:rsidRDefault="00DE60CF" w:rsidP="00EA7CC4">
      <w:pPr>
        <w:pStyle w:val="a5"/>
      </w:pPr>
      <w:r w:rsidRPr="00AD3F0E">
        <w:t>В обоих случаях два типа денежных систем работали пара</w:t>
      </w:r>
      <w:r w:rsidRPr="00AD3F0E">
        <w:t>л</w:t>
      </w:r>
      <w:r w:rsidRPr="00AD3F0E">
        <w:t>лельно. Первой была хор</w:t>
      </w:r>
      <w:r>
        <w:t xml:space="preserve">ошо известная денежная </w:t>
      </w:r>
      <w:r>
        <w:lastRenderedPageBreak/>
        <w:t>система “</w:t>
      </w:r>
      <w:r w:rsidRPr="00AD3F0E">
        <w:t>на длинные расстояния</w:t>
      </w:r>
      <w:r>
        <w:t>”</w:t>
      </w:r>
      <w:r w:rsidRPr="00AD3F0E">
        <w:t>, которая рутинно использовалась торговц</w:t>
      </w:r>
      <w:r w:rsidRPr="00AD3F0E">
        <w:t>а</w:t>
      </w:r>
      <w:r w:rsidRPr="00AD3F0E">
        <w:t>ми, занятыми в зарубежной торговле, и эпизодически военной или королевской элитой для оплаты или получения подарков, д</w:t>
      </w:r>
      <w:r w:rsidRPr="00AD3F0E">
        <w:t>а</w:t>
      </w:r>
      <w:r w:rsidRPr="00AD3F0E">
        <w:t>ни или выкупа. Валюта этой денежной системы представляла с</w:t>
      </w:r>
      <w:r w:rsidRPr="00AD3F0E">
        <w:t>о</w:t>
      </w:r>
      <w:r w:rsidRPr="00AD3F0E">
        <w:t>бой редкие и ценные товары, а позже стандартные золотые и серебряные монеты.</w:t>
      </w:r>
      <w:r>
        <w:t xml:space="preserve"> </w:t>
      </w:r>
      <w:r w:rsidRPr="00AD3F0E">
        <w:t>Это то, что с гордостью хранят и показыв</w:t>
      </w:r>
      <w:r w:rsidRPr="00AD3F0E">
        <w:t>а</w:t>
      </w:r>
      <w:r w:rsidRPr="00AD3F0E">
        <w:t>ют нумизм</w:t>
      </w:r>
      <w:r w:rsidRPr="00AD3F0E">
        <w:t>а</w:t>
      </w:r>
      <w:r w:rsidRPr="00AD3F0E">
        <w:t>ты. Я бы назвал их валютой Ян тех времён. В этих двух цивилизациях был и другой тип денег, где применялась о</w:t>
      </w:r>
      <w:r w:rsidRPr="00AD3F0E">
        <w:t>п</w:t>
      </w:r>
      <w:r w:rsidRPr="00AD3F0E">
        <w:t>лата за хранение. Эти деньги Инь были менее привлекательны внешне. Они цирк</w:t>
      </w:r>
      <w:r w:rsidRPr="00AD3F0E">
        <w:t>у</w:t>
      </w:r>
      <w:r w:rsidRPr="00AD3F0E">
        <w:t>лировали преимущест</w:t>
      </w:r>
      <w:r>
        <w:t>венно как “</w:t>
      </w:r>
      <w:r w:rsidRPr="00AD3F0E">
        <w:t>локальная</w:t>
      </w:r>
      <w:r>
        <w:t>”</w:t>
      </w:r>
      <w:r w:rsidRPr="00AD3F0E">
        <w:t xml:space="preserve"> вал</w:t>
      </w:r>
      <w:r w:rsidRPr="00AD3F0E">
        <w:t>ю</w:t>
      </w:r>
      <w:r w:rsidRPr="00AD3F0E">
        <w:t>та.</w:t>
      </w:r>
    </w:p>
    <w:p w14:paraId="4236ACDE" w14:textId="77777777" w:rsidR="00DE60CF" w:rsidRPr="003C531E" w:rsidRDefault="00DE60CF" w:rsidP="00EA7CC4">
      <w:pPr>
        <w:pStyle w:val="a5"/>
      </w:pPr>
      <w:r w:rsidRPr="003C531E">
        <w:t>… В э</w:t>
      </w:r>
      <w:r w:rsidRPr="003C531E">
        <w:rPr>
          <w:i/>
          <w:szCs w:val="28"/>
        </w:rPr>
        <w:t xml:space="preserve">той книге я </w:t>
      </w:r>
      <w:r w:rsidRPr="003C531E">
        <w:t>подчеркну роль валют</w:t>
      </w:r>
      <w:r w:rsidRPr="003C531E">
        <w:rPr>
          <w:i/>
          <w:szCs w:val="28"/>
        </w:rPr>
        <w:t xml:space="preserve"> Инь, потому что они</w:t>
      </w:r>
      <w:r w:rsidRPr="003C531E">
        <w:t xml:space="preserve"> оказались не воспетыми, и сыграли гораздо более сущес</w:t>
      </w:r>
      <w:r w:rsidRPr="003C531E">
        <w:t>т</w:t>
      </w:r>
      <w:r w:rsidRPr="003C531E">
        <w:t>венную роль в соответствующих экономиках, чем принято сч</w:t>
      </w:r>
      <w:r w:rsidRPr="003C531E">
        <w:t>и</w:t>
      </w:r>
      <w:r w:rsidRPr="003C531E">
        <w:t>тать. Однако надо помнить о том, что в денежной системе дуэта Инь-Ян они были дополнител</w:t>
      </w:r>
      <w:r w:rsidRPr="003C531E">
        <w:t>ь</w:t>
      </w:r>
      <w:r w:rsidRPr="003C531E">
        <w:t>ной валютой.</w:t>
      </w:r>
    </w:p>
    <w:p w14:paraId="4692A161" w14:textId="77777777" w:rsidR="00DE60CF" w:rsidRPr="00A65FC6" w:rsidRDefault="00DE60CF" w:rsidP="00EA7CC4">
      <w:pPr>
        <w:pStyle w:val="a5"/>
      </w:pPr>
      <w:r w:rsidRPr="00A65FC6">
        <w:t>…</w:t>
      </w:r>
      <w:r>
        <w:t xml:space="preserve"> </w:t>
      </w:r>
      <w:r w:rsidRPr="00A65FC6">
        <w:t xml:space="preserve">Моё представление о средних веках было </w:t>
      </w:r>
      <w:r>
        <w:t>составлено по</w:t>
      </w:r>
      <w:r w:rsidRPr="00A65FC6">
        <w:t xml:space="preserve"> историческим учебникам, всё ещё осн</w:t>
      </w:r>
      <w:r w:rsidRPr="00A65FC6">
        <w:t>о</w:t>
      </w:r>
      <w:r w:rsidRPr="00A65FC6">
        <w:t>ванным на учениях XIX века.</w:t>
      </w:r>
      <w:r>
        <w:t xml:space="preserve"> “</w:t>
      </w:r>
      <w:r w:rsidRPr="00A65FC6">
        <w:t>Средними веками</w:t>
      </w:r>
      <w:r>
        <w:t>”</w:t>
      </w:r>
      <w:r w:rsidRPr="00A65FC6">
        <w:t xml:space="preserve"> их назвали пото</w:t>
      </w:r>
      <w:r>
        <w:t>му, что весь этот пер</w:t>
      </w:r>
      <w:r>
        <w:t>и</w:t>
      </w:r>
      <w:r>
        <w:t>од был “</w:t>
      </w:r>
      <w:r w:rsidRPr="00A65FC6">
        <w:t>тёмным периодом</w:t>
      </w:r>
      <w:r>
        <w:t>”</w:t>
      </w:r>
      <w:r w:rsidRPr="00A65FC6">
        <w:t xml:space="preserve"> между </w:t>
      </w:r>
      <w:r>
        <w:t>“</w:t>
      </w:r>
      <w:r w:rsidRPr="00A65FC6">
        <w:t>высокой цивилизацией</w:t>
      </w:r>
      <w:r>
        <w:t>”</w:t>
      </w:r>
      <w:r w:rsidRPr="00A65FC6">
        <w:t xml:space="preserve"> Ри</w:t>
      </w:r>
      <w:r w:rsidRPr="00A65FC6">
        <w:t>м</w:t>
      </w:r>
      <w:r w:rsidRPr="00A65FC6">
        <w:t>ской империи и возрождением XVI века. Нас уч</w:t>
      </w:r>
      <w:r w:rsidRPr="00A65FC6">
        <w:t>и</w:t>
      </w:r>
      <w:r w:rsidRPr="00A65FC6">
        <w:t xml:space="preserve">ли, что </w:t>
      </w:r>
      <w:r>
        <w:t>э</w:t>
      </w:r>
      <w:r w:rsidRPr="00A65FC6">
        <w:t>то был мрачн</w:t>
      </w:r>
      <w:r>
        <w:t>ый</w:t>
      </w:r>
      <w:r w:rsidRPr="00A65FC6">
        <w:t xml:space="preserve"> период бедности и примитивного стиля жизни,</w:t>
      </w:r>
      <w:r>
        <w:t xml:space="preserve"> он запомнился</w:t>
      </w:r>
      <w:r w:rsidRPr="00A65FC6">
        <w:t xml:space="preserve"> чумой, унесшей треть евр</w:t>
      </w:r>
      <w:r>
        <w:t>опейского населения. В</w:t>
      </w:r>
      <w:r>
        <w:t>ы</w:t>
      </w:r>
      <w:r>
        <w:t>ражение “</w:t>
      </w:r>
      <w:r w:rsidRPr="00A65FC6">
        <w:t>средние</w:t>
      </w:r>
      <w:r>
        <w:t>”</w:t>
      </w:r>
      <w:r w:rsidRPr="00A65FC6">
        <w:t xml:space="preserve"> используется и сегодня как насмешка над чем-то безнадёжно примитивным. </w:t>
      </w:r>
    </w:p>
    <w:p w14:paraId="0245F330" w14:textId="77777777" w:rsidR="00DE60CF" w:rsidRPr="00A65FC6" w:rsidRDefault="00DE60CF" w:rsidP="00EA7CC4">
      <w:pPr>
        <w:pStyle w:val="a5"/>
      </w:pPr>
      <w:r w:rsidRPr="00A65FC6">
        <w:t xml:space="preserve">Однако европейские </w:t>
      </w:r>
      <w:r>
        <w:t>с</w:t>
      </w:r>
      <w:r w:rsidRPr="00A65FC6">
        <w:t>редние века охватывают более тысячи лет истории</w:t>
      </w:r>
      <w:r>
        <w:t>.</w:t>
      </w:r>
      <w:r w:rsidRPr="00A65FC6">
        <w:t xml:space="preserve"> Недавн</w:t>
      </w:r>
      <w:r>
        <w:t>о</w:t>
      </w:r>
      <w:r w:rsidRPr="00A65FC6">
        <w:t xml:space="preserve"> учёны</w:t>
      </w:r>
      <w:r>
        <w:t>е</w:t>
      </w:r>
      <w:r w:rsidRPr="00A65FC6">
        <w:t xml:space="preserve"> </w:t>
      </w:r>
      <w:r>
        <w:t>открыли</w:t>
      </w:r>
      <w:r w:rsidRPr="00A65FC6">
        <w:t xml:space="preserve"> важные </w:t>
      </w:r>
      <w:r>
        <w:t>различия этого долгого периода времени.</w:t>
      </w:r>
      <w:r w:rsidRPr="00A65FC6">
        <w:t xml:space="preserve"> Мрачный взгляд о</w:t>
      </w:r>
      <w:r w:rsidRPr="00A65FC6">
        <w:t>п</w:t>
      </w:r>
      <w:r w:rsidRPr="00A65FC6">
        <w:t xml:space="preserve">равдан для ранней стадии (V-VII века) и особенно для </w:t>
      </w:r>
      <w:r>
        <w:t>позднего средневековья</w:t>
      </w:r>
      <w:r w:rsidRPr="00A65FC6">
        <w:t xml:space="preserve"> (XIV-XV века). Период</w:t>
      </w:r>
      <w:r>
        <w:t xml:space="preserve"> XIV-XV в</w:t>
      </w:r>
      <w:r>
        <w:t>е</w:t>
      </w:r>
      <w:r>
        <w:t>ков даже ужасен</w:t>
      </w:r>
      <w:r w:rsidRPr="00A65FC6">
        <w:t xml:space="preserve">. Именно он обеспечил создания </w:t>
      </w:r>
      <w:r>
        <w:t>негативного</w:t>
      </w:r>
      <w:r w:rsidRPr="00A65FC6">
        <w:t xml:space="preserve"> образа Средн</w:t>
      </w:r>
      <w:r>
        <w:t xml:space="preserve">их </w:t>
      </w:r>
      <w:r w:rsidRPr="00A65FC6">
        <w:t>веков</w:t>
      </w:r>
      <w:r>
        <w:t>.</w:t>
      </w:r>
      <w:r w:rsidRPr="00A65FC6">
        <w:t xml:space="preserve"> Но теперь мы знаем, что есть два-три </w:t>
      </w:r>
      <w:r>
        <w:t>века</w:t>
      </w:r>
      <w:r w:rsidRPr="00A65FC6">
        <w:t xml:space="preserve"> в середине (приме</w:t>
      </w:r>
      <w:r w:rsidRPr="00A65FC6">
        <w:t>р</w:t>
      </w:r>
      <w:r w:rsidRPr="00A65FC6">
        <w:t xml:space="preserve">но X-XIII века), </w:t>
      </w:r>
      <w:r>
        <w:t>в течение которых</w:t>
      </w:r>
      <w:r w:rsidRPr="00A65FC6">
        <w:t xml:space="preserve"> происходило </w:t>
      </w:r>
      <w:r>
        <w:t xml:space="preserve">совершенно </w:t>
      </w:r>
      <w:r w:rsidRPr="00A65FC6">
        <w:t>иное. Этот период</w:t>
      </w:r>
      <w:r>
        <w:t xml:space="preserve"> я </w:t>
      </w:r>
      <w:r w:rsidRPr="00A65FC6">
        <w:t>называ</w:t>
      </w:r>
      <w:r>
        <w:t>ю “</w:t>
      </w:r>
      <w:r w:rsidRPr="00A65FC6">
        <w:t xml:space="preserve">центральными </w:t>
      </w:r>
      <w:r>
        <w:t>с</w:t>
      </w:r>
      <w:r w:rsidRPr="00A65FC6">
        <w:t>редн</w:t>
      </w:r>
      <w:r>
        <w:t>евековьем”</w:t>
      </w:r>
      <w:r w:rsidRPr="00A65FC6">
        <w:t xml:space="preserve"> или </w:t>
      </w:r>
      <w:r>
        <w:t>“</w:t>
      </w:r>
      <w:r w:rsidRPr="00A65FC6">
        <w:t>век</w:t>
      </w:r>
      <w:r>
        <w:t>ами</w:t>
      </w:r>
      <w:r w:rsidRPr="00A65FC6">
        <w:t xml:space="preserve"> соборов</w:t>
      </w:r>
      <w:r>
        <w:t>”</w:t>
      </w:r>
      <w:r w:rsidRPr="00A65FC6">
        <w:t>, поскольку большинство к</w:t>
      </w:r>
      <w:r w:rsidRPr="00A65FC6">
        <w:t>а</w:t>
      </w:r>
      <w:r w:rsidRPr="00A65FC6">
        <w:t xml:space="preserve">федральных соборов было построено именно в </w:t>
      </w:r>
      <w:r>
        <w:t>это</w:t>
      </w:r>
      <w:r w:rsidRPr="00A65FC6">
        <w:t xml:space="preserve"> время. </w:t>
      </w:r>
    </w:p>
    <w:p w14:paraId="508F2FF5" w14:textId="77777777" w:rsidR="00DE60CF" w:rsidRDefault="00DE60CF" w:rsidP="00EA7CC4">
      <w:pPr>
        <w:pStyle w:val="a5"/>
      </w:pPr>
      <w:r w:rsidRPr="00A65FC6">
        <w:t>Период примерно с 1050 по 12</w:t>
      </w:r>
      <w:r>
        <w:t>90 год был назван “</w:t>
      </w:r>
      <w:r w:rsidRPr="00A65FC6">
        <w:t>первым европейским ренессансом</w:t>
      </w:r>
      <w:r>
        <w:t>”</w:t>
      </w:r>
      <w:r w:rsidRPr="00A65FC6">
        <w:t>.</w:t>
      </w:r>
      <w:r>
        <w:t xml:space="preserve"> </w:t>
      </w:r>
      <w:r w:rsidRPr="00A65FC6">
        <w:t>К примеру, в 1079 году папа Григ</w:t>
      </w:r>
      <w:r w:rsidRPr="00A65FC6">
        <w:t>о</w:t>
      </w:r>
      <w:r w:rsidRPr="00A65FC6">
        <w:t xml:space="preserve">рий VII обязал каждого епископа создать в епископстве </w:t>
      </w:r>
      <w:r w:rsidRPr="00A65FC6">
        <w:lastRenderedPageBreak/>
        <w:t>центр высшего образования</w:t>
      </w:r>
      <w:r>
        <w:t>, а между</w:t>
      </w:r>
      <w:r w:rsidRPr="00A65FC6">
        <w:t xml:space="preserve"> 1180 и 1230 годами </w:t>
      </w:r>
      <w:r>
        <w:t>в Европе появились первые университеты.</w:t>
      </w:r>
      <w:r w:rsidRPr="00A65FC6">
        <w:t xml:space="preserve"> Даже абстрактные науки, н</w:t>
      </w:r>
      <w:r w:rsidRPr="00A65FC6">
        <w:t>а</w:t>
      </w:r>
      <w:r w:rsidRPr="00A65FC6">
        <w:t>пример, математика, возникли в Запа</w:t>
      </w:r>
      <w:r w:rsidRPr="00A65FC6">
        <w:t>д</w:t>
      </w:r>
      <w:r w:rsidRPr="00A65FC6">
        <w:t>ной Европе именно в это время, а не в ренессансе XVI века, как принято считать</w:t>
      </w:r>
      <w:r>
        <w:t>».</w:t>
      </w:r>
    </w:p>
    <w:p w14:paraId="202FBAB3" w14:textId="77777777" w:rsidR="00DE60CF" w:rsidRPr="00C70402" w:rsidRDefault="00DE60CF" w:rsidP="00EA7CC4">
      <w:pPr>
        <w:pStyle w:val="PlainText"/>
      </w:pPr>
      <w:r>
        <w:t>Далее автор приводит факты, подтверждающие высокий ур</w:t>
      </w:r>
      <w:r>
        <w:t>о</w:t>
      </w:r>
      <w:r>
        <w:t>вень жизни населения Западной Европы.</w:t>
      </w:r>
    </w:p>
    <w:p w14:paraId="621A36B3" w14:textId="77777777" w:rsidR="00DE60CF" w:rsidRPr="003C531E" w:rsidRDefault="00DE60CF" w:rsidP="00EA7CC4">
      <w:pPr>
        <w:pStyle w:val="a5"/>
      </w:pPr>
      <w:r w:rsidRPr="003C531E">
        <w:t>«Мы все знаем, что в Америке и Западной Европе средн</w:t>
      </w:r>
      <w:r w:rsidRPr="003C531E">
        <w:rPr>
          <w:i/>
          <w:szCs w:val="28"/>
        </w:rPr>
        <w:t>ий рост увеличился на протяжении</w:t>
      </w:r>
      <w:r w:rsidRPr="003C531E">
        <w:t xml:space="preserve"> п</w:t>
      </w:r>
      <w:r w:rsidRPr="003C531E">
        <w:t>о</w:t>
      </w:r>
      <w:r w:rsidRPr="003C531E">
        <w:t>следних поколений. Этот феномен объясняют обычно улучшением питания, особенно в де</w:t>
      </w:r>
      <w:r w:rsidRPr="003C531E">
        <w:t>т</w:t>
      </w:r>
      <w:r w:rsidRPr="003C531E">
        <w:t>стве и юношестве. Исследование размеров тела людей от каме</w:t>
      </w:r>
      <w:r w:rsidRPr="003C531E">
        <w:t>н</w:t>
      </w:r>
      <w:r w:rsidRPr="003C531E">
        <w:t>ного века до настоящего времени в одних и тех же районах Ло</w:t>
      </w:r>
      <w:r w:rsidRPr="003C531E">
        <w:t>н</w:t>
      </w:r>
      <w:r w:rsidRPr="003C531E">
        <w:t>дона, показывает удивительные результаты.</w:t>
      </w:r>
    </w:p>
    <w:p w14:paraId="22B14A6B" w14:textId="77777777" w:rsidR="00DE60CF" w:rsidRPr="005A542A" w:rsidRDefault="00DE60CF" w:rsidP="00EA7CC4">
      <w:pPr>
        <w:pStyle w:val="a5"/>
      </w:pPr>
      <w:r>
        <w:t>Оказывается, в Х-Х</w:t>
      </w:r>
      <w:r>
        <w:rPr>
          <w:lang w:val="en-US"/>
        </w:rPr>
        <w:t>I</w:t>
      </w:r>
      <w:r w:rsidRPr="005A542A">
        <w:t xml:space="preserve"> веках женщины были в среднем выше в сравнении с любым другим периодом, включая нынешнее вр</w:t>
      </w:r>
      <w:r w:rsidRPr="005A542A">
        <w:t>е</w:t>
      </w:r>
      <w:r w:rsidRPr="005A542A">
        <w:t xml:space="preserve">мя. Средняя лондонская женщина </w:t>
      </w:r>
      <w:r>
        <w:t xml:space="preserve">в </w:t>
      </w:r>
      <w:r w:rsidRPr="005A542A">
        <w:t>саксонск</w:t>
      </w:r>
      <w:r>
        <w:t>ий</w:t>
      </w:r>
      <w:r w:rsidRPr="005A542A">
        <w:t xml:space="preserve"> период</w:t>
      </w:r>
      <w:r>
        <w:t xml:space="preserve"> была</w:t>
      </w:r>
      <w:r w:rsidRPr="005A542A">
        <w:t xml:space="preserve"> на с</w:t>
      </w:r>
      <w:r>
        <w:t>антиметр</w:t>
      </w:r>
      <w:r w:rsidRPr="005A542A">
        <w:t xml:space="preserve"> выше сегодня</w:t>
      </w:r>
      <w:r>
        <w:t>шней</w:t>
      </w:r>
      <w:r w:rsidRPr="005A542A">
        <w:t xml:space="preserve"> и на </w:t>
      </w:r>
      <w:smartTag w:uri="urn:schemas-microsoft-com:office:smarttags" w:element="metricconverter">
        <w:smartTagPr>
          <w:attr w:name="ProductID" w:val="7 см"/>
        </w:smartTagPr>
        <w:r w:rsidRPr="005A542A">
          <w:t>7 см</w:t>
        </w:r>
      </w:smartTag>
      <w:r w:rsidRPr="005A542A">
        <w:t xml:space="preserve"> выше, чем в викториа</w:t>
      </w:r>
      <w:r w:rsidRPr="005A542A">
        <w:t>н</w:t>
      </w:r>
      <w:r w:rsidRPr="005A542A">
        <w:t>ский п</w:t>
      </w:r>
      <w:r w:rsidRPr="005A542A">
        <w:t>е</w:t>
      </w:r>
      <w:r w:rsidRPr="005A542A">
        <w:t xml:space="preserve">риод. </w:t>
      </w:r>
      <w:r>
        <w:t>М</w:t>
      </w:r>
      <w:r w:rsidRPr="005A542A">
        <w:t>ужчин</w:t>
      </w:r>
      <w:r>
        <w:t>ы</w:t>
      </w:r>
      <w:r w:rsidRPr="005A542A">
        <w:t xml:space="preserve"> начал</w:t>
      </w:r>
      <w:r>
        <w:t>и</w:t>
      </w:r>
      <w:r w:rsidRPr="005A542A">
        <w:t xml:space="preserve"> </w:t>
      </w:r>
      <w:r>
        <w:t>расти</w:t>
      </w:r>
      <w:r w:rsidRPr="005A542A">
        <w:t xml:space="preserve"> только в последние 50 лет</w:t>
      </w:r>
      <w:r>
        <w:t xml:space="preserve"> и</w:t>
      </w:r>
      <w:r w:rsidRPr="005A542A">
        <w:t xml:space="preserve"> к 1988 году переросли сво</w:t>
      </w:r>
      <w:r>
        <w:t>его</w:t>
      </w:r>
      <w:r w:rsidRPr="005A542A">
        <w:t xml:space="preserve"> </w:t>
      </w:r>
      <w:r>
        <w:t xml:space="preserve">соотечественника из </w:t>
      </w:r>
      <w:r w:rsidRPr="005A542A">
        <w:t xml:space="preserve">Х-ХII </w:t>
      </w:r>
      <w:r>
        <w:t>в</w:t>
      </w:r>
      <w:r>
        <w:t>е</w:t>
      </w:r>
      <w:r>
        <w:t>ков</w:t>
      </w:r>
      <w:r w:rsidRPr="005A542A">
        <w:t xml:space="preserve">. </w:t>
      </w:r>
    </w:p>
    <w:p w14:paraId="0680B91A" w14:textId="02CB1DA7" w:rsidR="00DE60CF" w:rsidRPr="003C531E" w:rsidRDefault="00DE60CF" w:rsidP="00EA7CC4">
      <w:pPr>
        <w:pStyle w:val="a5"/>
      </w:pPr>
      <w:r w:rsidRPr="003C531E">
        <w:t xml:space="preserve">Обозреватель так комментирует эти сведения: </w:t>
      </w:r>
      <w:r w:rsidRPr="00432DA1">
        <w:t>“</w:t>
      </w:r>
      <w:r w:rsidRPr="003C531E">
        <w:rPr>
          <w:i/>
          <w:szCs w:val="28"/>
        </w:rPr>
        <w:t>Кости, в</w:t>
      </w:r>
      <w:r w:rsidRPr="003C531E">
        <w:rPr>
          <w:i/>
          <w:szCs w:val="28"/>
        </w:rPr>
        <w:t>ы</w:t>
      </w:r>
      <w:r w:rsidRPr="003C531E">
        <w:rPr>
          <w:i/>
          <w:szCs w:val="28"/>
        </w:rPr>
        <w:t>нутые</w:t>
      </w:r>
      <w:r w:rsidRPr="003C531E">
        <w:t xml:space="preserve"> из могил людей, похороненных в Англии в 1000 году н.э., говорят о сильном и здоровом народе — англосаксы зан</w:t>
      </w:r>
      <w:r w:rsidRPr="003C531E">
        <w:t>и</w:t>
      </w:r>
      <w:r w:rsidRPr="003C531E">
        <w:t>мали большую часть Британских островов после ухода римлян. Девять из десяти жили в чистой мес</w:t>
      </w:r>
      <w:r w:rsidRPr="003C531E">
        <w:t>т</w:t>
      </w:r>
      <w:r w:rsidRPr="003C531E">
        <w:t>ности, питались простой пищей, были сильны, имели здоровые органы, здоровые зубы и здоровое тело</w:t>
      </w:r>
      <w:r w:rsidRPr="00432DA1">
        <w:t>”</w:t>
      </w:r>
      <w:r w:rsidRPr="003C531E">
        <w:t>. Позже стало хуже: а</w:t>
      </w:r>
      <w:r w:rsidRPr="003C531E">
        <w:t>р</w:t>
      </w:r>
      <w:r w:rsidRPr="003C531E">
        <w:t>хеологи, изучавшие XIV-XV века, говорят нездоровой хрупкости скелетных останков</w:t>
      </w:r>
      <w:r w:rsidRPr="00DE60CF">
        <w:rPr>
          <w:szCs w:val="28"/>
          <w:vertAlign w:val="superscript"/>
        </w:rPr>
        <w:t>[CXCI]</w:t>
      </w:r>
      <w:r w:rsidRPr="003C531E">
        <w:t xml:space="preserve">. </w:t>
      </w:r>
    </w:p>
    <w:p w14:paraId="1349BFD6" w14:textId="77777777" w:rsidR="00DE60CF" w:rsidRPr="005A542A" w:rsidRDefault="00DE60CF" w:rsidP="00EA7CC4">
      <w:pPr>
        <w:pStyle w:val="a5"/>
      </w:pPr>
      <w:r w:rsidRPr="005A542A">
        <w:t xml:space="preserve">Некоторые историки даже заявляют, что качество жизни </w:t>
      </w:r>
      <w:r w:rsidRPr="00BF0412">
        <w:rPr>
          <w:rStyle w:val="Emphasis"/>
          <w:szCs w:val="28"/>
        </w:rPr>
        <w:t>пр</w:t>
      </w:r>
      <w:r w:rsidRPr="00BF0412">
        <w:rPr>
          <w:rStyle w:val="Emphasis"/>
          <w:szCs w:val="28"/>
        </w:rPr>
        <w:t>о</w:t>
      </w:r>
      <w:r w:rsidRPr="00BF0412">
        <w:rPr>
          <w:rStyle w:val="Emphasis"/>
          <w:szCs w:val="28"/>
        </w:rPr>
        <w:t>стых людей было</w:t>
      </w:r>
      <w:r w:rsidRPr="00BF0412">
        <w:t xml:space="preserve"> </w:t>
      </w:r>
      <w:r w:rsidRPr="00BF0412">
        <w:rPr>
          <w:rStyle w:val="Emphasis"/>
          <w:szCs w:val="28"/>
        </w:rPr>
        <w:t>наивысшим в евр</w:t>
      </w:r>
      <w:r w:rsidRPr="00BF0412">
        <w:rPr>
          <w:rStyle w:val="Emphasis"/>
          <w:szCs w:val="28"/>
        </w:rPr>
        <w:t>о</w:t>
      </w:r>
      <w:r w:rsidRPr="00BF0412">
        <w:rPr>
          <w:rStyle w:val="Emphasis"/>
          <w:szCs w:val="28"/>
        </w:rPr>
        <w:t>пейской истории</w:t>
      </w:r>
      <w:r w:rsidRPr="005A542A">
        <w:t xml:space="preserve"> во время специфического экономического бума! </w:t>
      </w:r>
      <w:r>
        <w:t>Пр</w:t>
      </w:r>
      <w:r>
        <w:t>и</w:t>
      </w:r>
      <w:r>
        <w:t>ведём высказывания</w:t>
      </w:r>
      <w:r w:rsidRPr="005A542A">
        <w:t xml:space="preserve"> французски</w:t>
      </w:r>
      <w:r>
        <w:t>х</w:t>
      </w:r>
      <w:r w:rsidRPr="005A542A">
        <w:t xml:space="preserve"> </w:t>
      </w:r>
      <w:r>
        <w:t>историков.</w:t>
      </w:r>
      <w:r w:rsidRPr="005A542A">
        <w:t xml:space="preserve"> </w:t>
      </w:r>
      <w:r w:rsidRPr="004C689D">
        <w:t>Историк Форже</w:t>
      </w:r>
      <w:r>
        <w:t xml:space="preserve">: </w:t>
      </w:r>
      <w:r w:rsidRPr="00432DA1">
        <w:t>“</w:t>
      </w:r>
      <w:r>
        <w:t>Д</w:t>
      </w:r>
      <w:r w:rsidRPr="005A542A">
        <w:t xml:space="preserve">ля Франции XIII век был </w:t>
      </w:r>
      <w:r w:rsidRPr="00BF0412">
        <w:rPr>
          <w:rStyle w:val="Emphasis"/>
          <w:szCs w:val="28"/>
        </w:rPr>
        <w:t>последним</w:t>
      </w:r>
      <w:r w:rsidRPr="005A542A">
        <w:t xml:space="preserve"> </w:t>
      </w:r>
      <w:r>
        <w:t>столетием</w:t>
      </w:r>
      <w:r w:rsidRPr="005A542A">
        <w:t>, извест</w:t>
      </w:r>
      <w:r>
        <w:t xml:space="preserve">ным как </w:t>
      </w:r>
      <w:r w:rsidRPr="00432DA1">
        <w:t>“</w:t>
      </w:r>
      <w:r>
        <w:t>все</w:t>
      </w:r>
      <w:r w:rsidRPr="005A542A">
        <w:t>об</w:t>
      </w:r>
      <w:r>
        <w:t>щее процв</w:t>
      </w:r>
      <w:r>
        <w:t>е</w:t>
      </w:r>
      <w:r>
        <w:t>тание</w:t>
      </w:r>
      <w:r w:rsidRPr="00432DA1">
        <w:t>”/</w:t>
      </w:r>
      <w:r w:rsidRPr="005A542A">
        <w:t xml:space="preserve"> </w:t>
      </w:r>
      <w:r w:rsidRPr="004C689D">
        <w:t>Историк Франсуа Икстер</w:t>
      </w:r>
      <w:r>
        <w:t>:</w:t>
      </w:r>
      <w:r w:rsidRPr="005A542A">
        <w:t xml:space="preserve"> </w:t>
      </w:r>
      <w:r w:rsidRPr="00432DA1">
        <w:t>“</w:t>
      </w:r>
      <w:r>
        <w:t>М</w:t>
      </w:r>
      <w:r w:rsidRPr="005A542A">
        <w:t>ежду XI и XIII веками западный мир процв</w:t>
      </w:r>
      <w:r w:rsidRPr="005A542A">
        <w:t>е</w:t>
      </w:r>
      <w:r w:rsidRPr="005A542A">
        <w:t>та</w:t>
      </w:r>
      <w:r>
        <w:t>л</w:t>
      </w:r>
      <w:r w:rsidRPr="005A542A">
        <w:t>, что подтверждал беспрецедентный в истории демографической взрыв</w:t>
      </w:r>
      <w:r w:rsidRPr="00432DA1">
        <w:t>”</w:t>
      </w:r>
      <w:r w:rsidRPr="005A542A">
        <w:t xml:space="preserve">. </w:t>
      </w:r>
      <w:r w:rsidRPr="004C689D">
        <w:t>Историк</w:t>
      </w:r>
      <w:r>
        <w:t xml:space="preserve"> </w:t>
      </w:r>
      <w:r w:rsidRPr="009462EB">
        <w:t>Дамашке:</w:t>
      </w:r>
      <w:r>
        <w:t xml:space="preserve"> </w:t>
      </w:r>
      <w:r w:rsidRPr="00432DA1">
        <w:t>“</w:t>
      </w:r>
      <w:r w:rsidRPr="005A542A">
        <w:t xml:space="preserve">Время между 1150 и 1250 годами — </w:t>
      </w:r>
      <w:r>
        <w:t>период бурного</w:t>
      </w:r>
      <w:r w:rsidRPr="005A542A">
        <w:t xml:space="preserve"> развития, экон</w:t>
      </w:r>
      <w:r w:rsidRPr="005A542A">
        <w:t>о</w:t>
      </w:r>
      <w:r w:rsidRPr="005A542A">
        <w:t>мич</w:t>
      </w:r>
      <w:r w:rsidRPr="005A542A">
        <w:t>е</w:t>
      </w:r>
      <w:r w:rsidRPr="005A542A">
        <w:t>ского процветания, которое мы с т</w:t>
      </w:r>
      <w:r>
        <w:t>рудом можем представить сегодня</w:t>
      </w:r>
      <w:r w:rsidRPr="00432DA1">
        <w:t>”/</w:t>
      </w:r>
      <w:r w:rsidRPr="005A542A">
        <w:t xml:space="preserve"> </w:t>
      </w:r>
    </w:p>
    <w:p w14:paraId="0F5140B9" w14:textId="77777777" w:rsidR="00DE60CF" w:rsidRPr="005A542A" w:rsidRDefault="00DE60CF" w:rsidP="00EA7CC4">
      <w:pPr>
        <w:pStyle w:val="a5"/>
      </w:pPr>
      <w:r w:rsidRPr="005A542A">
        <w:t xml:space="preserve">Среди </w:t>
      </w:r>
      <w:r>
        <w:t>оригинальных</w:t>
      </w:r>
      <w:r w:rsidRPr="005A542A">
        <w:t xml:space="preserve"> доказательств исключительно хорошего существования </w:t>
      </w:r>
      <w:r>
        <w:t>простых</w:t>
      </w:r>
      <w:r w:rsidRPr="005A542A">
        <w:t xml:space="preserve"> людей в сре</w:t>
      </w:r>
      <w:r w:rsidRPr="005A542A">
        <w:t>д</w:t>
      </w:r>
      <w:r w:rsidRPr="005A542A">
        <w:t xml:space="preserve">ние Века — </w:t>
      </w:r>
      <w:r w:rsidRPr="005A542A">
        <w:lastRenderedPageBreak/>
        <w:t xml:space="preserve">средний </w:t>
      </w:r>
      <w:r>
        <w:t>рост людей</w:t>
      </w:r>
      <w:r w:rsidRPr="005A542A">
        <w:t>,</w:t>
      </w:r>
      <w:r>
        <w:t xml:space="preserve"> установленный по останкам, в разное время в одном и том же районе</w:t>
      </w:r>
      <w:r w:rsidRPr="005A542A">
        <w:t xml:space="preserve"> Лондона. </w:t>
      </w:r>
    </w:p>
    <w:p w14:paraId="3B2CB3BA" w14:textId="77777777" w:rsidR="00DE60CF" w:rsidRPr="00BF0412" w:rsidRDefault="00DE60CF" w:rsidP="00EA7CC4">
      <w:pPr>
        <w:pStyle w:val="a5"/>
      </w:pPr>
      <w:r w:rsidRPr="005A542A">
        <w:t>Заметьте, что этот "первый ренессанс" совпал с периодом, когда преобладали денежные системы с платой за хранение</w:t>
      </w:r>
      <w:r>
        <w:t xml:space="preserve"> …»</w:t>
      </w:r>
    </w:p>
    <w:p w14:paraId="3CF7BB17" w14:textId="77777777" w:rsidR="00DE60CF" w:rsidRPr="00523CB0" w:rsidRDefault="00DE60CF" w:rsidP="00EA7CC4">
      <w:pPr>
        <w:pStyle w:val="PlainText"/>
        <w:rPr>
          <w:rStyle w:val="Emphasis"/>
          <w:i w:val="0"/>
        </w:rPr>
      </w:pPr>
      <w:r w:rsidRPr="00523CB0">
        <w:rPr>
          <w:rStyle w:val="Emphasis"/>
          <w:i w:val="0"/>
        </w:rPr>
        <w:t xml:space="preserve">Причину высокого уровня жизни </w:t>
      </w:r>
      <w:r>
        <w:rPr>
          <w:rStyle w:val="Emphasis"/>
          <w:i w:val="0"/>
        </w:rPr>
        <w:t>населения</w:t>
      </w:r>
      <w:r w:rsidRPr="00523CB0">
        <w:rPr>
          <w:rStyle w:val="Emphasis"/>
          <w:i w:val="0"/>
        </w:rPr>
        <w:t xml:space="preserve"> автор видит в </w:t>
      </w:r>
      <w:r>
        <w:rPr>
          <w:rStyle w:val="Emphasis"/>
          <w:i w:val="0"/>
        </w:rPr>
        <w:t>том, что</w:t>
      </w:r>
      <w:r w:rsidRPr="00523CB0">
        <w:rPr>
          <w:rStyle w:val="Emphasis"/>
          <w:i w:val="0"/>
        </w:rPr>
        <w:t xml:space="preserve"> в </w:t>
      </w:r>
      <w:r>
        <w:rPr>
          <w:rStyle w:val="Emphasis"/>
          <w:i w:val="0"/>
        </w:rPr>
        <w:t>основе эк</w:t>
      </w:r>
      <w:r>
        <w:rPr>
          <w:rStyle w:val="Emphasis"/>
          <w:i w:val="0"/>
        </w:rPr>
        <w:t>о</w:t>
      </w:r>
      <w:r>
        <w:rPr>
          <w:rStyle w:val="Emphasis"/>
          <w:i w:val="0"/>
        </w:rPr>
        <w:t xml:space="preserve">номики </w:t>
      </w:r>
      <w:r w:rsidRPr="00523CB0">
        <w:rPr>
          <w:rStyle w:val="Emphasis"/>
          <w:i w:val="0"/>
        </w:rPr>
        <w:t>т</w:t>
      </w:r>
      <w:r>
        <w:rPr>
          <w:rStyle w:val="Emphasis"/>
          <w:i w:val="0"/>
        </w:rPr>
        <w:t>ого</w:t>
      </w:r>
      <w:r w:rsidRPr="00523CB0">
        <w:rPr>
          <w:rStyle w:val="Emphasis"/>
          <w:i w:val="0"/>
        </w:rPr>
        <w:t xml:space="preserve"> врем</w:t>
      </w:r>
      <w:r>
        <w:rPr>
          <w:rStyle w:val="Emphasis"/>
          <w:i w:val="0"/>
        </w:rPr>
        <w:t>ени</w:t>
      </w:r>
      <w:r w:rsidRPr="00523CB0">
        <w:rPr>
          <w:rStyle w:val="Emphasis"/>
          <w:i w:val="0"/>
        </w:rPr>
        <w:t xml:space="preserve"> </w:t>
      </w:r>
      <w:r>
        <w:rPr>
          <w:rStyle w:val="Emphasis"/>
          <w:i w:val="0"/>
        </w:rPr>
        <w:t xml:space="preserve">лежала </w:t>
      </w:r>
      <w:r w:rsidRPr="00523CB0">
        <w:rPr>
          <w:rStyle w:val="Emphasis"/>
          <w:i w:val="0"/>
        </w:rPr>
        <w:t>антиростовщическ</w:t>
      </w:r>
      <w:r>
        <w:rPr>
          <w:rStyle w:val="Emphasis"/>
          <w:i w:val="0"/>
        </w:rPr>
        <w:t>ая финансовая система</w:t>
      </w:r>
      <w:r w:rsidRPr="00523CB0">
        <w:rPr>
          <w:rStyle w:val="Emphasis"/>
          <w:i w:val="0"/>
        </w:rPr>
        <w:t xml:space="preserve">. Эта система </w:t>
      </w:r>
      <w:r>
        <w:rPr>
          <w:rStyle w:val="Emphasis"/>
          <w:i w:val="0"/>
        </w:rPr>
        <w:t>была связана</w:t>
      </w:r>
      <w:r w:rsidRPr="00523CB0">
        <w:rPr>
          <w:rStyle w:val="Emphasis"/>
          <w:i w:val="0"/>
        </w:rPr>
        <w:t xml:space="preserve"> </w:t>
      </w:r>
      <w:r>
        <w:rPr>
          <w:rStyle w:val="Emphasis"/>
          <w:i w:val="0"/>
        </w:rPr>
        <w:t>с налогом</w:t>
      </w:r>
      <w:r w:rsidRPr="00523CB0">
        <w:rPr>
          <w:rStyle w:val="Emphasis"/>
          <w:i w:val="0"/>
        </w:rPr>
        <w:t xml:space="preserve"> за хр</w:t>
      </w:r>
      <w:r w:rsidRPr="00523CB0">
        <w:rPr>
          <w:rStyle w:val="Emphasis"/>
          <w:i w:val="0"/>
        </w:rPr>
        <w:t>а</w:t>
      </w:r>
      <w:r w:rsidRPr="00523CB0">
        <w:rPr>
          <w:rStyle w:val="Emphasis"/>
          <w:i w:val="0"/>
        </w:rPr>
        <w:t xml:space="preserve">нение денег, </w:t>
      </w:r>
      <w:r>
        <w:rPr>
          <w:rStyle w:val="Emphasis"/>
          <w:i w:val="0"/>
        </w:rPr>
        <w:t>что по</w:t>
      </w:r>
      <w:r>
        <w:rPr>
          <w:rStyle w:val="Emphasis"/>
          <w:i w:val="0"/>
        </w:rPr>
        <w:t>д</w:t>
      </w:r>
      <w:r>
        <w:rPr>
          <w:rStyle w:val="Emphasis"/>
          <w:i w:val="0"/>
        </w:rPr>
        <w:t>талкивало к инвестированию финансовых средств в какое-либо дело и препятствовало хранению их с целью получения процентов по вкладам. Фактически налог за хр</w:t>
      </w:r>
      <w:r>
        <w:rPr>
          <w:rStyle w:val="Emphasis"/>
          <w:i w:val="0"/>
        </w:rPr>
        <w:t>а</w:t>
      </w:r>
      <w:r>
        <w:rPr>
          <w:rStyle w:val="Emphasis"/>
          <w:i w:val="0"/>
        </w:rPr>
        <w:t>нения</w:t>
      </w:r>
      <w:r w:rsidRPr="00523CB0">
        <w:rPr>
          <w:rStyle w:val="Emphasis"/>
          <w:i w:val="0"/>
        </w:rPr>
        <w:t xml:space="preserve"> был </w:t>
      </w:r>
      <w:r>
        <w:rPr>
          <w:rStyle w:val="Emphasis"/>
          <w:i w:val="0"/>
        </w:rPr>
        <w:t>«</w:t>
      </w:r>
      <w:r w:rsidRPr="00523CB0">
        <w:rPr>
          <w:rStyle w:val="Emphasis"/>
          <w:i w:val="0"/>
        </w:rPr>
        <w:t>невидимой рукой</w:t>
      </w:r>
      <w:r>
        <w:rPr>
          <w:rStyle w:val="Emphasis"/>
          <w:i w:val="0"/>
        </w:rPr>
        <w:t>»</w:t>
      </w:r>
      <w:r w:rsidRPr="00523CB0">
        <w:rPr>
          <w:rStyle w:val="Emphasis"/>
          <w:i w:val="0"/>
        </w:rPr>
        <w:t>, управляющей качеством эконом</w:t>
      </w:r>
      <w:r w:rsidRPr="00523CB0">
        <w:rPr>
          <w:rStyle w:val="Emphasis"/>
          <w:i w:val="0"/>
        </w:rPr>
        <w:t>и</w:t>
      </w:r>
      <w:r w:rsidRPr="00523CB0">
        <w:rPr>
          <w:rStyle w:val="Emphasis"/>
          <w:i w:val="0"/>
        </w:rPr>
        <w:t xml:space="preserve">ки: </w:t>
      </w:r>
    </w:p>
    <w:p w14:paraId="06D13701" w14:textId="77777777" w:rsidR="00DE60CF" w:rsidRPr="005A542A" w:rsidRDefault="00DE60CF" w:rsidP="00EA7CC4">
      <w:pPr>
        <w:pStyle w:val="a5"/>
      </w:pPr>
      <w:r>
        <w:t>«Валюта с платой за хранение создавала мотивацию в</w:t>
      </w:r>
      <w:r w:rsidRPr="005A542A">
        <w:t xml:space="preserve"> дв</w:t>
      </w:r>
      <w:r>
        <w:t>ух</w:t>
      </w:r>
      <w:r w:rsidRPr="005A542A">
        <w:t xml:space="preserve"> предсказуемых напра</w:t>
      </w:r>
      <w:r w:rsidRPr="005A542A">
        <w:t>в</w:t>
      </w:r>
      <w:r w:rsidRPr="005A542A">
        <w:t>ления</w:t>
      </w:r>
      <w:r>
        <w:t>х.</w:t>
      </w:r>
    </w:p>
    <w:p w14:paraId="2337C615" w14:textId="77777777" w:rsidR="00DE60CF" w:rsidRPr="00523CB0" w:rsidRDefault="00DE60CF" w:rsidP="00EA7CC4">
      <w:pPr>
        <w:pStyle w:val="a5"/>
      </w:pPr>
      <w:r w:rsidRPr="00523CB0">
        <w:t xml:space="preserve"> — Не было смысла копить деньги в наличной форме. Н</w:t>
      </w:r>
      <w:r w:rsidRPr="00523CB0">
        <w:t>а</w:t>
      </w:r>
      <w:r w:rsidRPr="00523CB0">
        <w:t>личные деньги использовалась исключ</w:t>
      </w:r>
      <w:r w:rsidRPr="00523CB0">
        <w:t>и</w:t>
      </w:r>
      <w:r w:rsidRPr="00523CB0">
        <w:t>тельно для обменов, и те, кто имел сбережения, автоматически вынужд</w:t>
      </w:r>
      <w:r w:rsidRPr="00523CB0">
        <w:t>а</w:t>
      </w:r>
      <w:r w:rsidRPr="00523CB0">
        <w:t xml:space="preserve">лись тратить их или вкладывать во что-то. (Технически это означало, что функция обмена </w:t>
      </w:r>
      <w:r w:rsidRPr="00523CB0">
        <w:rPr>
          <w:szCs w:val="28"/>
        </w:rPr>
        <w:t xml:space="preserve">была </w:t>
      </w:r>
      <w:r w:rsidRPr="00523CB0">
        <w:t>отделена от фун</w:t>
      </w:r>
      <w:r w:rsidRPr="00523CB0">
        <w:t>к</w:t>
      </w:r>
      <w:r w:rsidRPr="00523CB0">
        <w:t xml:space="preserve">ции сбережения). </w:t>
      </w:r>
    </w:p>
    <w:p w14:paraId="2DB6C742" w14:textId="77777777" w:rsidR="00DE60CF" w:rsidRPr="005A542A" w:rsidRDefault="00DE60CF" w:rsidP="00EA7CC4">
      <w:pPr>
        <w:pStyle w:val="a5"/>
      </w:pPr>
      <w:r w:rsidRPr="005A542A">
        <w:t xml:space="preserve"> Вместо </w:t>
      </w:r>
      <w:r>
        <w:t>накопления</w:t>
      </w:r>
      <w:r w:rsidRPr="005A542A">
        <w:t xml:space="preserve"> </w:t>
      </w:r>
      <w:r w:rsidRPr="00B83B10">
        <w:t>сбережения вкладывались в товары, к</w:t>
      </w:r>
      <w:r w:rsidRPr="00B83B10">
        <w:t>о</w:t>
      </w:r>
      <w:r w:rsidRPr="00B83B10">
        <w:t>торые хранились долгое время.</w:t>
      </w:r>
      <w:r w:rsidRPr="005A542A">
        <w:t xml:space="preserve"> Идеальным вложением стало улучшение земли, или, например, высокое качес</w:t>
      </w:r>
      <w:r w:rsidRPr="005A542A">
        <w:t>т</w:t>
      </w:r>
      <w:r w:rsidRPr="005A542A">
        <w:t xml:space="preserve">во обслуживания оборудования, </w:t>
      </w:r>
      <w:r>
        <w:t>например</w:t>
      </w:r>
      <w:r w:rsidRPr="005A542A">
        <w:t xml:space="preserve"> колодц</w:t>
      </w:r>
      <w:r>
        <w:t>ев</w:t>
      </w:r>
      <w:r w:rsidRPr="005A542A">
        <w:t xml:space="preserve"> и мельниц. </w:t>
      </w:r>
    </w:p>
    <w:p w14:paraId="5806E838" w14:textId="77777777" w:rsidR="00DE60CF" w:rsidRPr="005A542A" w:rsidRDefault="00DE60CF" w:rsidP="00EA7CC4">
      <w:pPr>
        <w:pStyle w:val="a5"/>
      </w:pPr>
      <w:r>
        <w:t xml:space="preserve">… </w:t>
      </w:r>
      <w:r w:rsidRPr="005A542A">
        <w:t>В среднем не менее 10</w:t>
      </w:r>
      <w:r>
        <w:rPr>
          <w:iCs/>
        </w:rPr>
        <w:t> </w:t>
      </w:r>
      <w:r w:rsidRPr="005A542A">
        <w:t>% валового годового дохода сразу же реинвестировалось в текущий ре</w:t>
      </w:r>
      <w:r>
        <w:t>монт оборудования</w:t>
      </w:r>
      <w:r w:rsidRPr="005A542A">
        <w:t xml:space="preserve"> </w:t>
      </w:r>
      <w:r>
        <w:t xml:space="preserve">… </w:t>
      </w:r>
      <w:r w:rsidRPr="005A542A">
        <w:t>д</w:t>
      </w:r>
      <w:r w:rsidRPr="005A542A">
        <w:t>е</w:t>
      </w:r>
      <w:r w:rsidRPr="005A542A">
        <w:t>нежная система обладала свойствами, которые стимулировали всех к таким р</w:t>
      </w:r>
      <w:r w:rsidRPr="005A542A">
        <w:t>е</w:t>
      </w:r>
      <w:r w:rsidRPr="005A542A">
        <w:t xml:space="preserve">инвестициям. </w:t>
      </w:r>
    </w:p>
    <w:p w14:paraId="1C07A3DB" w14:textId="77777777" w:rsidR="00DE60CF" w:rsidRPr="005A542A" w:rsidRDefault="00DE60CF" w:rsidP="00EA7CC4">
      <w:pPr>
        <w:pStyle w:val="a5"/>
      </w:pPr>
      <w:r>
        <w:t xml:space="preserve">… </w:t>
      </w:r>
      <w:r w:rsidRPr="005A542A">
        <w:t xml:space="preserve">Я не знаю никакой другой аграрной или индустриальной страны, в наше время или </w:t>
      </w:r>
      <w:r>
        <w:t>какое</w:t>
      </w:r>
      <w:r w:rsidRPr="005A542A">
        <w:t xml:space="preserve">-либо </w:t>
      </w:r>
      <w:r>
        <w:t>иное</w:t>
      </w:r>
      <w:r w:rsidRPr="005A542A">
        <w:t xml:space="preserve"> после XIII века, где реинвестиции в профилактику </w:t>
      </w:r>
      <w:r>
        <w:t xml:space="preserve">ремонта </w:t>
      </w:r>
      <w:r w:rsidRPr="005A542A">
        <w:t>приближались бы к п</w:t>
      </w:r>
      <w:r w:rsidRPr="005A542A">
        <w:t>о</w:t>
      </w:r>
      <w:r w:rsidRPr="005A542A">
        <w:t xml:space="preserve">добному уровню. </w:t>
      </w:r>
    </w:p>
    <w:p w14:paraId="6C25D788" w14:textId="77777777" w:rsidR="00DE60CF" w:rsidRPr="005A542A" w:rsidRDefault="00DE60CF" w:rsidP="00EA7CC4">
      <w:pPr>
        <w:pStyle w:val="a5"/>
      </w:pPr>
      <w:r>
        <w:t xml:space="preserve">… </w:t>
      </w:r>
      <w:r w:rsidRPr="005A542A">
        <w:t>Результаты такой инвестиционной в своей основе экон</w:t>
      </w:r>
      <w:r w:rsidRPr="005A542A">
        <w:t>о</w:t>
      </w:r>
      <w:r w:rsidRPr="005A542A">
        <w:t>мики можно оценить лишь фра</w:t>
      </w:r>
      <w:r w:rsidRPr="005A542A">
        <w:t>г</w:t>
      </w:r>
      <w:r w:rsidRPr="005A542A">
        <w:t xml:space="preserve">ментарно; никто не подсчитывал показатели ВНП в то время. </w:t>
      </w:r>
    </w:p>
    <w:p w14:paraId="02CA677C" w14:textId="77777777" w:rsidR="00DE60CF" w:rsidRPr="005A542A" w:rsidRDefault="00DE60CF" w:rsidP="00EA7CC4">
      <w:pPr>
        <w:pStyle w:val="a5"/>
      </w:pPr>
      <w:r w:rsidRPr="005A542A">
        <w:t>Вот некоторые данные, иллюстрирующие состояние эконом</w:t>
      </w:r>
      <w:r w:rsidRPr="005A542A">
        <w:t>и</w:t>
      </w:r>
      <w:r w:rsidRPr="005A542A">
        <w:t>ки Первого Европейского Рене</w:t>
      </w:r>
      <w:r w:rsidRPr="005A542A">
        <w:t>с</w:t>
      </w:r>
      <w:r w:rsidRPr="005A542A">
        <w:t xml:space="preserve">санса: </w:t>
      </w:r>
    </w:p>
    <w:p w14:paraId="29F0A2E4" w14:textId="77777777" w:rsidR="00DE60CF" w:rsidRPr="005A542A" w:rsidRDefault="00DE60CF" w:rsidP="00EA7CC4">
      <w:pPr>
        <w:pStyle w:val="a5"/>
      </w:pPr>
      <w:r>
        <w:t>* “</w:t>
      </w:r>
      <w:r w:rsidRPr="005A542A">
        <w:t>Согласно французским и немецким историкам, эпоха вс</w:t>
      </w:r>
      <w:r w:rsidRPr="005A542A">
        <w:t>е</w:t>
      </w:r>
      <w:r w:rsidRPr="005A542A">
        <w:t xml:space="preserve">общего процветания началась вместе с массовой вырубкой лесов и заменой их сельскохозяйственными </w:t>
      </w:r>
      <w:r w:rsidRPr="005A542A">
        <w:lastRenderedPageBreak/>
        <w:t xml:space="preserve">угодьями </w:t>
      </w:r>
      <w:r>
        <w:t>с начала XI века до XIII века. “</w:t>
      </w:r>
      <w:r w:rsidRPr="005A542A">
        <w:t>Этот процесс особенно быстро про</w:t>
      </w:r>
      <w:r>
        <w:t>исходил на протяжении XII века”.</w:t>
      </w:r>
    </w:p>
    <w:p w14:paraId="0FA5CA11" w14:textId="77777777" w:rsidR="00DE60CF" w:rsidRDefault="00DE60CF" w:rsidP="00EA7CC4">
      <w:pPr>
        <w:pStyle w:val="a5"/>
      </w:pPr>
      <w:r w:rsidRPr="005A542A">
        <w:t>* Происходило не только расширение пахотных земель, но и повысилась урожайность в среднем более чем в два раза в бол</w:t>
      </w:r>
      <w:r w:rsidRPr="005A542A">
        <w:t>ь</w:t>
      </w:r>
      <w:r w:rsidRPr="005A542A">
        <w:t>шинстве случаев</w:t>
      </w:r>
      <w:r>
        <w:t>.</w:t>
      </w:r>
      <w:r w:rsidRPr="005A542A">
        <w:t xml:space="preserve"> </w:t>
      </w:r>
    </w:p>
    <w:p w14:paraId="6645B25C" w14:textId="77777777" w:rsidR="00DE60CF" w:rsidRPr="005A542A" w:rsidRDefault="00DE60CF" w:rsidP="00EA7CC4">
      <w:pPr>
        <w:pStyle w:val="a5"/>
      </w:pPr>
      <w:r w:rsidRPr="005A542A">
        <w:t>* При улучшении землепользования и повышении урожайн</w:t>
      </w:r>
      <w:r w:rsidRPr="005A542A">
        <w:t>о</w:t>
      </w:r>
      <w:r w:rsidRPr="005A542A">
        <w:t>сти стало требо</w:t>
      </w:r>
      <w:r>
        <w:t>ваться меньше трудовых затрат. “</w:t>
      </w:r>
      <w:r w:rsidRPr="005A542A">
        <w:t>В X веке евр</w:t>
      </w:r>
      <w:r w:rsidRPr="005A542A">
        <w:t>о</w:t>
      </w:r>
      <w:r w:rsidRPr="005A542A">
        <w:t>пейцы применили технологические усоверше</w:t>
      </w:r>
      <w:r w:rsidRPr="005A542A">
        <w:t>н</w:t>
      </w:r>
      <w:r w:rsidRPr="005A542A">
        <w:t>ствования, которые применялись затем в Средиземноморском мире многие века. Распространение хомута и стремени позволило эффективнее и</w:t>
      </w:r>
      <w:r w:rsidRPr="005A542A">
        <w:t>с</w:t>
      </w:r>
      <w:r w:rsidRPr="005A542A">
        <w:t>пользовать лошадиную силу, а это, в свою очередь, способств</w:t>
      </w:r>
      <w:r w:rsidRPr="005A542A">
        <w:t>о</w:t>
      </w:r>
      <w:r w:rsidRPr="005A542A">
        <w:t>вало улучшению транспорта. Тогда же, в Х веке европейцы н</w:t>
      </w:r>
      <w:r w:rsidRPr="005A542A">
        <w:t>а</w:t>
      </w:r>
      <w:r w:rsidRPr="005A542A">
        <w:t>чали использовать силу воды на суше, и ветра на суше и на море в большей степени, чем прежде... Водяные мельницы значител</w:t>
      </w:r>
      <w:r w:rsidRPr="005A542A">
        <w:t>ь</w:t>
      </w:r>
      <w:r w:rsidRPr="005A542A">
        <w:t>но повысили эффективность мукомольного процесса и способс</w:t>
      </w:r>
      <w:r w:rsidRPr="005A542A">
        <w:t>т</w:t>
      </w:r>
      <w:r w:rsidRPr="005A542A">
        <w:t>вовали увеличению объёмов продовольственной продукции. Сила воды применялась и на лесопилках, что способствовало росту прои</w:t>
      </w:r>
      <w:r w:rsidRPr="005A542A">
        <w:t>з</w:t>
      </w:r>
      <w:r w:rsidRPr="005A542A">
        <w:t>водства добротных пиломатериалов для строительства</w:t>
      </w:r>
      <w:r>
        <w:t>. “</w:t>
      </w:r>
      <w:r w:rsidRPr="005A542A">
        <w:t>В одной только Англии в конце XI века было 5624 водяных мел</w:t>
      </w:r>
      <w:r w:rsidRPr="005A542A">
        <w:t>ь</w:t>
      </w:r>
      <w:r w:rsidRPr="005A542A">
        <w:t>ниц в трёх тысячах деревень. Во Франции их насчит</w:t>
      </w:r>
      <w:r w:rsidRPr="005A542A">
        <w:t>ы</w:t>
      </w:r>
      <w:r w:rsidRPr="005A542A">
        <w:t>валось, по крайней мере, раз в десять больше, а двумя веками позже здесь уже действовало несколько сотен тысяч мельниц для производс</w:t>
      </w:r>
      <w:r w:rsidRPr="005A542A">
        <w:t>т</w:t>
      </w:r>
      <w:r w:rsidRPr="005A542A">
        <w:t xml:space="preserve">ва муки и </w:t>
      </w:r>
      <w:r>
        <w:t>масла”.</w:t>
      </w:r>
      <w:r w:rsidRPr="005A542A">
        <w:t xml:space="preserve"> </w:t>
      </w:r>
    </w:p>
    <w:p w14:paraId="1AD85881" w14:textId="77777777" w:rsidR="00DE60CF" w:rsidRPr="005A542A" w:rsidRDefault="00DE60CF" w:rsidP="00EA7CC4">
      <w:pPr>
        <w:pStyle w:val="a5"/>
      </w:pPr>
      <w:r w:rsidRPr="005A542A">
        <w:t>Таким образом, всё, что мы можем сделать, это восстановить целую картину по отдельным фрагме</w:t>
      </w:r>
      <w:r w:rsidRPr="005A542A">
        <w:t>н</w:t>
      </w:r>
      <w:r w:rsidRPr="005A542A">
        <w:t>там из как можно большего числа разных источников. Но суть в том, что период расцвета начался ок</w:t>
      </w:r>
      <w:r w:rsidRPr="005A542A">
        <w:t>о</w:t>
      </w:r>
      <w:r w:rsidRPr="005A542A">
        <w:t>ло Х века и закончился после XIII века.</w:t>
      </w:r>
    </w:p>
    <w:p w14:paraId="78C8019C" w14:textId="77777777" w:rsidR="00DE60CF" w:rsidRPr="005A542A" w:rsidRDefault="00DE60CF" w:rsidP="00EA7CC4">
      <w:pPr>
        <w:pStyle w:val="a5"/>
      </w:pPr>
      <w:r>
        <w:t>* “</w:t>
      </w:r>
      <w:r w:rsidRPr="005A542A">
        <w:t>С 950 года</w:t>
      </w:r>
      <w:r>
        <w:t xml:space="preserve"> </w:t>
      </w:r>
      <w:r w:rsidRPr="005A542A">
        <w:t>... развивалось производство текстиля, гонча</w:t>
      </w:r>
      <w:r w:rsidRPr="005A542A">
        <w:t>р</w:t>
      </w:r>
      <w:r w:rsidRPr="005A542A">
        <w:t>ных и кожевенных изделий, и многого другого. Список того, ч</w:t>
      </w:r>
      <w:r>
        <w:t>то производилось, становится всё</w:t>
      </w:r>
      <w:r w:rsidRPr="005A542A">
        <w:t xml:space="preserve"> длиннее</w:t>
      </w:r>
      <w:r>
        <w:t>,</w:t>
      </w:r>
      <w:r w:rsidRPr="005A542A">
        <w:t xml:space="preserve"> пр</w:t>
      </w:r>
      <w:r w:rsidRPr="005A542A">
        <w:t>о</w:t>
      </w:r>
      <w:r w:rsidRPr="005A542A">
        <w:t>дукция становится качественнее. Стоимость продукции в</w:t>
      </w:r>
      <w:r>
        <w:t xml:space="preserve"> терминах </w:t>
      </w:r>
      <w:r w:rsidRPr="005A542A">
        <w:t>человеко-час</w:t>
      </w:r>
      <w:r>
        <w:t>ов</w:t>
      </w:r>
      <w:r w:rsidRPr="005A542A">
        <w:t xml:space="preserve"> понижается, благодаря более эффективному управлению, усове</w:t>
      </w:r>
      <w:r w:rsidRPr="005A542A">
        <w:t>р</w:t>
      </w:r>
      <w:r w:rsidRPr="005A542A">
        <w:t>шенствованным орудиям труда и новой технике, улучшению транспортировки и распределе</w:t>
      </w:r>
      <w:r>
        <w:t>ния”</w:t>
      </w:r>
      <w:r w:rsidRPr="005A542A">
        <w:t>. Например, в текстильной промышленности внедрялись более эффективные горизонтальные тка</w:t>
      </w:r>
      <w:r w:rsidRPr="005A542A">
        <w:t>ц</w:t>
      </w:r>
      <w:r w:rsidRPr="005A542A">
        <w:t>кие станки, применялась новая техника изготовления нити. Происходила революция и в повседневной жизн</w:t>
      </w:r>
      <w:r>
        <w:t>и: дома отапл</w:t>
      </w:r>
      <w:r>
        <w:t>и</w:t>
      </w:r>
      <w:r>
        <w:t>вались теперь углё</w:t>
      </w:r>
      <w:r w:rsidRPr="005A542A">
        <w:t>м, освещались свечами, люди стали польз</w:t>
      </w:r>
      <w:r w:rsidRPr="005A542A">
        <w:t>о</w:t>
      </w:r>
      <w:r w:rsidRPr="005A542A">
        <w:t xml:space="preserve">ваться </w:t>
      </w:r>
      <w:r w:rsidRPr="005A542A">
        <w:lastRenderedPageBreak/>
        <w:t>очками при чтении, всё больше применялось стекло в б</w:t>
      </w:r>
      <w:r w:rsidRPr="005A542A">
        <w:t>ы</w:t>
      </w:r>
      <w:r w:rsidRPr="005A542A">
        <w:t>товых целях, бумагу начали производить в промышленных ма</w:t>
      </w:r>
      <w:r w:rsidRPr="005A542A">
        <w:t>с</w:t>
      </w:r>
      <w:r w:rsidRPr="005A542A">
        <w:t>штабах</w:t>
      </w:r>
      <w:r>
        <w:t>.</w:t>
      </w:r>
      <w:r w:rsidRPr="005A542A">
        <w:t xml:space="preserve"> </w:t>
      </w:r>
    </w:p>
    <w:p w14:paraId="2BF2B915" w14:textId="77777777" w:rsidR="00DE60CF" w:rsidRPr="005A542A" w:rsidRDefault="00DE60CF" w:rsidP="00EA7CC4">
      <w:pPr>
        <w:pStyle w:val="a5"/>
      </w:pPr>
      <w:r>
        <w:t>* “</w:t>
      </w:r>
      <w:r w:rsidRPr="005A542A">
        <w:t>Сохранилось одно из первых упоминаний об экспериме</w:t>
      </w:r>
      <w:r w:rsidRPr="005A542A">
        <w:t>н</w:t>
      </w:r>
      <w:r w:rsidRPr="005A542A">
        <w:t>тальной теплице для акклиматизации и селекции растений в Д</w:t>
      </w:r>
      <w:r w:rsidRPr="005A542A">
        <w:t>о</w:t>
      </w:r>
      <w:r w:rsidRPr="005A542A">
        <w:t>беране, в Австрии, датируемое 1273 годом... В Париже в Карт</w:t>
      </w:r>
      <w:r w:rsidRPr="005A542A">
        <w:t>е</w:t>
      </w:r>
      <w:r w:rsidRPr="005A542A">
        <w:t>зианском мон</w:t>
      </w:r>
      <w:r w:rsidRPr="005A542A">
        <w:t>а</w:t>
      </w:r>
      <w:r w:rsidRPr="005A542A">
        <w:t>стыре выращивали 88 сортов груш... В Норвегии кру</w:t>
      </w:r>
      <w:r w:rsidRPr="005A542A">
        <w:t>п</w:t>
      </w:r>
      <w:r w:rsidRPr="005A542A">
        <w:t>нейший монастырь в Лайзе (основанный в 1146 году) был знаменит своими плодовыми деревьям</w:t>
      </w:r>
      <w:r>
        <w:t>и и снабжал фруктами всю округу”.</w:t>
      </w:r>
    </w:p>
    <w:p w14:paraId="19B31467" w14:textId="77777777" w:rsidR="00DE60CF" w:rsidRPr="005A542A" w:rsidRDefault="00DE60CF" w:rsidP="00EA7CC4">
      <w:pPr>
        <w:pStyle w:val="a5"/>
      </w:pPr>
      <w:r>
        <w:t>…</w:t>
      </w:r>
      <w:r w:rsidRPr="005A542A">
        <w:t xml:space="preserve"> С XI века происходит быстрый рост поголовья овец, ск</w:t>
      </w:r>
      <w:r w:rsidRPr="005A542A">
        <w:t>о</w:t>
      </w:r>
      <w:r w:rsidRPr="005A542A">
        <w:t>та и лошадей. Мясо перестаёт быть ре</w:t>
      </w:r>
      <w:r w:rsidRPr="005A542A">
        <w:t>д</w:t>
      </w:r>
      <w:r w:rsidRPr="005A542A">
        <w:t>костью. Один-единственный монастырь в Мезонсель-ан-Брие во Франции пр</w:t>
      </w:r>
      <w:r w:rsidRPr="005A542A">
        <w:t>о</w:t>
      </w:r>
      <w:r w:rsidRPr="005A542A">
        <w:t xml:space="preserve">дал </w:t>
      </w:r>
      <w:r>
        <w:t>в 1229-1230 годах не менее 516 “</w:t>
      </w:r>
      <w:r w:rsidRPr="005A542A">
        <w:t>шерстяных животных</w:t>
      </w:r>
      <w:r>
        <w:t>”</w:t>
      </w:r>
      <w:r w:rsidRPr="005A542A">
        <w:t xml:space="preserve"> (овец), 40 свиней, 7 быков и 30 коров и телят.</w:t>
      </w:r>
      <w:bookmarkStart w:id="100" w:name="_ftnref90"/>
      <w:r w:rsidRPr="006E241D">
        <w:fldChar w:fldCharType="begin"/>
      </w:r>
      <w:r w:rsidRPr="006E241D">
        <w:instrText xml:space="preserve"> HYPERLINK "http://artifact.org.ru/content/view/11/4/" \l "_ftn90" \o "Электронный альманах Арт&amp;факт" </w:instrText>
      </w:r>
      <w:r w:rsidRPr="006E241D">
        <w:fldChar w:fldCharType="separate"/>
      </w:r>
      <w:r w:rsidRPr="00AD2DF6">
        <w:rPr>
          <w:rStyle w:val="Hyperlink"/>
          <w:szCs w:val="28"/>
          <w:vertAlign w:val="superscript"/>
        </w:rPr>
        <w:t>[89]</w:t>
      </w:r>
      <w:r w:rsidRPr="006E241D">
        <w:fldChar w:fldCharType="end"/>
      </w:r>
      <w:bookmarkEnd w:id="100"/>
      <w:r w:rsidRPr="005A542A">
        <w:t xml:space="preserve"> Монастырь Бо</w:t>
      </w:r>
      <w:r w:rsidRPr="005A542A">
        <w:t>б</w:t>
      </w:r>
      <w:r w:rsidRPr="005A542A">
        <w:t>био в Италии имел 5000 своих свиней; в Сен-Жермен-де-Пре около П</w:t>
      </w:r>
      <w:r w:rsidRPr="005A542A">
        <w:t>а</w:t>
      </w:r>
      <w:r w:rsidRPr="005A542A">
        <w:t>рижа держали примерно 8 000 свиней, не говоря уже о 2400 кроликах.</w:t>
      </w:r>
      <w:bookmarkStart w:id="101" w:name="_ftnref91"/>
      <w:r w:rsidRPr="006E241D">
        <w:fldChar w:fldCharType="begin"/>
      </w:r>
      <w:r w:rsidRPr="006E241D">
        <w:instrText xml:space="preserve"> HYPERLINK "http://artifact.org.ru/content/view/11/4/" \l "_ftn91" \o "Электронный альманах Арт&amp;факт" </w:instrText>
      </w:r>
      <w:r w:rsidRPr="006E241D">
        <w:fldChar w:fldCharType="separate"/>
      </w:r>
      <w:r w:rsidRPr="00AD2DF6">
        <w:rPr>
          <w:rStyle w:val="Hyperlink"/>
          <w:szCs w:val="28"/>
          <w:vertAlign w:val="superscript"/>
        </w:rPr>
        <w:t>[90]</w:t>
      </w:r>
      <w:r w:rsidRPr="006E241D">
        <w:fldChar w:fldCharType="end"/>
      </w:r>
      <w:bookmarkEnd w:id="101"/>
      <w:r w:rsidRPr="006E241D">
        <w:t xml:space="preserve"> </w:t>
      </w:r>
      <w:r w:rsidRPr="005A542A">
        <w:t>Существенно возраст</w:t>
      </w:r>
      <w:r w:rsidRPr="005A542A">
        <w:t>а</w:t>
      </w:r>
      <w:r w:rsidRPr="005A542A">
        <w:t>ет потребление сыра, м</w:t>
      </w:r>
      <w:r>
        <w:t>асла, кожи и шерсти. “</w:t>
      </w:r>
      <w:r w:rsidRPr="005A542A">
        <w:t>К 1300 году н.э. в Англии насч</w:t>
      </w:r>
      <w:r w:rsidRPr="005A542A">
        <w:t>и</w:t>
      </w:r>
      <w:r w:rsidRPr="005A542A">
        <w:t>тывается 8 миллионов овец, дающих шерсть, при общем насел</w:t>
      </w:r>
      <w:r w:rsidRPr="005A542A">
        <w:t>е</w:t>
      </w:r>
      <w:r w:rsidRPr="005A542A">
        <w:t>нии в 5 млн. человек, и так же, как было во Франции с вин</w:t>
      </w:r>
      <w:r w:rsidRPr="005A542A">
        <w:t>о</w:t>
      </w:r>
      <w:r w:rsidRPr="005A542A">
        <w:t>градниками, большая их часть принадлежала мелким ферм</w:t>
      </w:r>
      <w:r w:rsidRPr="005A542A">
        <w:t>е</w:t>
      </w:r>
      <w:r w:rsidRPr="005A542A">
        <w:t>рам</w:t>
      </w:r>
      <w:r>
        <w:t>”</w:t>
      </w:r>
      <w:r w:rsidRPr="005A542A">
        <w:t>.</w:t>
      </w:r>
      <w:bookmarkStart w:id="102" w:name="_ftnref92"/>
      <w:r w:rsidRPr="006E241D">
        <w:fldChar w:fldCharType="begin"/>
      </w:r>
      <w:r w:rsidRPr="006E241D">
        <w:instrText xml:space="preserve"> HYPERLINK "http://artifact.org.ru/content/view/11/4/" \l "_ftn92" \o "Электронный альманах Арт&amp;факт" </w:instrText>
      </w:r>
      <w:r w:rsidRPr="006E241D">
        <w:fldChar w:fldCharType="separate"/>
      </w:r>
      <w:r w:rsidRPr="00AD2DF6">
        <w:rPr>
          <w:rStyle w:val="Hyperlink"/>
          <w:szCs w:val="28"/>
          <w:vertAlign w:val="superscript"/>
        </w:rPr>
        <w:t>[91]</w:t>
      </w:r>
      <w:r w:rsidRPr="006E241D">
        <w:fldChar w:fldCharType="end"/>
      </w:r>
      <w:bookmarkEnd w:id="102"/>
      <w:r w:rsidRPr="006E241D">
        <w:t xml:space="preserve"> </w:t>
      </w:r>
      <w:r w:rsidRPr="005A542A">
        <w:t>Бывали стада из 13</w:t>
      </w:r>
      <w:r>
        <w:t> </w:t>
      </w:r>
      <w:r w:rsidRPr="005A542A">
        <w:t>000 овец в Эли и 20</w:t>
      </w:r>
      <w:r>
        <w:t> </w:t>
      </w:r>
      <w:r w:rsidRPr="005A542A">
        <w:t>000 в Винч</w:t>
      </w:r>
      <w:r w:rsidRPr="005A542A">
        <w:t>е</w:t>
      </w:r>
      <w:r w:rsidRPr="005A542A">
        <w:t>стере, принадл</w:t>
      </w:r>
      <w:r w:rsidRPr="005A542A">
        <w:t>е</w:t>
      </w:r>
      <w:r>
        <w:t>жавшие одному владельцу. “</w:t>
      </w:r>
      <w:r w:rsidRPr="005A542A">
        <w:t>Потребление соли было грома</w:t>
      </w:r>
      <w:r w:rsidRPr="005A542A">
        <w:t>д</w:t>
      </w:r>
      <w:r w:rsidRPr="005A542A">
        <w:t>ным, возможно вдвое больше, чем сегодня, из-за того, что мясо и рыбу в больших коли</w:t>
      </w:r>
      <w:r>
        <w:t>чествах засаливали для хранения”</w:t>
      </w:r>
      <w:r w:rsidRPr="005A542A">
        <w:t xml:space="preserve">. </w:t>
      </w:r>
    </w:p>
    <w:p w14:paraId="0622689F" w14:textId="77777777" w:rsidR="00DE60CF" w:rsidRPr="005A542A" w:rsidRDefault="00DE60CF" w:rsidP="00EA7CC4">
      <w:pPr>
        <w:pStyle w:val="a5"/>
      </w:pPr>
      <w:r w:rsidRPr="005A542A">
        <w:t xml:space="preserve"> Рацион питан</w:t>
      </w:r>
      <w:r>
        <w:t>ия. В результате детальных расчё</w:t>
      </w:r>
      <w:r w:rsidRPr="005A542A">
        <w:t>тов выясн</w:t>
      </w:r>
      <w:r w:rsidRPr="005A542A">
        <w:t>и</w:t>
      </w:r>
      <w:r w:rsidRPr="005A542A">
        <w:t>лось, что ежедневное потребление калорий в Бомонте во Фра</w:t>
      </w:r>
      <w:r w:rsidRPr="005A542A">
        <w:t>н</w:t>
      </w:r>
      <w:r w:rsidRPr="005A542A">
        <w:t>ции в 1268 году составляло 3 500, по сравнению с нынешним потреблением продовольствия в развитых странах, — 3 000 к</w:t>
      </w:r>
      <w:r w:rsidRPr="005A542A">
        <w:t>а</w:t>
      </w:r>
      <w:r w:rsidRPr="005A542A">
        <w:t>лорий в день. После изучения другого рациона питания — в а</w:t>
      </w:r>
      <w:r w:rsidRPr="005A542A">
        <w:t>б</w:t>
      </w:r>
      <w:r w:rsidRPr="005A542A">
        <w:t>батстве в Монтебурге за 1312 год, был сделан вывод, что там потребляли от 3 500 до 4 000 калорий в день. В 1310 году р</w:t>
      </w:r>
      <w:r w:rsidRPr="005A542A">
        <w:t>а</w:t>
      </w:r>
      <w:r w:rsidRPr="005A542A">
        <w:t>цион венецианского моряка был равен 3 915 калорий в день</w:t>
      </w:r>
      <w:r>
        <w:t>”</w:t>
      </w:r>
      <w:r w:rsidRPr="005A542A">
        <w:t xml:space="preserve">. </w:t>
      </w:r>
    </w:p>
    <w:p w14:paraId="71144DE3" w14:textId="77777777" w:rsidR="00DE60CF" w:rsidRPr="005A542A" w:rsidRDefault="00DE60CF" w:rsidP="00EA7CC4">
      <w:pPr>
        <w:pStyle w:val="a5"/>
      </w:pPr>
      <w:r>
        <w:t>…</w:t>
      </w:r>
      <w:r w:rsidRPr="005A542A">
        <w:t xml:space="preserve"> Стремительный рост числа строящихся деревень и городов и развитие жизнедеятельности этих городов. Анри Пиренн, бел</w:t>
      </w:r>
      <w:r w:rsidRPr="005A542A">
        <w:t>ь</w:t>
      </w:r>
      <w:r w:rsidRPr="005A542A">
        <w:t>гийский историк, в своей работе основное внимание уделял ко</w:t>
      </w:r>
      <w:r w:rsidRPr="005A542A">
        <w:t>н</w:t>
      </w:r>
      <w:r w:rsidRPr="005A542A">
        <w:t>тинентальной Европе, но то же самое происходило и в Британии. Например, Уорвик, Стаффорд, Букингем, Оксфорд — больши</w:t>
      </w:r>
      <w:r w:rsidRPr="005A542A">
        <w:t>н</w:t>
      </w:r>
      <w:r w:rsidRPr="005A542A">
        <w:t xml:space="preserve">ство городов </w:t>
      </w:r>
      <w:r>
        <w:t xml:space="preserve">в графствах </w:t>
      </w:r>
      <w:r>
        <w:lastRenderedPageBreak/>
        <w:t>возникло в Х веке. “</w:t>
      </w:r>
      <w:r w:rsidRPr="005A542A">
        <w:t>Одним словом, Европа превращалась из развивающегося в развитый регион. Развитие промышленности означало развитие городов, которые в XII-XIII веках начали утрачивать свою прежнюю роль военных укреплений и административных це</w:t>
      </w:r>
      <w:r w:rsidRPr="005A542A">
        <w:t>н</w:t>
      </w:r>
      <w:r w:rsidRPr="005A542A">
        <w:t>тров, поскольку теперь они жили полнокровной жизнью торговых и промышленных це</w:t>
      </w:r>
      <w:r w:rsidRPr="005A542A">
        <w:t>н</w:t>
      </w:r>
      <w:r w:rsidRPr="005A542A">
        <w:t>тров</w:t>
      </w:r>
      <w:r>
        <w:t>”</w:t>
      </w:r>
      <w:r w:rsidRPr="005A542A">
        <w:t>.</w:t>
      </w:r>
    </w:p>
    <w:p w14:paraId="32FCEB29" w14:textId="77777777" w:rsidR="00DE60CF" w:rsidRPr="005A542A" w:rsidRDefault="00DE60CF" w:rsidP="00EA7CC4">
      <w:pPr>
        <w:pStyle w:val="a5"/>
      </w:pPr>
      <w:r>
        <w:rPr>
          <w:i/>
          <w:sz w:val="28"/>
          <w:szCs w:val="28"/>
        </w:rPr>
        <w:t xml:space="preserve"> </w:t>
      </w:r>
      <w:r w:rsidRPr="005A542A">
        <w:t>В XI веке произошло оживление в строительстве мостов. Например, в 1176 году был построен Лондонский мост, сохр</w:t>
      </w:r>
      <w:r w:rsidRPr="005A542A">
        <w:t>а</w:t>
      </w:r>
      <w:r w:rsidRPr="005A542A">
        <w:t>нявшийся в первозданном виде до XIX века. На юго-востоке Франции в XII веке Сен-Бенезет основал новый узко специал</w:t>
      </w:r>
      <w:r w:rsidRPr="005A542A">
        <w:t>и</w:t>
      </w:r>
      <w:r w:rsidRPr="005A542A">
        <w:t xml:space="preserve">зированный Орден </w:t>
      </w:r>
      <w:r w:rsidRPr="009303BD">
        <w:rPr>
          <w:rStyle w:val="Emphasis"/>
          <w:szCs w:val="24"/>
        </w:rPr>
        <w:t>“Freres Pontifes”</w:t>
      </w:r>
      <w:r w:rsidRPr="009303BD">
        <w:rPr>
          <w:szCs w:val="24"/>
        </w:rPr>
        <w:t xml:space="preserve"> </w:t>
      </w:r>
      <w:r w:rsidRPr="009303BD">
        <w:rPr>
          <w:i/>
          <w:szCs w:val="24"/>
        </w:rPr>
        <w:t>(“</w:t>
      </w:r>
      <w:r w:rsidRPr="009303BD">
        <w:rPr>
          <w:rStyle w:val="Emphasis"/>
          <w:szCs w:val="24"/>
        </w:rPr>
        <w:t>Братство моста”).</w:t>
      </w:r>
      <w:r w:rsidRPr="005A542A">
        <w:t xml:space="preserve"> Мастера построили много мостов, в том числе и сохранившиеся до наших дней Пон</w:t>
      </w:r>
      <w:r>
        <w:t xml:space="preserve"> д</w:t>
      </w:r>
      <w:r w:rsidRPr="00432DA1">
        <w:t>’</w:t>
      </w:r>
      <w:r w:rsidRPr="005A542A">
        <w:t xml:space="preserve">Авиньон и Пон Сент-Экспри в Лионе. </w:t>
      </w:r>
    </w:p>
    <w:p w14:paraId="2BD65ABD" w14:textId="77777777" w:rsidR="00DE60CF" w:rsidRDefault="00DE60CF" w:rsidP="00EA7CC4">
      <w:pPr>
        <w:pStyle w:val="a5"/>
      </w:pPr>
      <w:r w:rsidRPr="005A542A">
        <w:t>Среди ключевых причин всей метаморфозы были крупнейшие за всю предшествующую историю, как полагает итальянский и</w:t>
      </w:r>
      <w:r w:rsidRPr="005A542A">
        <w:t>с</w:t>
      </w:r>
      <w:r w:rsidRPr="005A542A">
        <w:t>торик и экономист Карло Ципола, прео</w:t>
      </w:r>
      <w:r>
        <w:t xml:space="preserve">бразования в области торговли: </w:t>
      </w:r>
      <w:r w:rsidRPr="009303BD">
        <w:rPr>
          <w:b/>
        </w:rPr>
        <w:t>“Пер</w:t>
      </w:r>
      <w:r w:rsidRPr="009303BD">
        <w:rPr>
          <w:b/>
        </w:rPr>
        <w:t>и</w:t>
      </w:r>
      <w:r w:rsidRPr="009303BD">
        <w:rPr>
          <w:b/>
        </w:rPr>
        <w:t>од с 10 до 13 века в этом смысле заслуживает термина “революция”.</w:t>
      </w:r>
      <w:r w:rsidRPr="005A542A">
        <w:t xml:space="preserve"> До этого средневековые</w:t>
      </w:r>
      <w:r>
        <w:t xml:space="preserve"> </w:t>
      </w:r>
      <w:r w:rsidRPr="005A542A">
        <w:t>купцы польз</w:t>
      </w:r>
      <w:r w:rsidRPr="005A542A">
        <w:t>о</w:t>
      </w:r>
      <w:r w:rsidRPr="005A542A">
        <w:t>вались плохой репутацией, ассоциируясь с во</w:t>
      </w:r>
      <w:r>
        <w:t>рами, головорезами и пиратами. “</w:t>
      </w:r>
      <w:r w:rsidRPr="005A542A">
        <w:t>Один из совр</w:t>
      </w:r>
      <w:r w:rsidRPr="005A542A">
        <w:t>е</w:t>
      </w:r>
      <w:r w:rsidRPr="005A542A">
        <w:t>менников упоминал о том, что они якобы похищали молодых мальчиков и кастрировали их, чтобы продать магомет</w:t>
      </w:r>
      <w:r w:rsidRPr="005A542A">
        <w:t>а</w:t>
      </w:r>
      <w:r w:rsidRPr="005A542A">
        <w:t>нам на испанских рынках. Трудно проверить достоверность подобной информации, но сам факт распростран</w:t>
      </w:r>
      <w:r w:rsidRPr="005A542A">
        <w:t>е</w:t>
      </w:r>
      <w:r w:rsidRPr="005A542A">
        <w:t>ния таких слухов подтверждает, что у торговцев была п</w:t>
      </w:r>
      <w:r>
        <w:t>лохая р</w:t>
      </w:r>
      <w:r>
        <w:t>е</w:t>
      </w:r>
      <w:r>
        <w:t>путация среди насел</w:t>
      </w:r>
      <w:r>
        <w:t>е</w:t>
      </w:r>
      <w:r>
        <w:t>ния”</w:t>
      </w:r>
      <w:r w:rsidRPr="005A542A">
        <w:t>. Всё изменилось в центральный период средневековья, когда на смену купцам, путешествовавшим по с</w:t>
      </w:r>
      <w:r w:rsidRPr="005A542A">
        <w:t>ё</w:t>
      </w:r>
      <w:r w:rsidRPr="005A542A">
        <w:t>лам с мешками за спиной, или с нагруженными ослами, пришли торговцы, чьи товары путешеств</w:t>
      </w:r>
      <w:r w:rsidRPr="005A542A">
        <w:t>о</w:t>
      </w:r>
      <w:r w:rsidRPr="005A542A">
        <w:t>вали отдельно от них, благодаря целой сети помощников и партнёров. Эти торговцы проживали в кру</w:t>
      </w:r>
      <w:r w:rsidRPr="005A542A">
        <w:t>п</w:t>
      </w:r>
      <w:r w:rsidRPr="005A542A">
        <w:t xml:space="preserve">ных городах, умели читать и писать, и создали специальную систему бухгалтерского учёта. </w:t>
      </w:r>
      <w:r>
        <w:t>“</w:t>
      </w:r>
      <w:r w:rsidRPr="005A542A">
        <w:t>В частн</w:t>
      </w:r>
      <w:r w:rsidRPr="005A542A">
        <w:t>о</w:t>
      </w:r>
      <w:r w:rsidRPr="005A542A">
        <w:t>сти, в городах Северной Италии и в Нидерландах, в немецкой Ганзейской лиге и в Кат</w:t>
      </w:r>
      <w:r w:rsidRPr="005A542A">
        <w:t>а</w:t>
      </w:r>
      <w:r w:rsidRPr="005A542A">
        <w:t>лонии появл</w:t>
      </w:r>
      <w:r w:rsidRPr="005A542A">
        <w:t>е</w:t>
      </w:r>
      <w:r w:rsidRPr="005A542A">
        <w:t>ние богатого сообщества торговцев было одним из самых поразитель</w:t>
      </w:r>
      <w:r>
        <w:t>ных социальных явл</w:t>
      </w:r>
      <w:r>
        <w:t>е</w:t>
      </w:r>
      <w:r>
        <w:t>ний”.</w:t>
      </w:r>
    </w:p>
    <w:p w14:paraId="5963CC24" w14:textId="77777777" w:rsidR="00DE60CF" w:rsidRPr="005A542A" w:rsidRDefault="00DE60CF" w:rsidP="00EA7CC4">
      <w:pPr>
        <w:pStyle w:val="a5"/>
      </w:pPr>
      <w:r w:rsidRPr="005A542A">
        <w:t xml:space="preserve"> Другими словами, впервые обычные люди, которые были достаточно умны и трудолюбивы, могли стать и стали по-настоящему богаты. </w:t>
      </w:r>
    </w:p>
    <w:p w14:paraId="649B65DB" w14:textId="77777777" w:rsidR="00DE60CF" w:rsidRPr="005A542A" w:rsidRDefault="00DE60CF" w:rsidP="00EA7CC4">
      <w:pPr>
        <w:pStyle w:val="a5"/>
      </w:pPr>
      <w:r>
        <w:lastRenderedPageBreak/>
        <w:t xml:space="preserve">… </w:t>
      </w:r>
      <w:r w:rsidRPr="005A542A">
        <w:t xml:space="preserve">Вероятно, самым замечательным </w:t>
      </w:r>
      <w:r>
        <w:t xml:space="preserve">последствием </w:t>
      </w:r>
      <w:r w:rsidRPr="005A542A">
        <w:t xml:space="preserve">этих </w:t>
      </w:r>
      <w:r>
        <w:t>потр</w:t>
      </w:r>
      <w:r>
        <w:t>я</w:t>
      </w:r>
      <w:r>
        <w:t>сающих изменений</w:t>
      </w:r>
      <w:r w:rsidRPr="005A542A">
        <w:t xml:space="preserve"> б</w:t>
      </w:r>
      <w:r w:rsidRPr="005A542A">
        <w:t>ы</w:t>
      </w:r>
      <w:r w:rsidRPr="005A542A">
        <w:t xml:space="preserve">ло то, что от них </w:t>
      </w:r>
      <w:r w:rsidRPr="006E241D">
        <w:rPr>
          <w:rStyle w:val="Emphasis"/>
          <w:szCs w:val="28"/>
        </w:rPr>
        <w:t>существенно выиграли простые люди.</w:t>
      </w:r>
      <w:r w:rsidRPr="006E241D">
        <w:t xml:space="preserve"> </w:t>
      </w:r>
      <w:r w:rsidRPr="005A542A">
        <w:t xml:space="preserve">Оценка уровня жизни </w:t>
      </w:r>
      <w:r>
        <w:t>обычного</w:t>
      </w:r>
      <w:r w:rsidRPr="005A542A">
        <w:t xml:space="preserve"> работника —</w:t>
      </w:r>
      <w:r>
        <w:t xml:space="preserve"> </w:t>
      </w:r>
      <w:r w:rsidRPr="005A542A">
        <w:t xml:space="preserve">нелёгкая задача. </w:t>
      </w:r>
      <w:r>
        <w:t>Р</w:t>
      </w:r>
      <w:r w:rsidRPr="005A542A">
        <w:t>ядом с ним не было статистика, который мог бы нам помочь. К тому же почти все имеющиеся у нас письме</w:t>
      </w:r>
      <w:r w:rsidRPr="005A542A">
        <w:t>н</w:t>
      </w:r>
      <w:r w:rsidRPr="005A542A">
        <w:t xml:space="preserve">ные источники рассказывают о </w:t>
      </w:r>
      <w:r>
        <w:t>развлечениях</w:t>
      </w:r>
      <w:r w:rsidRPr="005A542A">
        <w:t xml:space="preserve"> и занятиях сень</w:t>
      </w:r>
      <w:r w:rsidRPr="005A542A">
        <w:t>о</w:t>
      </w:r>
      <w:r w:rsidRPr="005A542A">
        <w:t>ров, королей</w:t>
      </w:r>
      <w:r>
        <w:t>,</w:t>
      </w:r>
      <w:r w:rsidRPr="005A542A">
        <w:t xml:space="preserve"> церк</w:t>
      </w:r>
      <w:r>
        <w:t>о</w:t>
      </w:r>
      <w:r w:rsidRPr="005A542A">
        <w:t>в</w:t>
      </w:r>
      <w:r>
        <w:t>ных иерархов</w:t>
      </w:r>
      <w:r w:rsidRPr="005A542A">
        <w:t>, которые нанимали летописцев того времени.</w:t>
      </w:r>
    </w:p>
    <w:p w14:paraId="389F682A" w14:textId="77777777" w:rsidR="00DE60CF" w:rsidRPr="005A542A" w:rsidRDefault="00DE60CF" w:rsidP="00EA7CC4">
      <w:pPr>
        <w:pStyle w:val="a5"/>
      </w:pPr>
      <w:r w:rsidRPr="005A542A">
        <w:t>Тем не менее, источники, которыми мы располагаем, красн</w:t>
      </w:r>
      <w:r w:rsidRPr="005A542A">
        <w:t>о</w:t>
      </w:r>
      <w:r w:rsidRPr="005A542A">
        <w:t>речивы. Например, Иоганн Бутцбах пи</w:t>
      </w:r>
      <w:r>
        <w:t>шет в своей хронике: “</w:t>
      </w:r>
      <w:r w:rsidRPr="005A542A">
        <w:t>Простые люди редко имели на обед и ужин менее четырёх блюд. Они ели каши и мясо, яйца, сыр и молоко и на завтрак, и в десять утра, а в четыре дня у них опять была лёгкая з</w:t>
      </w:r>
      <w:r w:rsidRPr="005A542A">
        <w:t>а</w:t>
      </w:r>
      <w:r w:rsidRPr="005A542A">
        <w:t>куска</w:t>
      </w:r>
      <w:r>
        <w:t>”.</w:t>
      </w:r>
      <w:r w:rsidRPr="005A542A">
        <w:t xml:space="preserve"> </w:t>
      </w:r>
    </w:p>
    <w:p w14:paraId="566BD26C" w14:textId="77777777" w:rsidR="00DE60CF" w:rsidRPr="009303BD" w:rsidRDefault="00DE60CF" w:rsidP="00EA7CC4">
      <w:pPr>
        <w:pStyle w:val="a5"/>
        <w:rPr>
          <w:b/>
        </w:rPr>
      </w:pPr>
      <w:r w:rsidRPr="009303BD">
        <w:rPr>
          <w:b/>
        </w:rPr>
        <w:t>… “Это был величайший период строительства, невида</w:t>
      </w:r>
      <w:r w:rsidRPr="009303BD">
        <w:rPr>
          <w:b/>
        </w:rPr>
        <w:t>н</w:t>
      </w:r>
      <w:r w:rsidRPr="009303BD">
        <w:rPr>
          <w:b/>
        </w:rPr>
        <w:t>ного никогда прежде по своему размаху, и просто перечисл</w:t>
      </w:r>
      <w:r w:rsidRPr="009303BD">
        <w:rPr>
          <w:b/>
        </w:rPr>
        <w:t>е</w:t>
      </w:r>
      <w:r w:rsidRPr="009303BD">
        <w:rPr>
          <w:b/>
        </w:rPr>
        <w:t>ние имён и мест не передаст представления о мощи и качес</w:t>
      </w:r>
      <w:r w:rsidRPr="009303BD">
        <w:rPr>
          <w:b/>
        </w:rPr>
        <w:t>т</w:t>
      </w:r>
      <w:r w:rsidRPr="009303BD">
        <w:rPr>
          <w:b/>
        </w:rPr>
        <w:t>ве конечного продукта этого строительства” — таково з</w:t>
      </w:r>
      <w:r w:rsidRPr="009303BD">
        <w:rPr>
          <w:b/>
        </w:rPr>
        <w:t>а</w:t>
      </w:r>
      <w:r w:rsidRPr="009303BD">
        <w:rPr>
          <w:b/>
        </w:rPr>
        <w:t>ключение одного хорошо известного историка. Пьер Фра</w:t>
      </w:r>
      <w:r w:rsidRPr="009303BD">
        <w:rPr>
          <w:b/>
        </w:rPr>
        <w:t>н</w:t>
      </w:r>
      <w:r w:rsidRPr="009303BD">
        <w:rPr>
          <w:b/>
        </w:rPr>
        <w:t xml:space="preserve">кастель, живший в </w:t>
      </w:r>
      <w:r w:rsidRPr="009303BD">
        <w:rPr>
          <w:b/>
          <w:lang w:val="en-US"/>
        </w:rPr>
        <w:t>XII</w:t>
      </w:r>
      <w:r w:rsidRPr="009303BD">
        <w:rPr>
          <w:b/>
        </w:rPr>
        <w:t xml:space="preserve"> веке справедливо утверждал, что “никогда прежде не наблюдалось столько больших стро</w:t>
      </w:r>
      <w:r w:rsidRPr="009303BD">
        <w:rPr>
          <w:b/>
        </w:rPr>
        <w:t>и</w:t>
      </w:r>
      <w:r w:rsidRPr="009303BD">
        <w:rPr>
          <w:b/>
        </w:rPr>
        <w:t xml:space="preserve">тельных площадок одновременно”. </w:t>
      </w:r>
    </w:p>
    <w:p w14:paraId="017457CC" w14:textId="77777777" w:rsidR="00DE60CF" w:rsidRPr="009303BD" w:rsidRDefault="00DE60CF" w:rsidP="00EA7CC4">
      <w:pPr>
        <w:pStyle w:val="a5"/>
        <w:rPr>
          <w:b/>
        </w:rPr>
      </w:pPr>
      <w:r w:rsidRPr="009303BD">
        <w:rPr>
          <w:b/>
        </w:rPr>
        <w:t>На самом деле, я считаю неожиданный расцвет соборов в центральный период средних веков самым веским, осяза</w:t>
      </w:r>
      <w:r w:rsidRPr="009303BD">
        <w:rPr>
          <w:b/>
        </w:rPr>
        <w:t>е</w:t>
      </w:r>
      <w:r w:rsidRPr="009303BD">
        <w:rPr>
          <w:b/>
        </w:rPr>
        <w:t>мым доказательством того, что в то время происходило нечто важное. … Беспрецедентный строительный бум прекратился после 1300 года так же неожиданно, как и начался тремя в</w:t>
      </w:r>
      <w:r w:rsidRPr="009303BD">
        <w:rPr>
          <w:b/>
        </w:rPr>
        <w:t>е</w:t>
      </w:r>
      <w:r w:rsidRPr="009303BD">
        <w:rPr>
          <w:b/>
        </w:rPr>
        <w:t xml:space="preserve">ками раньше. </w:t>
      </w:r>
    </w:p>
    <w:p w14:paraId="6758E96D" w14:textId="77777777" w:rsidR="00DE60CF" w:rsidRPr="00E57447" w:rsidRDefault="00DE60CF" w:rsidP="00EA7CC4">
      <w:pPr>
        <w:pStyle w:val="a5"/>
      </w:pPr>
      <w:r w:rsidRPr="00E57447">
        <w:t xml:space="preserve">Я также убеждён, что большое значение имеет тот факт, что чуть ли не </w:t>
      </w:r>
      <w:r w:rsidRPr="00E57447">
        <w:rPr>
          <w:rStyle w:val="Emphasis"/>
          <w:szCs w:val="28"/>
        </w:rPr>
        <w:t>все</w:t>
      </w:r>
      <w:r w:rsidRPr="00E57447">
        <w:t xml:space="preserve"> из ещё трёхсот с</w:t>
      </w:r>
      <w:r w:rsidRPr="00E57447">
        <w:t>о</w:t>
      </w:r>
      <w:r w:rsidRPr="00E57447">
        <w:t xml:space="preserve">боров, построенных в Европе в тот период, были </w:t>
      </w:r>
      <w:r w:rsidRPr="00E57447">
        <w:rPr>
          <w:rStyle w:val="Emphasis"/>
          <w:szCs w:val="28"/>
        </w:rPr>
        <w:t>посвящены Марии</w:t>
      </w:r>
      <w:r w:rsidRPr="00E57447">
        <w:t xml:space="preserve">, и </w:t>
      </w:r>
      <w:r w:rsidRPr="00E57447">
        <w:rPr>
          <w:rStyle w:val="Emphasis"/>
          <w:szCs w:val="28"/>
        </w:rPr>
        <w:t xml:space="preserve">ни один — </w:t>
      </w:r>
      <w:r w:rsidRPr="00E57447">
        <w:t>Иисусу Хр</w:t>
      </w:r>
      <w:r w:rsidRPr="00E57447">
        <w:t>и</w:t>
      </w:r>
      <w:r w:rsidRPr="00E57447">
        <w:t>сту, хотя предполагалось, что это была его религия. В одной только Франции было построено в Её честь в Центральный п</w:t>
      </w:r>
      <w:r w:rsidRPr="00E57447">
        <w:t>е</w:t>
      </w:r>
      <w:r w:rsidRPr="00E57447">
        <w:t>риод средних веков более восьмидесяти соборов и двести пятьд</w:t>
      </w:r>
      <w:r w:rsidRPr="00E57447">
        <w:t>е</w:t>
      </w:r>
      <w:r w:rsidRPr="00E57447">
        <w:t>сят церквей. Важно отм</w:t>
      </w:r>
      <w:r w:rsidRPr="00E57447">
        <w:t>е</w:t>
      </w:r>
      <w:r w:rsidRPr="00E57447">
        <w:t>тить, что к этому строительству, так же, как и к наименованию соборов, централизованная власть (це</w:t>
      </w:r>
      <w:r w:rsidRPr="00E57447">
        <w:t>р</w:t>
      </w:r>
      <w:r w:rsidRPr="00E57447">
        <w:t>ковная или какая-либо другая) не имела никакого отношения, вопреки устоявшемуся мнению. К т</w:t>
      </w:r>
      <w:r w:rsidRPr="00E57447">
        <w:t>о</w:t>
      </w:r>
      <w:r w:rsidRPr="00E57447">
        <w:t>му же, по оценкам, 1 108 монастырей были построены или перестроены между 950 и 1050 годами. Стро</w:t>
      </w:r>
      <w:r w:rsidRPr="00E57447">
        <w:t>и</w:t>
      </w:r>
      <w:r w:rsidRPr="00E57447">
        <w:t>тельство ещё трёхсот двадцати шести абба</w:t>
      </w:r>
      <w:r w:rsidRPr="00E57447">
        <w:rPr>
          <w:i/>
          <w:szCs w:val="28"/>
        </w:rPr>
        <w:t>тств было завершено в течение X</w:t>
      </w:r>
      <w:r w:rsidRPr="00E57447">
        <w:rPr>
          <w:i/>
          <w:szCs w:val="28"/>
          <w:lang w:val="en-US"/>
        </w:rPr>
        <w:t>I</w:t>
      </w:r>
      <w:r w:rsidRPr="00E57447">
        <w:t xml:space="preserve"> века и ещё семисот двух — в течение </w:t>
      </w:r>
      <w:r w:rsidRPr="00E57447">
        <w:lastRenderedPageBreak/>
        <w:t>XII века. В эти два столетия, в частн</w:t>
      </w:r>
      <w:r w:rsidRPr="00E57447">
        <w:t>о</w:t>
      </w:r>
      <w:r w:rsidRPr="00E57447">
        <w:t>сти, строились аббатства размером чуть ли не с город, и это подтверждается пример</w:t>
      </w:r>
      <w:r w:rsidRPr="00E57447">
        <w:t>а</w:t>
      </w:r>
      <w:r w:rsidRPr="00E57447">
        <w:t>ми Клуни, Шарите-сюр-Луар, Турнусом, Кайеном и многими другими. По оценкам Жана Жимпеля, в эти три стол</w:t>
      </w:r>
      <w:r w:rsidRPr="00E57447">
        <w:t>е</w:t>
      </w:r>
      <w:r w:rsidRPr="00E57447">
        <w:t>тия миллионы тонн камня были добыты в одной только Фра</w:t>
      </w:r>
      <w:r w:rsidRPr="00E57447">
        <w:t>н</w:t>
      </w:r>
      <w:r w:rsidRPr="00E57447">
        <w:t xml:space="preserve">ции — </w:t>
      </w:r>
      <w:r w:rsidRPr="00E57447">
        <w:rPr>
          <w:rStyle w:val="Emphasis"/>
          <w:szCs w:val="28"/>
        </w:rPr>
        <w:t>больше чем в Египте за всю его трёхтысячелетнюю ист</w:t>
      </w:r>
      <w:r w:rsidRPr="00E57447">
        <w:rPr>
          <w:rStyle w:val="Emphasis"/>
          <w:szCs w:val="28"/>
        </w:rPr>
        <w:t>о</w:t>
      </w:r>
      <w:r w:rsidRPr="00E57447">
        <w:rPr>
          <w:rStyle w:val="Emphasis"/>
          <w:szCs w:val="28"/>
        </w:rPr>
        <w:t xml:space="preserve">рию </w:t>
      </w:r>
      <w:r w:rsidRPr="00E57447">
        <w:t>(при том, что строительство одной только Великой пирам</w:t>
      </w:r>
      <w:r w:rsidRPr="00E57447">
        <w:t>и</w:t>
      </w:r>
      <w:r w:rsidRPr="00E57447">
        <w:t xml:space="preserve">ды в Гизе потребовало 2,5 </w:t>
      </w:r>
      <w:r w:rsidRPr="00E57447">
        <w:rPr>
          <w:szCs w:val="28"/>
        </w:rPr>
        <w:t xml:space="preserve">млн </w:t>
      </w:r>
      <w:r w:rsidRPr="00E57447">
        <w:t xml:space="preserve">кубометров камня). По оценкам историка Робера Делора, к 1300 году в Западной Европе было 350 000 церквей, в том числе около 1000 соборов и несколько тысяч крупных аббатств. Всё население </w:t>
      </w:r>
      <w:r w:rsidRPr="00E57447">
        <w:rPr>
          <w:szCs w:val="28"/>
        </w:rPr>
        <w:t xml:space="preserve">Западной Европы </w:t>
      </w:r>
      <w:r w:rsidRPr="00E57447">
        <w:t>в то время оценивалось в 70 миллионов человек. В среднем одна хр</w:t>
      </w:r>
      <w:r w:rsidRPr="00E57447">
        <w:t>и</w:t>
      </w:r>
      <w:r w:rsidRPr="00E57447">
        <w:t>стианская церковь приходилась на 200 жит</w:t>
      </w:r>
      <w:r w:rsidRPr="00E57447">
        <w:t>е</w:t>
      </w:r>
      <w:r w:rsidRPr="00E57447">
        <w:t>лей! В некоторых районах Венгрии и Италии это соотношение было ещё больше: одна церковь на каждые сто ж</w:t>
      </w:r>
      <w:r w:rsidRPr="00E57447">
        <w:t>и</w:t>
      </w:r>
      <w:r w:rsidRPr="00E57447">
        <w:t xml:space="preserve">телей. </w:t>
      </w:r>
    </w:p>
    <w:p w14:paraId="58FFDCE7" w14:textId="77777777" w:rsidR="00DE60CF" w:rsidRPr="005A542A" w:rsidRDefault="00DE60CF" w:rsidP="00EA7CC4">
      <w:pPr>
        <w:pStyle w:val="a5"/>
      </w:pPr>
      <w:r w:rsidRPr="005A542A">
        <w:t>Вопреки общепринятому в наши дни мнению, подавляющее большинство средневековых соборов не пр</w:t>
      </w:r>
      <w:r>
        <w:t>инадлежало ни церкви, ни знати “</w:t>
      </w:r>
      <w:r w:rsidRPr="005A542A">
        <w:t>Божий дом был и народным домом. Каждый мог пр</w:t>
      </w:r>
      <w:r w:rsidRPr="005A542A">
        <w:t>и</w:t>
      </w:r>
      <w:r w:rsidRPr="005A542A">
        <w:t>дти туда, в первую очередь для того, чтобы помолитьс</w:t>
      </w:r>
      <w:r>
        <w:t>я, но и для того, чтобы просто “</w:t>
      </w:r>
      <w:r w:rsidRPr="005A542A">
        <w:t>побо</w:t>
      </w:r>
      <w:r w:rsidRPr="005A542A">
        <w:t>л</w:t>
      </w:r>
      <w:r w:rsidRPr="005A542A">
        <w:t>таться</w:t>
      </w:r>
      <w:r>
        <w:t>”</w:t>
      </w:r>
      <w:r w:rsidRPr="005A542A">
        <w:t>, поесть и даже поспать. Люди приходили туда со своими собаками; там происходили шумные обсуждения разнообра</w:t>
      </w:r>
      <w:r w:rsidRPr="005A542A">
        <w:t>з</w:t>
      </w:r>
      <w:r>
        <w:t>ных проблем”</w:t>
      </w:r>
      <w:r w:rsidRPr="005A542A">
        <w:t>. Собор был местом, где, помимо религиозных обрядов, проводили собрания всего горо</w:t>
      </w:r>
      <w:r w:rsidRPr="005A542A">
        <w:t>д</w:t>
      </w:r>
      <w:r w:rsidRPr="005A542A">
        <w:t>ского населения и другие общественные мероприятия, требова</w:t>
      </w:r>
      <w:r w:rsidRPr="005A542A">
        <w:t>в</w:t>
      </w:r>
      <w:r w:rsidRPr="005A542A">
        <w:t>шие крыши над гол</w:t>
      </w:r>
      <w:r w:rsidRPr="005A542A">
        <w:t>о</w:t>
      </w:r>
      <w:r w:rsidRPr="005A542A">
        <w:t>вой. Прямо у входа в одну из часовен даже лечили больных. То есть это было место, где официально лечили врачи — не случайно поэтому, что до 1454 года медицинский факультет официально помещался в Нотр-Дам Пар</w:t>
      </w:r>
      <w:r w:rsidRPr="005A542A">
        <w:t>и</w:t>
      </w:r>
      <w:r w:rsidRPr="005A542A">
        <w:t>жа. Соборы принадлежали всем гражданам города, они же их и содержали. Церковь, конечно, находи</w:t>
      </w:r>
      <w:r>
        <w:t>лась в более “</w:t>
      </w:r>
      <w:r w:rsidRPr="005A542A">
        <w:t>привилегированном</w:t>
      </w:r>
      <w:r>
        <w:t>”</w:t>
      </w:r>
      <w:r w:rsidRPr="005A542A">
        <w:t xml:space="preserve"> п</w:t>
      </w:r>
      <w:r w:rsidRPr="005A542A">
        <w:t>о</w:t>
      </w:r>
      <w:r w:rsidRPr="005A542A">
        <w:t>ложении, поскольку больше времени отводилось отправлению рел</w:t>
      </w:r>
      <w:r w:rsidRPr="005A542A">
        <w:t>и</w:t>
      </w:r>
      <w:r w:rsidRPr="005A542A">
        <w:t>гиозных культов (ежедневная утренняя месса и целый день во время частых религио</w:t>
      </w:r>
      <w:r>
        <w:t>зных праздников), у неё было и “</w:t>
      </w:r>
      <w:r w:rsidRPr="005A542A">
        <w:t>прив</w:t>
      </w:r>
      <w:r w:rsidRPr="005A542A">
        <w:t>и</w:t>
      </w:r>
      <w:r w:rsidRPr="005A542A">
        <w:t>легированное место</w:t>
      </w:r>
      <w:r>
        <w:t>”</w:t>
      </w:r>
      <w:r w:rsidRPr="005A542A">
        <w:t xml:space="preserve"> (место хора у алтаря). Но она была точно лишь одним из многих действующих лиц. Специальное учрежд</w:t>
      </w:r>
      <w:r w:rsidRPr="005A542A">
        <w:t>е</w:t>
      </w:r>
      <w:r w:rsidRPr="005A542A">
        <w:t>ние, ведавшее финансами собора, представляло собой независ</w:t>
      </w:r>
      <w:r w:rsidRPr="005A542A">
        <w:t>и</w:t>
      </w:r>
      <w:r w:rsidRPr="005A542A">
        <w:t xml:space="preserve">мую организацию под вполне многозначительным названием </w:t>
      </w:r>
      <w:r w:rsidRPr="00AC4C38">
        <w:t>"</w:t>
      </w:r>
      <w:r>
        <w:rPr>
          <w:rStyle w:val="Emphasis"/>
          <w:szCs w:val="28"/>
        </w:rPr>
        <w:t>l</w:t>
      </w:r>
      <w:r w:rsidRPr="00432DA1">
        <w:rPr>
          <w:rStyle w:val="Emphasis"/>
          <w:szCs w:val="28"/>
        </w:rPr>
        <w:t>’</w:t>
      </w:r>
      <w:r w:rsidRPr="00AC4C38">
        <w:rPr>
          <w:rStyle w:val="Emphasis"/>
          <w:szCs w:val="28"/>
        </w:rPr>
        <w:t>Ouvre de Notre Dame" ("Дело Нашей Госпожи").</w:t>
      </w:r>
      <w:r w:rsidRPr="005A542A">
        <w:t xml:space="preserve"> </w:t>
      </w:r>
      <w:r w:rsidRPr="005A542A">
        <w:lastRenderedPageBreak/>
        <w:t>Это учр</w:t>
      </w:r>
      <w:r w:rsidRPr="005A542A">
        <w:t>е</w:t>
      </w:r>
      <w:r w:rsidRPr="005A542A">
        <w:t>ждение было ответственно и за сбор средств, и за оплату тр</w:t>
      </w:r>
      <w:r w:rsidRPr="005A542A">
        <w:t>у</w:t>
      </w:r>
      <w:r w:rsidRPr="005A542A">
        <w:t>да сменявших одна другую рабочих бригад, строивших собор, а з</w:t>
      </w:r>
      <w:r w:rsidRPr="005A542A">
        <w:t>а</w:t>
      </w:r>
      <w:r w:rsidRPr="005A542A">
        <w:t>тем поддерживающих его в поря</w:t>
      </w:r>
      <w:r w:rsidRPr="005A542A">
        <w:t>д</w:t>
      </w:r>
      <w:r w:rsidRPr="005A542A">
        <w:t>ке.</w:t>
      </w:r>
    </w:p>
    <w:p w14:paraId="6ACA7B35" w14:textId="77777777" w:rsidR="00DE60CF" w:rsidRPr="00AC4C38" w:rsidRDefault="00DE60CF" w:rsidP="00EA7CC4">
      <w:pPr>
        <w:pStyle w:val="a5"/>
      </w:pPr>
      <w:r w:rsidRPr="005A542A">
        <w:t>Специальное учреждение, независимое в юридическом и ф</w:t>
      </w:r>
      <w:r w:rsidRPr="005A542A">
        <w:t>и</w:t>
      </w:r>
      <w:r w:rsidRPr="005A542A">
        <w:t>нансовом отношениях, под назв</w:t>
      </w:r>
      <w:r w:rsidRPr="005A542A">
        <w:t>а</w:t>
      </w:r>
      <w:r w:rsidRPr="005A542A">
        <w:t xml:space="preserve">нием </w:t>
      </w:r>
      <w:r>
        <w:rPr>
          <w:i/>
        </w:rPr>
        <w:t>“</w:t>
      </w:r>
      <w:smartTag w:uri="urn:schemas-microsoft-com:office:smarttags" w:element="PersonName">
        <w:smartTagPr>
          <w:attr w:name="ProductID" w:val="la Maison"/>
        </w:smartTagPr>
        <w:r w:rsidRPr="00AC4C38">
          <w:rPr>
            <w:rStyle w:val="Emphasis"/>
            <w:szCs w:val="28"/>
          </w:rPr>
          <w:t>la Maison</w:t>
        </w:r>
      </w:smartTag>
      <w:r>
        <w:rPr>
          <w:rStyle w:val="Emphasis"/>
          <w:szCs w:val="28"/>
        </w:rPr>
        <w:t xml:space="preserve"> de l</w:t>
      </w:r>
      <w:r w:rsidRPr="00432DA1">
        <w:rPr>
          <w:rStyle w:val="Emphasis"/>
          <w:szCs w:val="28"/>
        </w:rPr>
        <w:t>’</w:t>
      </w:r>
      <w:r w:rsidRPr="00AC4C38">
        <w:rPr>
          <w:rStyle w:val="Emphasis"/>
          <w:szCs w:val="28"/>
        </w:rPr>
        <w:t>Ouvre de Notre Dame</w:t>
      </w:r>
      <w:r>
        <w:rPr>
          <w:rStyle w:val="Emphasis"/>
          <w:szCs w:val="28"/>
        </w:rPr>
        <w:t>”</w:t>
      </w:r>
      <w:r w:rsidRPr="005A542A">
        <w:t xml:space="preserve"> было при каждом соборе. Одно из наиболее по</w:t>
      </w:r>
      <w:r w:rsidRPr="005A542A">
        <w:t>л</w:t>
      </w:r>
      <w:r w:rsidRPr="005A542A">
        <w:t>ных письменных свидетельств относится к собору в Страсбурге во французском Эльзасе. В 1206 году</w:t>
      </w:r>
      <w:r w:rsidRPr="00AC4C38">
        <w:t xml:space="preserve"> </w:t>
      </w:r>
      <w:r w:rsidRPr="00AC4C38">
        <w:rPr>
          <w:rStyle w:val="Emphasis"/>
          <w:szCs w:val="28"/>
        </w:rPr>
        <w:t>Ouvre Notre Dame</w:t>
      </w:r>
      <w:r w:rsidRPr="00AC4C38">
        <w:t xml:space="preserve"> в Страсбурге состоял из комитета гра</w:t>
      </w:r>
      <w:r w:rsidRPr="00AC4C38">
        <w:t>ж</w:t>
      </w:r>
      <w:r w:rsidRPr="00AC4C38">
        <w:t>дан, пока ещё с участием и местного епи</w:t>
      </w:r>
      <w:r w:rsidRPr="005A542A">
        <w:t>скопа. Однако, начиная с 1230 года, роль еп</w:t>
      </w:r>
      <w:r w:rsidRPr="005A542A">
        <w:t>и</w:t>
      </w:r>
      <w:r w:rsidRPr="005A542A">
        <w:t xml:space="preserve">скопа и духовенства в целом падает настолько, что после 1262 года епископ был даже исключён из этого комитета. В 1290 году </w:t>
      </w:r>
      <w:r>
        <w:rPr>
          <w:rStyle w:val="Emphasis"/>
          <w:szCs w:val="28"/>
        </w:rPr>
        <w:t>“</w:t>
      </w:r>
      <w:r w:rsidRPr="00AC4C38">
        <w:rPr>
          <w:rStyle w:val="Emphasis"/>
          <w:szCs w:val="28"/>
        </w:rPr>
        <w:t>l</w:t>
      </w:r>
      <w:r w:rsidRPr="00432DA1">
        <w:rPr>
          <w:rStyle w:val="Emphasis"/>
          <w:szCs w:val="28"/>
        </w:rPr>
        <w:t>’</w:t>
      </w:r>
      <w:r w:rsidRPr="00AC4C38">
        <w:rPr>
          <w:rStyle w:val="Emphasis"/>
          <w:szCs w:val="28"/>
        </w:rPr>
        <w:t>Ouvre de Notre Dame</w:t>
      </w:r>
      <w:r>
        <w:rPr>
          <w:rStyle w:val="Emphasis"/>
          <w:szCs w:val="28"/>
        </w:rPr>
        <w:t>”</w:t>
      </w:r>
      <w:r w:rsidRPr="005A542A">
        <w:t xml:space="preserve"> становится официальным муниципал</w:t>
      </w:r>
      <w:r w:rsidRPr="005A542A">
        <w:t>ь</w:t>
      </w:r>
      <w:r w:rsidRPr="005A542A">
        <w:t>ным органом. В этом качестве он сохранился до сего дня, и</w:t>
      </w:r>
      <w:r w:rsidRPr="005A542A">
        <w:t>с</w:t>
      </w:r>
      <w:r w:rsidRPr="005A542A">
        <w:t>ключением был короткий период после Французской революции (1789-1809), когда французское г</w:t>
      </w:r>
      <w:r w:rsidRPr="005A542A">
        <w:t>о</w:t>
      </w:r>
      <w:r w:rsidRPr="005A542A">
        <w:t xml:space="preserve">сударство установило свой контроль над ним </w:t>
      </w:r>
      <w:r w:rsidRPr="00AC4C38">
        <w:t>("</w:t>
      </w:r>
      <w:r w:rsidRPr="00AC4C38">
        <w:rPr>
          <w:rStyle w:val="Emphasis"/>
          <w:szCs w:val="28"/>
        </w:rPr>
        <w:t>Regie des Domaines</w:t>
      </w:r>
      <w:r w:rsidRPr="00AC4C38">
        <w:t xml:space="preserve">"). </w:t>
      </w:r>
    </w:p>
    <w:p w14:paraId="74E592AB" w14:textId="77777777" w:rsidR="00DE60CF" w:rsidRPr="005A542A" w:rsidRDefault="00DE60CF" w:rsidP="00EA7CC4">
      <w:pPr>
        <w:pStyle w:val="a5"/>
      </w:pPr>
      <w:r>
        <w:rPr>
          <w:i/>
        </w:rPr>
        <w:t>“</w:t>
      </w:r>
      <w:r>
        <w:rPr>
          <w:rStyle w:val="Emphasis"/>
          <w:szCs w:val="28"/>
        </w:rPr>
        <w:t>Maison de l</w:t>
      </w:r>
      <w:r w:rsidRPr="00432DA1">
        <w:rPr>
          <w:rStyle w:val="Emphasis"/>
          <w:szCs w:val="28"/>
        </w:rPr>
        <w:t>’</w:t>
      </w:r>
      <w:r w:rsidRPr="00AC4C38">
        <w:rPr>
          <w:rStyle w:val="Emphasis"/>
          <w:szCs w:val="28"/>
        </w:rPr>
        <w:t>Ouvre de Notre Dame</w:t>
      </w:r>
      <w:r>
        <w:rPr>
          <w:rStyle w:val="Emphasis"/>
          <w:szCs w:val="28"/>
        </w:rPr>
        <w:t>”</w:t>
      </w:r>
      <w:r w:rsidRPr="005A542A">
        <w:t xml:space="preserve"> в Страсбурге сохранился и в настоящее время я</w:t>
      </w:r>
      <w:r w:rsidRPr="005A542A">
        <w:t>в</w:t>
      </w:r>
      <w:r w:rsidRPr="005A542A">
        <w:t>ляется музеем с уникальной коллекцией оригинальных документов, относящихся к планированию и стро</w:t>
      </w:r>
      <w:r w:rsidRPr="005A542A">
        <w:t>и</w:t>
      </w:r>
      <w:r w:rsidRPr="005A542A">
        <w:t>тельству именно этого собора.</w:t>
      </w:r>
    </w:p>
    <w:p w14:paraId="2638920C" w14:textId="77777777" w:rsidR="00DE60CF" w:rsidRPr="0080684E" w:rsidRDefault="00DE60CF" w:rsidP="00EA7CC4">
      <w:pPr>
        <w:pStyle w:val="a5"/>
      </w:pPr>
      <w:r w:rsidRPr="0080684E">
        <w:t xml:space="preserve">И опять же </w:t>
      </w:r>
      <w:r w:rsidRPr="0080684E">
        <w:rPr>
          <w:rStyle w:val="Emphasis"/>
          <w:szCs w:val="28"/>
        </w:rPr>
        <w:t>не</w:t>
      </w:r>
      <w:r w:rsidRPr="0080684E">
        <w:t xml:space="preserve"> случайно, что именно в период с Х до XIII век было начато строительство и были возведены </w:t>
      </w:r>
      <w:r w:rsidRPr="0080684E">
        <w:rPr>
          <w:rStyle w:val="Emphasis"/>
          <w:szCs w:val="28"/>
        </w:rPr>
        <w:t>все</w:t>
      </w:r>
      <w:r w:rsidRPr="0080684E">
        <w:t xml:space="preserve"> соборы во Франции (строительство некоторых продолжалось позже, но уже более медленными темпами, и </w:t>
      </w:r>
      <w:r w:rsidRPr="0080684E">
        <w:rPr>
          <w:rStyle w:val="Emphasis"/>
          <w:szCs w:val="28"/>
        </w:rPr>
        <w:t xml:space="preserve">ни один </w:t>
      </w:r>
      <w:r w:rsidRPr="0080684E">
        <w:t>из них так и не был з</w:t>
      </w:r>
      <w:r w:rsidRPr="0080684E">
        <w:t>а</w:t>
      </w:r>
      <w:r w:rsidRPr="0080684E">
        <w:t>вершён). В</w:t>
      </w:r>
      <w:r>
        <w:t xml:space="preserve"> Англии “</w:t>
      </w:r>
      <w:r w:rsidRPr="0080684E">
        <w:t>пик строительных работ пришёлся на пер</w:t>
      </w:r>
      <w:r w:rsidRPr="0080684E">
        <w:t>и</w:t>
      </w:r>
      <w:r w:rsidRPr="0080684E">
        <w:t xml:space="preserve">од между 1210 и 1350 годами. Глубокий спад, начавшийся </w:t>
      </w:r>
      <w:r w:rsidRPr="0080684E">
        <w:rPr>
          <w:rStyle w:val="Emphasis"/>
          <w:szCs w:val="28"/>
        </w:rPr>
        <w:t>до эпидемии Чёрной Смерти</w:t>
      </w:r>
      <w:r w:rsidRPr="0080684E">
        <w:t>, достиг самой низкой точки к серед</w:t>
      </w:r>
      <w:r w:rsidRPr="0080684E">
        <w:t>и</w:t>
      </w:r>
      <w:r w:rsidRPr="0080684E">
        <w:t xml:space="preserve">не XV века... </w:t>
      </w:r>
      <w:r w:rsidRPr="0080684E">
        <w:rPr>
          <w:rStyle w:val="Emphasis"/>
          <w:szCs w:val="28"/>
        </w:rPr>
        <w:t>Это нельзя объяснить общим упадком религ</w:t>
      </w:r>
      <w:r w:rsidRPr="0080684E">
        <w:rPr>
          <w:rStyle w:val="Emphasis"/>
          <w:szCs w:val="28"/>
        </w:rPr>
        <w:t>и</w:t>
      </w:r>
      <w:r w:rsidRPr="0080684E">
        <w:rPr>
          <w:rStyle w:val="Emphasis"/>
          <w:szCs w:val="28"/>
        </w:rPr>
        <w:t>озн</w:t>
      </w:r>
      <w:r w:rsidRPr="0080684E">
        <w:rPr>
          <w:rStyle w:val="Emphasis"/>
          <w:szCs w:val="28"/>
        </w:rPr>
        <w:t>о</w:t>
      </w:r>
      <w:r w:rsidRPr="0080684E">
        <w:rPr>
          <w:rStyle w:val="Emphasis"/>
          <w:szCs w:val="28"/>
        </w:rPr>
        <w:t>сти...</w:t>
      </w:r>
      <w:r>
        <w:rPr>
          <w:rStyle w:val="Emphasis"/>
          <w:szCs w:val="28"/>
        </w:rPr>
        <w:t>”</w:t>
      </w:r>
      <w:r w:rsidRPr="0080684E">
        <w:t xml:space="preserve"> </w:t>
      </w:r>
    </w:p>
    <w:p w14:paraId="6347ADCD" w14:textId="77777777" w:rsidR="00DE60CF" w:rsidRPr="005A542A" w:rsidRDefault="00DE60CF" w:rsidP="00EA7CC4">
      <w:pPr>
        <w:pStyle w:val="a5"/>
      </w:pPr>
      <w:r w:rsidRPr="005A542A">
        <w:t>Графический анализ строительства в Англии крупных цер</w:t>
      </w:r>
      <w:r w:rsidRPr="005A542A">
        <w:t>к</w:t>
      </w:r>
      <w:r w:rsidRPr="005A542A">
        <w:t>вей, выполненный Моррисом, показывает, что оно достигло ма</w:t>
      </w:r>
      <w:r w:rsidRPr="005A542A">
        <w:t>к</w:t>
      </w:r>
      <w:r w:rsidRPr="005A542A">
        <w:t>симальных величин именно в 1290 году, после чего быстро с</w:t>
      </w:r>
      <w:r w:rsidRPr="005A542A">
        <w:t>о</w:t>
      </w:r>
      <w:r w:rsidRPr="005A542A">
        <w:t>кращалось на прот</w:t>
      </w:r>
      <w:r w:rsidRPr="005A542A">
        <w:t>я</w:t>
      </w:r>
      <w:r w:rsidRPr="005A542A">
        <w:t xml:space="preserve">жении всего XIV века. </w:t>
      </w:r>
    </w:p>
    <w:p w14:paraId="4FE36A56" w14:textId="77777777" w:rsidR="00DE60CF" w:rsidRPr="005A542A" w:rsidRDefault="00DE60CF" w:rsidP="00EA7CC4">
      <w:pPr>
        <w:pStyle w:val="a5"/>
      </w:pPr>
      <w:r w:rsidRPr="005A542A">
        <w:t>Мне нравится пример с соборами, потому что я вижу в них один из самых прекрасных даров ист</w:t>
      </w:r>
      <w:r w:rsidRPr="005A542A">
        <w:t>о</w:t>
      </w:r>
      <w:r w:rsidRPr="005A542A">
        <w:t>рии Запада. Это мощный символ веры, мастерства, солидарности и щедрости. С более у</w:t>
      </w:r>
      <w:r w:rsidRPr="005A542A">
        <w:t>з</w:t>
      </w:r>
      <w:r w:rsidRPr="005A542A">
        <w:t>кой эконом</w:t>
      </w:r>
      <w:r w:rsidRPr="005A542A">
        <w:t>и</w:t>
      </w:r>
      <w:r w:rsidRPr="005A542A">
        <w:t xml:space="preserve">ческой точки зрения, строительство соборов было грандиозным способом создать будущий </w:t>
      </w:r>
      <w:r w:rsidRPr="0080684E">
        <w:rPr>
          <w:rStyle w:val="Emphasis"/>
          <w:szCs w:val="28"/>
        </w:rPr>
        <w:t>долгосро</w:t>
      </w:r>
      <w:r w:rsidRPr="0080684E">
        <w:rPr>
          <w:rStyle w:val="Emphasis"/>
          <w:szCs w:val="28"/>
        </w:rPr>
        <w:t>ч</w:t>
      </w:r>
      <w:r w:rsidRPr="0080684E">
        <w:rPr>
          <w:rStyle w:val="Emphasis"/>
          <w:szCs w:val="28"/>
        </w:rPr>
        <w:t>ный</w:t>
      </w:r>
      <w:r w:rsidRPr="005A542A">
        <w:rPr>
          <w:rStyle w:val="Emphasis"/>
          <w:sz w:val="28"/>
          <w:szCs w:val="28"/>
        </w:rPr>
        <w:t xml:space="preserve"> </w:t>
      </w:r>
      <w:r w:rsidRPr="005A542A">
        <w:t xml:space="preserve">доход для всего общества. Выше </w:t>
      </w:r>
      <w:r w:rsidRPr="005A542A">
        <w:lastRenderedPageBreak/>
        <w:t>упомянутый пример, показывающий, в к</w:t>
      </w:r>
      <w:r w:rsidRPr="005A542A">
        <w:t>а</w:t>
      </w:r>
      <w:r w:rsidRPr="005A542A">
        <w:t xml:space="preserve">ком образцовом порядке содержались орудия труда, мельницы и колодцы, подтверждает то же самое. </w:t>
      </w:r>
    </w:p>
    <w:p w14:paraId="62734F6A" w14:textId="77777777" w:rsidR="00DE60CF" w:rsidRPr="005A542A" w:rsidRDefault="00DE60CF" w:rsidP="00EA7CC4">
      <w:pPr>
        <w:pStyle w:val="a5"/>
      </w:pPr>
      <w:r w:rsidRPr="005A542A">
        <w:t>Чем объясняется такой размах строительных проектов? П</w:t>
      </w:r>
      <w:r w:rsidRPr="005A542A">
        <w:t>о</w:t>
      </w:r>
      <w:r w:rsidRPr="005A542A">
        <w:t>чему затем произошло п</w:t>
      </w:r>
      <w:r w:rsidRPr="005A542A">
        <w:t>а</w:t>
      </w:r>
      <w:r w:rsidRPr="005A542A">
        <w:t>дение?.. Нельзя объяснить этого одним лишь возвышением и дальнейшим ослаблением веры и религио</w:t>
      </w:r>
      <w:r w:rsidRPr="005A542A">
        <w:t>з</w:t>
      </w:r>
      <w:r w:rsidRPr="005A542A">
        <w:t xml:space="preserve">ных убеждений. Однако можно было бы объяснить это тем, что процессы смены архетипических ценностей и изменений </w:t>
      </w:r>
      <w:r w:rsidRPr="0080684E">
        <w:rPr>
          <w:rStyle w:val="Emphasis"/>
          <w:szCs w:val="28"/>
        </w:rPr>
        <w:t>в дене</w:t>
      </w:r>
      <w:r w:rsidRPr="0080684E">
        <w:rPr>
          <w:rStyle w:val="Emphasis"/>
          <w:szCs w:val="28"/>
        </w:rPr>
        <w:t>ж</w:t>
      </w:r>
      <w:r w:rsidRPr="0080684E">
        <w:rPr>
          <w:rStyle w:val="Emphasis"/>
          <w:szCs w:val="28"/>
        </w:rPr>
        <w:t xml:space="preserve">ной системе </w:t>
      </w:r>
      <w:r w:rsidRPr="005A542A">
        <w:t xml:space="preserve">происходили одновременно. </w:t>
      </w:r>
    </w:p>
    <w:p w14:paraId="7CBA7E1B" w14:textId="77777777" w:rsidR="00DE60CF" w:rsidRPr="008A136E" w:rsidRDefault="00DE60CF" w:rsidP="00EA7CC4">
      <w:pPr>
        <w:pStyle w:val="a5"/>
      </w:pPr>
      <w:r w:rsidRPr="009303BD">
        <w:rPr>
          <w:b/>
        </w:rPr>
        <w:t>Когда нельзя хранить сбережения в деньгах, их вклад</w:t>
      </w:r>
      <w:r w:rsidRPr="009303BD">
        <w:rPr>
          <w:b/>
        </w:rPr>
        <w:t>ы</w:t>
      </w:r>
      <w:r w:rsidRPr="009303BD">
        <w:rPr>
          <w:b/>
        </w:rPr>
        <w:t>вают в то, что выдержит испытание временем</w:t>
      </w:r>
      <w:r w:rsidRPr="005A542A">
        <w:t>, и будет пре</w:t>
      </w:r>
      <w:r w:rsidRPr="005A542A">
        <w:t>д</w:t>
      </w:r>
      <w:r w:rsidRPr="005A542A">
        <w:t>ставлять собой ценность в будущем. Поэтому, вместо того, чтобы копить деньги, их обычно вкладывали в улучшение землепольз</w:t>
      </w:r>
      <w:r w:rsidRPr="005A542A">
        <w:t>о</w:t>
      </w:r>
      <w:r w:rsidRPr="005A542A">
        <w:t>вания, в ирр</w:t>
      </w:r>
      <w:r w:rsidRPr="005A542A">
        <w:t>и</w:t>
      </w:r>
      <w:r w:rsidRPr="005A542A">
        <w:t>гационные проекты, в производство гобеленов и картин, в разведение крупного рогатого скота, в овцеводство, в текстильные станки, мосты, тран</w:t>
      </w:r>
      <w:r w:rsidRPr="005A542A">
        <w:t>с</w:t>
      </w:r>
      <w:r w:rsidRPr="005A542A">
        <w:t xml:space="preserve">портное оборудование, ветряные мельницы, давильные прессы и </w:t>
      </w:r>
      <w:r w:rsidRPr="009303BD">
        <w:rPr>
          <w:b/>
          <w:szCs w:val="24"/>
        </w:rPr>
        <w:t>даже в строительство соборов</w:t>
      </w:r>
      <w:r w:rsidRPr="008A136E">
        <w:t xml:space="preserve">. </w:t>
      </w:r>
    </w:p>
    <w:p w14:paraId="1984C188" w14:textId="77777777" w:rsidR="00DE60CF" w:rsidRPr="005A542A" w:rsidRDefault="00DE60CF" w:rsidP="00EA7CC4">
      <w:pPr>
        <w:pStyle w:val="a5"/>
      </w:pPr>
      <w:r>
        <w:t>… </w:t>
      </w:r>
      <w:r w:rsidRPr="005A542A">
        <w:t>Не надо забывать, что кроме очевидной символической и религиозной роли, кот</w:t>
      </w:r>
      <w:r w:rsidRPr="005A542A">
        <w:t>о</w:t>
      </w:r>
      <w:r w:rsidRPr="005A542A">
        <w:t>рую я, конечно, не хочу преуменьшать, соборы играли и важную экономическую роль. Привлечение д</w:t>
      </w:r>
      <w:r w:rsidRPr="005A542A">
        <w:t>е</w:t>
      </w:r>
      <w:r w:rsidRPr="005A542A">
        <w:t>нежных потоков всегда важно и выгодно, как это подтверждае</w:t>
      </w:r>
      <w:r w:rsidRPr="005A542A">
        <w:t>т</w:t>
      </w:r>
      <w:r w:rsidRPr="005A542A">
        <w:t>ся сегодня примером Диснейленда. В те времена это делали п</w:t>
      </w:r>
      <w:r w:rsidRPr="005A542A">
        <w:t>у</w:t>
      </w:r>
      <w:r w:rsidRPr="005A542A">
        <w:t>тём привлечения паломников, которые играли ту же экономич</w:t>
      </w:r>
      <w:r w:rsidRPr="005A542A">
        <w:t>е</w:t>
      </w:r>
      <w:r w:rsidRPr="005A542A">
        <w:t>скую роль, что и туристы в наше время. Строительство самого красивого собора в округе было самым лучшим способом пр</w:t>
      </w:r>
      <w:r w:rsidRPr="005A542A">
        <w:t>и</w:t>
      </w:r>
      <w:r w:rsidRPr="005A542A">
        <w:t>влечь паломников. А иначе, зачем было обществу строить соб</w:t>
      </w:r>
      <w:r w:rsidRPr="005A542A">
        <w:t>о</w:t>
      </w:r>
      <w:r w:rsidRPr="005A542A">
        <w:t>ры, рассчитанные на такое количество людей, кот</w:t>
      </w:r>
      <w:r w:rsidRPr="005A542A">
        <w:t>о</w:t>
      </w:r>
      <w:r w:rsidRPr="005A542A">
        <w:t>рое в два-три раза превышало всё население г</w:t>
      </w:r>
      <w:r w:rsidRPr="005A542A">
        <w:t>о</w:t>
      </w:r>
      <w:r w:rsidRPr="005A542A">
        <w:t xml:space="preserve">рода? </w:t>
      </w:r>
    </w:p>
    <w:p w14:paraId="15012B4B" w14:textId="77777777" w:rsidR="00DE60CF" w:rsidRPr="0080684E" w:rsidRDefault="00DE60CF" w:rsidP="00EA7CC4">
      <w:pPr>
        <w:pStyle w:val="a5"/>
      </w:pPr>
      <w:r w:rsidRPr="0080684E">
        <w:t xml:space="preserve">Но особенно интересно то, что </w:t>
      </w:r>
      <w:r w:rsidRPr="009303BD">
        <w:rPr>
          <w:b/>
        </w:rPr>
        <w:t>соборы строили на века, с тем, чтобы они обеспечивали приток денег в данном общес</w:t>
      </w:r>
      <w:r w:rsidRPr="009303BD">
        <w:rPr>
          <w:b/>
        </w:rPr>
        <w:t>т</w:t>
      </w:r>
      <w:r w:rsidRPr="009303BD">
        <w:rPr>
          <w:b/>
        </w:rPr>
        <w:t xml:space="preserve">ве в </w:t>
      </w:r>
      <w:r w:rsidRPr="009303BD">
        <w:rPr>
          <w:rStyle w:val="Emphasis"/>
          <w:b/>
          <w:szCs w:val="28"/>
        </w:rPr>
        <w:t>очень</w:t>
      </w:r>
      <w:r w:rsidRPr="009303BD">
        <w:rPr>
          <w:b/>
        </w:rPr>
        <w:t xml:space="preserve"> отдалённой перспективе. Так создавалось благ</w:t>
      </w:r>
      <w:r w:rsidRPr="009303BD">
        <w:rPr>
          <w:b/>
        </w:rPr>
        <w:t>о</w:t>
      </w:r>
      <w:r w:rsidRPr="009303BD">
        <w:rPr>
          <w:b/>
        </w:rPr>
        <w:t>состояние для вас и ваших потомков в тринадцати поколен</w:t>
      </w:r>
      <w:r w:rsidRPr="009303BD">
        <w:rPr>
          <w:b/>
        </w:rPr>
        <w:t>и</w:t>
      </w:r>
      <w:r w:rsidRPr="009303BD">
        <w:rPr>
          <w:b/>
        </w:rPr>
        <w:t>ях!</w:t>
      </w:r>
      <w:r w:rsidRPr="0080684E">
        <w:t xml:space="preserve"> Это доказывается тем, что это всё ещё работает и сег</w:t>
      </w:r>
      <w:r w:rsidRPr="0080684E">
        <w:t>о</w:t>
      </w:r>
      <w:r w:rsidRPr="0080684E">
        <w:t>дня. Например, в Шартрезе большая часть городских предприятий живёт за счёт туристов, приезжающих посмотреть на собор спу</w:t>
      </w:r>
      <w:r w:rsidRPr="0080684E">
        <w:t>с</w:t>
      </w:r>
      <w:r w:rsidRPr="0080684E">
        <w:t>тя восемьсот лет после завершения его стро</w:t>
      </w:r>
      <w:r w:rsidRPr="0080684E">
        <w:t>и</w:t>
      </w:r>
      <w:r w:rsidRPr="0080684E">
        <w:t xml:space="preserve">тельства. </w:t>
      </w:r>
    </w:p>
    <w:p w14:paraId="68E68827" w14:textId="77777777" w:rsidR="00DE60CF" w:rsidRPr="005E3ED4" w:rsidRDefault="00DE60CF" w:rsidP="00EA7CC4">
      <w:pPr>
        <w:pStyle w:val="a5"/>
      </w:pPr>
      <w:r w:rsidRPr="005A542A">
        <w:lastRenderedPageBreak/>
        <w:t>Любопытно, как долго будет выполнять свою экономическую функцию Диснейленд</w:t>
      </w:r>
      <w:r>
        <w:t xml:space="preserve">? </w:t>
      </w:r>
      <w:r w:rsidRPr="005E3ED4">
        <w:t>Как перестала играть музыка</w:t>
      </w:r>
      <w:r>
        <w:t>.</w:t>
      </w:r>
      <w:r w:rsidRPr="005E3ED4">
        <w:t xml:space="preserve"> </w:t>
      </w:r>
    </w:p>
    <w:p w14:paraId="6F022AF0" w14:textId="77777777" w:rsidR="00DE60CF" w:rsidRPr="005A542A" w:rsidRDefault="00DE60CF" w:rsidP="00EA7CC4">
      <w:pPr>
        <w:pStyle w:val="a5"/>
      </w:pPr>
      <w:r w:rsidRPr="005A542A">
        <w:t>Важно отметить, что все эти позитивные эволюционные те</w:t>
      </w:r>
      <w:r w:rsidRPr="005A542A">
        <w:t>н</w:t>
      </w:r>
      <w:r w:rsidRPr="005A542A">
        <w:t>денции достигли своей кульминации ок</w:t>
      </w:r>
      <w:r w:rsidRPr="005A542A">
        <w:t>о</w:t>
      </w:r>
      <w:r w:rsidRPr="005A542A">
        <w:t>ло 1300 года, после чего последовал внезапный спад и регрессия, продолжавшиеся н</w:t>
      </w:r>
      <w:r w:rsidRPr="005A542A">
        <w:t>е</w:t>
      </w:r>
      <w:r w:rsidRPr="005A542A">
        <w:t>сколько веков. Е</w:t>
      </w:r>
      <w:r w:rsidRPr="005A542A">
        <w:t>в</w:t>
      </w:r>
      <w:r w:rsidRPr="005A542A">
        <w:t>ропейская музыка эпохи первого ренессанса в центральный период среднев</w:t>
      </w:r>
      <w:r w:rsidRPr="005A542A">
        <w:t>е</w:t>
      </w:r>
      <w:r w:rsidRPr="005A542A">
        <w:t xml:space="preserve">ковья очень быстро исчезла. </w:t>
      </w:r>
    </w:p>
    <w:p w14:paraId="4136332C" w14:textId="77777777" w:rsidR="00DE60CF" w:rsidRPr="005A542A" w:rsidRDefault="00DE60CF" w:rsidP="00EA7CC4">
      <w:pPr>
        <w:pStyle w:val="a5"/>
      </w:pPr>
      <w:r>
        <w:t xml:space="preserve">… </w:t>
      </w:r>
      <w:r w:rsidRPr="005A542A">
        <w:t>Одним из самых фундаментальных последствий массивн</w:t>
      </w:r>
      <w:r w:rsidRPr="005A542A">
        <w:t>о</w:t>
      </w:r>
      <w:r w:rsidRPr="005A542A">
        <w:t>го отката общества является изменение возможностей физически прокормить и содержать собственное нас</w:t>
      </w:r>
      <w:r w:rsidRPr="005A542A">
        <w:t>е</w:t>
      </w:r>
      <w:r w:rsidRPr="005A542A">
        <w:t xml:space="preserve">ление. </w:t>
      </w:r>
    </w:p>
    <w:p w14:paraId="5755EDBC" w14:textId="77777777" w:rsidR="00DE60CF" w:rsidRPr="005A542A" w:rsidRDefault="00DE60CF" w:rsidP="00EA7CC4">
      <w:pPr>
        <w:pStyle w:val="a5"/>
      </w:pPr>
      <w:r w:rsidRPr="005A542A">
        <w:t>Мы не располагаем данными переписи средневекового нас</w:t>
      </w:r>
      <w:r w:rsidRPr="005A542A">
        <w:t>е</w:t>
      </w:r>
      <w:r w:rsidRPr="005A542A">
        <w:t>ления по всей Европе, а те, которые имеются по отдельным странам, не всегда достоверны. Однако меж</w:t>
      </w:r>
      <w:r>
        <w:t>ду 1000 и 1</w:t>
      </w:r>
      <w:r w:rsidRPr="005A542A">
        <w:t>300 г</w:t>
      </w:r>
      <w:r w:rsidRPr="005A542A">
        <w:t>о</w:t>
      </w:r>
      <w:r w:rsidRPr="005A542A">
        <w:t>дами численность населения в целом, по оценкам, достигла бе</w:t>
      </w:r>
      <w:r w:rsidRPr="005A542A">
        <w:t>с</w:t>
      </w:r>
      <w:r w:rsidRPr="005A542A">
        <w:t>прецедентного роста, увеличившись вдвое. Явный рост численн</w:t>
      </w:r>
      <w:r w:rsidRPr="005A542A">
        <w:t>о</w:t>
      </w:r>
      <w:r w:rsidRPr="005A542A">
        <w:t>сти населения, особенно в период между 1150 и 1300 годами, подтверждает калейдоскоп экономических данных, собра</w:t>
      </w:r>
      <w:r w:rsidRPr="005A542A">
        <w:t>н</w:t>
      </w:r>
      <w:r w:rsidRPr="005A542A">
        <w:t>ных ранее. Тем более явно сокращение населения в период между 1300 и 1350 годами. Фактически только к 1700 году население Англии восстановило свою численность и до</w:t>
      </w:r>
      <w:r w:rsidRPr="005A542A">
        <w:t>с</w:t>
      </w:r>
      <w:r w:rsidRPr="005A542A">
        <w:t xml:space="preserve">тигло уровня 1300 года! </w:t>
      </w:r>
    </w:p>
    <w:p w14:paraId="168E1B78" w14:textId="77777777" w:rsidR="00DE60CF" w:rsidRPr="0080684E" w:rsidRDefault="00DE60CF" w:rsidP="00EA7CC4">
      <w:pPr>
        <w:pStyle w:val="a5"/>
      </w:pPr>
      <w:r w:rsidRPr="0080684E">
        <w:t xml:space="preserve">Но главное, что </w:t>
      </w:r>
      <w:r w:rsidRPr="0080684E">
        <w:rPr>
          <w:rStyle w:val="Emphasis"/>
          <w:szCs w:val="28"/>
        </w:rPr>
        <w:t xml:space="preserve">первая эпидемия чумы в Англии </w:t>
      </w:r>
      <w:r w:rsidRPr="0080684E">
        <w:t xml:space="preserve">случилась </w:t>
      </w:r>
      <w:r w:rsidRPr="0080684E">
        <w:rPr>
          <w:rStyle w:val="Emphasis"/>
          <w:szCs w:val="28"/>
        </w:rPr>
        <w:t>в 1347 году</w:t>
      </w:r>
      <w:r w:rsidRPr="0080684E">
        <w:t xml:space="preserve">! Это была новая болезнь, опустошившая страну и периодически поражавшая население и позже. Но, однако, </w:t>
      </w:r>
      <w:r w:rsidRPr="0080684E">
        <w:rPr>
          <w:rStyle w:val="Emphasis"/>
          <w:szCs w:val="28"/>
        </w:rPr>
        <w:t>нас</w:t>
      </w:r>
      <w:r w:rsidRPr="0080684E">
        <w:rPr>
          <w:rStyle w:val="Emphasis"/>
          <w:szCs w:val="28"/>
        </w:rPr>
        <w:t>е</w:t>
      </w:r>
      <w:r w:rsidRPr="0080684E">
        <w:rPr>
          <w:rStyle w:val="Emphasis"/>
          <w:szCs w:val="28"/>
        </w:rPr>
        <w:t>ление начало сокращаться уже за два поколения до этой д</w:t>
      </w:r>
      <w:r w:rsidRPr="0080684E">
        <w:rPr>
          <w:rStyle w:val="Emphasis"/>
          <w:szCs w:val="28"/>
        </w:rPr>
        <w:t>а</w:t>
      </w:r>
      <w:r w:rsidRPr="0080684E">
        <w:rPr>
          <w:rStyle w:val="Emphasis"/>
          <w:szCs w:val="28"/>
        </w:rPr>
        <w:t>ты</w:t>
      </w:r>
      <w:r w:rsidRPr="0080684E">
        <w:t xml:space="preserve">! </w:t>
      </w:r>
    </w:p>
    <w:p w14:paraId="64C079B9" w14:textId="77777777" w:rsidR="00DE60CF" w:rsidRPr="005A542A" w:rsidRDefault="00DE60CF" w:rsidP="00EA7CC4">
      <w:pPr>
        <w:pStyle w:val="a5"/>
      </w:pPr>
      <w:r w:rsidRPr="005A542A">
        <w:t xml:space="preserve">Специалист по </w:t>
      </w:r>
      <w:r>
        <w:t>Средневековью Фуркен отмечает: “</w:t>
      </w:r>
      <w:r w:rsidRPr="005A542A">
        <w:t>К концу XIII и началу XIV веков п</w:t>
      </w:r>
      <w:r w:rsidRPr="005A542A">
        <w:t>е</w:t>
      </w:r>
      <w:r w:rsidRPr="005A542A">
        <w:t>риодически и повсеместно страну охватывает голод. Голод и эпидемии — причём первый часто приводит к последнему — случались редко и носили локализ</w:t>
      </w:r>
      <w:r w:rsidRPr="005A542A">
        <w:t>о</w:t>
      </w:r>
      <w:r w:rsidRPr="005A542A">
        <w:t>ванный характер после 1000 года. Такое положение измен</w:t>
      </w:r>
      <w:r w:rsidRPr="005A542A">
        <w:t>и</w:t>
      </w:r>
      <w:r>
        <w:t>лось после 1300 года”</w:t>
      </w:r>
      <w:r w:rsidRPr="005A542A">
        <w:t>. Историк Лука полагает, что голод охватил Европу впервые в 1315-1316 годах, и тогда, по его оценкам, в</w:t>
      </w:r>
      <w:r w:rsidRPr="005A542A">
        <w:t>ы</w:t>
      </w:r>
      <w:r w:rsidRPr="005A542A">
        <w:t>мерло 10 % всего населения. Повсюду наблюдались картины, когда люди ели кошек, крыс, рептилий, помёт животных, и был распр</w:t>
      </w:r>
      <w:r w:rsidRPr="005A542A">
        <w:t>о</w:t>
      </w:r>
      <w:r w:rsidRPr="005A542A">
        <w:t xml:space="preserve">странён даже каннибализм. </w:t>
      </w:r>
    </w:p>
    <w:p w14:paraId="470A91B6" w14:textId="77777777" w:rsidR="00DE60CF" w:rsidRPr="005A542A" w:rsidRDefault="00DE60CF" w:rsidP="00EA7CC4">
      <w:pPr>
        <w:pStyle w:val="a5"/>
      </w:pPr>
      <w:r w:rsidRPr="00C44F8D">
        <w:rPr>
          <w:b/>
        </w:rPr>
        <w:lastRenderedPageBreak/>
        <w:t>В лондонском Сити цены на зерно резко подскочили в 1308-1309 годах</w:t>
      </w:r>
      <w:r w:rsidRPr="005A542A">
        <w:t xml:space="preserve">. Лондонские хроники сообщают в 1316 году: </w:t>
      </w:r>
      <w:r>
        <w:t>“</w:t>
      </w:r>
      <w:r w:rsidRPr="005A542A">
        <w:t>В этом году была большая нехватка зерна и другой провизии, потому что б</w:t>
      </w:r>
      <w:r w:rsidRPr="005A542A">
        <w:t>у</w:t>
      </w:r>
      <w:r w:rsidRPr="005A542A">
        <w:t>шель пшеницы стоил пять шиллингов. Из-за голода люди ели кошек, лошадей и с</w:t>
      </w:r>
      <w:r w:rsidRPr="005A542A">
        <w:t>о</w:t>
      </w:r>
      <w:r w:rsidRPr="005A542A">
        <w:t>бак...</w:t>
      </w:r>
      <w:r>
        <w:t xml:space="preserve"> Некоторые крали детей и ели их”</w:t>
      </w:r>
      <w:r w:rsidRPr="005A542A">
        <w:t xml:space="preserve">. </w:t>
      </w:r>
    </w:p>
    <w:p w14:paraId="7B84D558" w14:textId="77777777" w:rsidR="00DE60CF" w:rsidRPr="00432DA1" w:rsidRDefault="00DE60CF" w:rsidP="00EA7CC4">
      <w:pPr>
        <w:pStyle w:val="a5"/>
      </w:pPr>
      <w:r w:rsidRPr="0080684E">
        <w:t>Специалист по этому периоду Барбара Харви более подробно описывает последовательность соб</w:t>
      </w:r>
      <w:r w:rsidRPr="0080684E">
        <w:t>ы</w:t>
      </w:r>
      <w:r>
        <w:t xml:space="preserve">тий: </w:t>
      </w:r>
    </w:p>
    <w:p w14:paraId="31F99631" w14:textId="77777777" w:rsidR="00DE60CF" w:rsidRPr="00E57447" w:rsidRDefault="00DE60CF" w:rsidP="00EA7CC4">
      <w:pPr>
        <w:pStyle w:val="a5"/>
        <w:rPr>
          <w:i/>
          <w:szCs w:val="28"/>
        </w:rPr>
      </w:pPr>
      <w:r w:rsidRPr="00432DA1">
        <w:t>“</w:t>
      </w:r>
      <w:r w:rsidRPr="00E57447">
        <w:t xml:space="preserve">Экономический упадок после </w:t>
      </w:r>
      <w:smartTag w:uri="urn:schemas-microsoft-com:office:smarttags" w:element="metricconverter">
        <w:smartTagPr>
          <w:attr w:name="ProductID" w:val="1300 г"/>
        </w:smartTagPr>
        <w:r w:rsidRPr="00E57447">
          <w:t>1300 г</w:t>
        </w:r>
      </w:smartTag>
      <w:r w:rsidRPr="00E57447">
        <w:t>. измерялся падением доходов с недвижимости и ценностей, с</w:t>
      </w:r>
      <w:r w:rsidRPr="00E57447">
        <w:t>о</w:t>
      </w:r>
      <w:r w:rsidRPr="00E57447">
        <w:t>кращением пахотных земель и численности городского населения, пад</w:t>
      </w:r>
      <w:r w:rsidRPr="00E57447">
        <w:t>е</w:t>
      </w:r>
      <w:r w:rsidRPr="00E57447">
        <w:t>нием спроса на промышленные изделия. Поскольку сокращалась экономика, н</w:t>
      </w:r>
      <w:r w:rsidRPr="00E57447">
        <w:t>а</w:t>
      </w:r>
      <w:r w:rsidRPr="00E57447">
        <w:t xml:space="preserve">чала падать и общая численность населения. Но </w:t>
      </w:r>
      <w:r w:rsidRPr="00E57447">
        <w:rPr>
          <w:rStyle w:val="Emphasis"/>
          <w:szCs w:val="28"/>
        </w:rPr>
        <w:t>сокращение н</w:t>
      </w:r>
      <w:r w:rsidRPr="00E57447">
        <w:rPr>
          <w:rStyle w:val="Emphasis"/>
          <w:szCs w:val="28"/>
        </w:rPr>
        <w:t>а</w:t>
      </w:r>
      <w:r w:rsidRPr="00E57447">
        <w:rPr>
          <w:rStyle w:val="Emphasis"/>
          <w:szCs w:val="28"/>
        </w:rPr>
        <w:t>селения поначалу происходило медленнее, чем свёртывание экономики, вследствие чего понизился уровень жизни, умен</w:t>
      </w:r>
      <w:r w:rsidRPr="00E57447">
        <w:rPr>
          <w:rStyle w:val="Emphasis"/>
          <w:szCs w:val="28"/>
        </w:rPr>
        <w:t>ь</w:t>
      </w:r>
      <w:r w:rsidRPr="00E57447">
        <w:rPr>
          <w:rStyle w:val="Emphasis"/>
          <w:szCs w:val="28"/>
        </w:rPr>
        <w:t>шился доход на душу насел</w:t>
      </w:r>
      <w:r w:rsidRPr="00E57447">
        <w:rPr>
          <w:rStyle w:val="Emphasis"/>
          <w:szCs w:val="28"/>
        </w:rPr>
        <w:t>е</w:t>
      </w:r>
      <w:r w:rsidRPr="00E57447">
        <w:rPr>
          <w:rStyle w:val="Emphasis"/>
          <w:szCs w:val="28"/>
        </w:rPr>
        <w:t>ния</w:t>
      </w:r>
      <w:r w:rsidRPr="00432DA1">
        <w:rPr>
          <w:rStyle w:val="Emphasis"/>
          <w:szCs w:val="28"/>
        </w:rPr>
        <w:t>”</w:t>
      </w:r>
      <w:r w:rsidRPr="00E57447">
        <w:t xml:space="preserve">. </w:t>
      </w:r>
    </w:p>
    <w:p w14:paraId="4F03AE24" w14:textId="77777777" w:rsidR="00DE60CF" w:rsidRPr="0080684E" w:rsidRDefault="00DE60CF" w:rsidP="00EA7CC4">
      <w:pPr>
        <w:pStyle w:val="a5"/>
      </w:pPr>
      <w:r w:rsidRPr="0080684E">
        <w:t>Эта цитата первых страниц книги с многозначительным н</w:t>
      </w:r>
      <w:r w:rsidRPr="0080684E">
        <w:t>а</w:t>
      </w:r>
      <w:r w:rsidRPr="0080684E">
        <w:t xml:space="preserve">званием </w:t>
      </w:r>
      <w:r>
        <w:rPr>
          <w:rStyle w:val="Emphasis"/>
          <w:szCs w:val="28"/>
        </w:rPr>
        <w:t>“</w:t>
      </w:r>
      <w:r w:rsidRPr="0080684E">
        <w:rPr>
          <w:rStyle w:val="Emphasis"/>
          <w:szCs w:val="28"/>
          <w:u w:val="single"/>
        </w:rPr>
        <w:t>Перед</w:t>
      </w:r>
      <w:r w:rsidRPr="0080684E">
        <w:rPr>
          <w:rStyle w:val="Emphasis"/>
          <w:szCs w:val="28"/>
        </w:rPr>
        <w:t xml:space="preserve"> чёрной смертью</w:t>
      </w:r>
      <w:r>
        <w:rPr>
          <w:rStyle w:val="Emphasis"/>
          <w:szCs w:val="28"/>
        </w:rPr>
        <w:t>”</w:t>
      </w:r>
      <w:r w:rsidRPr="0080684E">
        <w:t xml:space="preserve"> выв</w:t>
      </w:r>
      <w:r w:rsidRPr="0080684E">
        <w:t>о</w:t>
      </w:r>
      <w:r w:rsidRPr="0080684E">
        <w:t xml:space="preserve">дит исследования того периода на современный уровень и опровергает прежнюю идею, что Чёрная Смерть была </w:t>
      </w:r>
      <w:r w:rsidRPr="0080684E">
        <w:rPr>
          <w:rStyle w:val="Emphasis"/>
          <w:szCs w:val="28"/>
        </w:rPr>
        <w:t xml:space="preserve">причиной </w:t>
      </w:r>
      <w:r w:rsidRPr="0080684E">
        <w:t xml:space="preserve">упадка. Наоборот, </w:t>
      </w:r>
      <w:r w:rsidRPr="0080684E">
        <w:rPr>
          <w:b/>
        </w:rPr>
        <w:t>чума ок</w:t>
      </w:r>
      <w:r w:rsidRPr="0080684E">
        <w:rPr>
          <w:b/>
        </w:rPr>
        <w:t>а</w:t>
      </w:r>
      <w:r w:rsidRPr="0080684E">
        <w:rPr>
          <w:b/>
        </w:rPr>
        <w:t>зывается</w:t>
      </w:r>
      <w:r w:rsidRPr="0080684E">
        <w:rPr>
          <w:rStyle w:val="Emphasis"/>
          <w:b/>
          <w:szCs w:val="28"/>
        </w:rPr>
        <w:t xml:space="preserve"> следствием</w:t>
      </w:r>
      <w:r w:rsidRPr="0080684E">
        <w:rPr>
          <w:b/>
        </w:rPr>
        <w:t xml:space="preserve"> экономического упадка</w:t>
      </w:r>
      <w:r w:rsidRPr="0080684E">
        <w:t>, начавшег</w:t>
      </w:r>
      <w:r w:rsidRPr="0080684E">
        <w:t>о</w:t>
      </w:r>
      <w:r w:rsidRPr="0080684E">
        <w:t>ся за</w:t>
      </w:r>
      <w:r w:rsidRPr="0080684E">
        <w:rPr>
          <w:rStyle w:val="Emphasis"/>
          <w:szCs w:val="28"/>
        </w:rPr>
        <w:t xml:space="preserve"> 50 лет до неё. </w:t>
      </w:r>
    </w:p>
    <w:p w14:paraId="5B3C7AD6" w14:textId="77777777" w:rsidR="00DE60CF" w:rsidRPr="005A542A" w:rsidRDefault="00DE60CF" w:rsidP="00EA7CC4">
      <w:pPr>
        <w:pStyle w:val="a5"/>
      </w:pPr>
      <w:r w:rsidRPr="005A542A">
        <w:t>Эти открытия указывают на масштабное свёртывание экон</w:t>
      </w:r>
      <w:r w:rsidRPr="005A542A">
        <w:t>о</w:t>
      </w:r>
      <w:r w:rsidRPr="005A542A">
        <w:t>мики, начиная с 1300 года. Оно было н</w:t>
      </w:r>
      <w:r w:rsidRPr="005A542A">
        <w:t>а</w:t>
      </w:r>
      <w:r w:rsidRPr="005A542A">
        <w:t>столько существенным, что снова распространился голод, особенно в 1320 и 1340 годах, сильно ослабив всё население. Спустя два поколения это подг</w:t>
      </w:r>
      <w:r w:rsidRPr="005A542A">
        <w:t>о</w:t>
      </w:r>
      <w:r w:rsidRPr="005A542A">
        <w:t>товило почву для эпидемии смертельной болезни, которая вын</w:t>
      </w:r>
      <w:r w:rsidRPr="005A542A">
        <w:t>е</w:t>
      </w:r>
      <w:r w:rsidRPr="005A542A">
        <w:t>сла оконча</w:t>
      </w:r>
      <w:r>
        <w:t>тельный сме</w:t>
      </w:r>
      <w:r>
        <w:t>р</w:t>
      </w:r>
      <w:r>
        <w:t>тельный приговор “</w:t>
      </w:r>
      <w:r w:rsidRPr="005A542A">
        <w:t>хорошим векам</w:t>
      </w:r>
      <w:r>
        <w:t>”</w:t>
      </w:r>
      <w:r w:rsidRPr="005A542A">
        <w:t xml:space="preserve">. </w:t>
      </w:r>
    </w:p>
    <w:p w14:paraId="3A4142D4" w14:textId="77777777" w:rsidR="00DE60CF" w:rsidRPr="005A542A" w:rsidRDefault="00DE60CF" w:rsidP="00EA7CC4">
      <w:pPr>
        <w:pStyle w:val="a5"/>
      </w:pPr>
      <w:r w:rsidRPr="005A542A">
        <w:t>Большин</w:t>
      </w:r>
      <w:r>
        <w:t>ство историков просто отмечает “</w:t>
      </w:r>
      <w:r w:rsidRPr="005A542A">
        <w:t>хороший период</w:t>
      </w:r>
      <w:r>
        <w:t>”</w:t>
      </w:r>
      <w:r w:rsidRPr="005A542A">
        <w:t xml:space="preserve"> как странное исключение: </w:t>
      </w:r>
      <w:r>
        <w:t>“</w:t>
      </w:r>
      <w:r w:rsidRPr="005A542A">
        <w:t>Снизились ли продолжительность и качество жизни до того опасного уровня, какой н</w:t>
      </w:r>
      <w:r w:rsidRPr="005A542A">
        <w:t>а</w:t>
      </w:r>
      <w:r w:rsidRPr="005A542A">
        <w:t>блюдался при Каролингах?.. В любом случае, два с половиной — три столетия (в зависимости от региона) оказались лишь переды</w:t>
      </w:r>
      <w:r w:rsidRPr="005A542A">
        <w:t>ш</w:t>
      </w:r>
      <w:r w:rsidRPr="005A542A">
        <w:t>кой между двумя периодами, в течение которых жизнь была непродолж</w:t>
      </w:r>
      <w:r w:rsidRPr="005A542A">
        <w:t>и</w:t>
      </w:r>
      <w:r w:rsidRPr="005A542A">
        <w:t>тельной, а питание ску</w:t>
      </w:r>
      <w:r w:rsidRPr="005A542A">
        <w:t>д</w:t>
      </w:r>
      <w:r w:rsidRPr="005A542A">
        <w:t>ным</w:t>
      </w:r>
      <w:r>
        <w:t>”</w:t>
      </w:r>
      <w:r w:rsidRPr="005A542A">
        <w:t>.</w:t>
      </w:r>
    </w:p>
    <w:p w14:paraId="74AD85BF" w14:textId="77777777" w:rsidR="00DE60CF" w:rsidRPr="00D95CE4" w:rsidRDefault="00DE60CF" w:rsidP="00EA7CC4">
      <w:pPr>
        <w:pStyle w:val="a5"/>
        <w:rPr>
          <w:b/>
        </w:rPr>
      </w:pPr>
      <w:r w:rsidRPr="005A542A">
        <w:t>Можно предвидеть, что между специалистами начнутся сер</w:t>
      </w:r>
      <w:r w:rsidRPr="005A542A">
        <w:t>ь</w:t>
      </w:r>
      <w:r w:rsidRPr="005A542A">
        <w:t>ёзные дебаты на тему о причинах этого необычайного экономич</w:t>
      </w:r>
      <w:r w:rsidRPr="005A542A">
        <w:t>е</w:t>
      </w:r>
      <w:r w:rsidRPr="005A542A">
        <w:t xml:space="preserve">ского упадка, предшествовавшего эпидемии </w:t>
      </w:r>
      <w:r w:rsidRPr="005A542A">
        <w:lastRenderedPageBreak/>
        <w:t xml:space="preserve">чумы. В числе самых главных </w:t>
      </w:r>
      <w:r w:rsidRPr="00D95CE4">
        <w:rPr>
          <w:b/>
        </w:rPr>
        <w:t>причин можно назвать изменения климата, истощ</w:t>
      </w:r>
      <w:r w:rsidRPr="00D95CE4">
        <w:rPr>
          <w:b/>
        </w:rPr>
        <w:t>е</w:t>
      </w:r>
      <w:r w:rsidRPr="00D95CE4">
        <w:rPr>
          <w:b/>
        </w:rPr>
        <w:t xml:space="preserve">ние земли и перенаселение. </w:t>
      </w:r>
    </w:p>
    <w:p w14:paraId="3FF0DC35" w14:textId="77777777" w:rsidR="00DE60CF" w:rsidRPr="008A136E" w:rsidRDefault="00DE60CF" w:rsidP="00EA7CC4">
      <w:pPr>
        <w:pStyle w:val="a5"/>
      </w:pPr>
      <w:r w:rsidRPr="008A136E">
        <w:t xml:space="preserve">Но хотя эти факторы, возможно, на самом деле сыграли свою роль, мне бы хотелось добавить ещё один ключевой фактор, который, по-видимому, обычно упускают, — </w:t>
      </w:r>
      <w:r w:rsidRPr="008A136E">
        <w:rPr>
          <w:rStyle w:val="Strong"/>
          <w:szCs w:val="28"/>
        </w:rPr>
        <w:t>значительные и</w:t>
      </w:r>
      <w:r w:rsidRPr="008A136E">
        <w:rPr>
          <w:rStyle w:val="Strong"/>
          <w:szCs w:val="28"/>
        </w:rPr>
        <w:t>з</w:t>
      </w:r>
      <w:r w:rsidRPr="008A136E">
        <w:rPr>
          <w:rStyle w:val="Strong"/>
          <w:szCs w:val="28"/>
        </w:rPr>
        <w:t>менения в монетарной системе, предшествовавшие эконом</w:t>
      </w:r>
      <w:r w:rsidRPr="008A136E">
        <w:rPr>
          <w:rStyle w:val="Strong"/>
          <w:szCs w:val="28"/>
        </w:rPr>
        <w:t>и</w:t>
      </w:r>
      <w:r w:rsidRPr="008A136E">
        <w:rPr>
          <w:rStyle w:val="Strong"/>
          <w:szCs w:val="28"/>
        </w:rPr>
        <w:t>ческому упадку и сопровождавшие его</w:t>
      </w:r>
      <w:r w:rsidRPr="008A136E">
        <w:t>. Беспрецедентные ма</w:t>
      </w:r>
      <w:r w:rsidRPr="008A136E">
        <w:t>с</w:t>
      </w:r>
      <w:r w:rsidRPr="008A136E">
        <w:t>штабы и широкое распростран</w:t>
      </w:r>
      <w:r w:rsidRPr="008A136E">
        <w:t>е</w:t>
      </w:r>
      <w:r w:rsidRPr="008A136E">
        <w:t>ние процесса падения финансовых домов в начале XIV века — это действительно открытие. И</w:t>
      </w:r>
      <w:r w:rsidRPr="008A136E">
        <w:t>с</w:t>
      </w:r>
      <w:r w:rsidRPr="008A136E">
        <w:t>точник наиболее точных данных — это итальянские финансовые дома (compagnias), которые также были тогда самыми совреме</w:t>
      </w:r>
      <w:r w:rsidRPr="008A136E">
        <w:t>н</w:t>
      </w:r>
      <w:r w:rsidRPr="008A136E">
        <w:t>ными и успешными банко</w:t>
      </w:r>
      <w:r w:rsidRPr="008A136E">
        <w:t>в</w:t>
      </w:r>
      <w:r w:rsidRPr="008A136E">
        <w:t>скими системами, действовавшими во всей Европе. “В начале 1330-х годов compagnias во Флоренции рухнули как ка</w:t>
      </w:r>
      <w:r w:rsidRPr="008A136E">
        <w:t>р</w:t>
      </w:r>
      <w:r w:rsidRPr="008A136E">
        <w:t>точные домики — один за другим: Аччиаоли, Бонаккорси, Антелези, Корсини, да Удзано, Перендоли; короче говоря, вся Gotha флорентийского мира оказалась на скамье по</w:t>
      </w:r>
      <w:r w:rsidRPr="008A136E">
        <w:t>д</w:t>
      </w:r>
      <w:r w:rsidRPr="008A136E">
        <w:t>судимых по делу о банкротстве. После попытки восстан</w:t>
      </w:r>
      <w:r w:rsidRPr="008A136E">
        <w:t>о</w:t>
      </w:r>
      <w:r w:rsidRPr="008A136E">
        <w:t>вить не поддающееся восстановлению потерпели крах и два гиганта: П</w:t>
      </w:r>
      <w:r w:rsidRPr="008A136E">
        <w:t>е</w:t>
      </w:r>
      <w:r w:rsidRPr="008A136E">
        <w:t xml:space="preserve">руджи в </w:t>
      </w:r>
      <w:smartTag w:uri="urn:schemas-microsoft-com:office:smarttags" w:element="metricconverter">
        <w:smartTagPr>
          <w:attr w:name="ProductID" w:val="1343 г"/>
        </w:smartTagPr>
        <w:r w:rsidRPr="008A136E">
          <w:t>1343 г</w:t>
        </w:r>
      </w:smartTag>
      <w:r w:rsidRPr="008A136E">
        <w:t>. и Барди в 1346... Всё это привело к существе</w:t>
      </w:r>
      <w:r w:rsidRPr="008A136E">
        <w:t>н</w:t>
      </w:r>
      <w:r w:rsidRPr="008A136E">
        <w:t>ному сокращению кредитов и таким образом затронуло все о</w:t>
      </w:r>
      <w:r w:rsidRPr="008A136E">
        <w:t>б</w:t>
      </w:r>
      <w:r w:rsidRPr="008A136E">
        <w:t xml:space="preserve">ласти экономики поочередно”. Заметим: этот финансовый крах также произошел </w:t>
      </w:r>
      <w:r w:rsidRPr="008A136E">
        <w:rPr>
          <w:rStyle w:val="Emphasis"/>
          <w:szCs w:val="28"/>
        </w:rPr>
        <w:t xml:space="preserve">до </w:t>
      </w:r>
      <w:r w:rsidRPr="008A136E">
        <w:t>эп</w:t>
      </w:r>
      <w:r w:rsidRPr="008A136E">
        <w:t>и</w:t>
      </w:r>
      <w:r w:rsidRPr="008A136E">
        <w:t xml:space="preserve">демии чумы. </w:t>
      </w:r>
    </w:p>
    <w:p w14:paraId="163CC5C8" w14:textId="77777777" w:rsidR="00DE60CF" w:rsidRPr="005A542A" w:rsidRDefault="00DE60CF" w:rsidP="00EA7CC4">
      <w:pPr>
        <w:pStyle w:val="a5"/>
      </w:pPr>
      <w:r w:rsidRPr="005A542A">
        <w:t>Итак, чем отличалась финансовая система наступившего с н</w:t>
      </w:r>
      <w:r w:rsidRPr="005A542A">
        <w:t>а</w:t>
      </w:r>
      <w:r w:rsidRPr="005A542A">
        <w:t>чала XIV века периода? Говоря коро</w:t>
      </w:r>
      <w:r w:rsidRPr="005A542A">
        <w:t>т</w:t>
      </w:r>
      <w:r w:rsidRPr="005A542A">
        <w:t>ко, произошёл отказ от двойной монетарной системы центрального средневековья. Одн</w:t>
      </w:r>
      <w:r w:rsidRPr="005A542A">
        <w:t>о</w:t>
      </w:r>
      <w:r w:rsidRPr="005A542A">
        <w:t>временно с деньгами высокой коммерческой стоимости для зар</w:t>
      </w:r>
      <w:r w:rsidRPr="005A542A">
        <w:t>у</w:t>
      </w:r>
      <w:r w:rsidRPr="005A542A">
        <w:t>бежной торговли, которые не облагались налогами, и которые можно было копить впрок, повсюду применялись местные ден</w:t>
      </w:r>
      <w:r w:rsidRPr="005A542A">
        <w:t>ь</w:t>
      </w:r>
      <w:r w:rsidRPr="005A542A">
        <w:t>ги, подлежавшие взысканию демереджа</w:t>
      </w:r>
      <w:r>
        <w:t xml:space="preserve"> (</w:t>
      </w:r>
      <w:r w:rsidRPr="005A542A">
        <w:t xml:space="preserve">платы за </w:t>
      </w:r>
      <w:r>
        <w:t>хранение)</w:t>
      </w:r>
      <w:r w:rsidRPr="005A542A">
        <w:t xml:space="preserve">. </w:t>
      </w:r>
      <w:r>
        <w:t>В</w:t>
      </w:r>
      <w:r w:rsidRPr="005A542A">
        <w:t xml:space="preserve">место этой двойной системы </w:t>
      </w:r>
      <w:r>
        <w:t xml:space="preserve">все более </w:t>
      </w:r>
      <w:r w:rsidRPr="005A542A">
        <w:t>утвержда</w:t>
      </w:r>
      <w:r>
        <w:t>лась в стране монопольное п</w:t>
      </w:r>
      <w:r>
        <w:t>о</w:t>
      </w:r>
      <w:r>
        <w:t xml:space="preserve">ложение </w:t>
      </w:r>
      <w:r w:rsidRPr="005A542A">
        <w:t>единой централизованн</w:t>
      </w:r>
      <w:r>
        <w:t>ой валюты</w:t>
      </w:r>
      <w:r w:rsidRPr="005A542A">
        <w:t xml:space="preserve">. </w:t>
      </w:r>
    </w:p>
    <w:p w14:paraId="347C4C0B" w14:textId="77777777" w:rsidR="00DE60CF" w:rsidRPr="005A542A" w:rsidRDefault="00DE60CF" w:rsidP="00EA7CC4">
      <w:pPr>
        <w:pStyle w:val="a5"/>
      </w:pPr>
      <w:r>
        <w:t>Действительно, с</w:t>
      </w:r>
      <w:r w:rsidRPr="005A542A">
        <w:t>тарая денежная система</w:t>
      </w:r>
      <w:r>
        <w:t>, основанная на</w:t>
      </w:r>
      <w:r w:rsidRPr="005A542A">
        <w:t xml:space="preserve"> д</w:t>
      </w:r>
      <w:r w:rsidRPr="005A542A">
        <w:t>е</w:t>
      </w:r>
      <w:r w:rsidRPr="005A542A">
        <w:t>мередж</w:t>
      </w:r>
      <w:r>
        <w:t>е,</w:t>
      </w:r>
      <w:r w:rsidRPr="005A542A">
        <w:t xml:space="preserve"> </w:t>
      </w:r>
      <w:r>
        <w:t>устарела</w:t>
      </w:r>
      <w:r w:rsidRPr="005A542A">
        <w:t xml:space="preserve"> по трём причинам о</w:t>
      </w:r>
      <w:r w:rsidRPr="005A542A">
        <w:t>д</w:t>
      </w:r>
      <w:r w:rsidRPr="005A542A">
        <w:t xml:space="preserve">ного порядка: </w:t>
      </w:r>
    </w:p>
    <w:p w14:paraId="1F7E194A" w14:textId="77777777" w:rsidR="00DE60CF" w:rsidRPr="005A542A" w:rsidRDefault="00DE60CF" w:rsidP="00EA7CC4">
      <w:pPr>
        <w:pStyle w:val="a5"/>
      </w:pPr>
      <w:r w:rsidRPr="005A542A">
        <w:t xml:space="preserve">1. </w:t>
      </w:r>
      <w:r w:rsidRPr="005A542A">
        <w:rPr>
          <w:caps/>
        </w:rPr>
        <w:t>з</w:t>
      </w:r>
      <w:r w:rsidRPr="005A542A">
        <w:t>лоупотребление демередж</w:t>
      </w:r>
      <w:r>
        <w:t>ем;</w:t>
      </w:r>
      <w:r w:rsidRPr="005A542A">
        <w:t xml:space="preserve"> </w:t>
      </w:r>
    </w:p>
    <w:p w14:paraId="439CF6D0" w14:textId="77777777" w:rsidR="00DE60CF" w:rsidRPr="00B722A1" w:rsidRDefault="00DE60CF" w:rsidP="00EA7CC4">
      <w:pPr>
        <w:pStyle w:val="a5"/>
      </w:pPr>
      <w:r w:rsidRPr="00B722A1">
        <w:t xml:space="preserve">2. </w:t>
      </w:r>
      <w:r w:rsidRPr="00B722A1">
        <w:rPr>
          <w:caps/>
        </w:rPr>
        <w:t>у</w:t>
      </w:r>
      <w:r w:rsidRPr="00B722A1">
        <w:t xml:space="preserve">силение </w:t>
      </w:r>
      <w:r w:rsidRPr="00B722A1">
        <w:rPr>
          <w:rStyle w:val="Emphasis"/>
          <w:szCs w:val="28"/>
        </w:rPr>
        <w:t>централизованного управления</w:t>
      </w:r>
      <w:r w:rsidRPr="00B722A1">
        <w:t xml:space="preserve"> монетарной си</w:t>
      </w:r>
      <w:r w:rsidRPr="00B722A1">
        <w:t>с</w:t>
      </w:r>
      <w:r w:rsidRPr="00B722A1">
        <w:t>темой, имевшее два р</w:t>
      </w:r>
      <w:r w:rsidRPr="00B722A1">
        <w:t>е</w:t>
      </w:r>
      <w:r w:rsidRPr="00B722A1">
        <w:t xml:space="preserve">зультата: </w:t>
      </w:r>
    </w:p>
    <w:p w14:paraId="77B5559D" w14:textId="77777777" w:rsidR="00DE60CF" w:rsidRPr="005A542A" w:rsidRDefault="00DE60CF" w:rsidP="00EA7CC4">
      <w:pPr>
        <w:pStyle w:val="a5"/>
      </w:pPr>
      <w:r w:rsidRPr="005A542A">
        <w:t>- стало не</w:t>
      </w:r>
      <w:r>
        <w:t>эффективным</w:t>
      </w:r>
      <w:r w:rsidRPr="005A542A">
        <w:t xml:space="preserve"> получать доход от демереджа путём перечеканки</w:t>
      </w:r>
      <w:r>
        <w:t>, поскольку это затрагивало и другие сферы</w:t>
      </w:r>
      <w:r w:rsidRPr="005A542A">
        <w:t>;</w:t>
      </w:r>
    </w:p>
    <w:p w14:paraId="02A24FE4" w14:textId="77777777" w:rsidR="00DE60CF" w:rsidRPr="005A542A" w:rsidRDefault="00DE60CF" w:rsidP="00EA7CC4">
      <w:pPr>
        <w:pStyle w:val="a5"/>
      </w:pPr>
      <w:r w:rsidRPr="005A542A">
        <w:lastRenderedPageBreak/>
        <w:t>- монетарн</w:t>
      </w:r>
      <w:r>
        <w:t>ые</w:t>
      </w:r>
      <w:r>
        <w:rPr>
          <w:i/>
          <w:sz w:val="28"/>
          <w:szCs w:val="28"/>
        </w:rPr>
        <w:t xml:space="preserve"> </w:t>
      </w:r>
      <w:r>
        <w:t>“</w:t>
      </w:r>
      <w:r w:rsidRPr="005A542A">
        <w:t>ошибк</w:t>
      </w:r>
      <w:r>
        <w:t>и”</w:t>
      </w:r>
      <w:r w:rsidRPr="005A542A">
        <w:t>, как, например, в случае с понижен</w:t>
      </w:r>
      <w:r w:rsidRPr="005A542A">
        <w:t>и</w:t>
      </w:r>
      <w:r w:rsidRPr="005A542A">
        <w:t>ем стоимости денег при Филиппе IV во Франции после 1298, оказывал</w:t>
      </w:r>
      <w:r>
        <w:t>и</w:t>
      </w:r>
      <w:r w:rsidRPr="005A542A">
        <w:t xml:space="preserve"> влияние и на другие области экономики</w:t>
      </w:r>
      <w:r>
        <w:t>;</w:t>
      </w:r>
      <w:r w:rsidRPr="005A542A">
        <w:t xml:space="preserve"> </w:t>
      </w:r>
    </w:p>
    <w:p w14:paraId="27DF8804" w14:textId="77777777" w:rsidR="00DE60CF" w:rsidRPr="005A542A" w:rsidRDefault="00DE60CF" w:rsidP="00EA7CC4">
      <w:pPr>
        <w:pStyle w:val="a5"/>
      </w:pPr>
      <w:r w:rsidRPr="005A542A">
        <w:t xml:space="preserve">3. </w:t>
      </w:r>
      <w:r w:rsidRPr="005A542A">
        <w:rPr>
          <w:caps/>
        </w:rPr>
        <w:t>к</w:t>
      </w:r>
      <w:r w:rsidRPr="005A542A">
        <w:t>оролевская власть над денежной системой была устано</w:t>
      </w:r>
      <w:r w:rsidRPr="005A542A">
        <w:t>в</w:t>
      </w:r>
      <w:r w:rsidRPr="005A542A">
        <w:t xml:space="preserve">лена </w:t>
      </w:r>
      <w:r>
        <w:t>военным путём</w:t>
      </w:r>
      <w:r w:rsidRPr="005A542A">
        <w:t xml:space="preserve"> и позже, после изобретения пороха, утве</w:t>
      </w:r>
      <w:r w:rsidRPr="005A542A">
        <w:t>р</w:t>
      </w:r>
      <w:r w:rsidRPr="005A542A">
        <w:t xml:space="preserve">дилась окончательно. </w:t>
      </w:r>
    </w:p>
    <w:p w14:paraId="4571BF0C" w14:textId="77777777" w:rsidR="00DE60CF" w:rsidRPr="005A542A" w:rsidRDefault="00DE60CF" w:rsidP="00EA7CC4">
      <w:pPr>
        <w:pStyle w:val="a5"/>
      </w:pPr>
      <w:r w:rsidRPr="005A542A">
        <w:t>В сочетании с другими факторами, упомянутыми выше, эта новая ситуация привела к экономическ</w:t>
      </w:r>
      <w:r w:rsidRPr="005A542A">
        <w:t>о</w:t>
      </w:r>
      <w:r w:rsidRPr="005A542A">
        <w:t>му упадку, вследствие которого эпидемия чумы приняла бедственные масштабы. В</w:t>
      </w:r>
      <w:r w:rsidRPr="005A542A">
        <w:t>ы</w:t>
      </w:r>
      <w:r w:rsidRPr="005A542A">
        <w:t>мерло от трети до половины европейского населения. Каждое из этих положений будет рассмо</w:t>
      </w:r>
      <w:r w:rsidRPr="005A542A">
        <w:t>т</w:t>
      </w:r>
      <w:r w:rsidRPr="005A542A">
        <w:t xml:space="preserve">рено ниже. </w:t>
      </w:r>
    </w:p>
    <w:p w14:paraId="37BB05AD" w14:textId="77777777" w:rsidR="00DE60CF" w:rsidRPr="00756603" w:rsidRDefault="00DE60CF" w:rsidP="00EA7CC4">
      <w:pPr>
        <w:pStyle w:val="a5"/>
        <w:rPr>
          <w:b/>
          <w:i/>
          <w:szCs w:val="24"/>
        </w:rPr>
      </w:pPr>
      <w:r w:rsidRPr="00756603">
        <w:rPr>
          <w:rStyle w:val="Emphasis"/>
          <w:b/>
          <w:i w:val="0"/>
          <w:szCs w:val="24"/>
        </w:rPr>
        <w:t>Злоупотребление системой демереджа</w:t>
      </w:r>
      <w:r w:rsidRPr="00756603">
        <w:rPr>
          <w:b/>
          <w:i/>
          <w:szCs w:val="24"/>
        </w:rPr>
        <w:t xml:space="preserve"> </w:t>
      </w:r>
    </w:p>
    <w:p w14:paraId="1CD5A148" w14:textId="77777777" w:rsidR="00DE60CF" w:rsidRPr="005A542A" w:rsidRDefault="00DE60CF" w:rsidP="00EA7CC4">
      <w:pPr>
        <w:pStyle w:val="a5"/>
      </w:pPr>
      <w:r w:rsidRPr="005A542A">
        <w:t>Не удивительно, что некоторые из сеньоров с жадностью н</w:t>
      </w:r>
      <w:r w:rsidRPr="005A542A">
        <w:t>а</w:t>
      </w:r>
      <w:r w:rsidRPr="005A542A">
        <w:t xml:space="preserve">кинулись на деньги от дохода, извлекаемого от </w:t>
      </w:r>
      <w:r w:rsidRPr="00B722A1">
        <w:rPr>
          <w:rStyle w:val="Emphasis"/>
          <w:szCs w:val="28"/>
        </w:rPr>
        <w:t>перечеканки</w:t>
      </w:r>
      <w:r w:rsidRPr="005A542A">
        <w:t>. Один из первых примеров такой чрезмерной жадности имел м</w:t>
      </w:r>
      <w:r w:rsidRPr="005A542A">
        <w:t>е</w:t>
      </w:r>
      <w:r w:rsidRPr="005A542A">
        <w:t xml:space="preserve">сто в Англии, когда Гарольд </w:t>
      </w:r>
      <w:r w:rsidRPr="00EB2A20">
        <w:t>I</w:t>
      </w:r>
      <w:r w:rsidRPr="005A542A">
        <w:t xml:space="preserve"> перечеканил монеты в </w:t>
      </w:r>
      <w:smartTag w:uri="urn:schemas-microsoft-com:office:smarttags" w:element="metricconverter">
        <w:smartTagPr>
          <w:attr w:name="ProductID" w:val="1038 г"/>
        </w:smartTagPr>
        <w:r w:rsidRPr="005A542A">
          <w:t>1038 г</w:t>
        </w:r>
      </w:smartTag>
      <w:r w:rsidRPr="005A542A">
        <w:t>, всего через три года после того, как это сделал Кнут, а Гарта</w:t>
      </w:r>
      <w:r w:rsidRPr="005A542A">
        <w:t>к</w:t>
      </w:r>
      <w:r w:rsidRPr="005A542A">
        <w:t>нут повторил это в 1040</w:t>
      </w:r>
      <w:r>
        <w:t>-м</w:t>
      </w:r>
      <w:r w:rsidRPr="005A542A">
        <w:t>, двумя годами позже. И дворянство, и население в целом отреагировали на происходящее таким обр</w:t>
      </w:r>
      <w:r w:rsidRPr="005A542A">
        <w:t>а</w:t>
      </w:r>
      <w:r w:rsidRPr="005A542A">
        <w:t>зом, что английские короли были вынуждены притормозить этот пр</w:t>
      </w:r>
      <w:r w:rsidRPr="005A542A">
        <w:t>о</w:t>
      </w:r>
      <w:r w:rsidRPr="005A542A">
        <w:t xml:space="preserve">цесс и соблюдать более разумные интервалы перечеканки. </w:t>
      </w:r>
    </w:p>
    <w:p w14:paraId="4A98FC0E" w14:textId="77777777" w:rsidR="00DE60CF" w:rsidRPr="005A542A" w:rsidRDefault="00DE60CF" w:rsidP="00EA7CC4">
      <w:pPr>
        <w:pStyle w:val="a5"/>
      </w:pPr>
      <w:r w:rsidRPr="005A542A">
        <w:t xml:space="preserve">Процедура перечеканки сохранялась дольше в Германии и Восточной Европе. Но даже там к XIV веку стали происходить злоупотребления </w:t>
      </w:r>
      <w:r>
        <w:t>на этой почве</w:t>
      </w:r>
      <w:r w:rsidRPr="005A542A">
        <w:t>. Архиепископ Викманн из М</w:t>
      </w:r>
      <w:r w:rsidRPr="005A542A">
        <w:t>а</w:t>
      </w:r>
      <w:r w:rsidRPr="005A542A">
        <w:t xml:space="preserve">гдебурга дважды в год отменял деньги в </w:t>
      </w:r>
      <w:r>
        <w:t>своём</w:t>
      </w:r>
      <w:r w:rsidRPr="005A542A">
        <w:t xml:space="preserve"> поместье. </w:t>
      </w:r>
      <w:r>
        <w:t>Вскоре начались крайности</w:t>
      </w:r>
      <w:r w:rsidRPr="005A542A">
        <w:t>. Например, герцог Саксонский И</w:t>
      </w:r>
      <w:r w:rsidRPr="005A542A">
        <w:t>о</w:t>
      </w:r>
      <w:r w:rsidRPr="005A542A">
        <w:t>ганн II перечеканивал деньги 86 раз за период своего восемнадцатиле</w:t>
      </w:r>
      <w:r w:rsidRPr="005A542A">
        <w:t>т</w:t>
      </w:r>
      <w:r w:rsidRPr="005A542A">
        <w:t xml:space="preserve">него правления с 1350 по 1368 годы. Один из правителей Польши менял монеты по четыре раза в год! </w:t>
      </w:r>
    </w:p>
    <w:p w14:paraId="6A0A8810" w14:textId="77777777" w:rsidR="00DE60CF" w:rsidRPr="00756603" w:rsidRDefault="00DE60CF" w:rsidP="00EA7CC4">
      <w:pPr>
        <w:pStyle w:val="a5"/>
        <w:keepNext/>
        <w:rPr>
          <w:b/>
          <w:i/>
          <w:szCs w:val="24"/>
        </w:rPr>
      </w:pPr>
      <w:r w:rsidRPr="00756603">
        <w:rPr>
          <w:rStyle w:val="Emphasis"/>
          <w:b/>
          <w:i w:val="0"/>
          <w:szCs w:val="24"/>
        </w:rPr>
        <w:t>Обесценение денег против демереджа</w:t>
      </w:r>
      <w:r w:rsidRPr="00756603">
        <w:rPr>
          <w:b/>
          <w:i/>
          <w:szCs w:val="24"/>
        </w:rPr>
        <w:t xml:space="preserve"> </w:t>
      </w:r>
    </w:p>
    <w:p w14:paraId="3112CBFE" w14:textId="77777777" w:rsidR="00DE60CF" w:rsidRPr="005A542A" w:rsidRDefault="00DE60CF" w:rsidP="00EA7CC4">
      <w:pPr>
        <w:pStyle w:val="a5"/>
      </w:pPr>
      <w:r w:rsidRPr="005A542A">
        <w:t xml:space="preserve">Обесценение денег — это </w:t>
      </w:r>
      <w:r>
        <w:t xml:space="preserve">уменьшение </w:t>
      </w:r>
      <w:r w:rsidRPr="005A542A">
        <w:t>содержание драгоце</w:t>
      </w:r>
      <w:r w:rsidRPr="005A542A">
        <w:t>н</w:t>
      </w:r>
      <w:r w:rsidRPr="005A542A">
        <w:t>ного металла в монете. Это позволяет тому, кто выпускает ден</w:t>
      </w:r>
      <w:r w:rsidRPr="005A542A">
        <w:t>ь</w:t>
      </w:r>
      <w:r w:rsidRPr="005A542A">
        <w:t>ги в обращение, изготовить больше монет из драгоценного м</w:t>
      </w:r>
      <w:r w:rsidRPr="005A542A">
        <w:t>е</w:t>
      </w:r>
      <w:r w:rsidRPr="005A542A">
        <w:t>талла. Следов</w:t>
      </w:r>
      <w:r w:rsidRPr="005A542A">
        <w:t>а</w:t>
      </w:r>
      <w:r w:rsidRPr="005A542A">
        <w:t>тельно, можно заплатить дороже — в рас</w:t>
      </w:r>
      <w:r>
        <w:t>чё</w:t>
      </w:r>
      <w:r w:rsidRPr="005A542A">
        <w:t xml:space="preserve">те на одну марку или один фунт </w:t>
      </w:r>
      <w:r>
        <w:t>— за драгоценный металл, принесё</w:t>
      </w:r>
      <w:r w:rsidRPr="005A542A">
        <w:t>н</w:t>
      </w:r>
      <w:r w:rsidRPr="005A542A">
        <w:t>ный на монетный двор, включая старые монеты, которые уже находятся в обращении. Вот почему подданным, имевшим драг</w:t>
      </w:r>
      <w:r w:rsidRPr="005A542A">
        <w:t>о</w:t>
      </w:r>
      <w:r w:rsidRPr="005A542A">
        <w:t xml:space="preserve">ценные </w:t>
      </w:r>
      <w:r w:rsidRPr="005A542A">
        <w:lastRenderedPageBreak/>
        <w:t xml:space="preserve">металлы или старые деньги, могло </w:t>
      </w:r>
      <w:r w:rsidRPr="00EB2A20">
        <w:rPr>
          <w:rStyle w:val="Emphasis"/>
          <w:szCs w:val="28"/>
        </w:rPr>
        <w:t>показаться</w:t>
      </w:r>
      <w:r w:rsidRPr="005A542A">
        <w:rPr>
          <w:rStyle w:val="Emphasis"/>
          <w:sz w:val="28"/>
          <w:szCs w:val="28"/>
        </w:rPr>
        <w:t xml:space="preserve"> </w:t>
      </w:r>
      <w:r w:rsidRPr="005A542A">
        <w:t>выгодным пр</w:t>
      </w:r>
      <w:r w:rsidRPr="005A542A">
        <w:t>и</w:t>
      </w:r>
      <w:r w:rsidRPr="005A542A">
        <w:t>нести их на монетный двор для перечеканки. Конечно, эта иллюзия была непродолж</w:t>
      </w:r>
      <w:r w:rsidRPr="005A542A">
        <w:t>и</w:t>
      </w:r>
      <w:r w:rsidRPr="005A542A">
        <w:t>тельной, и вскоре наступила инфляция. Подобное обесценение дене</w:t>
      </w:r>
      <w:r>
        <w:t>г — катастрофа для тех, кто живё</w:t>
      </w:r>
      <w:r w:rsidRPr="005A542A">
        <w:t>т на фиксированный доход, например для землевладельцев с их долгосрочной рентой. Но преимущество понижения стоим</w:t>
      </w:r>
      <w:r w:rsidRPr="005A542A">
        <w:t>о</w:t>
      </w:r>
      <w:r w:rsidRPr="005A542A">
        <w:t>сти денег состоит в том, что поначалу оно не заметно. Инфляция, являющаяся его следствием,</w:t>
      </w:r>
      <w:r>
        <w:t xml:space="preserve"> — это на самом деле налог, но “</w:t>
      </w:r>
      <w:r w:rsidRPr="005A542A">
        <w:t>скрытый налог</w:t>
      </w:r>
      <w:r>
        <w:t>”</w:t>
      </w:r>
      <w:r w:rsidRPr="005A542A">
        <w:t>, который вовсе и не кажется налогом.</w:t>
      </w:r>
    </w:p>
    <w:p w14:paraId="3928A49E" w14:textId="77777777" w:rsidR="00DE60CF" w:rsidRPr="00EB2A20" w:rsidRDefault="00DE60CF" w:rsidP="00EA7CC4">
      <w:pPr>
        <w:pStyle w:val="a5"/>
      </w:pPr>
      <w:r w:rsidRPr="00EB2A20">
        <w:t>В отличие от обесценения денег, демередж — при правил</w:t>
      </w:r>
      <w:r w:rsidRPr="00EB2A20">
        <w:t>ь</w:t>
      </w:r>
      <w:r w:rsidRPr="00EB2A20">
        <w:t xml:space="preserve">ном применении его — </w:t>
      </w:r>
      <w:r w:rsidRPr="00EB2A20">
        <w:rPr>
          <w:rStyle w:val="Emphasis"/>
          <w:szCs w:val="28"/>
        </w:rPr>
        <w:t>не</w:t>
      </w:r>
      <w:r w:rsidRPr="00EB2A20">
        <w:t xml:space="preserve"> меняет</w:t>
      </w:r>
      <w:r w:rsidRPr="00EB2A20">
        <w:rPr>
          <w:rStyle w:val="Emphasis"/>
          <w:szCs w:val="28"/>
        </w:rPr>
        <w:t xml:space="preserve"> стоимость денежной един</w:t>
      </w:r>
      <w:r w:rsidRPr="00EB2A20">
        <w:rPr>
          <w:rStyle w:val="Emphasis"/>
          <w:szCs w:val="28"/>
        </w:rPr>
        <w:t>и</w:t>
      </w:r>
      <w:r w:rsidRPr="00EB2A20">
        <w:rPr>
          <w:rStyle w:val="Emphasis"/>
          <w:szCs w:val="28"/>
        </w:rPr>
        <w:t xml:space="preserve">цы. </w:t>
      </w:r>
      <w:r w:rsidRPr="00EB2A20">
        <w:t>Однако серьёзный недостаток демереджа состоит в том, что его легко иде</w:t>
      </w:r>
      <w:r w:rsidRPr="00EB2A20">
        <w:t>н</w:t>
      </w:r>
      <w:r w:rsidRPr="00EB2A20">
        <w:t xml:space="preserve">тифицировать с налогом. </w:t>
      </w:r>
    </w:p>
    <w:p w14:paraId="674016F7" w14:textId="77777777" w:rsidR="00DE60CF" w:rsidRPr="005A542A" w:rsidRDefault="00DE60CF" w:rsidP="00EA7CC4">
      <w:pPr>
        <w:pStyle w:val="a5"/>
      </w:pPr>
      <w:r w:rsidRPr="005A542A">
        <w:t>В конкретном случае с Филиппом IV Французским можно реконструировать этот процесс с точн</w:t>
      </w:r>
      <w:r w:rsidRPr="005A542A">
        <w:t>о</w:t>
      </w:r>
      <w:r w:rsidRPr="005A542A">
        <w:t>стью. Годовой бюджет 1296 года, закончившийся в День всех Святых показал, что Ф</w:t>
      </w:r>
      <w:r w:rsidRPr="005A542A">
        <w:t>и</w:t>
      </w:r>
      <w:r w:rsidRPr="005A542A">
        <w:t>липп IV пол</w:t>
      </w:r>
      <w:r w:rsidRPr="005A542A">
        <w:t>у</w:t>
      </w:r>
      <w:r w:rsidRPr="005A542A">
        <w:t>чил 101 000 парижских ливров от своего монетного двора, по сравнению с общим доходом в 550 974 ливров. В 1298-1299 годах монетные дворы пр</w:t>
      </w:r>
      <w:r w:rsidRPr="005A542A">
        <w:t>и</w:t>
      </w:r>
      <w:r w:rsidRPr="005A542A">
        <w:t>несли 1 200 000 ливров за минусом 800 000 ливров из всех остальных источников. Пр</w:t>
      </w:r>
      <w:r w:rsidRPr="005A542A">
        <w:t>и</w:t>
      </w:r>
      <w:r w:rsidRPr="005A542A">
        <w:t>быль монетного двора, полученная в результате понижения сто</w:t>
      </w:r>
      <w:r w:rsidRPr="005A542A">
        <w:t>и</w:t>
      </w:r>
      <w:r w:rsidRPr="005A542A">
        <w:t>мости денег, резко ув</w:t>
      </w:r>
      <w:r w:rsidRPr="005A542A">
        <w:t>е</w:t>
      </w:r>
      <w:r w:rsidRPr="005A542A">
        <w:t xml:space="preserve">личилась, составив </w:t>
      </w:r>
      <w:r>
        <w:t>б</w:t>
      </w:r>
      <w:r w:rsidRPr="00FE5F90">
        <w:rPr>
          <w:rFonts w:ascii="Times New Roman" w:hAnsi="Times New Roman"/>
          <w:sz w:val="22"/>
        </w:rPr>
        <w:t>ó</w:t>
      </w:r>
      <w:r w:rsidRPr="005A542A">
        <w:t xml:space="preserve">льшую часть доходов Филиппа. </w:t>
      </w:r>
    </w:p>
    <w:p w14:paraId="20BDEC35" w14:textId="77777777" w:rsidR="00DE60CF" w:rsidRPr="005A542A" w:rsidRDefault="00DE60CF" w:rsidP="00EA7CC4">
      <w:pPr>
        <w:pStyle w:val="a5"/>
      </w:pPr>
      <w:r>
        <w:t xml:space="preserve">… </w:t>
      </w:r>
      <w:r w:rsidRPr="005A542A">
        <w:t>Такова бы</w:t>
      </w:r>
      <w:r>
        <w:t>ла монетарная часть в процессе “</w:t>
      </w:r>
      <w:r w:rsidRPr="005A542A">
        <w:t>остановки м</w:t>
      </w:r>
      <w:r w:rsidRPr="005A542A">
        <w:t>у</w:t>
      </w:r>
      <w:r w:rsidRPr="005A542A">
        <w:t>зыки</w:t>
      </w:r>
      <w:r>
        <w:t>”</w:t>
      </w:r>
      <w:r w:rsidRPr="005A542A">
        <w:t xml:space="preserve"> в период первого ренессанса в Е</w:t>
      </w:r>
      <w:r w:rsidRPr="005A542A">
        <w:t>в</w:t>
      </w:r>
      <w:r w:rsidRPr="005A542A">
        <w:t xml:space="preserve">ропе. </w:t>
      </w:r>
    </w:p>
    <w:p w14:paraId="311B6500" w14:textId="77777777" w:rsidR="00DE60CF" w:rsidRPr="00756603" w:rsidRDefault="00DE60CF" w:rsidP="00EA7CC4">
      <w:pPr>
        <w:pStyle w:val="a5"/>
        <w:rPr>
          <w:b/>
          <w:i/>
          <w:szCs w:val="24"/>
        </w:rPr>
      </w:pPr>
      <w:r w:rsidRPr="00756603">
        <w:rPr>
          <w:rStyle w:val="Emphasis"/>
          <w:b/>
          <w:i w:val="0"/>
          <w:szCs w:val="24"/>
        </w:rPr>
        <w:t>Скорость денежного обращения и “Открытие Нового Света”</w:t>
      </w:r>
    </w:p>
    <w:p w14:paraId="02FE903D" w14:textId="77777777" w:rsidR="00DE60CF" w:rsidRPr="00FE5F90" w:rsidRDefault="00DE60CF" w:rsidP="00EA7CC4">
      <w:pPr>
        <w:pStyle w:val="a5"/>
      </w:pPr>
      <w:r w:rsidRPr="00FE5F90">
        <w:t>При анализе причин возникновения в поздний период сре</w:t>
      </w:r>
      <w:r w:rsidRPr="00FE5F90">
        <w:t>д</w:t>
      </w:r>
      <w:r w:rsidRPr="00FE5F90">
        <w:t>невековья известного “дефицита денег” нельзя упускать из виду одну из них, имеющую ключевое значение, — существенное снижение скор</w:t>
      </w:r>
      <w:r w:rsidRPr="00FE5F90">
        <w:t>о</w:t>
      </w:r>
      <w:r w:rsidRPr="00FE5F90">
        <w:t xml:space="preserve">сти </w:t>
      </w:r>
      <w:r w:rsidRPr="00FE5F90">
        <w:rPr>
          <w:rStyle w:val="Emphasis"/>
          <w:szCs w:val="28"/>
        </w:rPr>
        <w:t>обращения денег</w:t>
      </w:r>
      <w:r w:rsidRPr="00FE5F90">
        <w:t xml:space="preserve">, вызванное переходом, пусть даже и постепенным, от валют с демереджем к нормальным деньгам. По очевидным причинам деньги с </w:t>
      </w:r>
      <w:r>
        <w:t>демередж</w:t>
      </w:r>
      <w:r w:rsidRPr="00FE5F90">
        <w:t>ем обращ</w:t>
      </w:r>
      <w:r w:rsidRPr="00FE5F90">
        <w:t>а</w:t>
      </w:r>
      <w:r w:rsidRPr="00FE5F90">
        <w:t>лись быстрее по сравнению с обычными деньгами, которые о</w:t>
      </w:r>
      <w:r w:rsidRPr="00FE5F90">
        <w:t>т</w:t>
      </w:r>
      <w:r w:rsidRPr="00FE5F90">
        <w:t>кладывали про запас. Феномен дефицита денег в позднее сре</w:t>
      </w:r>
      <w:r w:rsidRPr="00FE5F90">
        <w:t>д</w:t>
      </w:r>
      <w:r w:rsidRPr="00FE5F90">
        <w:t>невек</w:t>
      </w:r>
      <w:r w:rsidRPr="00FE5F90">
        <w:t>о</w:t>
      </w:r>
      <w:r w:rsidRPr="00FE5F90">
        <w:t>вье, хорошо известный специалистам по этому периоду, вероятно, был обусловлен не столько физической нехваткой с</w:t>
      </w:r>
      <w:r w:rsidRPr="00FE5F90">
        <w:t>е</w:t>
      </w:r>
      <w:r w:rsidRPr="00FE5F90">
        <w:t>ребра и золота, сколько уменьшением скорости денежного обор</w:t>
      </w:r>
      <w:r w:rsidRPr="00FE5F90">
        <w:t>о</w:t>
      </w:r>
      <w:r w:rsidRPr="00FE5F90">
        <w:t xml:space="preserve">та. </w:t>
      </w:r>
    </w:p>
    <w:p w14:paraId="7AF02276" w14:textId="77777777" w:rsidR="00DE60CF" w:rsidRPr="00FE5F90" w:rsidRDefault="00DE60CF" w:rsidP="00EA7CC4">
      <w:pPr>
        <w:pStyle w:val="a5"/>
      </w:pPr>
      <w:r w:rsidRPr="00FE5F90">
        <w:lastRenderedPageBreak/>
        <w:t>… В результате в Европе стало постоянно “не хватать благ</w:t>
      </w:r>
      <w:r w:rsidRPr="00FE5F90">
        <w:t>о</w:t>
      </w:r>
      <w:r w:rsidRPr="00FE5F90">
        <w:t>родного металла”. Широкомасштабное развитие золотодобычи, начавшееся с 1320 года в Венгрии и Трансил</w:t>
      </w:r>
      <w:r w:rsidRPr="00FE5F90">
        <w:t>ь</w:t>
      </w:r>
      <w:r w:rsidRPr="00FE5F90">
        <w:t>вании, не смогло утолить жажду золота у европейцев. Дефицит денег</w:t>
      </w:r>
      <w:r>
        <w:t xml:space="preserve"> даже уск</w:t>
      </w:r>
      <w:r>
        <w:t>о</w:t>
      </w:r>
      <w:r>
        <w:t>рил “</w:t>
      </w:r>
      <w:r w:rsidRPr="00FE5F90">
        <w:t>Открытие Нового света</w:t>
      </w:r>
      <w:r>
        <w:t>”</w:t>
      </w:r>
      <w:r w:rsidRPr="00FE5F90">
        <w:t xml:space="preserve"> и его последующее осво</w:t>
      </w:r>
      <w:r w:rsidRPr="00FE5F90">
        <w:t>е</w:t>
      </w:r>
      <w:r w:rsidRPr="00FE5F90">
        <w:t>ние. В записи в вахтенном журнале Христофора Колумба от 13 октября 1492 года, когда он впервые прибыл на Багамы, вполне откр</w:t>
      </w:r>
      <w:r w:rsidRPr="00FE5F90">
        <w:t>о</w:t>
      </w:r>
      <w:r w:rsidRPr="00FE5F90">
        <w:t xml:space="preserve">венно говорится об этом: </w:t>
      </w:r>
      <w:r>
        <w:t>“</w:t>
      </w:r>
      <w:r w:rsidRPr="00FE5F90">
        <w:rPr>
          <w:rStyle w:val="Emphasis"/>
          <w:szCs w:val="28"/>
        </w:rPr>
        <w:t>Y yo estava atento y trabajava de saber si avia oro</w:t>
      </w:r>
      <w:r>
        <w:rPr>
          <w:rStyle w:val="Emphasis"/>
          <w:szCs w:val="28"/>
        </w:rPr>
        <w:t>”</w:t>
      </w:r>
      <w:r w:rsidRPr="00FE5F90">
        <w:t xml:space="preserve"> </w:t>
      </w:r>
      <w:r>
        <w:rPr>
          <w:rStyle w:val="Emphasis"/>
          <w:szCs w:val="28"/>
        </w:rPr>
        <w:t>(“</w:t>
      </w:r>
      <w:r w:rsidRPr="00FE5F90">
        <w:rPr>
          <w:rStyle w:val="Emphasis"/>
          <w:szCs w:val="28"/>
        </w:rPr>
        <w:t>И я подумал, что надо постараться разузнать, нет ли здесь зол</w:t>
      </w:r>
      <w:r w:rsidRPr="00FE5F90">
        <w:rPr>
          <w:rStyle w:val="Emphasis"/>
          <w:szCs w:val="28"/>
        </w:rPr>
        <w:t>о</w:t>
      </w:r>
      <w:r>
        <w:rPr>
          <w:rStyle w:val="Emphasis"/>
          <w:szCs w:val="28"/>
        </w:rPr>
        <w:t>та”</w:t>
      </w:r>
      <w:r w:rsidRPr="00FE5F90">
        <w:rPr>
          <w:rStyle w:val="Emphasis"/>
          <w:szCs w:val="28"/>
        </w:rPr>
        <w:t xml:space="preserve">). </w:t>
      </w:r>
    </w:p>
    <w:p w14:paraId="696712CF" w14:textId="77777777" w:rsidR="00DE60CF" w:rsidRPr="00DB7AD4" w:rsidRDefault="00DE60CF" w:rsidP="00EA7CC4">
      <w:pPr>
        <w:pStyle w:val="a5"/>
        <w:rPr>
          <w:b/>
          <w:i/>
          <w:szCs w:val="24"/>
        </w:rPr>
      </w:pPr>
      <w:r w:rsidRPr="00DB7AD4">
        <w:rPr>
          <w:rStyle w:val="Emphasis"/>
          <w:b/>
          <w:i w:val="0"/>
          <w:szCs w:val="24"/>
        </w:rPr>
        <w:t>Как был создан дефицит денег</w:t>
      </w:r>
      <w:r w:rsidRPr="00DB7AD4">
        <w:rPr>
          <w:b/>
          <w:i/>
          <w:szCs w:val="24"/>
        </w:rPr>
        <w:t xml:space="preserve"> </w:t>
      </w:r>
    </w:p>
    <w:p w14:paraId="32498F67" w14:textId="77777777" w:rsidR="00DE60CF" w:rsidRPr="005A542A" w:rsidRDefault="00DE60CF" w:rsidP="00EA7CC4">
      <w:pPr>
        <w:pStyle w:val="a5"/>
      </w:pPr>
      <w:r w:rsidRPr="005A542A">
        <w:t xml:space="preserve">Исчезновение </w:t>
      </w:r>
      <w:r>
        <w:t>демередж</w:t>
      </w:r>
      <w:r w:rsidRPr="005A542A">
        <w:t>а создало дефицит денег в совокупн</w:t>
      </w:r>
      <w:r w:rsidRPr="005A542A">
        <w:t>о</w:t>
      </w:r>
      <w:r w:rsidRPr="005A542A">
        <w:t xml:space="preserve">сти двумя способами: </w:t>
      </w:r>
    </w:p>
    <w:p w14:paraId="4B0F3417" w14:textId="77777777" w:rsidR="00DE60CF" w:rsidRPr="005A542A" w:rsidRDefault="00DE60CF" w:rsidP="00EA7CC4">
      <w:pPr>
        <w:pStyle w:val="a5"/>
      </w:pPr>
      <w:r w:rsidRPr="005A542A">
        <w:t>- оно уменьшило скорость обращения денег;</w:t>
      </w:r>
    </w:p>
    <w:p w14:paraId="214E2FBF" w14:textId="77777777" w:rsidR="00DE60CF" w:rsidRPr="005A542A" w:rsidRDefault="00DE60CF" w:rsidP="00EA7CC4">
      <w:pPr>
        <w:pStyle w:val="a5"/>
      </w:pPr>
      <w:r w:rsidRPr="005A542A">
        <w:t>- и оно сконцентрировало богатство в руках городской элиты.</w:t>
      </w:r>
    </w:p>
    <w:p w14:paraId="4F8A809C" w14:textId="77777777" w:rsidR="00DE60CF" w:rsidRPr="00DD47CA" w:rsidRDefault="00DE60CF" w:rsidP="00EA7CC4">
      <w:pPr>
        <w:pStyle w:val="a5"/>
        <w:rPr>
          <w:b/>
        </w:rPr>
      </w:pPr>
      <w:r w:rsidRPr="00DD47CA">
        <w:rPr>
          <w:b/>
        </w:rPr>
        <w:t>С концентрацией богатства в верхнем эшелоне социальной структуры — у членов кор</w:t>
      </w:r>
      <w:r w:rsidRPr="00DD47CA">
        <w:rPr>
          <w:b/>
        </w:rPr>
        <w:t>о</w:t>
      </w:r>
      <w:r w:rsidRPr="00DD47CA">
        <w:rPr>
          <w:b/>
        </w:rPr>
        <w:t>левской семьи и у дворянства — постепенно их образ жизни становился всё более роско</w:t>
      </w:r>
      <w:r w:rsidRPr="00DD47CA">
        <w:rPr>
          <w:b/>
        </w:rPr>
        <w:t>ш</w:t>
      </w:r>
      <w:r w:rsidRPr="00DD47CA">
        <w:rPr>
          <w:b/>
        </w:rPr>
        <w:t xml:space="preserve">ным. </w:t>
      </w:r>
      <w:r w:rsidRPr="00C271F1">
        <w:rPr>
          <w:b/>
        </w:rPr>
        <w:t>Именно здесь, возможно, обнаруживаются экономические</w:t>
      </w:r>
      <w:r w:rsidRPr="00C271F1">
        <w:rPr>
          <w:b/>
          <w:i/>
          <w:szCs w:val="28"/>
        </w:rPr>
        <w:t xml:space="preserve"> </w:t>
      </w:r>
      <w:r w:rsidRPr="00C271F1">
        <w:rPr>
          <w:b/>
          <w:szCs w:val="28"/>
        </w:rPr>
        <w:t>причины</w:t>
      </w:r>
      <w:r w:rsidRPr="00C271F1">
        <w:rPr>
          <w:b/>
        </w:rPr>
        <w:t>, обусловившие ренессанс XV-XVI веков.</w:t>
      </w:r>
    </w:p>
    <w:p w14:paraId="0F74D2CA" w14:textId="77777777" w:rsidR="00DE60CF" w:rsidRPr="00DD47CA" w:rsidRDefault="00DE60CF" w:rsidP="00EA7CC4">
      <w:pPr>
        <w:pStyle w:val="a5"/>
        <w:rPr>
          <w:b/>
        </w:rPr>
      </w:pPr>
      <w:r w:rsidRPr="00DD47CA">
        <w:rPr>
          <w:b/>
        </w:rPr>
        <w:t xml:space="preserve">Для простых людей, напротив, исчезновение </w:t>
      </w:r>
      <w:r>
        <w:rPr>
          <w:b/>
        </w:rPr>
        <w:t>демередж</w:t>
      </w:r>
      <w:r w:rsidRPr="00DD47CA">
        <w:rPr>
          <w:b/>
        </w:rPr>
        <w:t>а означало неожиданный рост дефиц</w:t>
      </w:r>
      <w:r w:rsidRPr="00DD47CA">
        <w:rPr>
          <w:b/>
        </w:rPr>
        <w:t>и</w:t>
      </w:r>
      <w:r w:rsidRPr="00DD47CA">
        <w:rPr>
          <w:b/>
        </w:rPr>
        <w:t>та средств обмена</w:t>
      </w:r>
      <w:r>
        <w:rPr>
          <w:b/>
        </w:rPr>
        <w:t>, и это было</w:t>
      </w:r>
      <w:r w:rsidRPr="00DD47CA">
        <w:rPr>
          <w:b/>
        </w:rPr>
        <w:t xml:space="preserve"> надолго. Для них </w:t>
      </w:r>
      <w:r>
        <w:rPr>
          <w:b/>
        </w:rPr>
        <w:t>“з</w:t>
      </w:r>
      <w:r w:rsidRPr="00DD47CA">
        <w:rPr>
          <w:b/>
        </w:rPr>
        <w:t>олотой век</w:t>
      </w:r>
      <w:r>
        <w:rPr>
          <w:b/>
        </w:rPr>
        <w:t>”</w:t>
      </w:r>
      <w:r w:rsidRPr="00DD47CA">
        <w:rPr>
          <w:b/>
        </w:rPr>
        <w:t xml:space="preserve"> ушёл навсегда. </w:t>
      </w:r>
    </w:p>
    <w:p w14:paraId="0FC75B5D" w14:textId="77777777" w:rsidR="00DE60CF" w:rsidRPr="005A542A" w:rsidRDefault="00DE60CF" w:rsidP="00EA7CC4">
      <w:pPr>
        <w:pStyle w:val="a5"/>
      </w:pPr>
      <w:r w:rsidRPr="005A542A">
        <w:t>Процесс создания денежного дефицита, начавшийся в конце средневекового периода, продолжается и сегодня. На регионал</w:t>
      </w:r>
      <w:r w:rsidRPr="005A542A">
        <w:t>ь</w:t>
      </w:r>
      <w:r w:rsidRPr="005A542A">
        <w:t xml:space="preserve">ном уровне это превратилось в проблему противостояния гетто и предместий, </w:t>
      </w:r>
      <w:r w:rsidRPr="00A320DC">
        <w:rPr>
          <w:b/>
        </w:rPr>
        <w:t>а на глобальном уровне — развивающихся и развитых стран.</w:t>
      </w:r>
      <w:r>
        <w:t xml:space="preserve"> Но в конечном счёте это всё</w:t>
      </w:r>
      <w:r w:rsidRPr="005A542A">
        <w:t xml:space="preserve"> тот же пр</w:t>
      </w:r>
      <w:r w:rsidRPr="005A542A">
        <w:t>о</w:t>
      </w:r>
      <w:r w:rsidRPr="005A542A">
        <w:t>цесс, который Питер Спаффорд характеризует как противостояние г</w:t>
      </w:r>
      <w:r w:rsidRPr="005A542A">
        <w:t>о</w:t>
      </w:r>
      <w:r w:rsidRPr="005A542A">
        <w:t>рода и села в конце средневекового периода. Средства стали б</w:t>
      </w:r>
      <w:r w:rsidRPr="005A542A">
        <w:t>о</w:t>
      </w:r>
      <w:r w:rsidRPr="005A542A">
        <w:t xml:space="preserve">лее изощренными, но механизм тот же. </w:t>
      </w:r>
    </w:p>
    <w:p w14:paraId="6E08B94D" w14:textId="77777777" w:rsidR="00DE60CF" w:rsidRPr="00792995" w:rsidRDefault="00DE60CF" w:rsidP="00EA7CC4">
      <w:pPr>
        <w:pStyle w:val="a5"/>
        <w:rPr>
          <w:b/>
          <w:i/>
          <w:szCs w:val="24"/>
        </w:rPr>
      </w:pPr>
      <w:r w:rsidRPr="00792995">
        <w:rPr>
          <w:rStyle w:val="Emphasis"/>
          <w:b/>
          <w:i w:val="0"/>
          <w:szCs w:val="24"/>
        </w:rPr>
        <w:t>Создание денежного дефицита: Город против Села (XIV-XVI века)</w:t>
      </w:r>
      <w:r w:rsidRPr="00792995">
        <w:rPr>
          <w:b/>
          <w:i/>
          <w:szCs w:val="24"/>
        </w:rPr>
        <w:t xml:space="preserve"> </w:t>
      </w:r>
    </w:p>
    <w:p w14:paraId="5FB9B9DA" w14:textId="77777777" w:rsidR="00DE60CF" w:rsidRPr="005A542A" w:rsidRDefault="00DE60CF" w:rsidP="00EA7CC4">
      <w:pPr>
        <w:pStyle w:val="a5"/>
      </w:pPr>
      <w:r>
        <w:t>“</w:t>
      </w:r>
      <w:r w:rsidRPr="005A542A">
        <w:t>Накопление монет не обязательно означает их хранение про запас, но часто получалось именно так. Иногда систему сезонн</w:t>
      </w:r>
      <w:r w:rsidRPr="005A542A">
        <w:t>о</w:t>
      </w:r>
      <w:r w:rsidRPr="005A542A">
        <w:t>го притока наличных денег в сельскую местность отчасти подр</w:t>
      </w:r>
      <w:r w:rsidRPr="005A542A">
        <w:t>ы</w:t>
      </w:r>
      <w:r w:rsidRPr="005A542A">
        <w:t>вали землевл</w:t>
      </w:r>
      <w:r w:rsidRPr="005A542A">
        <w:t>а</w:t>
      </w:r>
      <w:r w:rsidRPr="005A542A">
        <w:t xml:space="preserve">дельцы, в результате чего </w:t>
      </w:r>
      <w:r w:rsidRPr="005A542A">
        <w:lastRenderedPageBreak/>
        <w:t>гораздо меньше денег шло в сельскую местность. Это происходило, когда некоторые землевладельцы собирали местную продукцию, зерно, скот и ве</w:t>
      </w:r>
      <w:r w:rsidRPr="005A542A">
        <w:t>з</w:t>
      </w:r>
      <w:r w:rsidRPr="005A542A">
        <w:t>ли всё это в отдалённый крупный город, где можно было пр</w:t>
      </w:r>
      <w:r w:rsidRPr="005A542A">
        <w:t>о</w:t>
      </w:r>
      <w:r w:rsidRPr="005A542A">
        <w:t>дать это по более высокой цене, чем на местных ярмарках или рынках. Затем продавец или его агенты часто тратили большую часть денег на месте и возвращались домой с предметами роск</w:t>
      </w:r>
      <w:r w:rsidRPr="005A542A">
        <w:t>о</w:t>
      </w:r>
      <w:r w:rsidRPr="005A542A">
        <w:t>ши для господина и с относительно небольшим количеством м</w:t>
      </w:r>
      <w:r w:rsidRPr="005A542A">
        <w:t>о</w:t>
      </w:r>
      <w:r w:rsidRPr="005A542A">
        <w:t>нет для ра</w:t>
      </w:r>
      <w:r w:rsidRPr="005A542A">
        <w:t>с</w:t>
      </w:r>
      <w:r w:rsidRPr="005A542A">
        <w:t>пределения их среди сельских жителей, оставшихся после вычета ренты и расходов на транспорт. Нач</w:t>
      </w:r>
      <w:r w:rsidRPr="005A542A">
        <w:t>и</w:t>
      </w:r>
      <w:r w:rsidRPr="005A542A">
        <w:t>ная с XIII века, подобную практику можно обн</w:t>
      </w:r>
      <w:r w:rsidRPr="005A542A">
        <w:t>а</w:t>
      </w:r>
      <w:r w:rsidRPr="005A542A">
        <w:t xml:space="preserve">ружить в разных частях Европы. </w:t>
      </w:r>
    </w:p>
    <w:p w14:paraId="731BDC33" w14:textId="77777777" w:rsidR="00DE60CF" w:rsidRPr="002154ED" w:rsidRDefault="00DE60CF" w:rsidP="00EA7CC4">
      <w:pPr>
        <w:pStyle w:val="a5"/>
        <w:rPr>
          <w:b/>
        </w:rPr>
      </w:pPr>
      <w:r w:rsidRPr="005A542A">
        <w:t>Всего за несколько недель наполненные серебром кошельки всех людей, кроме самых богатых, становились пустыми и ост</w:t>
      </w:r>
      <w:r w:rsidRPr="005A542A">
        <w:t>а</w:t>
      </w:r>
      <w:r w:rsidRPr="005A542A">
        <w:t>вались такими до следующего года. Часть денег возвращалась в город в кошел</w:t>
      </w:r>
      <w:r w:rsidRPr="005A542A">
        <w:t>ь</w:t>
      </w:r>
      <w:r w:rsidRPr="005A542A">
        <w:t>ках городских работников, не имевших постоянной работы и приезжавших в село на время сбора ур</w:t>
      </w:r>
      <w:r w:rsidRPr="005A542A">
        <w:t>о</w:t>
      </w:r>
      <w:r w:rsidRPr="005A542A">
        <w:t>жая, другая часть — в кошельках ростовщиков и продавцов городской пр</w:t>
      </w:r>
      <w:r w:rsidRPr="005A542A">
        <w:t>о</w:t>
      </w:r>
      <w:r w:rsidRPr="005A542A">
        <w:t>дукции на ярмарках или в сумках сборщиков налогов. Часть д</w:t>
      </w:r>
      <w:r w:rsidRPr="005A542A">
        <w:t>е</w:t>
      </w:r>
      <w:r w:rsidRPr="005A542A">
        <w:t>нег оказывалась в руках духовенства, другая часть оставалась у зажито</w:t>
      </w:r>
      <w:r w:rsidRPr="005A542A">
        <w:t>ч</w:t>
      </w:r>
      <w:r w:rsidRPr="005A542A">
        <w:t>ных крестьян, но большую часть уплачивали дворянам или их управляющим. Эта часть также позже возвращалась в город, поскольку многие дворяне переезжали в город на время или на весь год, а их доходы переводили им туда их управля</w:t>
      </w:r>
      <w:r w:rsidRPr="005A542A">
        <w:t>ю</w:t>
      </w:r>
      <w:r w:rsidRPr="005A542A">
        <w:t>щие. Сохранились некоторые из гостиниц и постоялых дв</w:t>
      </w:r>
      <w:r w:rsidRPr="005A542A">
        <w:t>о</w:t>
      </w:r>
      <w:r w:rsidRPr="005A542A">
        <w:t>ров в столицах, построенные после XIII века (например, дворец еп</w:t>
      </w:r>
      <w:r w:rsidRPr="005A542A">
        <w:t>и</w:t>
      </w:r>
      <w:r w:rsidRPr="005A542A">
        <w:t>скопов Винчестерских в Англии и гостиница аббатства Клуни в Париже во Франции). Именно в столичных городах люди трат</w:t>
      </w:r>
      <w:r w:rsidRPr="005A542A">
        <w:t>и</w:t>
      </w:r>
      <w:r w:rsidRPr="005A542A">
        <w:t>ли деньги, полученные от сельской продукции, на городские т</w:t>
      </w:r>
      <w:r w:rsidRPr="005A542A">
        <w:t>о</w:t>
      </w:r>
      <w:r w:rsidRPr="005A542A">
        <w:t>вары и услуги. Именно в столицах они удовлетворяли свои п</w:t>
      </w:r>
      <w:r w:rsidRPr="005A542A">
        <w:t>о</w:t>
      </w:r>
      <w:r w:rsidRPr="005A542A">
        <w:t>требности в предметах роскоши, покупая их не только для своих городских, но и для загородных домов. Менее крупные земл</w:t>
      </w:r>
      <w:r w:rsidRPr="005A542A">
        <w:t>е</w:t>
      </w:r>
      <w:r w:rsidRPr="005A542A">
        <w:t>владельцы тратили свои деньги таким же образом, приобретая предметы роскоши, хотя и в меньшем количестве, в близлеж</w:t>
      </w:r>
      <w:r w:rsidRPr="005A542A">
        <w:t>а</w:t>
      </w:r>
      <w:r w:rsidRPr="005A542A">
        <w:t xml:space="preserve">щих городах. </w:t>
      </w:r>
      <w:r>
        <w:t>(...)</w:t>
      </w:r>
      <w:r w:rsidRPr="005A542A">
        <w:t xml:space="preserve"> В общем и целом на период от одного урожая до следующего село лишалось всех денег, кроме самых мелки</w:t>
      </w:r>
      <w:r>
        <w:t>х м</w:t>
      </w:r>
      <w:r>
        <w:t>о</w:t>
      </w:r>
      <w:r>
        <w:t xml:space="preserve">нет. (…) </w:t>
      </w:r>
      <w:r w:rsidRPr="005A542A">
        <w:t>Предположительно эти сезонные приливы и отливы между городом и селом, происходившие на протяжении XIII в</w:t>
      </w:r>
      <w:r w:rsidRPr="005A542A">
        <w:t>е</w:t>
      </w:r>
      <w:r w:rsidRPr="005A542A">
        <w:t>ка, продолжались в течение в</w:t>
      </w:r>
      <w:r>
        <w:t>сего до-индустриального периода”.</w:t>
      </w:r>
      <w:r w:rsidRPr="005A542A">
        <w:t xml:space="preserve"> К XVII веку концентрация </w:t>
      </w:r>
      <w:r w:rsidRPr="005A542A">
        <w:lastRenderedPageBreak/>
        <w:t>богатства в крупнейших городах ст</w:t>
      </w:r>
      <w:r w:rsidRPr="005A542A">
        <w:t>а</w:t>
      </w:r>
      <w:r w:rsidRPr="005A542A">
        <w:t xml:space="preserve">ла явлением, охватившим весь Западный мир. </w:t>
      </w:r>
      <w:r w:rsidRPr="002154ED">
        <w:rPr>
          <w:b/>
        </w:rPr>
        <w:t>Та же сист</w:t>
      </w:r>
      <w:r w:rsidRPr="002154ED">
        <w:rPr>
          <w:b/>
        </w:rPr>
        <w:t>е</w:t>
      </w:r>
      <w:r w:rsidRPr="002154ED">
        <w:rPr>
          <w:b/>
        </w:rPr>
        <w:t>ма концентрации денег, хотя и более усовершенствованная, но в целом с теми же последствиями, дейст</w:t>
      </w:r>
      <w:r>
        <w:rPr>
          <w:b/>
        </w:rPr>
        <w:t>вует и сегодня, когда “</w:t>
      </w:r>
      <w:r w:rsidRPr="002154ED">
        <w:rPr>
          <w:b/>
        </w:rPr>
        <w:t>городами</w:t>
      </w:r>
      <w:r>
        <w:rPr>
          <w:b/>
        </w:rPr>
        <w:t>” стали финансовые центры “</w:t>
      </w:r>
      <w:r w:rsidRPr="002154ED">
        <w:rPr>
          <w:b/>
        </w:rPr>
        <w:t>развитых стран</w:t>
      </w:r>
      <w:r>
        <w:rPr>
          <w:b/>
        </w:rPr>
        <w:t>”</w:t>
      </w:r>
      <w:r w:rsidRPr="002154ED">
        <w:rPr>
          <w:b/>
        </w:rPr>
        <w:t xml:space="preserve">, а </w:t>
      </w:r>
      <w:r>
        <w:rPr>
          <w:b/>
        </w:rPr>
        <w:t>“</w:t>
      </w:r>
      <w:r w:rsidRPr="002154ED">
        <w:rPr>
          <w:b/>
        </w:rPr>
        <w:t>с</w:t>
      </w:r>
      <w:r w:rsidRPr="002154ED">
        <w:rPr>
          <w:b/>
        </w:rPr>
        <w:t>е</w:t>
      </w:r>
      <w:r w:rsidRPr="002154ED">
        <w:rPr>
          <w:b/>
        </w:rPr>
        <w:t>лом</w:t>
      </w:r>
      <w:r>
        <w:rPr>
          <w:b/>
        </w:rPr>
        <w:t>”</w:t>
      </w:r>
      <w:r w:rsidRPr="002154ED">
        <w:rPr>
          <w:b/>
        </w:rPr>
        <w:t xml:space="preserve"> </w:t>
      </w:r>
      <w:r>
        <w:rPr>
          <w:b/>
        </w:rPr>
        <w:t>—</w:t>
      </w:r>
      <w:r w:rsidRPr="002154ED">
        <w:rPr>
          <w:b/>
        </w:rPr>
        <w:t xml:space="preserve"> весь остальной мир. </w:t>
      </w:r>
    </w:p>
    <w:p w14:paraId="0EDB81F9" w14:textId="77777777" w:rsidR="00DE60CF" w:rsidRDefault="00DE60CF" w:rsidP="00EA7CC4">
      <w:pPr>
        <w:pStyle w:val="a5"/>
      </w:pPr>
      <w:r w:rsidRPr="00F060C4">
        <w:t xml:space="preserve">… Эпизод с деньгами, основанными на плате за хранение, в период центрального Средневековья закончился, </w:t>
      </w:r>
      <w:r>
        <w:t>о</w:t>
      </w:r>
      <w:r w:rsidRPr="00F060C4">
        <w:t>днако в то время никто не отдавал себе отчета в том, какую роль он сыграл в создании и</w:t>
      </w:r>
      <w:r w:rsidRPr="00F060C4">
        <w:t>н</w:t>
      </w:r>
      <w:r w:rsidRPr="00F060C4">
        <w:t>в</w:t>
      </w:r>
      <w:r>
        <w:t>естиционной модели, породившей “</w:t>
      </w:r>
      <w:r w:rsidRPr="00F060C4">
        <w:t>золотой век</w:t>
      </w:r>
      <w:r>
        <w:t>”</w:t>
      </w:r>
      <w:r w:rsidRPr="00F060C4">
        <w:t xml:space="preserve">. </w:t>
      </w:r>
    </w:p>
    <w:p w14:paraId="1615E13C" w14:textId="77777777" w:rsidR="00DE60CF" w:rsidRPr="00F060C4" w:rsidRDefault="00DE60CF" w:rsidP="00EA7CC4">
      <w:pPr>
        <w:pStyle w:val="a5"/>
      </w:pPr>
      <w:r w:rsidRPr="00F060C4">
        <w:t>… от непривлекательных денег Инь локального значения просто отказались, после чего надолго у</w:t>
      </w:r>
      <w:r w:rsidRPr="00F060C4">
        <w:t>т</w:t>
      </w:r>
      <w:r w:rsidRPr="00F060C4">
        <w:t>вердилась монополия д</w:t>
      </w:r>
      <w:r>
        <w:t>е</w:t>
      </w:r>
      <w:r w:rsidRPr="00F060C4">
        <w:t>фицитных денег Ян</w:t>
      </w:r>
      <w:r>
        <w:t>»</w:t>
      </w:r>
      <w:r w:rsidRPr="00F060C4">
        <w:t xml:space="preserve">. </w:t>
      </w:r>
    </w:p>
    <w:p w14:paraId="606E81FA" w14:textId="77777777" w:rsidR="00DE60CF" w:rsidRPr="008A136E" w:rsidRDefault="00DE60CF" w:rsidP="00EA7CC4">
      <w:pPr>
        <w:pStyle w:val="PlainText"/>
      </w:pPr>
      <w:r w:rsidRPr="008A136E">
        <w:t xml:space="preserve">В главе 3 автор рассказывает о финансовой системе Египта, тоже основанной на плате за хранение денег, и считает её </w:t>
      </w:r>
      <w:r>
        <w:t xml:space="preserve">ещё </w:t>
      </w:r>
      <w:r w:rsidRPr="008A136E">
        <w:t>б</w:t>
      </w:r>
      <w:r w:rsidRPr="008A136E">
        <w:t>о</w:t>
      </w:r>
      <w:r w:rsidRPr="008A136E">
        <w:t>лее эффективной, чем средневеков</w:t>
      </w:r>
      <w:r>
        <w:t>ая</w:t>
      </w:r>
      <w:r w:rsidRPr="008A136E">
        <w:t xml:space="preserve"> финансов</w:t>
      </w:r>
      <w:r>
        <w:t xml:space="preserve">ая </w:t>
      </w:r>
      <w:r w:rsidRPr="008A136E">
        <w:t>сист</w:t>
      </w:r>
      <w:r w:rsidRPr="008A136E">
        <w:t>е</w:t>
      </w:r>
      <w:r w:rsidRPr="008A136E">
        <w:t>м</w:t>
      </w:r>
      <w:r>
        <w:t>а</w:t>
      </w:r>
      <w:r w:rsidRPr="008A136E">
        <w:t xml:space="preserve">. </w:t>
      </w:r>
    </w:p>
    <w:p w14:paraId="0A7D4318" w14:textId="77777777" w:rsidR="00DE60CF" w:rsidRPr="004200F7" w:rsidRDefault="00DE60CF" w:rsidP="00EA7CC4">
      <w:pPr>
        <w:pStyle w:val="a5"/>
      </w:pPr>
      <w:r>
        <w:t xml:space="preserve">«… </w:t>
      </w:r>
      <w:r w:rsidRPr="004200F7">
        <w:t>египетская система демереджа была более совершенной</w:t>
      </w:r>
      <w:r>
        <w:t>,</w:t>
      </w:r>
      <w:r w:rsidRPr="004200F7">
        <w:t xml:space="preserve"> </w:t>
      </w:r>
      <w:r>
        <w:t>чем</w:t>
      </w:r>
      <w:r w:rsidRPr="004200F7">
        <w:t xml:space="preserve"> </w:t>
      </w:r>
      <w:r>
        <w:t>с</w:t>
      </w:r>
      <w:r w:rsidRPr="004200F7">
        <w:t>редневеков</w:t>
      </w:r>
      <w:r>
        <w:t>ая</w:t>
      </w:r>
      <w:r w:rsidRPr="004200F7">
        <w:t xml:space="preserve"> </w:t>
      </w:r>
      <w:r>
        <w:t>европейская</w:t>
      </w:r>
      <w:r w:rsidRPr="004200F7">
        <w:t>. В Еги</w:t>
      </w:r>
      <w:r w:rsidRPr="004200F7">
        <w:t>п</w:t>
      </w:r>
      <w:r w:rsidRPr="004200F7">
        <w:t xml:space="preserve">те </w:t>
      </w:r>
      <w:r>
        <w:t>демередж</w:t>
      </w:r>
      <w:r w:rsidRPr="004200F7">
        <w:t xml:space="preserve"> регулярно встраивался во все денежные сделки </w:t>
      </w:r>
      <w:r>
        <w:t>с использованием</w:t>
      </w:r>
      <w:r w:rsidRPr="004200F7">
        <w:t xml:space="preserve"> зерново</w:t>
      </w:r>
      <w:r>
        <w:t>го</w:t>
      </w:r>
      <w:r w:rsidRPr="004200F7">
        <w:t xml:space="preserve"> денежн</w:t>
      </w:r>
      <w:r>
        <w:t>о</w:t>
      </w:r>
      <w:r>
        <w:t>го</w:t>
      </w:r>
      <w:r w:rsidRPr="004200F7">
        <w:t xml:space="preserve"> стандарт</w:t>
      </w:r>
      <w:r>
        <w:t>а</w:t>
      </w:r>
      <w:r w:rsidRPr="004200F7">
        <w:t xml:space="preserve">, пользовавшийся особой популярностью у простых египтян. </w:t>
      </w:r>
      <w:r>
        <w:t>Демередж</w:t>
      </w:r>
      <w:r w:rsidRPr="004200F7">
        <w:t xml:space="preserve"> в Египте регулировался в зависим</w:t>
      </w:r>
      <w:r w:rsidRPr="004200F7">
        <w:t>о</w:t>
      </w:r>
      <w:r w:rsidRPr="004200F7">
        <w:t>сти от месяца и даже дня</w:t>
      </w:r>
      <w:r>
        <w:t>.</w:t>
      </w:r>
      <w:r w:rsidRPr="004200F7">
        <w:t xml:space="preserve"> </w:t>
      </w:r>
      <w:r>
        <w:t>К тому же он</w:t>
      </w:r>
      <w:r w:rsidRPr="004200F7">
        <w:t xml:space="preserve"> был связан с реальным миром, в к</w:t>
      </w:r>
      <w:r w:rsidRPr="004200F7">
        <w:t>о</w:t>
      </w:r>
      <w:r w:rsidRPr="004200F7">
        <w:t>тором зерно портилось</w:t>
      </w:r>
      <w:r>
        <w:t>, поэтому</w:t>
      </w:r>
      <w:r w:rsidRPr="004200F7">
        <w:t xml:space="preserve"> учитывались расходы на хранение. </w:t>
      </w:r>
      <w:r>
        <w:t>Средневековый</w:t>
      </w:r>
      <w:r w:rsidRPr="004200F7">
        <w:t xml:space="preserve"> процесс перечеканки, напротив, прерывался каждые пять-шесть лет и, как мы видели, не искл</w:t>
      </w:r>
      <w:r w:rsidRPr="004200F7">
        <w:t>ю</w:t>
      </w:r>
      <w:r w:rsidRPr="004200F7">
        <w:t>чал случаев злоупотреблений. В конце концов, произвольные ча</w:t>
      </w:r>
      <w:r w:rsidRPr="004200F7">
        <w:t>с</w:t>
      </w:r>
      <w:r w:rsidRPr="004200F7">
        <w:t>тота и уровень налогообложения завершились дискр</w:t>
      </w:r>
      <w:r w:rsidRPr="004200F7">
        <w:t>е</w:t>
      </w:r>
      <w:r w:rsidRPr="004200F7">
        <w:t xml:space="preserve">дитацией самого процесса. </w:t>
      </w:r>
    </w:p>
    <w:p w14:paraId="02839915" w14:textId="77777777" w:rsidR="00DE60CF" w:rsidRPr="004200F7" w:rsidRDefault="00DE60CF" w:rsidP="00EA7CC4">
      <w:pPr>
        <w:pStyle w:val="a5"/>
      </w:pPr>
      <w:r w:rsidRPr="004200F7">
        <w:t>До сих пор мне не удавалось найти столько же точных да</w:t>
      </w:r>
      <w:r w:rsidRPr="004200F7">
        <w:t>н</w:t>
      </w:r>
      <w:r w:rsidRPr="004200F7">
        <w:t>ных об экономических последств</w:t>
      </w:r>
      <w:r w:rsidRPr="004200F7">
        <w:t>и</w:t>
      </w:r>
      <w:r w:rsidRPr="004200F7">
        <w:t>ях этой монетарной системы по Египту, сколько по средневековью. Мне даже не удалось то</w:t>
      </w:r>
      <w:r w:rsidRPr="004200F7">
        <w:t>ч</w:t>
      </w:r>
      <w:r w:rsidRPr="004200F7">
        <w:t>но установить, изобрёл ли её легендарный Иосиф, хотя всё-таки именно он представляется лучшей кандидатурой. История Иос</w:t>
      </w:r>
      <w:r w:rsidRPr="004200F7">
        <w:t>и</w:t>
      </w:r>
      <w:r w:rsidRPr="004200F7">
        <w:t>фа обычно датируется 1900-1600 годами до Рождества Христ</w:t>
      </w:r>
      <w:r w:rsidRPr="004200F7">
        <w:t>о</w:t>
      </w:r>
      <w:r w:rsidRPr="004200F7">
        <w:t xml:space="preserve">ва. В любом случае, согласно </w:t>
      </w:r>
      <w:r>
        <w:t>папирусам Фредерика Прейсигке, это была “</w:t>
      </w:r>
      <w:r w:rsidRPr="004200F7">
        <w:t>очень старая традиция</w:t>
      </w:r>
      <w:r>
        <w:t>”</w:t>
      </w:r>
      <w:r w:rsidRPr="004200F7">
        <w:t>, зародившаяся задолго до к</w:t>
      </w:r>
      <w:r w:rsidRPr="004200F7">
        <w:t>о</w:t>
      </w:r>
      <w:r w:rsidRPr="004200F7">
        <w:t>лон</w:t>
      </w:r>
      <w:r w:rsidRPr="004200F7">
        <w:t>и</w:t>
      </w:r>
      <w:r w:rsidRPr="004200F7">
        <w:t>зации Египта Грецией</w:t>
      </w:r>
      <w:r>
        <w:t xml:space="preserve"> (</w:t>
      </w:r>
      <w:r>
        <w:rPr>
          <w:lang w:val="en-US"/>
        </w:rPr>
        <w:t>IV</w:t>
      </w:r>
      <w:r>
        <w:t xml:space="preserve"> век до н</w:t>
      </w:r>
      <w:r w:rsidRPr="004200F7">
        <w:t>.</w:t>
      </w:r>
      <w:r>
        <w:t>э.)».</w:t>
      </w:r>
      <w:r w:rsidRPr="004200F7">
        <w:t xml:space="preserve"> </w:t>
      </w:r>
    </w:p>
    <w:p w14:paraId="0D94784C" w14:textId="77777777" w:rsidR="00DE60CF" w:rsidRDefault="00DE60CF" w:rsidP="00EA7CC4">
      <w:pPr>
        <w:pStyle w:val="PlainText"/>
      </w:pPr>
      <w:r w:rsidRPr="00585960">
        <w:t>Экономика Египта была достаточно сильна, чтобы обеспечить устойчивость государства на протяжении многих веков.</w:t>
      </w:r>
    </w:p>
    <w:p w14:paraId="13D7C1E6" w14:textId="21AA8732" w:rsidR="00DE60CF" w:rsidRPr="00585960" w:rsidRDefault="00DE60CF" w:rsidP="00EA7CC4">
      <w:pPr>
        <w:pStyle w:val="PlainText"/>
      </w:pPr>
      <w:r>
        <w:lastRenderedPageBreak/>
        <w:t>Автор приводит множество примеров, указывающих на выс</w:t>
      </w:r>
      <w:r>
        <w:t>о</w:t>
      </w:r>
      <w:r>
        <w:t>кий уровень экономического ра</w:t>
      </w:r>
      <w:r>
        <w:t>з</w:t>
      </w:r>
      <w:r>
        <w:t>вития Египта</w:t>
      </w:r>
      <w:r w:rsidRPr="00DE60CF">
        <w:rPr>
          <w:sz w:val="24"/>
          <w:vertAlign w:val="superscript"/>
        </w:rPr>
        <w:t>[CXCII]</w:t>
      </w:r>
      <w:r>
        <w:t xml:space="preserve"> (стр. 217 — 221). </w:t>
      </w:r>
    </w:p>
    <w:p w14:paraId="57364735" w14:textId="77777777" w:rsidR="00DE60CF" w:rsidRDefault="00DE60CF" w:rsidP="00EA7CC4">
      <w:pPr>
        <w:pStyle w:val="PlainText"/>
        <w:rPr>
          <w:i/>
        </w:rPr>
      </w:pPr>
      <w:r w:rsidRPr="00585960">
        <w:t>В частности он пишет:</w:t>
      </w:r>
      <w:r w:rsidRPr="00585960">
        <w:rPr>
          <w:i/>
        </w:rPr>
        <w:t xml:space="preserve"> </w:t>
      </w:r>
    </w:p>
    <w:p w14:paraId="58568E00" w14:textId="77777777" w:rsidR="00DE60CF" w:rsidRPr="002E122D" w:rsidRDefault="00DE60CF" w:rsidP="00EA7CC4">
      <w:pPr>
        <w:pStyle w:val="a5"/>
      </w:pPr>
      <w:r w:rsidRPr="002E122D">
        <w:t>«Образование не было редкостью, особенно со времён Сре</w:t>
      </w:r>
      <w:r w:rsidRPr="002E122D">
        <w:t>д</w:t>
      </w:r>
      <w:r w:rsidRPr="002E122D">
        <w:t>него Царства, когда поблизости от ра</w:t>
      </w:r>
      <w:r w:rsidRPr="002E122D">
        <w:t>з</w:t>
      </w:r>
      <w:r w:rsidRPr="002E122D">
        <w:t>ных царских резиденций и многих храмов создавались официальные дневные школы, и</w:t>
      </w:r>
      <w:r w:rsidRPr="002E122D">
        <w:t>з</w:t>
      </w:r>
      <w:r w:rsidRPr="002E122D">
        <w:t xml:space="preserve">вестные как Дома учёбы. “Любой, кто </w:t>
      </w:r>
      <w:r w:rsidRPr="002E122D">
        <w:rPr>
          <w:szCs w:val="28"/>
        </w:rPr>
        <w:t>занима</w:t>
      </w:r>
      <w:r w:rsidRPr="002E122D">
        <w:t>л какую-то дол</w:t>
      </w:r>
      <w:r w:rsidRPr="002E122D">
        <w:t>ж</w:t>
      </w:r>
      <w:r w:rsidRPr="002E122D">
        <w:t>ность в древнем Египте, умел читать и писать”. Не всем, однако, была доступна иероглифическая письменность; она применялась для письменных памятн</w:t>
      </w:r>
      <w:r w:rsidRPr="002E122D">
        <w:t>и</w:t>
      </w:r>
      <w:r w:rsidRPr="002E122D">
        <w:t>ков и священных текстов. Больше были распространены два других шрифта: так называемая иероглиф</w:t>
      </w:r>
      <w:r w:rsidRPr="002E122D">
        <w:t>и</w:t>
      </w:r>
      <w:r w:rsidRPr="002E122D">
        <w:t>ческая скоропись и позже — демотический шрифт (сокращённая форма скорописи египетского письма</w:t>
      </w:r>
      <w:r w:rsidRPr="002E122D">
        <w:rPr>
          <w:szCs w:val="28"/>
        </w:rPr>
        <w:t>)</w:t>
      </w:r>
      <w:r w:rsidRPr="002E122D">
        <w:t>. Судя по найденным в Дар-Эль-Медине записям с перечнем белья для стирки, с в</w:t>
      </w:r>
      <w:r w:rsidRPr="002E122D">
        <w:t>ы</w:t>
      </w:r>
      <w:r w:rsidRPr="002E122D">
        <w:t>кройками одежды и другими мелочами домашнего хозяйства, д</w:t>
      </w:r>
      <w:r w:rsidRPr="002E122D">
        <w:t>а</w:t>
      </w:r>
      <w:r w:rsidRPr="002E122D">
        <w:t>же обычные домох</w:t>
      </w:r>
      <w:r w:rsidRPr="002E122D">
        <w:t>о</w:t>
      </w:r>
      <w:r w:rsidRPr="002E122D">
        <w:t>зяйки и служанки умели писать и читать.</w:t>
      </w:r>
    </w:p>
    <w:p w14:paraId="0B92765C" w14:textId="77777777" w:rsidR="00DE60CF" w:rsidRPr="002E122D" w:rsidRDefault="00DE60CF" w:rsidP="00EA7CC4">
      <w:pPr>
        <w:pStyle w:val="a5"/>
      </w:pPr>
      <w:r w:rsidRPr="002E122D">
        <w:t xml:space="preserve"> Рабочий день продолжался 8 часов c перерывом на обед в середине дня. Однако было много праздников. </w:t>
      </w:r>
      <w:r w:rsidRPr="002E122D">
        <w:rPr>
          <w:szCs w:val="28"/>
        </w:rPr>
        <w:t>Остряки</w:t>
      </w:r>
      <w:r w:rsidRPr="002E122D">
        <w:t xml:space="preserve"> показ</w:t>
      </w:r>
      <w:r w:rsidRPr="002E122D">
        <w:t>ы</w:t>
      </w:r>
      <w:r w:rsidRPr="002E122D">
        <w:t>вают, что из каждых 50 дней лишь 18 были р</w:t>
      </w:r>
      <w:r w:rsidRPr="002E122D">
        <w:t>а</w:t>
      </w:r>
      <w:r w:rsidRPr="002E122D">
        <w:t xml:space="preserve">бочими днями для всех. </w:t>
      </w:r>
    </w:p>
    <w:p w14:paraId="0CD37188" w14:textId="77777777" w:rsidR="00DE60CF" w:rsidRPr="00585960" w:rsidRDefault="00DE60CF" w:rsidP="00EA7CC4">
      <w:pPr>
        <w:pStyle w:val="a5"/>
      </w:pPr>
      <w:r w:rsidRPr="00585960">
        <w:t>Производственное имущество, такое как ирригационная си</w:t>
      </w:r>
      <w:r w:rsidRPr="00585960">
        <w:t>с</w:t>
      </w:r>
      <w:r w:rsidRPr="00585960">
        <w:t>тема, поддерживалось на таком высокок</w:t>
      </w:r>
      <w:r w:rsidRPr="00585960">
        <w:t>а</w:t>
      </w:r>
      <w:r w:rsidRPr="00585960">
        <w:t>чественном уровне, что Египту завидовал весь остальной мир.</w:t>
      </w:r>
    </w:p>
    <w:p w14:paraId="26B7142C" w14:textId="77777777" w:rsidR="00DE60CF" w:rsidRPr="00585960" w:rsidRDefault="00DE60CF" w:rsidP="00EA7CC4">
      <w:pPr>
        <w:pStyle w:val="a5"/>
      </w:pPr>
      <w:r w:rsidRPr="00585960">
        <w:t>Всегда, когда египтяне строили что-нибудь значительное, они строили это на века.</w:t>
      </w:r>
      <w:r>
        <w:t xml:space="preserve"> Некоторые </w:t>
      </w:r>
      <w:r w:rsidRPr="00585960">
        <w:t>их храмы</w:t>
      </w:r>
      <w:r>
        <w:t xml:space="preserve"> и пирамиды </w:t>
      </w:r>
      <w:r w:rsidRPr="00585960">
        <w:t>до сих пор стоят</w:t>
      </w:r>
      <w:r>
        <w:t xml:space="preserve">, </w:t>
      </w:r>
      <w:r w:rsidRPr="00585960">
        <w:t>подтвержд</w:t>
      </w:r>
      <w:r>
        <w:t>ая это.</w:t>
      </w:r>
    </w:p>
    <w:p w14:paraId="588DA470" w14:textId="77777777" w:rsidR="00DE60CF" w:rsidRPr="00585960" w:rsidRDefault="00DE60CF" w:rsidP="00EA7CC4">
      <w:pPr>
        <w:pStyle w:val="a5"/>
      </w:pPr>
      <w:r w:rsidRPr="00585960">
        <w:t>Всё это указывает на то, что денежная система, основанная на демередже, приводила к тем же результатам в древнем Еги</w:t>
      </w:r>
      <w:r w:rsidRPr="00585960">
        <w:t>п</w:t>
      </w:r>
      <w:r w:rsidRPr="00585960">
        <w:t xml:space="preserve">те, что и в Европе </w:t>
      </w:r>
      <w:r>
        <w:t xml:space="preserve">в </w:t>
      </w:r>
      <w:r w:rsidRPr="00585960">
        <w:t xml:space="preserve">период </w:t>
      </w:r>
      <w:r>
        <w:t>с</w:t>
      </w:r>
      <w:r w:rsidRPr="00585960">
        <w:t>редн</w:t>
      </w:r>
      <w:r w:rsidRPr="00585960">
        <w:t>е</w:t>
      </w:r>
      <w:r w:rsidRPr="00585960">
        <w:t>веков</w:t>
      </w:r>
      <w:r>
        <w:t>ья</w:t>
      </w:r>
      <w:r w:rsidRPr="00585960">
        <w:t>.</w:t>
      </w:r>
    </w:p>
    <w:p w14:paraId="4CEA4F54" w14:textId="77777777" w:rsidR="00DE60CF" w:rsidRPr="00585960" w:rsidRDefault="00DE60CF" w:rsidP="00EA7CC4">
      <w:pPr>
        <w:pStyle w:val="a5"/>
      </w:pPr>
      <w:r w:rsidRPr="00585960">
        <w:t xml:space="preserve">Это подтверждается и цифровыми показателями: </w:t>
      </w:r>
    </w:p>
    <w:p w14:paraId="53F21FE8" w14:textId="77777777" w:rsidR="00DE60CF" w:rsidRPr="00585960" w:rsidRDefault="00DE60CF" w:rsidP="00EA7CC4">
      <w:pPr>
        <w:pStyle w:val="a5"/>
      </w:pPr>
      <w:r w:rsidRPr="00585960">
        <w:t>Урожайность зерна была самой высокой в древнем мире</w:t>
      </w:r>
      <w:r>
        <w:t>, превышая</w:t>
      </w:r>
      <w:r w:rsidRPr="00585960">
        <w:t xml:space="preserve"> среднестатистические данные в десять раз</w:t>
      </w:r>
      <w:r>
        <w:t>! Но при этом</w:t>
      </w:r>
      <w:r w:rsidRPr="00585960">
        <w:t xml:space="preserve"> следует учитывать плодородн</w:t>
      </w:r>
      <w:r>
        <w:t>ую чернозёмную</w:t>
      </w:r>
      <w:r w:rsidRPr="00585960">
        <w:t xml:space="preserve"> почв</w:t>
      </w:r>
      <w:r>
        <w:t>у Египта. Неизвестно</w:t>
      </w:r>
      <w:r w:rsidRPr="00585960">
        <w:t>, что больше способствовало успеху</w:t>
      </w:r>
      <w:r>
        <w:t xml:space="preserve"> — </w:t>
      </w:r>
      <w:r w:rsidRPr="00585960">
        <w:t>так называ</w:t>
      </w:r>
      <w:r w:rsidRPr="00585960">
        <w:t>е</w:t>
      </w:r>
      <w:r w:rsidRPr="00585960">
        <w:t>мый дар Нила или человеческое трудол</w:t>
      </w:r>
      <w:r w:rsidRPr="00585960">
        <w:t>ю</w:t>
      </w:r>
      <w:r w:rsidRPr="00585960">
        <w:t>бие. Очевидно, и то, и другое.</w:t>
      </w:r>
    </w:p>
    <w:p w14:paraId="0ABEF1AF" w14:textId="77777777" w:rsidR="00DE60CF" w:rsidRPr="002E122D" w:rsidRDefault="00DE60CF" w:rsidP="00EA7CC4">
      <w:pPr>
        <w:pStyle w:val="a5"/>
      </w:pPr>
      <w:r w:rsidRPr="002E122D">
        <w:t>Беспрецедентно высокий уровень производства продуктов п</w:t>
      </w:r>
      <w:r w:rsidRPr="002E122D">
        <w:t>и</w:t>
      </w:r>
      <w:r w:rsidRPr="002E122D">
        <w:t>тания в династическом Египте подтве</w:t>
      </w:r>
      <w:r w:rsidRPr="002E122D">
        <w:t>р</w:t>
      </w:r>
      <w:r w:rsidRPr="002E122D">
        <w:t xml:space="preserve">ждается и тем, что у него была первая в истории, </w:t>
      </w:r>
      <w:r w:rsidRPr="002E122D">
        <w:lastRenderedPageBreak/>
        <w:t>задокументированная программа “ин</w:t>
      </w:r>
      <w:r w:rsidRPr="002E122D">
        <w:t>о</w:t>
      </w:r>
      <w:r w:rsidRPr="002E122D">
        <w:t>странной пом</w:t>
      </w:r>
      <w:r w:rsidRPr="002E122D">
        <w:t>о</w:t>
      </w:r>
      <w:r w:rsidRPr="002E122D">
        <w:t xml:space="preserve">щи”. Существуют письменные свидетельства, что Египет </w:t>
      </w:r>
      <w:r w:rsidRPr="002E122D">
        <w:rPr>
          <w:rStyle w:val="Emphasis"/>
          <w:szCs w:val="28"/>
        </w:rPr>
        <w:t xml:space="preserve">предоставлял </w:t>
      </w:r>
      <w:r w:rsidRPr="002E122D">
        <w:t xml:space="preserve">бесплатно зерно афинским гражданам, страдавшим от голода в </w:t>
      </w:r>
      <w:smartTag w:uri="urn:schemas-microsoft-com:office:smarttags" w:element="metricconverter">
        <w:smartTagPr>
          <w:attr w:name="ProductID" w:val="445 г"/>
        </w:smartTagPr>
        <w:r w:rsidRPr="002E122D">
          <w:t xml:space="preserve">445 </w:t>
        </w:r>
        <w:r w:rsidRPr="002E122D">
          <w:rPr>
            <w:szCs w:val="28"/>
          </w:rPr>
          <w:t>г</w:t>
        </w:r>
      </w:smartTag>
      <w:r w:rsidRPr="002E122D">
        <w:rPr>
          <w:szCs w:val="28"/>
        </w:rPr>
        <w:t xml:space="preserve">. </w:t>
      </w:r>
      <w:r w:rsidRPr="002E122D">
        <w:t>до н.э.</w:t>
      </w:r>
    </w:p>
    <w:p w14:paraId="5A4A775A" w14:textId="77777777" w:rsidR="00DE60CF" w:rsidRPr="00585960" w:rsidRDefault="00DE60CF" w:rsidP="00EA7CC4">
      <w:pPr>
        <w:pStyle w:val="a5"/>
      </w:pPr>
      <w:r>
        <w:t>Н</w:t>
      </w:r>
      <w:r w:rsidRPr="00585960">
        <w:t>епосредственная связь между общим благосостоянием и м</w:t>
      </w:r>
      <w:r w:rsidRPr="00585960">
        <w:t>о</w:t>
      </w:r>
      <w:r w:rsidRPr="00585960">
        <w:t>нетарной системой подтверждается тем фактом, что всё это бл</w:t>
      </w:r>
      <w:r w:rsidRPr="00585960">
        <w:t>а</w:t>
      </w:r>
      <w:r w:rsidRPr="00585960">
        <w:t>годенствие закончилось, как только римляне заменили египетские деньги, осно</w:t>
      </w:r>
      <w:r>
        <w:t>ванные на “</w:t>
      </w:r>
      <w:r w:rsidRPr="00585960">
        <w:t>зерновом стандарте</w:t>
      </w:r>
      <w:r>
        <w:t>”</w:t>
      </w:r>
      <w:r w:rsidRPr="00585960">
        <w:t>, собственной д</w:t>
      </w:r>
      <w:r w:rsidRPr="00585960">
        <w:t>е</w:t>
      </w:r>
      <w:r w:rsidRPr="00585960">
        <w:t xml:space="preserve">нежной системой. </w:t>
      </w:r>
    </w:p>
    <w:p w14:paraId="75D19B0C" w14:textId="77777777" w:rsidR="00DE60CF" w:rsidRPr="002E122D" w:rsidRDefault="00DE60CF" w:rsidP="00EA7CC4">
      <w:pPr>
        <w:pStyle w:val="a5"/>
      </w:pPr>
      <w:r w:rsidRPr="002E122D">
        <w:t>… Денежная система, основанная на зерновом стандарте, вполне успешно функционировала более тысячи, а возможно, д</w:t>
      </w:r>
      <w:r w:rsidRPr="002E122D">
        <w:t>а</w:t>
      </w:r>
      <w:r w:rsidRPr="002E122D">
        <w:t>же более двух тысяч лет. Затем римляне взяли на себя управл</w:t>
      </w:r>
      <w:r w:rsidRPr="002E122D">
        <w:t>е</w:t>
      </w:r>
      <w:r w:rsidRPr="002E122D">
        <w:t xml:space="preserve">ние финансовой системой в эпоху </w:t>
      </w:r>
      <w:r w:rsidRPr="002E122D">
        <w:rPr>
          <w:szCs w:val="28"/>
        </w:rPr>
        <w:t>Птолемеев.</w:t>
      </w:r>
      <w:r w:rsidRPr="002E122D">
        <w:t xml:space="preserve"> Следствием стало превращение Египта в развивающуюся страну сразу п</w:t>
      </w:r>
      <w:r w:rsidRPr="002E122D">
        <w:t>о</w:t>
      </w:r>
      <w:r w:rsidRPr="002E122D">
        <w:t>сле того, как римские деньги зам</w:t>
      </w:r>
      <w:r w:rsidRPr="002E122D">
        <w:t>е</w:t>
      </w:r>
      <w:r w:rsidRPr="002E122D">
        <w:t>нили “архаичные пшеничные деньги”. “Модернизированные” римские деньги стали “нормой” в полном смысле этого слова, с процентными ставками и процентами, к</w:t>
      </w:r>
      <w:r w:rsidRPr="002E122D">
        <w:t>о</w:t>
      </w:r>
      <w:r w:rsidRPr="002E122D">
        <w:t>торые имели тенденцию расти в пользу Рима”.</w:t>
      </w:r>
    </w:p>
    <w:p w14:paraId="05361605" w14:textId="77777777" w:rsidR="00DE60CF" w:rsidRDefault="00DE60CF" w:rsidP="00EA7CC4">
      <w:pPr>
        <w:pStyle w:val="a5"/>
      </w:pPr>
      <w:r>
        <w:t>…После этого ускорился процесс концентрации богатства. … Процесс концентрации богатства, типичный для Римской имп</w:t>
      </w:r>
      <w:r>
        <w:t>е</w:t>
      </w:r>
      <w:r>
        <w:t>рии в период её загнивания, очевидно, распр</w:t>
      </w:r>
      <w:r>
        <w:t>о</w:t>
      </w:r>
      <w:r>
        <w:t>странился к тому времени и на Египет».</w:t>
      </w:r>
    </w:p>
    <w:p w14:paraId="06F77EA2" w14:textId="77777777" w:rsidR="00DE60CF" w:rsidRPr="005A542A" w:rsidRDefault="00DE60CF" w:rsidP="00EA7CC4">
      <w:pPr>
        <w:pStyle w:val="PlainText"/>
      </w:pPr>
      <w:r>
        <w:t>Но п</w:t>
      </w:r>
      <w:r w:rsidRPr="00585960">
        <w:t>ричин</w:t>
      </w:r>
      <w:r>
        <w:t>у</w:t>
      </w:r>
      <w:r w:rsidRPr="00585960">
        <w:t xml:space="preserve"> обрушения египетской эк</w:t>
      </w:r>
      <w:r>
        <w:t>ономики и превращение Египта в “</w:t>
      </w:r>
      <w:r w:rsidRPr="00585960">
        <w:t>развивающуюся стр</w:t>
      </w:r>
      <w:r w:rsidRPr="00585960">
        <w:t>а</w:t>
      </w:r>
      <w:r w:rsidRPr="00585960">
        <w:t>ну</w:t>
      </w:r>
      <w:r>
        <w:t>”</w:t>
      </w:r>
      <w:r w:rsidRPr="00585960">
        <w:t xml:space="preserve"> Бернар Лиетар видит </w:t>
      </w:r>
      <w:r>
        <w:t xml:space="preserve">не только </w:t>
      </w:r>
      <w:r w:rsidRPr="00585960">
        <w:t>в римской оккупации, которая положила конец деньгам, основа</w:t>
      </w:r>
      <w:r w:rsidRPr="00585960">
        <w:t>н</w:t>
      </w:r>
      <w:r w:rsidRPr="00585960">
        <w:t>ным на зерновом стандарте</w:t>
      </w:r>
      <w:r>
        <w:t>, но</w:t>
      </w:r>
      <w:r w:rsidRPr="00585960">
        <w:t xml:space="preserve"> и</w:t>
      </w:r>
      <w:r>
        <w:t xml:space="preserve"> в </w:t>
      </w:r>
      <w:r w:rsidRPr="00585960">
        <w:t>последующей христианизации страны (стр. 242).</w:t>
      </w:r>
      <w:r w:rsidRPr="005A542A">
        <w:t xml:space="preserve"> </w:t>
      </w:r>
    </w:p>
    <w:p w14:paraId="5FC1C4E5" w14:textId="77777777" w:rsidR="00DE60CF" w:rsidRDefault="00DE60CF" w:rsidP="00EA7CC4">
      <w:pPr>
        <w:pStyle w:val="PlainText"/>
      </w:pPr>
      <w:r>
        <w:t>Таким образом, автор показал, что в средние века в Европе на протяжении почти трёх столетий существовала очень эффекти</w:t>
      </w:r>
      <w:r>
        <w:t>в</w:t>
      </w:r>
      <w:r>
        <w:t>ная финансовая система с отрицательным ссудным проце</w:t>
      </w:r>
      <w:r>
        <w:t>н</w:t>
      </w:r>
      <w:r>
        <w:t>том. Ещё более эффективная система, основанная на энергетическом инварианте (зерновом стандарте) была в древнем Египте. При этом экономика быстро развивалась, и большинство населения имело в</w:t>
      </w:r>
      <w:r>
        <w:t>ы</w:t>
      </w:r>
      <w:r>
        <w:t>сокий уровень жизни. Численность население Европы за три столетия увеличилась в два раза, ра</w:t>
      </w:r>
      <w:r>
        <w:t>з</w:t>
      </w:r>
      <w:r>
        <w:t>вивалось образование, строились дворцы и храмы для всех, а не для избранных. Этот благоприя</w:t>
      </w:r>
      <w:r>
        <w:t>т</w:t>
      </w:r>
      <w:r>
        <w:t>ный период, к сожалению, замалчивается историками, начиная с XIX века, как раз с того момента, когда ростовщическая концепция стала господствовать в западной цивилизации, а ист</w:t>
      </w:r>
      <w:r>
        <w:t>о</w:t>
      </w:r>
      <w:r>
        <w:t>рическая на</w:t>
      </w:r>
      <w:r>
        <w:t>у</w:t>
      </w:r>
      <w:r>
        <w:t>ка начала под неё подстраиваться.</w:t>
      </w:r>
    </w:p>
    <w:p w14:paraId="27AB804D" w14:textId="77777777" w:rsidR="00DE60CF" w:rsidRDefault="00DE60CF" w:rsidP="00EA7CC4">
      <w:pPr>
        <w:pStyle w:val="PlainText"/>
      </w:pPr>
      <w:r>
        <w:lastRenderedPageBreak/>
        <w:t xml:space="preserve">Но в </w:t>
      </w:r>
      <w:r>
        <w:rPr>
          <w:lang w:val="en-US"/>
        </w:rPr>
        <w:t>XIV</w:t>
      </w:r>
      <w:r>
        <w:t xml:space="preserve"> веке происходит резкое изменение экономического благоденствия. В чём основные причины? Для того чтобы с этим разобраться, мы познакомимся с предшественниками совреме</w:t>
      </w:r>
      <w:r>
        <w:t>н</w:t>
      </w:r>
      <w:r>
        <w:t>ных ростовщиков — орденом тамплиеров.</w:t>
      </w:r>
      <w:r>
        <w:rPr>
          <w:sz w:val="28"/>
        </w:rPr>
        <w:t xml:space="preserve"> </w:t>
      </w:r>
    </w:p>
    <w:p w14:paraId="7965CE27" w14:textId="77777777" w:rsidR="00DE60CF" w:rsidRPr="00703C29" w:rsidRDefault="00DE60CF" w:rsidP="00EA7CC4">
      <w:pPr>
        <w:pStyle w:val="Heading1"/>
      </w:pPr>
      <w:bookmarkStart w:id="103" w:name="_Toc254970625"/>
      <w:bookmarkStart w:id="104" w:name="_Toc255758980"/>
      <w:bookmarkStart w:id="105" w:name="_Toc257614554"/>
      <w:r w:rsidRPr="00057BAE">
        <w:t>2</w:t>
      </w:r>
      <w:r>
        <w:t xml:space="preserve">3. </w:t>
      </w:r>
      <w:r w:rsidRPr="00703C29">
        <w:t>Финансовая деятельность тамплиеров</w:t>
      </w:r>
      <w:bookmarkEnd w:id="103"/>
      <w:bookmarkEnd w:id="104"/>
      <w:bookmarkEnd w:id="105"/>
      <w:r w:rsidRPr="00703C29">
        <w:t xml:space="preserve"> </w:t>
      </w:r>
    </w:p>
    <w:p w14:paraId="51A2B99C" w14:textId="77777777" w:rsidR="00DE60CF" w:rsidRDefault="00DE60CF" w:rsidP="00EA7CC4">
      <w:pPr>
        <w:pStyle w:val="PlainText"/>
      </w:pPr>
      <w:r w:rsidRPr="003A1D22">
        <w:t xml:space="preserve">Бернар Лиетар исследовал, внутренний финансовый контур, или </w:t>
      </w:r>
      <w:r>
        <w:t xml:space="preserve">— </w:t>
      </w:r>
      <w:r w:rsidRPr="003A1D22">
        <w:t>в</w:t>
      </w:r>
      <w:r>
        <w:t xml:space="preserve"> </w:t>
      </w:r>
      <w:r w:rsidRPr="003A1D22">
        <w:t xml:space="preserve">его терминологии </w:t>
      </w:r>
      <w:r>
        <w:t>—</w:t>
      </w:r>
      <w:r w:rsidRPr="003A1D22">
        <w:t xml:space="preserve"> деньги Инь, но упоминает он и о внешнем контуре (деньги Ян), которые использовались, в осно</w:t>
      </w:r>
      <w:r w:rsidRPr="003A1D22">
        <w:t>в</w:t>
      </w:r>
      <w:r w:rsidRPr="003A1D22">
        <w:t xml:space="preserve">ном, для совершения внешних операций, </w:t>
      </w:r>
      <w:r>
        <w:t xml:space="preserve">или </w:t>
      </w:r>
      <w:r w:rsidRPr="003A1D22">
        <w:t>для внешней то</w:t>
      </w:r>
      <w:r w:rsidRPr="003A1D22">
        <w:t>р</w:t>
      </w:r>
      <w:r w:rsidRPr="003A1D22">
        <w:t>говли. Сейчас роль международных ростовщиков выполняют м</w:t>
      </w:r>
      <w:r w:rsidRPr="003A1D22">
        <w:t>е</w:t>
      </w:r>
      <w:r w:rsidRPr="003A1D22">
        <w:t>ждународные финансовые организации, такие как МВФ, Всеми</w:t>
      </w:r>
      <w:r w:rsidRPr="003A1D22">
        <w:t>р</w:t>
      </w:r>
      <w:r w:rsidRPr="003A1D22">
        <w:t xml:space="preserve">ный банк и др., а в средневековое время </w:t>
      </w:r>
      <w:r>
        <w:t xml:space="preserve">ранее </w:t>
      </w:r>
      <w:r>
        <w:rPr>
          <w:lang w:val="en-US"/>
        </w:rPr>
        <w:t>XIV</w:t>
      </w:r>
      <w:r w:rsidRPr="003A1D22">
        <w:t xml:space="preserve"> века моноп</w:t>
      </w:r>
      <w:r w:rsidRPr="003A1D22">
        <w:t>о</w:t>
      </w:r>
      <w:r w:rsidRPr="003A1D22">
        <w:t xml:space="preserve">лия на </w:t>
      </w:r>
      <w:r>
        <w:t xml:space="preserve">международное </w:t>
      </w:r>
      <w:r w:rsidRPr="003A1D22">
        <w:t>ростовщичество б</w:t>
      </w:r>
      <w:r w:rsidRPr="003A1D22">
        <w:t>ы</w:t>
      </w:r>
      <w:r w:rsidRPr="003A1D22">
        <w:t>ла у тамплиеров.</w:t>
      </w:r>
    </w:p>
    <w:p w14:paraId="6AB770DB" w14:textId="77777777" w:rsidR="00DE60CF" w:rsidRDefault="00DE60CF" w:rsidP="00EA7CC4">
      <w:pPr>
        <w:pStyle w:val="PlainText"/>
      </w:pPr>
      <w:r>
        <w:t>Заметим, что ростовщический проект «Тамплиеры как инс</w:t>
      </w:r>
      <w:r>
        <w:t>т</w:t>
      </w:r>
      <w:r>
        <w:t>румент мирового го</w:t>
      </w:r>
      <w:r>
        <w:t>с</w:t>
      </w:r>
      <w:r>
        <w:t xml:space="preserve">подства» предшествовал ростовщическому проекту </w:t>
      </w:r>
      <w:r>
        <w:rPr>
          <w:lang w:val="en-US"/>
        </w:rPr>
        <w:t>XV</w:t>
      </w:r>
      <w:r>
        <w:t xml:space="preserve"> века, который успешно стартовал из Испании и к </w:t>
      </w:r>
      <w:r>
        <w:rPr>
          <w:lang w:val="en-US"/>
        </w:rPr>
        <w:t>XVIII</w:t>
      </w:r>
      <w:r>
        <w:t xml:space="preserve"> — XIX векам уже охватил всю планету. Проект «Тампли</w:t>
      </w:r>
      <w:r>
        <w:t>е</w:t>
      </w:r>
      <w:r>
        <w:t>ры» захлебнулся из-за отсутс</w:t>
      </w:r>
      <w:r>
        <w:t>т</w:t>
      </w:r>
      <w:r>
        <w:t>вия его теоретического обоснования и сплочённой команды, способной распространить его и вопл</w:t>
      </w:r>
      <w:r>
        <w:t>о</w:t>
      </w:r>
      <w:r>
        <w:t>тить в жизнь.</w:t>
      </w:r>
    </w:p>
    <w:p w14:paraId="1A7183F0" w14:textId="77777777" w:rsidR="00DE60CF" w:rsidRPr="002E122D" w:rsidRDefault="00DE60CF" w:rsidP="00EA7CC4">
      <w:pPr>
        <w:pStyle w:val="PlainText"/>
      </w:pPr>
      <w:r w:rsidRPr="002E122D">
        <w:t xml:space="preserve">Известно, что в средние века (имеется в виду </w:t>
      </w:r>
      <w:r w:rsidRPr="002E122D">
        <w:rPr>
          <w:lang w:val="en-US"/>
        </w:rPr>
        <w:t>X</w:t>
      </w:r>
      <w:r w:rsidRPr="00432DA1">
        <w:t xml:space="preserve"> — </w:t>
      </w:r>
      <w:r w:rsidRPr="002E122D">
        <w:rPr>
          <w:lang w:val="en-US"/>
        </w:rPr>
        <w:t>XIV</w:t>
      </w:r>
      <w:r w:rsidRPr="00432DA1">
        <w:t xml:space="preserve"> </w:t>
      </w:r>
      <w:r w:rsidRPr="002E122D">
        <w:t>века) христианство категорически запрещало заниматься ростовщич</w:t>
      </w:r>
      <w:r w:rsidRPr="002E122D">
        <w:t>е</w:t>
      </w:r>
      <w:r w:rsidRPr="002E122D">
        <w:t xml:space="preserve">ством, и это свидетельствует об отсутствии в </w:t>
      </w:r>
      <w:r>
        <w:t xml:space="preserve">священном писании </w:t>
      </w:r>
      <w:r w:rsidRPr="002E122D">
        <w:t xml:space="preserve">ростовщической доктрины, </w:t>
      </w:r>
      <w:r>
        <w:t>когда</w:t>
      </w:r>
      <w:r w:rsidRPr="002E122D">
        <w:t xml:space="preserve"> Ветхий завет не был ещё св</w:t>
      </w:r>
      <w:r w:rsidRPr="002E122D">
        <w:t>я</w:t>
      </w:r>
      <w:r w:rsidRPr="002E122D">
        <w:t>щенной книгой для христиан. Но с развитием международной торговли образовалась международная финансовая система, кот</w:t>
      </w:r>
      <w:r w:rsidRPr="002E122D">
        <w:t>о</w:t>
      </w:r>
      <w:r w:rsidRPr="002E122D">
        <w:t>рую у</w:t>
      </w:r>
      <w:r w:rsidRPr="002E122D">
        <w:t>с</w:t>
      </w:r>
      <w:r w:rsidRPr="002E122D">
        <w:t xml:space="preserve">пешно оседлали тамплиеры. </w:t>
      </w:r>
    </w:p>
    <w:p w14:paraId="0FDF43C4" w14:textId="77777777" w:rsidR="00DE60CF" w:rsidRDefault="00DE60CF" w:rsidP="00EA7CC4">
      <w:pPr>
        <w:pStyle w:val="PlainText"/>
      </w:pPr>
      <w:r>
        <w:t>О возникновении ордена тамплиеров (иначе — Ордена Храма) и его деятельности написано много книг, поэтому мы сделаем а</w:t>
      </w:r>
      <w:r>
        <w:t>к</w:t>
      </w:r>
      <w:r>
        <w:t>цент только на его финансовой деятельности, предп</w:t>
      </w:r>
      <w:r>
        <w:t>о</w:t>
      </w:r>
      <w:r>
        <w:t xml:space="preserve">лагая, что читателю известно если не всё остальное, то многое. </w:t>
      </w:r>
    </w:p>
    <w:p w14:paraId="033764D0" w14:textId="7F3C3C49" w:rsidR="00DE60CF" w:rsidRPr="00B64A40" w:rsidRDefault="00DE60CF" w:rsidP="00EA7CC4">
      <w:pPr>
        <w:pStyle w:val="PlainText"/>
      </w:pPr>
      <w:r w:rsidRPr="00B64A40">
        <w:t>В книге Демурже А. «Жизнь и смерть ордена тамплиеров 1120-1314»</w:t>
      </w:r>
      <w:r w:rsidRPr="00DE60CF">
        <w:rPr>
          <w:sz w:val="24"/>
          <w:vertAlign w:val="superscript"/>
        </w:rPr>
        <w:t>[CXCIII]</w:t>
      </w:r>
      <w:r w:rsidRPr="00B64A40">
        <w:t xml:space="preserve"> читаем: </w:t>
      </w:r>
    </w:p>
    <w:p w14:paraId="7F233249" w14:textId="77777777" w:rsidR="00DE60CF" w:rsidRDefault="00DE60CF" w:rsidP="00EA7CC4">
      <w:pPr>
        <w:pStyle w:val="a5"/>
        <w:rPr>
          <w:rFonts w:ascii="Arial" w:hAnsi="Arial" w:cs="Arial"/>
          <w:sz w:val="22"/>
          <w:szCs w:val="22"/>
        </w:rPr>
      </w:pPr>
      <w:r>
        <w:t>«</w:t>
      </w:r>
      <w:r w:rsidRPr="00FE13E4">
        <w:t>За тамплиерами закрепилась репутация «банкиров Запада». Их финансовый успех даже предста</w:t>
      </w:r>
      <w:r w:rsidRPr="00FE13E4">
        <w:t>в</w:t>
      </w:r>
      <w:r w:rsidRPr="00FE13E4">
        <w:t>ляют как одну из причин гибели ордена: богатство достаточно хорошо сочетается с кор</w:t>
      </w:r>
      <w:r w:rsidRPr="00FE13E4">
        <w:t>ы</w:t>
      </w:r>
      <w:r w:rsidRPr="00FE13E4">
        <w:t>столюбием и высокомерием, вот только с рел</w:t>
      </w:r>
      <w:r>
        <w:t>игиозным служен</w:t>
      </w:r>
      <w:r>
        <w:t>и</w:t>
      </w:r>
      <w:r>
        <w:t>ем всё</w:t>
      </w:r>
      <w:r w:rsidRPr="00FE13E4">
        <w:t xml:space="preserve"> это находится в противоречии</w:t>
      </w:r>
      <w:r>
        <w:t xml:space="preserve">. </w:t>
      </w:r>
      <w:r w:rsidRPr="001B3EBD">
        <w:lastRenderedPageBreak/>
        <w:t>… Орден Храма занима</w:t>
      </w:r>
      <w:r w:rsidRPr="001B3EBD">
        <w:t>л</w:t>
      </w:r>
      <w:r w:rsidRPr="001B3EBD">
        <w:t>ся деятельностью, характерной для всех монастырей — служил убежищем, приютом как для людей, так и для имущества. Для хранения цен</w:t>
      </w:r>
      <w:r>
        <w:t>ных предметов не было места надё</w:t>
      </w:r>
      <w:r w:rsidRPr="001B3EBD">
        <w:t>жнее обители, посв</w:t>
      </w:r>
      <w:r w:rsidRPr="001B3EBD">
        <w:t>я</w:t>
      </w:r>
      <w:r>
        <w:t>щё</w:t>
      </w:r>
      <w:r w:rsidRPr="001B3EBD">
        <w:t xml:space="preserve">нной Богу, а значит, неприкосновенной, по крайней мере, в принципе. Монастыри военных орденов внушали </w:t>
      </w:r>
      <w:r>
        <w:t>ещё</w:t>
      </w:r>
      <w:r w:rsidRPr="001B3EBD">
        <w:t xml:space="preserve"> большее доверие; самые значительные из них — в Париже, Лондоне, Ла-Рошели, Томаре и Гардени,</w:t>
      </w:r>
      <w:r>
        <w:t xml:space="preserve"> — защищё</w:t>
      </w:r>
      <w:r w:rsidRPr="001B3EBD">
        <w:t>нные стенами и об</w:t>
      </w:r>
      <w:r w:rsidRPr="001B3EBD">
        <w:t>о</w:t>
      </w:r>
      <w:r w:rsidRPr="001B3EBD">
        <w:t>роняемые многочисленными братьями, казались застрах</w:t>
      </w:r>
      <w:r w:rsidRPr="001B3EBD">
        <w:t>о</w:t>
      </w:r>
      <w:r w:rsidRPr="001B3EBD">
        <w:t>ванными от всяких поползновений. Именно так, начиная с хранения це</w:t>
      </w:r>
      <w:r w:rsidRPr="001B3EBD">
        <w:t>н</w:t>
      </w:r>
      <w:r w:rsidRPr="001B3EBD">
        <w:t>ных предметов, драгоценностей, денег, были накоплены «сокр</w:t>
      </w:r>
      <w:r w:rsidRPr="001B3EBD">
        <w:t>о</w:t>
      </w:r>
      <w:r w:rsidRPr="001B3EBD">
        <w:t>вища» ордена Храма, которые кое-кто ищет и поныне... Таким образом, первая финансовая функция ордена была пассивной: он выступал в роли несг</w:t>
      </w:r>
      <w:r w:rsidRPr="001B3EBD">
        <w:t>о</w:t>
      </w:r>
      <w:r w:rsidRPr="001B3EBD">
        <w:t xml:space="preserve">раемого шкафа западного мира. В Арагоне это осталось почти единственной его ролью. В </w:t>
      </w:r>
      <w:smartTag w:uri="urn:schemas-microsoft-com:office:smarttags" w:element="metricconverter">
        <w:smartTagPr>
          <w:attr w:name="ProductID" w:val="1303 г"/>
        </w:smartTagPr>
        <w:r w:rsidRPr="001B3EBD">
          <w:t>1303 г</w:t>
        </w:r>
      </w:smartTag>
      <w:r w:rsidRPr="001B3EBD">
        <w:t>. король Арагона хранил драг</w:t>
      </w:r>
      <w:r w:rsidRPr="001B3EBD">
        <w:t>о</w:t>
      </w:r>
      <w:r w:rsidRPr="001B3EBD">
        <w:t>ценности короны в Монзоне. Частные лица отдавали на хранение украшения, иногда являвшиеся закл</w:t>
      </w:r>
      <w:r w:rsidRPr="001B3EBD">
        <w:t>а</w:t>
      </w:r>
      <w:r w:rsidRPr="001B3EBD">
        <w:t>дом при совершении других операций, к к</w:t>
      </w:r>
      <w:r w:rsidRPr="001B3EBD">
        <w:t>о</w:t>
      </w:r>
      <w:r w:rsidRPr="001B3EBD">
        <w:t>торым орден, возможно, также имел отношение. Кроме того, они хранили у ордена д</w:t>
      </w:r>
      <w:r w:rsidRPr="001B3EBD">
        <w:t>е</w:t>
      </w:r>
      <w:r w:rsidRPr="001B3EBD">
        <w:t>нежные суммы, предназначенные для конкретных целей, осущ</w:t>
      </w:r>
      <w:r w:rsidRPr="001B3EBD">
        <w:t>е</w:t>
      </w:r>
      <w:r w:rsidRPr="001B3EBD">
        <w:t>ствление кот</w:t>
      </w:r>
      <w:r w:rsidRPr="001B3EBD">
        <w:t>о</w:t>
      </w:r>
      <w:r w:rsidRPr="001B3EBD">
        <w:t>рых откладывалось на какой-то срок. Каждая вещь, отданная на хранение, помещалась в ларь, ключ от которого н</w:t>
      </w:r>
      <w:r w:rsidRPr="001B3EBD">
        <w:t>а</w:t>
      </w:r>
      <w:r w:rsidRPr="001B3EBD">
        <w:t>ходился у казначея дома Храма и открыть который можно было только с согласия владел</w:t>
      </w:r>
      <w:r w:rsidRPr="001B3EBD">
        <w:t>ь</w:t>
      </w:r>
      <w:r w:rsidRPr="001B3EBD">
        <w:t>ца</w:t>
      </w:r>
      <w:r>
        <w:t>. …</w:t>
      </w:r>
      <w:r w:rsidRPr="00107BEC">
        <w:rPr>
          <w:rFonts w:ascii="Arial" w:hAnsi="Arial" w:cs="Arial"/>
          <w:sz w:val="22"/>
          <w:szCs w:val="22"/>
        </w:rPr>
        <w:t xml:space="preserve"> </w:t>
      </w:r>
      <w:r w:rsidRPr="00107BEC">
        <w:t>Журнал кассы ордена Храма в Париже, датирова</w:t>
      </w:r>
      <w:r w:rsidRPr="00107BEC">
        <w:t>н</w:t>
      </w:r>
      <w:r w:rsidRPr="00107BEC">
        <w:t>ный 1295-1296 гг., доказывает существование шестидесяти счетов, принадлежавших сановникам ордена, дух</w:t>
      </w:r>
      <w:r w:rsidRPr="00107BEC">
        <w:t>о</w:t>
      </w:r>
      <w:r w:rsidRPr="00107BEC">
        <w:t>венству, королю, его семье, его чиновн</w:t>
      </w:r>
      <w:r w:rsidRPr="00107BEC">
        <w:t>и</w:t>
      </w:r>
      <w:r w:rsidRPr="00107BEC">
        <w:t>кам, парижским купцам и различным сен</w:t>
      </w:r>
      <w:r w:rsidRPr="00107BEC">
        <w:t>ь</w:t>
      </w:r>
      <w:r w:rsidRPr="00107BEC">
        <w:t>орам. Король здесь фигурирует как частное лицо. Сейчас я полностью оставляю в стороне гос</w:t>
      </w:r>
      <w:r w:rsidRPr="00107BEC">
        <w:t>у</w:t>
      </w:r>
      <w:r w:rsidRPr="00107BEC">
        <w:t>дарственный аспект финансовой деятельности ордена Храма, т. е. управление кор</w:t>
      </w:r>
      <w:r w:rsidRPr="00107BEC">
        <w:t>о</w:t>
      </w:r>
      <w:r w:rsidRPr="00107BEC">
        <w:t>левско</w:t>
      </w:r>
      <w:r>
        <w:t>й</w:t>
      </w:r>
      <w:r w:rsidRPr="00107BEC">
        <w:t xml:space="preserve"> казной, а зн</w:t>
      </w:r>
      <w:r w:rsidRPr="00107BEC">
        <w:t>а</w:t>
      </w:r>
      <w:r w:rsidRPr="00107BEC">
        <w:t>чит, финансами монархии</w:t>
      </w:r>
      <w:r>
        <w:rPr>
          <w:rFonts w:ascii="Arial" w:hAnsi="Arial" w:cs="Arial"/>
          <w:sz w:val="22"/>
          <w:szCs w:val="22"/>
        </w:rPr>
        <w:t xml:space="preserve">. … </w:t>
      </w:r>
    </w:p>
    <w:p w14:paraId="044D199B" w14:textId="77777777" w:rsidR="00DE60CF" w:rsidRDefault="00DE60CF" w:rsidP="00EA7CC4">
      <w:pPr>
        <w:pStyle w:val="a5"/>
      </w:pPr>
      <w:r w:rsidRPr="00107BEC">
        <w:t xml:space="preserve">Орден Храма обеспечивал свою финансовую безопасность тремя способами: с помощью закладов, процентов и штрафов. Взамен на предоставляемые деньги получатель отдавал </w:t>
      </w:r>
      <w:r>
        <w:t>своё</w:t>
      </w:r>
      <w:r w:rsidRPr="00107BEC">
        <w:t xml:space="preserve"> имущество в залог ордену, который сохранял его на случай н</w:t>
      </w:r>
      <w:r w:rsidRPr="00107BEC">
        <w:t>е</w:t>
      </w:r>
      <w:r w:rsidRPr="00107BEC">
        <w:t>возвращения долга. Так произошло в рассмотренных выше сл</w:t>
      </w:r>
      <w:r w:rsidRPr="00107BEC">
        <w:t>у</w:t>
      </w:r>
      <w:r w:rsidRPr="00107BEC">
        <w:t>чаях, имевших место в Ар</w:t>
      </w:r>
      <w:r w:rsidRPr="00107BEC">
        <w:t>а</w:t>
      </w:r>
      <w:r w:rsidRPr="00107BEC">
        <w:t>гоне. Процент часто маскировался под операцию обмена одной валюты на другую. Однако когда взгл</w:t>
      </w:r>
      <w:r w:rsidRPr="00107BEC">
        <w:t>я</w:t>
      </w:r>
      <w:r w:rsidRPr="00107BEC">
        <w:t xml:space="preserve">ды Церкви на этот </w:t>
      </w:r>
      <w:r w:rsidRPr="00107BEC">
        <w:lastRenderedPageBreak/>
        <w:t>вопрос претерпели изменение, епископ Сар</w:t>
      </w:r>
      <w:r w:rsidRPr="00107BEC">
        <w:t>а</w:t>
      </w:r>
      <w:r w:rsidRPr="00107BEC">
        <w:t xml:space="preserve">госы в </w:t>
      </w:r>
      <w:smartTag w:uri="urn:schemas-microsoft-com:office:smarttags" w:element="metricconverter">
        <w:smartTagPr>
          <w:attr w:name="ProductID" w:val="1232 г"/>
        </w:smartTagPr>
        <w:r w:rsidRPr="00107BEC">
          <w:t>1232 г</w:t>
        </w:r>
      </w:smartTag>
      <w:r w:rsidRPr="00107BEC">
        <w:t>. открыто признался, что уплатил ордену Храма проценты: действительно, он п</w:t>
      </w:r>
      <w:r w:rsidRPr="00107BEC">
        <w:t>о</w:t>
      </w:r>
      <w:r w:rsidRPr="00107BEC">
        <w:t>гасил долг в пятьсот пятьдесят морабетинов, из которых пятьсот представляли собой основную сумму, а пятьдесят — ро</w:t>
      </w:r>
      <w:r w:rsidRPr="00107BEC">
        <w:t>с</w:t>
      </w:r>
      <w:r w:rsidRPr="00107BEC">
        <w:t>товщический процент</w:t>
      </w:r>
      <w:r>
        <w:t>.</w:t>
      </w:r>
      <w:r w:rsidRPr="00107BEC">
        <w:t xml:space="preserve"> Однако орден Храма предпочитал другое обеспечение для своих ссуд: ко</w:t>
      </w:r>
      <w:r w:rsidRPr="00107BEC">
        <w:t>н</w:t>
      </w:r>
      <w:r w:rsidRPr="00107BEC">
        <w:t>тракт оговаривал значительный штраф, или interesse, в случае невыпо</w:t>
      </w:r>
      <w:r w:rsidRPr="00107BEC">
        <w:t>л</w:t>
      </w:r>
      <w:r w:rsidRPr="00107BEC">
        <w:t>нения условий «кредита» со ст</w:t>
      </w:r>
      <w:r w:rsidRPr="00107BEC">
        <w:t>о</w:t>
      </w:r>
      <w:r w:rsidRPr="00107BEC">
        <w:t>роны заемщика. К этому приему прибегали все ростовщики, о чем свидетельствуют многочисле</w:t>
      </w:r>
      <w:r w:rsidRPr="00107BEC">
        <w:t>н</w:t>
      </w:r>
      <w:r w:rsidRPr="00107BEC">
        <w:t>ные примеры из венецианских архивов</w:t>
      </w:r>
      <w:r>
        <w:t>. …</w:t>
      </w:r>
      <w:r w:rsidRPr="00107BEC">
        <w:rPr>
          <w:rFonts w:ascii="Arial" w:hAnsi="Arial" w:cs="Arial"/>
          <w:sz w:val="22"/>
          <w:szCs w:val="22"/>
        </w:rPr>
        <w:t xml:space="preserve"> </w:t>
      </w:r>
      <w:r w:rsidRPr="00107BEC">
        <w:t>Штраф мог составить от 60 до 100 процентов одолженной суммы.</w:t>
      </w:r>
      <w:r>
        <w:t xml:space="preserve"> …</w:t>
      </w:r>
      <w:r w:rsidRPr="00107BEC">
        <w:rPr>
          <w:rFonts w:ascii="Arial" w:hAnsi="Arial" w:cs="Arial"/>
          <w:sz w:val="22"/>
          <w:szCs w:val="22"/>
        </w:rPr>
        <w:t xml:space="preserve"> </w:t>
      </w:r>
      <w:r w:rsidRPr="00107BEC">
        <w:t>Храмовники вн</w:t>
      </w:r>
      <w:r w:rsidRPr="00107BEC">
        <w:t>е</w:t>
      </w:r>
      <w:r w:rsidRPr="00107BEC">
        <w:t>сли свой вклад в развитие финансовых технологий (аккред</w:t>
      </w:r>
      <w:r w:rsidRPr="00107BEC">
        <w:t>и</w:t>
      </w:r>
      <w:r w:rsidRPr="00107BEC">
        <w:t>тивы) и бухгалтерии</w:t>
      </w:r>
      <w:r>
        <w:t>. …</w:t>
      </w:r>
      <w:r w:rsidRPr="00107BEC">
        <w:rPr>
          <w:rFonts w:ascii="Arial" w:hAnsi="Arial" w:cs="Arial"/>
          <w:sz w:val="22"/>
          <w:szCs w:val="22"/>
        </w:rPr>
        <w:t xml:space="preserve"> </w:t>
      </w:r>
      <w:r w:rsidRPr="00107BEC">
        <w:t>Развитие кредитной деятельности ордена Хр</w:t>
      </w:r>
      <w:r w:rsidRPr="00107BEC">
        <w:t>а</w:t>
      </w:r>
      <w:r w:rsidRPr="00107BEC">
        <w:t>ма в Сирии-Палестине по времени совпало с расцветом крупной международной торговли и притоком драгоценных металлов, в основном сере</w:t>
      </w:r>
      <w:r w:rsidRPr="00107BEC">
        <w:t>б</w:t>
      </w:r>
      <w:r w:rsidRPr="00107BEC">
        <w:t>ра, в латинские государства в 1160-е гг</w:t>
      </w:r>
      <w:r>
        <w:t xml:space="preserve">. </w:t>
      </w:r>
    </w:p>
    <w:p w14:paraId="1CDBF5E6" w14:textId="77777777" w:rsidR="00DE60CF" w:rsidRPr="002A7F7C" w:rsidRDefault="00DE60CF" w:rsidP="00EA7CC4">
      <w:pPr>
        <w:pStyle w:val="a5"/>
      </w:pPr>
      <w:r>
        <w:t>…</w:t>
      </w:r>
      <w:r w:rsidRPr="002A7F7C">
        <w:rPr>
          <w:rFonts w:ascii="Arial" w:hAnsi="Arial" w:cs="Arial"/>
          <w:sz w:val="22"/>
          <w:szCs w:val="22"/>
        </w:rPr>
        <w:t xml:space="preserve"> </w:t>
      </w:r>
      <w:r w:rsidRPr="002A7F7C">
        <w:t>главным образом, светские и церковные власти использ</w:t>
      </w:r>
      <w:r w:rsidRPr="002A7F7C">
        <w:t>о</w:t>
      </w:r>
      <w:r w:rsidRPr="002A7F7C">
        <w:t>вали знания тамплиеров в области фина</w:t>
      </w:r>
      <w:r w:rsidRPr="002A7F7C">
        <w:t>н</w:t>
      </w:r>
      <w:r w:rsidRPr="002A7F7C">
        <w:t>сов. Король мог быть и частным клиентом «банка» тамплиеров — наряду с прочими. Не будем во</w:t>
      </w:r>
      <w:r w:rsidRPr="002A7F7C">
        <w:t>з</w:t>
      </w:r>
      <w:r w:rsidRPr="002A7F7C">
        <w:t>вращаться к этому. Здесь я буду рассматривать вопрос о государственных финансах, управление кот</w:t>
      </w:r>
      <w:r w:rsidRPr="002A7F7C">
        <w:t>о</w:t>
      </w:r>
      <w:r w:rsidRPr="002A7F7C">
        <w:t>рыми, полностью или частично, поручалось тамплиерам.</w:t>
      </w:r>
    </w:p>
    <w:p w14:paraId="3D7540F0" w14:textId="77777777" w:rsidR="00DE60CF" w:rsidRPr="002A7F7C" w:rsidRDefault="00DE60CF" w:rsidP="00EA7CC4">
      <w:pPr>
        <w:pStyle w:val="a5"/>
      </w:pPr>
      <w:r w:rsidRPr="002A7F7C">
        <w:t>Эти финансовые отношения с властями установились очень быстро. «Мы представить себе не м</w:t>
      </w:r>
      <w:r w:rsidRPr="002A7F7C">
        <w:t>о</w:t>
      </w:r>
      <w:r w:rsidRPr="002A7F7C">
        <w:t>жем,</w:t>
      </w:r>
      <w:r>
        <w:t xml:space="preserve"> — </w:t>
      </w:r>
      <w:r w:rsidRPr="002A7F7C">
        <w:t>писал Людовик VII в письме к Сугерию,</w:t>
      </w:r>
      <w:r>
        <w:t xml:space="preserve"> — </w:t>
      </w:r>
      <w:r w:rsidRPr="002A7F7C">
        <w:t>как бы нам удалось продержаться в этой стране без помощи тамплиеров. Они одолжили нам весьма знач</w:t>
      </w:r>
      <w:r w:rsidRPr="002A7F7C">
        <w:t>и</w:t>
      </w:r>
      <w:r w:rsidRPr="002A7F7C">
        <w:t xml:space="preserve">тельную сумму. </w:t>
      </w:r>
      <w:r>
        <w:t>Её</w:t>
      </w:r>
      <w:r w:rsidRPr="002A7F7C">
        <w:t xml:space="preserve"> необходимо им вернуть. Поэтому мы умоляем вас безотлагательно выплатить им две тысячи марок с</w:t>
      </w:r>
      <w:r w:rsidRPr="002A7F7C">
        <w:t>е</w:t>
      </w:r>
      <w:r w:rsidRPr="002A7F7C">
        <w:t>ребром». В другом послании король уто</w:t>
      </w:r>
      <w:r>
        <w:t>чняет мех</w:t>
      </w:r>
      <w:r>
        <w:t>а</w:t>
      </w:r>
      <w:r>
        <w:t>низм займа: «Пусть моё</w:t>
      </w:r>
      <w:r w:rsidRPr="002A7F7C">
        <w:t xml:space="preserve"> засту</w:t>
      </w:r>
      <w:r>
        <w:t>пничество в их пользу не пропадё</w:t>
      </w:r>
      <w:r w:rsidRPr="002A7F7C">
        <w:t>т втуне: ведь они об</w:t>
      </w:r>
      <w:r w:rsidRPr="002A7F7C">
        <w:t>е</w:t>
      </w:r>
      <w:r w:rsidRPr="002A7F7C">
        <w:t xml:space="preserve">щали вскоре вернуть то, что заняли с целью </w:t>
      </w:r>
      <w:r>
        <w:t>оказать мне услугу...». Этот заё</w:t>
      </w:r>
      <w:r w:rsidRPr="002A7F7C">
        <w:t>м Людовика VII почти частное дело. Но он положил начало традиции, продолжавшейся до самого конца кр</w:t>
      </w:r>
      <w:r w:rsidRPr="002A7F7C">
        <w:t>е</w:t>
      </w:r>
      <w:r w:rsidRPr="002A7F7C">
        <w:t>стовых п</w:t>
      </w:r>
      <w:r w:rsidRPr="002A7F7C">
        <w:t>о</w:t>
      </w:r>
      <w:r w:rsidRPr="002A7F7C">
        <w:t>ходов: готовясь к отбытию в Святую землю, короли обращались к военным орденам: они либо отдавали им на хран</w:t>
      </w:r>
      <w:r w:rsidRPr="002A7F7C">
        <w:t>е</w:t>
      </w:r>
      <w:r w:rsidRPr="002A7F7C">
        <w:t>ние свои деньги в преддверии пох</w:t>
      </w:r>
      <w:r w:rsidRPr="002A7F7C">
        <w:t>о</w:t>
      </w:r>
      <w:r w:rsidRPr="002A7F7C">
        <w:t>да, как поступил Генрих II, либо просто брали в долг: так, Эдуард I, прежде чем отправит</w:t>
      </w:r>
      <w:r w:rsidRPr="002A7F7C">
        <w:t>ь</w:t>
      </w:r>
      <w:r w:rsidRPr="002A7F7C">
        <w:t xml:space="preserve">ся на Восток, занял у ордена </w:t>
      </w:r>
      <w:r w:rsidRPr="002A7F7C">
        <w:lastRenderedPageBreak/>
        <w:t>двадцать восемь тысяч ливров</w:t>
      </w:r>
      <w:r>
        <w:t xml:space="preserve">. </w:t>
      </w:r>
      <w:r w:rsidRPr="002A7F7C">
        <w:t>От этого оставался всего один шаг до того, чтобы доверить орденам управление финансами г</w:t>
      </w:r>
      <w:r w:rsidRPr="002A7F7C">
        <w:t>о</w:t>
      </w:r>
      <w:r w:rsidRPr="002A7F7C">
        <w:t>сударства.</w:t>
      </w:r>
    </w:p>
    <w:p w14:paraId="5648FC7F" w14:textId="77777777" w:rsidR="00DE60CF" w:rsidRPr="002A7F7C" w:rsidRDefault="00DE60CF" w:rsidP="00EA7CC4">
      <w:pPr>
        <w:pStyle w:val="a5"/>
      </w:pPr>
      <w:r w:rsidRPr="002A7F7C">
        <w:t>Но в Англии он был сделан только наполовину, в том смы</w:t>
      </w:r>
      <w:r w:rsidRPr="002A7F7C">
        <w:t>с</w:t>
      </w:r>
      <w:r w:rsidRPr="002A7F7C">
        <w:t>ле что только часть королевской казны была отдана на хранение ордену Храма в конце правления Генриха II. Другая часть</w:t>
      </w:r>
      <w:r>
        <w:t xml:space="preserve"> — </w:t>
      </w:r>
      <w:r w:rsidRPr="002A7F7C">
        <w:t>гардероб</w:t>
      </w:r>
      <w:r>
        <w:t xml:space="preserve"> — находилась под надёжной охраной в Лондонском тауэре</w:t>
      </w:r>
      <w:r w:rsidRPr="002A7F7C">
        <w:t xml:space="preserve">. Но около </w:t>
      </w:r>
      <w:smartTag w:uri="urn:schemas-microsoft-com:office:smarttags" w:element="metricconverter">
        <w:smartTagPr>
          <w:attr w:name="ProductID" w:val="1230 г"/>
        </w:smartTagPr>
        <w:r w:rsidRPr="002A7F7C">
          <w:t>1230 г</w:t>
        </w:r>
      </w:smartTag>
      <w:r w:rsidRPr="002A7F7C">
        <w:t>. Генрих III назначил управлять гардер</w:t>
      </w:r>
      <w:r w:rsidRPr="002A7F7C">
        <w:t>о</w:t>
      </w:r>
      <w:r w:rsidRPr="002A7F7C">
        <w:t>бом своего милостынщика, которым в то время был Жоффруа из о</w:t>
      </w:r>
      <w:r w:rsidRPr="002A7F7C">
        <w:t>р</w:t>
      </w:r>
      <w:r w:rsidRPr="002A7F7C">
        <w:t>дена Храма.</w:t>
      </w:r>
    </w:p>
    <w:p w14:paraId="490B6EA6" w14:textId="77777777" w:rsidR="00DE60CF" w:rsidRPr="002A7F7C" w:rsidRDefault="00DE60CF" w:rsidP="00EA7CC4">
      <w:pPr>
        <w:pStyle w:val="a5"/>
      </w:pPr>
      <w:r w:rsidRPr="002A7F7C">
        <w:t xml:space="preserve">Во Франции, напротив, вся королевская казна хранилась в парижском доме Храма (Тампле) </w:t>
      </w:r>
      <w:r>
        <w:t>ещё</w:t>
      </w:r>
      <w:r w:rsidRPr="002A7F7C">
        <w:t xml:space="preserve"> с середины XII в. Перед тем</w:t>
      </w:r>
      <w:r>
        <w:t>,</w:t>
      </w:r>
      <w:r w:rsidRPr="002A7F7C">
        <w:t xml:space="preserve"> как отправиться в крестовый поход, Филипп Август издал ордонанс, урегулировавший управление королевством в его отсу</w:t>
      </w:r>
      <w:r w:rsidRPr="002A7F7C">
        <w:t>т</w:t>
      </w:r>
      <w:r w:rsidRPr="002A7F7C">
        <w:t>ствие (</w:t>
      </w:r>
      <w:smartTag w:uri="urn:schemas-microsoft-com:office:smarttags" w:element="metricconverter">
        <w:smartTagPr>
          <w:attr w:name="ProductID" w:val="1190 г"/>
        </w:smartTagPr>
        <w:r w:rsidRPr="002A7F7C">
          <w:t>1190 г</w:t>
        </w:r>
      </w:smartTag>
      <w:r w:rsidRPr="002A7F7C">
        <w:t>.). Король предписал государственным чиновникам сдавать собранные налоги в парижский дом тамплиеров. Все ук</w:t>
      </w:r>
      <w:r w:rsidRPr="002A7F7C">
        <w:t>а</w:t>
      </w:r>
      <w:r w:rsidRPr="002A7F7C">
        <w:t>зывает на то, что тамплиеры заведовали францу</w:t>
      </w:r>
      <w:r w:rsidRPr="002A7F7C">
        <w:t>з</w:t>
      </w:r>
      <w:r w:rsidRPr="002A7F7C">
        <w:t xml:space="preserve">ской казной на протяжении всего XIII в. </w:t>
      </w:r>
    </w:p>
    <w:p w14:paraId="56A0C054" w14:textId="77777777" w:rsidR="00DE60CF" w:rsidRPr="002A7F7C" w:rsidRDefault="00DE60CF" w:rsidP="00EA7CC4">
      <w:pPr>
        <w:pStyle w:val="a5"/>
      </w:pPr>
      <w:r w:rsidRPr="002A7F7C">
        <w:t>В других странах Европы тамплиеров также приглашали для заведования королевскими финансами: Карл I Анжуйский на С</w:t>
      </w:r>
      <w:r w:rsidRPr="002A7F7C">
        <w:t>и</w:t>
      </w:r>
      <w:r w:rsidRPr="002A7F7C">
        <w:t>цилии и Хайме I Арагонский в Каталонии. При дворе папы Климента V в Пуатье тоже находились тамплиеры, которые з</w:t>
      </w:r>
      <w:r w:rsidRPr="002A7F7C">
        <w:t>а</w:t>
      </w:r>
      <w:r w:rsidRPr="002A7F7C">
        <w:t>нимались его финансами.</w:t>
      </w:r>
    </w:p>
    <w:p w14:paraId="6FFF312D" w14:textId="77777777" w:rsidR="00DE60CF" w:rsidRPr="00B64A40" w:rsidRDefault="00DE60CF" w:rsidP="00EA7CC4">
      <w:pPr>
        <w:pStyle w:val="a5"/>
      </w:pPr>
      <w:r w:rsidRPr="00B64A40">
        <w:t>Финансовая активность ордена Храма была заметна и в др</w:t>
      </w:r>
      <w:r w:rsidRPr="00B64A40">
        <w:t>у</w:t>
      </w:r>
      <w:r w:rsidRPr="00B64A40">
        <w:t>гих областях. В Англии тамплиер Гилберт Хокстон собирал д</w:t>
      </w:r>
      <w:r w:rsidRPr="00B64A40">
        <w:t>е</w:t>
      </w:r>
      <w:r w:rsidRPr="00B64A40">
        <w:t>сятину для короля, но немного оставлял себе. Когда об этом ст</w:t>
      </w:r>
      <w:r w:rsidRPr="00B64A40">
        <w:t>а</w:t>
      </w:r>
      <w:r w:rsidRPr="00B64A40">
        <w:t xml:space="preserve">ло известно, король его простил, а магистр — нет — и подверг суровому наказанию. </w:t>
      </w:r>
    </w:p>
    <w:p w14:paraId="2C0E834F" w14:textId="77777777" w:rsidR="00DE60CF" w:rsidRDefault="00DE60CF" w:rsidP="00EA7CC4">
      <w:pPr>
        <w:pStyle w:val="a5"/>
      </w:pPr>
      <w:r w:rsidRPr="002A7F7C">
        <w:t>Если все дома Храма принимали на хранение ценности и предоставляли займы, то крупные финанс</w:t>
      </w:r>
      <w:r w:rsidRPr="002A7F7C">
        <w:t>о</w:t>
      </w:r>
      <w:r w:rsidRPr="002A7F7C">
        <w:t>вые операции были уделом лишь нескольких командорств, из которых наибольшей известностью пол</w:t>
      </w:r>
      <w:r w:rsidRPr="002A7F7C">
        <w:t>ь</w:t>
      </w:r>
      <w:r w:rsidRPr="002A7F7C">
        <w:t>зовалось парижское. По сознательному выбору ордена парижский дом Храма стал центром финансовых опер</w:t>
      </w:r>
      <w:r w:rsidRPr="002A7F7C">
        <w:t>а</w:t>
      </w:r>
      <w:r w:rsidRPr="002A7F7C">
        <w:t>ций на Западе. Париж более подходил к этой роли, чем Лондон, также занимавший важное, но несколько маргинал</w:t>
      </w:r>
      <w:r w:rsidRPr="002A7F7C">
        <w:t>ь</w:t>
      </w:r>
      <w:r w:rsidRPr="002A7F7C">
        <w:t>ное место в Европе той эпохи</w:t>
      </w:r>
      <w:r>
        <w:t>»</w:t>
      </w:r>
      <w:r w:rsidRPr="002A7F7C">
        <w:t xml:space="preserve">. </w:t>
      </w:r>
    </w:p>
    <w:p w14:paraId="43D04032" w14:textId="3A2634F5" w:rsidR="00DE60CF" w:rsidRDefault="00DE60CF" w:rsidP="00EA7CC4">
      <w:pPr>
        <w:pStyle w:val="PlainText"/>
        <w:rPr>
          <w:bCs/>
        </w:rPr>
      </w:pPr>
      <w:r>
        <w:t xml:space="preserve">Другой исследователь </w:t>
      </w:r>
      <w:r w:rsidRPr="009158D8">
        <w:t xml:space="preserve">Ж. Бордонов </w:t>
      </w:r>
      <w:r>
        <w:t xml:space="preserve">в книге </w:t>
      </w:r>
      <w:r w:rsidRPr="009158D8">
        <w:t xml:space="preserve">«Повседневная жизнь тамплиеров в </w:t>
      </w:r>
      <w:r w:rsidRPr="009158D8">
        <w:rPr>
          <w:lang w:val="en-US"/>
        </w:rPr>
        <w:t>XIII</w:t>
      </w:r>
      <w:r w:rsidRPr="009158D8">
        <w:t xml:space="preserve"> веке</w:t>
      </w:r>
      <w:r w:rsidRPr="009158D8">
        <w:rPr>
          <w:bCs/>
        </w:rPr>
        <w:t>»</w:t>
      </w:r>
      <w:r w:rsidRPr="00DE60CF">
        <w:rPr>
          <w:bCs/>
          <w:vertAlign w:val="superscript"/>
        </w:rPr>
        <w:t>[CXCIV]</w:t>
      </w:r>
      <w:r>
        <w:t xml:space="preserve"> пишет: </w:t>
      </w:r>
    </w:p>
    <w:p w14:paraId="273B977B" w14:textId="77777777" w:rsidR="00DE60CF" w:rsidRPr="009F17D5" w:rsidRDefault="00DE60CF" w:rsidP="00EA7CC4">
      <w:pPr>
        <w:pStyle w:val="a5"/>
      </w:pPr>
      <w:r>
        <w:t>«</w:t>
      </w:r>
      <w:r w:rsidRPr="009158D8">
        <w:t xml:space="preserve">Королевские судьи и духовные лица обычно передавали церквям те богатства, владение которыми могло стать причиной тяжбы в их судах. Но они часто предпочитали </w:t>
      </w:r>
      <w:r w:rsidRPr="009158D8">
        <w:lastRenderedPageBreak/>
        <w:t xml:space="preserve">доверить </w:t>
      </w:r>
      <w:r>
        <w:t>своё</w:t>
      </w:r>
      <w:r w:rsidRPr="009158D8">
        <w:t xml:space="preserve"> имущество ордену Храма, так как последний внушал им уваж</w:t>
      </w:r>
      <w:r w:rsidRPr="009158D8">
        <w:t>е</w:t>
      </w:r>
      <w:r w:rsidRPr="009158D8">
        <w:t>ние своей военной силой. Значительные ценности хранились в командор</w:t>
      </w:r>
      <w:r>
        <w:t>ствах тамплиеров, превращё</w:t>
      </w:r>
      <w:r w:rsidRPr="009158D8">
        <w:t>нных в настоящие крепости. В большинстве командорств деньги помещались на текущие сч</w:t>
      </w:r>
      <w:r w:rsidRPr="009158D8">
        <w:t>е</w:t>
      </w:r>
      <w:r w:rsidRPr="009158D8">
        <w:t>та. Они приносили доход посредством кредитов, переводов и т. д. Тамплиеры были умелыми комиссионерами, и для них не с</w:t>
      </w:r>
      <w:r w:rsidRPr="009158D8">
        <w:t>у</w:t>
      </w:r>
      <w:r w:rsidRPr="009158D8">
        <w:t>ществовало более н</w:t>
      </w:r>
      <w:r w:rsidRPr="009158D8">
        <w:t>и</w:t>
      </w:r>
      <w:r w:rsidRPr="009158D8">
        <w:t>каких секретов в сложностях бухгалтерии. Как говорили, у них было больше картуляриев и бухгалте</w:t>
      </w:r>
      <w:r w:rsidRPr="009158D8">
        <w:t>р</w:t>
      </w:r>
      <w:r w:rsidRPr="009158D8">
        <w:t>ских книг, чем догматических трактатов.</w:t>
      </w:r>
      <w:r w:rsidRPr="00952E69">
        <w:rPr>
          <w:rFonts w:ascii="Arial" w:hAnsi="Arial" w:cs="Arial"/>
          <w:color w:val="000000"/>
          <w:sz w:val="22"/>
          <w:szCs w:val="22"/>
        </w:rPr>
        <w:t xml:space="preserve"> </w:t>
      </w:r>
      <w:r w:rsidRPr="009F17D5">
        <w:t>… Тамплиеры владели неи</w:t>
      </w:r>
      <w:r w:rsidRPr="009F17D5">
        <w:t>с</w:t>
      </w:r>
      <w:r w:rsidRPr="009F17D5">
        <w:t>числимыми бога</w:t>
      </w:r>
      <w:r w:rsidRPr="009F17D5">
        <w:t>т</w:t>
      </w:r>
      <w:r w:rsidRPr="009F17D5">
        <w:t>ствами и были превосходными управляющими. Безопасность их домов, ловкость пров</w:t>
      </w:r>
      <w:r w:rsidRPr="009F17D5">
        <w:t>е</w:t>
      </w:r>
      <w:r w:rsidRPr="009F17D5">
        <w:t>дения торговых сделок, практическая сметка их предводителей — все это способствовало развитию доверия тех, у кого были ценности, которые след</w:t>
      </w:r>
      <w:r w:rsidRPr="009F17D5">
        <w:t>о</w:t>
      </w:r>
      <w:r w:rsidRPr="009F17D5">
        <w:t>вало пустить в оборот или охранять</w:t>
      </w:r>
      <w:r>
        <w:t>».</w:t>
      </w:r>
    </w:p>
    <w:p w14:paraId="342F10F1" w14:textId="5A74A46A" w:rsidR="00DE60CF" w:rsidRPr="00B64A40" w:rsidRDefault="00DE60CF" w:rsidP="00EA7CC4">
      <w:pPr>
        <w:pStyle w:val="PlainText"/>
      </w:pPr>
      <w:r w:rsidRPr="00B64A40">
        <w:t>История ордена Тамплиеров имела закономерный финал: в пятницу 13 октября 1307 все французские тамплиеры были ар</w:t>
      </w:r>
      <w:r w:rsidRPr="00B64A40">
        <w:t>е</w:t>
      </w:r>
      <w:r w:rsidRPr="00B64A40">
        <w:t>стованы, а их имущество конфисковано. Считается, правда, что хр</w:t>
      </w:r>
      <w:r w:rsidRPr="00B64A40">
        <w:t>а</w:t>
      </w:r>
      <w:r w:rsidRPr="00B64A40">
        <w:t>мовники успели спрятать своё основное богатство, но его до сих пор не смогли найти</w:t>
      </w:r>
      <w:r w:rsidRPr="00DE60CF">
        <w:rPr>
          <w:bCs/>
          <w:sz w:val="24"/>
          <w:vertAlign w:val="superscript"/>
        </w:rPr>
        <w:t>[CXCV]</w:t>
      </w:r>
      <w:r w:rsidRPr="00B64A40">
        <w:t>. Суде</w:t>
      </w:r>
      <w:r w:rsidRPr="00B64A40">
        <w:t>б</w:t>
      </w:r>
      <w:r w:rsidRPr="00B64A40">
        <w:t>ные преследования</w:t>
      </w:r>
      <w:r>
        <w:t xml:space="preserve"> против них</w:t>
      </w:r>
      <w:r w:rsidRPr="00B64A40">
        <w:t>, начатые во Франции, распространились по всей Европе и были подхвачены инквизицией. Официально орден был распущен па</w:t>
      </w:r>
      <w:r w:rsidRPr="00B64A40">
        <w:t>п</w:t>
      </w:r>
      <w:r w:rsidRPr="00B64A40">
        <w:t>ским декретом 22 марта 1312 года, а Великий Магистр ордена Жак де Моле был сожжён на медленном огне, на острове Сите на реке С</w:t>
      </w:r>
      <w:r w:rsidRPr="00B64A40">
        <w:t>е</w:t>
      </w:r>
      <w:r w:rsidRPr="00B64A40">
        <w:t xml:space="preserve">не. </w:t>
      </w:r>
    </w:p>
    <w:p w14:paraId="0CA9BD6E" w14:textId="050BBEFB" w:rsidR="00DE60CF" w:rsidRDefault="00DE60CF" w:rsidP="00EA7CC4">
      <w:pPr>
        <w:pStyle w:val="PlainText"/>
      </w:pPr>
      <w:r>
        <w:t>Вследствие краха системы «Тамплиеры» проект скупки мира и порабощения человечества на основе монополии на трансн</w:t>
      </w:r>
      <w:r>
        <w:t>а</w:t>
      </w:r>
      <w:r>
        <w:t>циональное ростовщичество зашёл в тупик. Его потребовалось м</w:t>
      </w:r>
      <w:r>
        <w:t>о</w:t>
      </w:r>
      <w:r>
        <w:t>дифицировать и перезагрузить</w:t>
      </w:r>
      <w:r w:rsidRPr="00DE60CF">
        <w:rPr>
          <w:vertAlign w:val="superscript"/>
        </w:rPr>
        <w:t>[CXCVI]</w:t>
      </w:r>
      <w:r>
        <w:t>. Одна из системных ошибок версии проекта, в которой междун</w:t>
      </w:r>
      <w:r>
        <w:t>а</w:t>
      </w:r>
      <w:r>
        <w:t xml:space="preserve">родное финансовое обращение оказалось в руках тамплиеров, состояло в том, что тамплиеры </w:t>
      </w:r>
      <w:r w:rsidRPr="00223AAE">
        <w:t>—</w:t>
      </w:r>
      <w:r>
        <w:t xml:space="preserve"> прежде всего </w:t>
      </w:r>
      <w:r w:rsidRPr="00223AAE">
        <w:t>—</w:t>
      </w:r>
      <w:r>
        <w:t xml:space="preserve"> военная сила. А военная сила при ведении агре</w:t>
      </w:r>
      <w:r>
        <w:t>с</w:t>
      </w:r>
      <w:r>
        <w:t>сии средствами всех шести пр</w:t>
      </w:r>
      <w:r>
        <w:t>и</w:t>
      </w:r>
      <w:r>
        <w:t xml:space="preserve">оритетов обобщённого оружия </w:t>
      </w:r>
      <w:r w:rsidRPr="00223AAE">
        <w:t>—</w:t>
      </w:r>
      <w:r>
        <w:t xml:space="preserve"> инструмент завершения операций, осуществляемых на более в</w:t>
      </w:r>
      <w:r>
        <w:t>ы</w:t>
      </w:r>
      <w:r>
        <w:t xml:space="preserve">соких приоритетах, а так же </w:t>
      </w:r>
      <w:r w:rsidRPr="00223AAE">
        <w:t>—</w:t>
      </w:r>
      <w:r>
        <w:t xml:space="preserve"> инструмент поддержания пол</w:t>
      </w:r>
      <w:r>
        <w:t>и</w:t>
      </w:r>
      <w:r>
        <w:t>цейского порядка на подко</w:t>
      </w:r>
      <w:r>
        <w:t>н</w:t>
      </w:r>
      <w:r>
        <w:t>трольных территориях. В силу этих обстоятельств тамплиеры были, мягко говоря, не очень хор</w:t>
      </w:r>
      <w:r>
        <w:t>о</w:t>
      </w:r>
      <w:r>
        <w:t>шим инструментом проникновения на новые территории. Так же во</w:t>
      </w:r>
      <w:r>
        <w:t>з</w:t>
      </w:r>
      <w:r>
        <w:t>можно, что успех ордена на финансовом поприще был неустр</w:t>
      </w:r>
      <w:r>
        <w:t>а</w:t>
      </w:r>
      <w:r>
        <w:t xml:space="preserve">нимой помехой для </w:t>
      </w:r>
      <w:r>
        <w:lastRenderedPageBreak/>
        <w:t>успеха на этом же поприще иудейской диа</w:t>
      </w:r>
      <w:r>
        <w:t>с</w:t>
      </w:r>
      <w:r>
        <w:t>поры. В этом были некоторые из причин, по которым «мировая закулиса» тех лет позволила уничтожить орден. После этого она приступила к модификации проекта скупки мира, включая и м</w:t>
      </w:r>
      <w:r>
        <w:t>о</w:t>
      </w:r>
      <w:r>
        <w:t>дификацию его идеологического обеспечения, что мы кратко п</w:t>
      </w:r>
      <w:r>
        <w:t>о</w:t>
      </w:r>
      <w:r>
        <w:t xml:space="preserve">казали в настоящей работе. </w:t>
      </w:r>
    </w:p>
    <w:p w14:paraId="66D4CA33" w14:textId="77777777" w:rsidR="00DE60CF" w:rsidRDefault="00DE60CF" w:rsidP="00EA7CC4">
      <w:pPr>
        <w:pStyle w:val="Heading1"/>
      </w:pPr>
      <w:bookmarkStart w:id="106" w:name="_Toc254970626"/>
      <w:bookmarkStart w:id="107" w:name="_Toc255758981"/>
      <w:bookmarkStart w:id="108" w:name="_Toc257614555"/>
      <w:r>
        <w:t xml:space="preserve">24. </w:t>
      </w:r>
      <w:r w:rsidRPr="00F124AC">
        <w:t>Что делать</w:t>
      </w:r>
      <w:bookmarkEnd w:id="106"/>
      <w:bookmarkEnd w:id="107"/>
      <w:bookmarkEnd w:id="108"/>
    </w:p>
    <w:p w14:paraId="0C5DEAEF" w14:textId="77777777" w:rsidR="00DE60CF" w:rsidRDefault="00DE60CF" w:rsidP="00EA7CC4">
      <w:pPr>
        <w:pStyle w:val="PlainText"/>
      </w:pPr>
      <w:r w:rsidRPr="004874EE">
        <w:t>Мы рассмотрели</w:t>
      </w:r>
      <w:r>
        <w:t xml:space="preserve"> некоторые этапы эволюции концепции пор</w:t>
      </w:r>
      <w:r>
        <w:t>а</w:t>
      </w:r>
      <w:r>
        <w:t>бощения человечества от имени Бога на основе монополии на ростовщическую деятельность и этапы вн</w:t>
      </w:r>
      <w:r>
        <w:t>е</w:t>
      </w:r>
      <w:r>
        <w:t xml:space="preserve">дрения её в общество. </w:t>
      </w:r>
    </w:p>
    <w:p w14:paraId="0A0A9597" w14:textId="585B4356" w:rsidR="00DE60CF" w:rsidRDefault="00DE60CF" w:rsidP="00EA7CC4">
      <w:pPr>
        <w:pStyle w:val="PlainText"/>
      </w:pPr>
      <w:r>
        <w:t>И следует признать, что современный мир находится под п</w:t>
      </w:r>
      <w:r>
        <w:t>я</w:t>
      </w:r>
      <w:r>
        <w:t>той ростовщиков и не может найти приемлемого выхода, несмо</w:t>
      </w:r>
      <w:r>
        <w:t>т</w:t>
      </w:r>
      <w:r>
        <w:t>ря на разразившийся глобальный кризис, вызванный именно этой финансовой системой. По этому поводу Жак Атали п</w:t>
      </w:r>
      <w:r>
        <w:t>и</w:t>
      </w:r>
      <w:r>
        <w:t>сал</w:t>
      </w:r>
      <w:r w:rsidRPr="00DE60CF">
        <w:rPr>
          <w:sz w:val="24"/>
          <w:vertAlign w:val="superscript"/>
        </w:rPr>
        <w:t>[CXCVII]</w:t>
      </w:r>
      <w:r>
        <w:t xml:space="preserve">: </w:t>
      </w:r>
    </w:p>
    <w:p w14:paraId="53196F43" w14:textId="77777777" w:rsidR="00DE60CF" w:rsidRDefault="00DE60CF" w:rsidP="00EA7CC4">
      <w:pPr>
        <w:pStyle w:val="a5"/>
      </w:pPr>
      <w:r w:rsidRPr="004874EE">
        <w:t>«Превращение Ротшильдов в международных банкиров... и</w:t>
      </w:r>
      <w:r w:rsidRPr="004874EE">
        <w:t>з</w:t>
      </w:r>
      <w:r w:rsidRPr="004874EE">
        <w:t>менило всю структуру еврейского гос</w:t>
      </w:r>
      <w:r w:rsidRPr="004874EE">
        <w:t>у</w:t>
      </w:r>
      <w:r w:rsidRPr="004874EE">
        <w:t>дарственного бизнеса... Это дало новый стимул для объе</w:t>
      </w:r>
      <w:r>
        <w:t>динения евреев как группы, причё</w:t>
      </w:r>
      <w:r w:rsidRPr="004874EE">
        <w:t>м международной группы. Исключительное положение дома Ро</w:t>
      </w:r>
      <w:r w:rsidRPr="004874EE">
        <w:t>т</w:t>
      </w:r>
      <w:r w:rsidRPr="004874EE">
        <w:t>шильдов оказалось объединяющим факт</w:t>
      </w:r>
      <w:r w:rsidRPr="004874EE">
        <w:t>о</w:t>
      </w:r>
      <w:r w:rsidRPr="004874EE">
        <w:t>ром в тот момент, когда религиозно-духовная традиция перестала объединять евреев. Для не-евреев имя Ротшильда стало символом международного хара</w:t>
      </w:r>
      <w:r w:rsidRPr="004874EE">
        <w:t>к</w:t>
      </w:r>
      <w:r w:rsidRPr="004874EE">
        <w:t>тера евреев в мире наций и национальных государств. Никакая пропаганда не могла бы создать символ более удобный, чем со</w:t>
      </w:r>
      <w:r w:rsidRPr="004874EE">
        <w:t>з</w:t>
      </w:r>
      <w:r w:rsidRPr="004874EE">
        <w:t>дала сама действ</w:t>
      </w:r>
      <w:r w:rsidRPr="004874EE">
        <w:t>и</w:t>
      </w:r>
      <w:r w:rsidRPr="004874EE">
        <w:t>тельность... Еврейский банковский капитал стал международным, объеди</w:t>
      </w:r>
      <w:r>
        <w:t>нился посредством перекрё</w:t>
      </w:r>
      <w:r w:rsidRPr="004874EE">
        <w:t>стных бр</w:t>
      </w:r>
      <w:r w:rsidRPr="004874EE">
        <w:t>а</w:t>
      </w:r>
      <w:r w:rsidRPr="004874EE">
        <w:t>ков, и возникла настоящая международная каста”. Члены этой касты “управляли еврейской общиной, не принадлежа к ней социально и географически. Но они не принадлежали и к нееврейской о</w:t>
      </w:r>
      <w:r w:rsidRPr="004874EE">
        <w:t>б</w:t>
      </w:r>
      <w:r w:rsidRPr="004874EE">
        <w:t>щине</w:t>
      </w:r>
      <w:r>
        <w:t>”»</w:t>
      </w:r>
      <w:r w:rsidRPr="004874EE">
        <w:t>.</w:t>
      </w:r>
    </w:p>
    <w:p w14:paraId="11CE3A07" w14:textId="77777777" w:rsidR="00DE60CF" w:rsidRDefault="00DE60CF" w:rsidP="00EA7CC4">
      <w:pPr>
        <w:pStyle w:val="PlainText"/>
      </w:pPr>
      <w:r w:rsidRPr="00A85C4C">
        <w:t>Джон Кеннеди понимал всю порочность современной росто</w:t>
      </w:r>
      <w:r w:rsidRPr="00A85C4C">
        <w:t>в</w:t>
      </w:r>
      <w:r w:rsidRPr="00A85C4C">
        <w:t>щической системы и поставил в</w:t>
      </w:r>
      <w:r w:rsidRPr="00A85C4C">
        <w:t>о</w:t>
      </w:r>
      <w:r w:rsidRPr="00A85C4C">
        <w:t xml:space="preserve">прос так: </w:t>
      </w:r>
    </w:p>
    <w:p w14:paraId="2F94EC78" w14:textId="77777777" w:rsidR="00DE60CF" w:rsidRDefault="00DE60CF" w:rsidP="00EA7CC4">
      <w:pPr>
        <w:pStyle w:val="a5"/>
      </w:pPr>
      <w:r w:rsidRPr="00A85C4C">
        <w:t>«Готовы ли мы, в конце концов, понять те опасности общес</w:t>
      </w:r>
      <w:r w:rsidRPr="00A85C4C">
        <w:t>т</w:t>
      </w:r>
      <w:r w:rsidRPr="00A85C4C">
        <w:t xml:space="preserve">венного неравенства, которые вызваны действием современной денежной системы и изменить </w:t>
      </w:r>
      <w:r>
        <w:t>её</w:t>
      </w:r>
      <w:r w:rsidRPr="00A85C4C">
        <w:t>, или мы будем ждать всеми</w:t>
      </w:r>
      <w:r w:rsidRPr="00A85C4C">
        <w:t>р</w:t>
      </w:r>
      <w:r w:rsidRPr="00A85C4C">
        <w:t>ной экологич</w:t>
      </w:r>
      <w:r w:rsidRPr="00A85C4C">
        <w:t>е</w:t>
      </w:r>
      <w:r w:rsidRPr="00A85C4C">
        <w:t>ской и экономической катастрофы, возникновения войн или революций».</w:t>
      </w:r>
      <w:r>
        <w:t xml:space="preserve"> </w:t>
      </w:r>
    </w:p>
    <w:p w14:paraId="7F408DD5" w14:textId="77777777" w:rsidR="00DE60CF" w:rsidRDefault="00DE60CF" w:rsidP="00EA7CC4">
      <w:pPr>
        <w:pStyle w:val="PlainText"/>
      </w:pPr>
      <w:r>
        <w:t>Но это оказалось небезопасным для его жизни.</w:t>
      </w:r>
    </w:p>
    <w:p w14:paraId="6A8E2734" w14:textId="77777777" w:rsidR="00DE60CF" w:rsidRDefault="00DE60CF" w:rsidP="00EA7CC4">
      <w:pPr>
        <w:pStyle w:val="PlainText"/>
      </w:pPr>
      <w:r>
        <w:lastRenderedPageBreak/>
        <w:t>В России монопольное право на ростовщичество удалось обеспечить определённой группе в XIX веке, после принятия в качестве священной книги Ветхого завета, а на Западе это пр</w:t>
      </w:r>
      <w:r>
        <w:t>о</w:t>
      </w:r>
      <w:r>
        <w:t xml:space="preserve">изошло ещё раньше. Но кризис привёл к тому, что </w:t>
      </w:r>
      <w:r w:rsidRPr="00A85C4C">
        <w:t>даже церко</w:t>
      </w:r>
      <w:r w:rsidRPr="00A85C4C">
        <w:t>в</w:t>
      </w:r>
      <w:r w:rsidRPr="00A85C4C">
        <w:t>ные иерархи начали понимать, что так дальше жить нел</w:t>
      </w:r>
      <w:r w:rsidRPr="00A85C4C">
        <w:t>ь</w:t>
      </w:r>
      <w:r w:rsidRPr="00A85C4C">
        <w:t>зя.</w:t>
      </w:r>
      <w:r>
        <w:t xml:space="preserve"> </w:t>
      </w:r>
    </w:p>
    <w:p w14:paraId="6A82D56C" w14:textId="77777777" w:rsidR="00DE60CF" w:rsidRDefault="00DE60CF" w:rsidP="00EA7CC4">
      <w:pPr>
        <w:pStyle w:val="PlainText"/>
      </w:pPr>
      <w:r>
        <w:t>С началом глобального финансового кризиса 2008 и посл</w:t>
      </w:r>
      <w:r>
        <w:t>е</w:t>
      </w:r>
      <w:r>
        <w:t>дующих годов папа римский Бенедикт </w:t>
      </w:r>
      <w:r>
        <w:rPr>
          <w:lang w:val="en-US"/>
        </w:rPr>
        <w:t>XVI</w:t>
      </w:r>
      <w:r>
        <w:t xml:space="preserve"> высказал своё крит</w:t>
      </w:r>
      <w:r>
        <w:t>и</w:t>
      </w:r>
      <w:r>
        <w:t>ческое отношение к мировой финансовой системе.</w:t>
      </w:r>
    </w:p>
    <w:p w14:paraId="384280C7" w14:textId="77777777" w:rsidR="00DE60CF" w:rsidRPr="00CF58EB" w:rsidRDefault="00DE60CF" w:rsidP="00EA7CC4">
      <w:pPr>
        <w:pStyle w:val="a5"/>
        <w:rPr>
          <w:rFonts w:ascii="Arial" w:hAnsi="Arial" w:cs="Arial"/>
        </w:rPr>
      </w:pPr>
      <w:r>
        <w:t>«</w:t>
      </w:r>
      <w:r w:rsidRPr="00CF58EB">
        <w:t>Римский Первосвященник напомнил о социальной позиции Церкви и традиционном отношении к обладателям "мирских" б</w:t>
      </w:r>
      <w:r w:rsidRPr="00CF58EB">
        <w:t>о</w:t>
      </w:r>
      <w:r w:rsidRPr="00CF58EB">
        <w:t xml:space="preserve">гатств. </w:t>
      </w:r>
    </w:p>
    <w:p w14:paraId="6A532563" w14:textId="77777777" w:rsidR="00DE60CF" w:rsidRPr="00CF58EB" w:rsidRDefault="00DE60CF" w:rsidP="00EA7CC4">
      <w:pPr>
        <w:pStyle w:val="a5"/>
      </w:pPr>
      <w:r w:rsidRPr="00CF58EB">
        <w:t xml:space="preserve">Папа Римский </w:t>
      </w:r>
      <w:hyperlink r:id="rId20" w:tgtFrame="_blank" w:history="1">
        <w:r w:rsidRPr="00CF58EB">
          <w:rPr>
            <w:rStyle w:val="Hyperlink"/>
            <w:szCs w:val="14"/>
          </w:rPr>
          <w:t>Бенедикт XVI</w:t>
        </w:r>
      </w:hyperlink>
      <w:r w:rsidRPr="00CF58EB">
        <w:t xml:space="preserve"> заклеймил глобальную фина</w:t>
      </w:r>
      <w:r w:rsidRPr="00CF58EB">
        <w:t>н</w:t>
      </w:r>
      <w:r w:rsidRPr="00CF58EB">
        <w:t>совую систему как эгоцентричную и бл</w:t>
      </w:r>
      <w:r w:rsidRPr="00CF58EB">
        <w:t>и</w:t>
      </w:r>
      <w:r w:rsidRPr="00CF58EB">
        <w:t>зорукую, которая мало заботится об общественном благе, особенно о бедных. По словам католического л</w:t>
      </w:r>
      <w:r w:rsidRPr="00CF58EB">
        <w:t>и</w:t>
      </w:r>
      <w:r w:rsidRPr="00CF58EB">
        <w:t xml:space="preserve">дера, финансовая система, поставив своей целью краткосрочное обогащение, стала опасной для всех. </w:t>
      </w:r>
    </w:p>
    <w:p w14:paraId="12CE31AA" w14:textId="77777777" w:rsidR="00DE60CF" w:rsidRPr="00CF58EB" w:rsidRDefault="00DE60CF" w:rsidP="00EA7CC4">
      <w:pPr>
        <w:pStyle w:val="a5"/>
      </w:pPr>
      <w:r w:rsidRPr="00CF58EB">
        <w:t>В своем ежегодном мирном обращении Папа п</w:t>
      </w:r>
      <w:r>
        <w:t>ризвал глоб</w:t>
      </w:r>
      <w:r>
        <w:t>а</w:t>
      </w:r>
      <w:r>
        <w:t>лизирующийся мир к “</w:t>
      </w:r>
      <w:r w:rsidRPr="00CF58EB">
        <w:t>общему моральн</w:t>
      </w:r>
      <w:r w:rsidRPr="00CF58EB">
        <w:t>о</w:t>
      </w:r>
      <w:r w:rsidRPr="00CF58EB">
        <w:t>му кодексу</w:t>
      </w:r>
      <w:r>
        <w:t>”</w:t>
      </w:r>
      <w:r w:rsidRPr="00CF58EB">
        <w:t>, что как-то поможет сократить пропасть между бедными и богатыми, пер</w:t>
      </w:r>
      <w:r w:rsidRPr="00CF58EB">
        <w:t>е</w:t>
      </w:r>
      <w:r w:rsidRPr="00CF58EB">
        <w:t xml:space="preserve">дает </w:t>
      </w:r>
      <w:hyperlink r:id="rId21" w:tgtFrame="_blank" w:history="1">
        <w:r w:rsidRPr="00CF58EB">
          <w:rPr>
            <w:rStyle w:val="Hyperlink"/>
            <w:szCs w:val="14"/>
          </w:rPr>
          <w:t>"Новый Р</w:t>
        </w:r>
        <w:r w:rsidRPr="00CF58EB">
          <w:rPr>
            <w:rStyle w:val="Hyperlink"/>
            <w:szCs w:val="14"/>
          </w:rPr>
          <w:t>е</w:t>
        </w:r>
        <w:r w:rsidRPr="00CF58EB">
          <w:rPr>
            <w:rStyle w:val="Hyperlink"/>
            <w:szCs w:val="14"/>
          </w:rPr>
          <w:t>гион"</w:t>
        </w:r>
      </w:hyperlink>
      <w:r w:rsidRPr="00CF58EB">
        <w:t xml:space="preserve"> со ссылкой на агентство Reuters. </w:t>
      </w:r>
    </w:p>
    <w:p w14:paraId="0B54136A" w14:textId="77777777" w:rsidR="00DE60CF" w:rsidRPr="00CF58EB" w:rsidRDefault="00DE60CF" w:rsidP="00EA7CC4">
      <w:pPr>
        <w:pStyle w:val="a5"/>
      </w:pPr>
      <w:r w:rsidRPr="00CF58EB">
        <w:t>Бенедикт XVI, который недавно уже отпускал несколько критических замечаний в адрес банковских практик, подчеркнул, что негативные аспекты финансовой глобал</w:t>
      </w:r>
      <w:r w:rsidRPr="00CF58EB">
        <w:t>и</w:t>
      </w:r>
      <w:r>
        <w:t>зации ясно видны всем. “</w:t>
      </w:r>
      <w:r w:rsidRPr="00CF58EB">
        <w:t>Сегодняшняя ситуация представляется чрезвычайно хру</w:t>
      </w:r>
      <w:r w:rsidRPr="00CF58EB">
        <w:t>п</w:t>
      </w:r>
      <w:r w:rsidRPr="00CF58EB">
        <w:t>кой: мы испытываем негативные последствия системы соверш</w:t>
      </w:r>
      <w:r w:rsidRPr="00CF58EB">
        <w:t>е</w:t>
      </w:r>
      <w:r w:rsidRPr="00CF58EB">
        <w:t>ния финансовых оп</w:t>
      </w:r>
      <w:r w:rsidRPr="00CF58EB">
        <w:t>е</w:t>
      </w:r>
      <w:r w:rsidRPr="00CF58EB">
        <w:t>раций, как национальных, так и мировых, которая оказалась недальновидной, стремящейся повысить це</w:t>
      </w:r>
      <w:r w:rsidRPr="00CF58EB">
        <w:t>н</w:t>
      </w:r>
      <w:r w:rsidRPr="00CF58EB">
        <w:t>ность финансовых сделок, сосредоточив внимание на технич</w:t>
      </w:r>
      <w:r w:rsidRPr="00CF58EB">
        <w:t>е</w:t>
      </w:r>
      <w:r w:rsidRPr="00CF58EB">
        <w:t>ском упра</w:t>
      </w:r>
      <w:r>
        <w:t>влении различными формами риска”</w:t>
      </w:r>
      <w:r w:rsidRPr="00CF58EB">
        <w:t xml:space="preserve">, </w:t>
      </w:r>
      <w:r w:rsidRPr="00223AAE">
        <w:t>—</w:t>
      </w:r>
      <w:r w:rsidRPr="00CF58EB">
        <w:t xml:space="preserve"> сказал Папа в о</w:t>
      </w:r>
      <w:r w:rsidRPr="00CF58EB">
        <w:t>б</w:t>
      </w:r>
      <w:r w:rsidRPr="00CF58EB">
        <w:t>ращении Католической церкви к Всемирному дню м</w:t>
      </w:r>
      <w:r w:rsidRPr="00CF58EB">
        <w:t>и</w:t>
      </w:r>
      <w:r w:rsidRPr="00CF58EB">
        <w:t xml:space="preserve">ра, который отмечается 1 января. </w:t>
      </w:r>
    </w:p>
    <w:p w14:paraId="33797604" w14:textId="77777777" w:rsidR="00DE60CF" w:rsidRPr="00CF58EB" w:rsidRDefault="00DE60CF" w:rsidP="00EA7CC4">
      <w:pPr>
        <w:pStyle w:val="a5"/>
      </w:pPr>
      <w:r w:rsidRPr="00CF58EB">
        <w:t>Умственная близорукость дала о себе знать, когда мировая финансовая система отошла от своей ос</w:t>
      </w:r>
      <w:r>
        <w:t xml:space="preserve">новной цели </w:t>
      </w:r>
      <w:r w:rsidRPr="00223AAE">
        <w:t>—</w:t>
      </w:r>
      <w:r w:rsidRPr="00CF58EB">
        <w:t xml:space="preserve"> быть ст</w:t>
      </w:r>
      <w:r w:rsidRPr="00CF58EB">
        <w:t>и</w:t>
      </w:r>
      <w:r w:rsidRPr="00CF58EB">
        <w:t>мулом долгосрочному росту и созданию раб</w:t>
      </w:r>
      <w:r w:rsidRPr="00CF58EB">
        <w:t>о</w:t>
      </w:r>
      <w:r w:rsidRPr="00CF58EB">
        <w:t xml:space="preserve">чих мест. </w:t>
      </w:r>
    </w:p>
    <w:p w14:paraId="55B14D3F" w14:textId="77777777" w:rsidR="00DE60CF" w:rsidRPr="00CF58EB" w:rsidRDefault="00DE60CF" w:rsidP="00EA7CC4">
      <w:pPr>
        <w:pStyle w:val="a5"/>
      </w:pPr>
      <w:r>
        <w:t>“</w:t>
      </w:r>
      <w:r w:rsidRPr="00CF58EB">
        <w:t>Таким образом, финансовая схема, поставив себя в рамки краткосрочности, стала опасной уже для всех</w:t>
      </w:r>
      <w:r>
        <w:t xml:space="preserve">”, </w:t>
      </w:r>
      <w:r w:rsidRPr="00223AAE">
        <w:t>—</w:t>
      </w:r>
      <w:r w:rsidRPr="00CF58EB">
        <w:t xml:space="preserve"> прокоммент</w:t>
      </w:r>
      <w:r w:rsidRPr="00CF58EB">
        <w:t>и</w:t>
      </w:r>
      <w:r w:rsidRPr="00CF58EB">
        <w:t xml:space="preserve">ровал он. </w:t>
      </w:r>
    </w:p>
    <w:p w14:paraId="0DED42E8" w14:textId="77777777" w:rsidR="00DE60CF" w:rsidRPr="00CF58EB" w:rsidRDefault="00DE60CF" w:rsidP="00EA7CC4">
      <w:pPr>
        <w:pStyle w:val="a5"/>
      </w:pPr>
      <w:r w:rsidRPr="00CF58EB">
        <w:lastRenderedPageBreak/>
        <w:t>Наблюдатели отмечают, что в нынешнем обращении Бен</w:t>
      </w:r>
      <w:r w:rsidRPr="00CF58EB">
        <w:t>е</w:t>
      </w:r>
      <w:r w:rsidRPr="00CF58EB">
        <w:t>дикта XVI, которое по традиции направл</w:t>
      </w:r>
      <w:r w:rsidRPr="00CF58EB">
        <w:t>я</w:t>
      </w:r>
      <w:r w:rsidRPr="00CF58EB">
        <w:t>ется главам государств, правительств и международных организаций, сделан наиболее глубокий и всесторонний критический анализ действующей ба</w:t>
      </w:r>
      <w:r w:rsidRPr="00CF58EB">
        <w:t>н</w:t>
      </w:r>
      <w:r w:rsidRPr="00CF58EB">
        <w:t>ковской системы с начала мирового финансового криз</w:t>
      </w:r>
      <w:r w:rsidRPr="00CF58EB">
        <w:t>и</w:t>
      </w:r>
      <w:r w:rsidRPr="00CF58EB">
        <w:t xml:space="preserve">са. </w:t>
      </w:r>
    </w:p>
    <w:p w14:paraId="622C69AA" w14:textId="7EF9CEA3" w:rsidR="00DE60CF" w:rsidRPr="003C3E32" w:rsidRDefault="00DE60CF" w:rsidP="00EA7CC4">
      <w:pPr>
        <w:pStyle w:val="a5"/>
        <w:rPr>
          <w:sz w:val="20"/>
        </w:rPr>
      </w:pPr>
      <w:r w:rsidRPr="00CF58EB">
        <w:t>Напом</w:t>
      </w:r>
      <w:r>
        <w:t>ним, что в книге Бенедикта XVI “</w:t>
      </w:r>
      <w:r w:rsidRPr="00CF58EB">
        <w:t>Иисус из Назар</w:t>
      </w:r>
      <w:r w:rsidRPr="00CF58EB">
        <w:t>е</w:t>
      </w:r>
      <w:r w:rsidRPr="00CF58EB">
        <w:t>та</w:t>
      </w:r>
      <w:r>
        <w:t>”</w:t>
      </w:r>
      <w:r w:rsidRPr="00CF58EB">
        <w:t xml:space="preserve">, </w:t>
      </w:r>
      <w:r w:rsidRPr="003C3E32">
        <w:rPr>
          <w:rStyle w:val="Hyperlink"/>
        </w:rPr>
        <w:t>вышедшей в свет на Западе</w:t>
      </w:r>
      <w:r w:rsidRPr="00CF58EB">
        <w:t xml:space="preserve"> в 2007 году, а пару недель н</w:t>
      </w:r>
      <w:r w:rsidRPr="00CF58EB">
        <w:t>а</w:t>
      </w:r>
      <w:r w:rsidRPr="00CF58EB">
        <w:t xml:space="preserve">зад появившейся и </w:t>
      </w:r>
      <w:r w:rsidRPr="003C3E32">
        <w:rPr>
          <w:szCs w:val="14"/>
        </w:rPr>
        <w:t>в русском издании</w:t>
      </w:r>
      <w:r w:rsidRPr="00CF58EB">
        <w:t>, понтифик нелестно отз</w:t>
      </w:r>
      <w:r w:rsidRPr="00CF58EB">
        <w:t>ы</w:t>
      </w:r>
      <w:r w:rsidRPr="00CF58EB">
        <w:t>вается о капит</w:t>
      </w:r>
      <w:r w:rsidRPr="00CF58EB">
        <w:t>а</w:t>
      </w:r>
      <w:r w:rsidRPr="00CF58EB">
        <w:t xml:space="preserve">лизме. Он приводит в книге личные размышления о жизни и </w:t>
      </w:r>
      <w:r>
        <w:t>учении Иисуса Христа, критикуя “</w:t>
      </w:r>
      <w:r w:rsidRPr="00CF58EB">
        <w:t>зло</w:t>
      </w:r>
      <w:r>
        <w:t>”</w:t>
      </w:r>
      <w:r w:rsidRPr="00CF58EB">
        <w:t xml:space="preserve"> капиталист</w:t>
      </w:r>
      <w:r w:rsidRPr="00CF58EB">
        <w:t>и</w:t>
      </w:r>
      <w:r w:rsidRPr="00CF58EB">
        <w:t>ческой эксплуатации бедных, порицая при этом и то, что в ма</w:t>
      </w:r>
      <w:r w:rsidRPr="00CF58EB">
        <w:t>р</w:t>
      </w:r>
      <w:r w:rsidRPr="00CF58EB">
        <w:t>ксизме отсу</w:t>
      </w:r>
      <w:r w:rsidRPr="00CF58EB">
        <w:t>т</w:t>
      </w:r>
      <w:r w:rsidRPr="00CF58EB">
        <w:t>ствует Бог</w:t>
      </w:r>
      <w:r>
        <w:t>»</w:t>
      </w:r>
      <w:r w:rsidRPr="00DE60CF">
        <w:rPr>
          <w:vertAlign w:val="superscript"/>
        </w:rPr>
        <w:t>[CXCVIII]</w:t>
      </w:r>
      <w:r w:rsidRPr="00CF58EB">
        <w:t xml:space="preserve"> </w:t>
      </w:r>
    </w:p>
    <w:p w14:paraId="5CDE7F1D" w14:textId="2C95C27F" w:rsidR="00DE60CF" w:rsidRDefault="00DE60CF" w:rsidP="00EA7CC4">
      <w:pPr>
        <w:pStyle w:val="PlainText"/>
      </w:pPr>
      <w:r>
        <w:t>Иерархи РПЦ обратились к этой же теме несколько позднее. Н</w:t>
      </w:r>
      <w:r w:rsidRPr="00A85C4C">
        <w:t>едавно было опубликовано такое сообщение</w:t>
      </w:r>
      <w:r w:rsidRPr="00DE60CF">
        <w:rPr>
          <w:sz w:val="24"/>
          <w:vertAlign w:val="superscript"/>
        </w:rPr>
        <w:t>[CXCIX]</w:t>
      </w:r>
      <w:r>
        <w:t xml:space="preserve">: </w:t>
      </w:r>
    </w:p>
    <w:p w14:paraId="5EBF6C00" w14:textId="77777777" w:rsidR="00DE60CF" w:rsidRPr="00A85C4C" w:rsidRDefault="00DE60CF" w:rsidP="00EA7CC4">
      <w:pPr>
        <w:pStyle w:val="a5"/>
      </w:pPr>
      <w:r>
        <w:t>«</w:t>
      </w:r>
      <w:r w:rsidRPr="00A85C4C">
        <w:t>Современная финансово-экономическая система обречена на крах</w:t>
      </w:r>
      <w:r>
        <w:t xml:space="preserve"> — </w:t>
      </w:r>
      <w:r w:rsidRPr="00A85C4C">
        <w:t>и значит, она должна быть изменена",</w:t>
      </w:r>
      <w:r>
        <w:t xml:space="preserve"> — </w:t>
      </w:r>
      <w:r w:rsidRPr="00A85C4C">
        <w:t>сказал Ча</w:t>
      </w:r>
      <w:r w:rsidRPr="00A85C4C">
        <w:t>п</w:t>
      </w:r>
      <w:r w:rsidRPr="00A85C4C">
        <w:t>лин во вторник в ходе теле</w:t>
      </w:r>
      <w:r>
        <w:t>моста “</w:t>
      </w:r>
      <w:r w:rsidRPr="00A85C4C">
        <w:t>Москва</w:t>
      </w:r>
      <w:r>
        <w:t xml:space="preserve"> — </w:t>
      </w:r>
      <w:r w:rsidRPr="00A85C4C">
        <w:t>Киев</w:t>
      </w:r>
      <w:r>
        <w:t>”, посвящё</w:t>
      </w:r>
      <w:r w:rsidRPr="00A85C4C">
        <w:t>н</w:t>
      </w:r>
      <w:r w:rsidRPr="00A85C4C">
        <w:t>ного итогам первого дня визита Патриарха Московского и всея Руси К</w:t>
      </w:r>
      <w:r w:rsidRPr="00A85C4C">
        <w:t>и</w:t>
      </w:r>
      <w:r w:rsidRPr="00A85C4C">
        <w:t>рилла на Украину.</w:t>
      </w:r>
    </w:p>
    <w:p w14:paraId="709F2E7D" w14:textId="77777777" w:rsidR="00DE60CF" w:rsidRPr="00A85C4C" w:rsidRDefault="00DE60CF" w:rsidP="00EA7CC4">
      <w:pPr>
        <w:pStyle w:val="a5"/>
      </w:pPr>
      <w:r w:rsidRPr="00A85C4C">
        <w:t>По словам протоиерея, эта позиция закреплена в принятом Синодом РПЦ доку</w:t>
      </w:r>
      <w:r>
        <w:t>менте, посв</w:t>
      </w:r>
      <w:r>
        <w:t>я</w:t>
      </w:r>
      <w:r>
        <w:t>щё</w:t>
      </w:r>
      <w:r w:rsidRPr="00A85C4C">
        <w:t>нном отношению к мировому экономическому кризису.</w:t>
      </w:r>
    </w:p>
    <w:p w14:paraId="25C7603B" w14:textId="77777777" w:rsidR="00DE60CF" w:rsidRPr="00A85C4C" w:rsidRDefault="00DE60CF" w:rsidP="00EA7CC4">
      <w:pPr>
        <w:pStyle w:val="a5"/>
      </w:pPr>
      <w:r w:rsidRPr="00A85C4C">
        <w:t>Первое в истории заседание Священного Синода Русской православной церкви в Киево-Печерской лавре состоялось 27 июля 2009 года.</w:t>
      </w:r>
    </w:p>
    <w:p w14:paraId="6CC383C8" w14:textId="77777777" w:rsidR="00DE60CF" w:rsidRPr="00382EB4" w:rsidRDefault="00DE60CF" w:rsidP="00EA7CC4">
      <w:pPr>
        <w:pStyle w:val="a5"/>
      </w:pPr>
      <w:r w:rsidRPr="00382EB4">
        <w:t xml:space="preserve">"Этот документ (содержит) достаточно смелые заявления. Подвергается сомнению в принципе неотвратимость </w:t>
      </w:r>
      <w:r w:rsidRPr="00382EB4">
        <w:rPr>
          <w:szCs w:val="28"/>
        </w:rPr>
        <w:t xml:space="preserve">краха </w:t>
      </w:r>
      <w:r w:rsidRPr="00382EB4">
        <w:t>дал</w:t>
      </w:r>
      <w:r w:rsidRPr="00382EB4">
        <w:t>ь</w:t>
      </w:r>
      <w:r w:rsidRPr="00382EB4">
        <w:t>нейшего существования нынешней мировой экономической сист</w:t>
      </w:r>
      <w:r w:rsidRPr="00382EB4">
        <w:t>е</w:t>
      </w:r>
      <w:r w:rsidRPr="00382EB4">
        <w:t xml:space="preserve">мы. Более того, говорится о том, что </w:t>
      </w:r>
      <w:r w:rsidRPr="00382EB4">
        <w:rPr>
          <w:b/>
        </w:rPr>
        <w:t>ростовщичество, то есть взимание банковского процента, всегда восприним</w:t>
      </w:r>
      <w:r w:rsidRPr="00382EB4">
        <w:rPr>
          <w:b/>
        </w:rPr>
        <w:t>а</w:t>
      </w:r>
      <w:r w:rsidRPr="00382EB4">
        <w:rPr>
          <w:b/>
        </w:rPr>
        <w:t>лось как морально небезопасный род занятий</w:t>
      </w:r>
      <w:r w:rsidRPr="00382EB4">
        <w:t>”, — сказал Чаплин.</w:t>
      </w:r>
    </w:p>
    <w:p w14:paraId="23A39362" w14:textId="77777777" w:rsidR="00DE60CF" w:rsidRPr="00A85C4C" w:rsidRDefault="00DE60CF" w:rsidP="00EA7CC4">
      <w:pPr>
        <w:pStyle w:val="a5"/>
      </w:pPr>
      <w:r w:rsidRPr="00A85C4C">
        <w:t>Вместе с тем он отметил, что в документе нет призыва к о</w:t>
      </w:r>
      <w:r w:rsidRPr="00A85C4C">
        <w:t>т</w:t>
      </w:r>
      <w:r w:rsidRPr="00A85C4C">
        <w:t>казу от использования всех возможностей современных финанс</w:t>
      </w:r>
      <w:r w:rsidRPr="00A85C4C">
        <w:t>о</w:t>
      </w:r>
      <w:r w:rsidRPr="00A85C4C">
        <w:t>вых инструментов, но говорится о необходимости усиления общ</w:t>
      </w:r>
      <w:r w:rsidRPr="00A85C4C">
        <w:t>е</w:t>
      </w:r>
      <w:r w:rsidRPr="00A85C4C">
        <w:t>ственного контр</w:t>
      </w:r>
      <w:r w:rsidRPr="00A85C4C">
        <w:t>о</w:t>
      </w:r>
      <w:r w:rsidRPr="00A85C4C">
        <w:t>ля и о нравственном самоконтроле.</w:t>
      </w:r>
    </w:p>
    <w:p w14:paraId="5559D6AA" w14:textId="77777777" w:rsidR="00DE60CF" w:rsidRPr="00A85C4C" w:rsidRDefault="00DE60CF" w:rsidP="00EA7CC4">
      <w:pPr>
        <w:pStyle w:val="a5"/>
      </w:pPr>
      <w:r>
        <w:t>РПЦ не даё</w:t>
      </w:r>
      <w:r w:rsidRPr="00A85C4C">
        <w:t xml:space="preserve">т рецепта изменения существующей финансово-экономической системы. </w:t>
      </w:r>
      <w:r>
        <w:t>“</w:t>
      </w:r>
      <w:r w:rsidRPr="00A85C4C">
        <w:t>Но мы убе</w:t>
      </w:r>
      <w:r w:rsidRPr="00A85C4C">
        <w:t>ж</w:t>
      </w:r>
      <w:r w:rsidRPr="00A85C4C">
        <w:t>дены в том, что сегодня и правительства разных</w:t>
      </w:r>
      <w:r>
        <w:t xml:space="preserve"> стран, в первую очередь стран “</w:t>
      </w:r>
      <w:r w:rsidRPr="00A85C4C">
        <w:t>большой восьмерки</w:t>
      </w:r>
      <w:r>
        <w:t>”</w:t>
      </w:r>
      <w:r w:rsidRPr="00A85C4C">
        <w:t xml:space="preserve">, и глобальное гражданское </w:t>
      </w:r>
      <w:r w:rsidRPr="00A85C4C">
        <w:lastRenderedPageBreak/>
        <w:t>общество, и религиозные общины должны предлагать параметры пересмотра всех принц</w:t>
      </w:r>
      <w:r w:rsidRPr="00A85C4C">
        <w:t>и</w:t>
      </w:r>
      <w:r w:rsidRPr="00A85C4C">
        <w:t>пов, на которых строится мировое экономическое развитие</w:t>
      </w:r>
      <w:r>
        <w:t>”</w:t>
      </w:r>
      <w:r w:rsidRPr="00A85C4C">
        <w:t>,</w:t>
      </w:r>
      <w:r>
        <w:t xml:space="preserve"> — </w:t>
      </w:r>
      <w:r w:rsidRPr="00A85C4C">
        <w:t>подчеркнул Ч</w:t>
      </w:r>
      <w:r w:rsidRPr="00A85C4C">
        <w:t>а</w:t>
      </w:r>
      <w:r w:rsidRPr="00A85C4C">
        <w:t>плин</w:t>
      </w:r>
      <w:r>
        <w:t>»</w:t>
      </w:r>
      <w:r w:rsidRPr="00A85C4C">
        <w:t>.</w:t>
      </w:r>
    </w:p>
    <w:p w14:paraId="728D1D35" w14:textId="77777777" w:rsidR="00DE60CF" w:rsidRDefault="00DE60CF" w:rsidP="00EA7CC4">
      <w:pPr>
        <w:pStyle w:val="PlainText"/>
      </w:pPr>
      <w:r>
        <w:t>А почему же иерархии католицизма и РПЦ не предлагают ал</w:t>
      </w:r>
      <w:r>
        <w:t>ь</w:t>
      </w:r>
      <w:r>
        <w:t>тернативной концепции орган</w:t>
      </w:r>
      <w:r>
        <w:t>и</w:t>
      </w:r>
      <w:r>
        <w:t xml:space="preserve">зации жизни общества, свободной от ростовщичества? </w:t>
      </w:r>
      <w:r w:rsidRPr="0061036B">
        <w:t>—</w:t>
      </w:r>
      <w:r>
        <w:t xml:space="preserve"> Ведь Дух Святой </w:t>
      </w:r>
      <w:r w:rsidRPr="0061036B">
        <w:t>—</w:t>
      </w:r>
      <w:r>
        <w:t xml:space="preserve"> наставник на вс</w:t>
      </w:r>
      <w:r>
        <w:t>я</w:t>
      </w:r>
      <w:r>
        <w:t xml:space="preserve">кую истину. </w:t>
      </w:r>
    </w:p>
    <w:p w14:paraId="2AA67836" w14:textId="77777777" w:rsidR="00DE60CF" w:rsidRDefault="00DE60CF" w:rsidP="00EA7CC4">
      <w:pPr>
        <w:pStyle w:val="PlainText"/>
      </w:pPr>
      <w:r>
        <w:t>Всё изложенное выше в настоящей работе показывает, в чём корни современного ростовщичества, и откуда проистекает н</w:t>
      </w:r>
      <w:r>
        <w:t>е</w:t>
      </w:r>
      <w:r>
        <w:t>способность церквей конструктивно выступить за освобождение о</w:t>
      </w:r>
      <w:r>
        <w:t>б</w:t>
      </w:r>
      <w:r>
        <w:t xml:space="preserve">ществ от его власти. </w:t>
      </w:r>
    </w:p>
    <w:p w14:paraId="4F5E7021" w14:textId="77777777" w:rsidR="00DE60CF" w:rsidRDefault="00DE60CF" w:rsidP="00EA7CC4">
      <w:pPr>
        <w:pStyle w:val="PlainText"/>
      </w:pPr>
      <w:r>
        <w:t>Пусть иерархи РПЦ внимательно всё прочтут и примут реш</w:t>
      </w:r>
      <w:r>
        <w:t>е</w:t>
      </w:r>
      <w:r>
        <w:t xml:space="preserve">ние, что делать с теоретической платформой ростовщичества </w:t>
      </w:r>
      <w:r w:rsidRPr="00223AAE">
        <w:t>—</w:t>
      </w:r>
      <w:r>
        <w:t xml:space="preserve"> ветхозаветной доктриной скупки мира и порабощения человеч</w:t>
      </w:r>
      <w:r>
        <w:t>е</w:t>
      </w:r>
      <w:r>
        <w:t xml:space="preserve">ства. Т.е. им следует решить: </w:t>
      </w:r>
    </w:p>
    <w:p w14:paraId="75008AE3" w14:textId="77777777" w:rsidR="00DE60CF" w:rsidRDefault="00DE60CF" w:rsidP="00EA7CC4">
      <w:pPr>
        <w:pStyle w:val="a3"/>
        <w:numPr>
          <w:ilvl w:val="0"/>
          <w:numId w:val="18"/>
        </w:numPr>
        <w:ind w:left="397" w:hanging="227"/>
      </w:pPr>
      <w:r w:rsidRPr="007C1EFE">
        <w:t>является ли ныне призна</w:t>
      </w:r>
      <w:r>
        <w:t>ваемая неотъемлемой частью «Св</w:t>
      </w:r>
      <w:r>
        <w:t>я</w:t>
      </w:r>
      <w:r>
        <w:t xml:space="preserve">щенного писания» </w:t>
      </w:r>
      <w:r w:rsidRPr="007C1EFE">
        <w:t>редакция Ветхого завета воистину бог</w:t>
      </w:r>
      <w:r w:rsidRPr="007C1EFE">
        <w:t>о</w:t>
      </w:r>
      <w:r w:rsidRPr="007C1EFE">
        <w:t>вдохновенной?</w:t>
      </w:r>
      <w:r>
        <w:t xml:space="preserve"> </w:t>
      </w:r>
    </w:p>
    <w:p w14:paraId="30DD0BB2" w14:textId="77777777" w:rsidR="00DE60CF" w:rsidRDefault="00DE60CF" w:rsidP="00EA7CC4">
      <w:pPr>
        <w:pStyle w:val="a3"/>
        <w:numPr>
          <w:ilvl w:val="0"/>
          <w:numId w:val="18"/>
        </w:numPr>
        <w:ind w:left="397" w:hanging="227"/>
      </w:pPr>
      <w:r>
        <w:t>является ли вероучение о становлении на Земле Царствия Б</w:t>
      </w:r>
      <w:r>
        <w:t>о</w:t>
      </w:r>
      <w:r>
        <w:t xml:space="preserve">жиего в эпоху до Судного дня </w:t>
      </w:r>
      <w:r w:rsidRPr="00223AAE">
        <w:t>—</w:t>
      </w:r>
      <w:r>
        <w:t xml:space="preserve"> ересью, либо Церковь в прошлом пошла на поводу у сильных мира сего и назвала ересью истинную суть учения Христа о становлении Царс</w:t>
      </w:r>
      <w:r>
        <w:t>т</w:t>
      </w:r>
      <w:r>
        <w:t>вия Божиего на Земле усилиями людей в Божьем водительс</w:t>
      </w:r>
      <w:r>
        <w:t>т</w:t>
      </w:r>
      <w:r>
        <w:t>ве?</w:t>
      </w:r>
    </w:p>
    <w:p w14:paraId="2B166E6D" w14:textId="77777777" w:rsidR="00DE60CF" w:rsidRDefault="00DE60CF" w:rsidP="00EA7CC4">
      <w:pPr>
        <w:pStyle w:val="PlainText"/>
      </w:pPr>
      <w:r>
        <w:t>По нашему мнению суть учения Христа именно в этом, п</w:t>
      </w:r>
      <w:r>
        <w:t>о</w:t>
      </w:r>
      <w:r>
        <w:t>этому его учение надо очистить от лжи заправил библейского проекта порабощения человечества от имени Бога и вернуться к исти</w:t>
      </w:r>
      <w:r>
        <w:t>н</w:t>
      </w:r>
      <w:r>
        <w:t>ному Христианству, которое проповедовал Иисус Христос, для чего необходимо пересмотреть и</w:t>
      </w:r>
      <w:r>
        <w:t>с</w:t>
      </w:r>
      <w:r>
        <w:t>торически сложившуюся традицию вероисповедания и вероучение, лежащее в её о</w:t>
      </w:r>
      <w:r>
        <w:t>с</w:t>
      </w:r>
      <w:r>
        <w:t xml:space="preserve">нове. </w:t>
      </w:r>
    </w:p>
    <w:p w14:paraId="16971F5F" w14:textId="6091A911" w:rsidR="00EA7CC4" w:rsidRDefault="00DE60CF" w:rsidP="00EA7CC4">
      <w:pPr>
        <w:pStyle w:val="PlainText"/>
      </w:pPr>
      <w:r>
        <w:t>А что касается построения макроэкономической системы, свободной от ростовщичества, то это одна из частных задач, к</w:t>
      </w:r>
      <w:r>
        <w:t>о</w:t>
      </w:r>
      <w:r>
        <w:t>торая может быть решена, — была бы на то добрая воля л</w:t>
      </w:r>
      <w:r>
        <w:t>ю</w:t>
      </w:r>
      <w:r>
        <w:t>дей</w:t>
      </w:r>
      <w:r w:rsidRPr="00DE60CF">
        <w:rPr>
          <w:vertAlign w:val="superscript"/>
        </w:rPr>
        <w:t>[CC]</w:t>
      </w:r>
      <w:r>
        <w:t>.</w:t>
      </w:r>
      <w:r w:rsidR="00EA7CC4">
        <w:t xml:space="preserve"> </w:t>
      </w:r>
    </w:p>
    <w:p w14:paraId="3E9B35D6" w14:textId="35408B75" w:rsidR="00EA7CC4" w:rsidRDefault="00EA7CC4" w:rsidP="00EA7CC4">
      <w:pPr>
        <w:pStyle w:val="PlainText"/>
        <w:spacing w:before="240"/>
        <w:jc w:val="right"/>
      </w:pPr>
      <w:r>
        <w:t>Внутренний Предиктор СССР,</w:t>
      </w:r>
      <w:r>
        <w:br/>
        <w:t xml:space="preserve">ноябрь 2009 </w:t>
      </w:r>
      <w:r w:rsidRPr="00223AAE">
        <w:t>—</w:t>
      </w:r>
      <w:r>
        <w:t xml:space="preserve"> 27 марта </w:t>
      </w:r>
      <w:smartTag w:uri="urn:schemas-microsoft-com:office:smarttags" w:element="metricconverter">
        <w:smartTagPr>
          <w:attr w:name="ProductID" w:val="2010 г"/>
        </w:smartTagPr>
        <w:r>
          <w:t>2010 г</w:t>
        </w:r>
      </w:smartTag>
      <w:r>
        <w:t>.</w:t>
      </w:r>
    </w:p>
    <w:p w14:paraId="0832DE46" w14:textId="2285E3F2" w:rsidR="00DE60CF" w:rsidRDefault="00DE60CF" w:rsidP="00EA7CC4">
      <w:pPr>
        <w:pStyle w:val="PlainText"/>
        <w:spacing w:before="240"/>
        <w:jc w:val="right"/>
      </w:pPr>
    </w:p>
    <w:p w14:paraId="05867D74" w14:textId="13878A02" w:rsidR="00DE60CF" w:rsidRDefault="00DE60CF" w:rsidP="00EA7CC4">
      <w:pPr>
        <w:pStyle w:val="PlainText"/>
        <w:spacing w:before="240"/>
        <w:jc w:val="right"/>
      </w:pPr>
    </w:p>
    <w:p w14:paraId="363ECF58" w14:textId="22A52176" w:rsidR="00DE60CF" w:rsidRDefault="00DE60CF" w:rsidP="00EA7CC4">
      <w:pPr>
        <w:pStyle w:val="PlainText"/>
        <w:spacing w:before="240"/>
        <w:jc w:val="right"/>
      </w:pPr>
    </w:p>
    <w:p w14:paraId="3A2589DB" w14:textId="4D2672DF" w:rsidR="00DE60CF" w:rsidRDefault="00DE60CF" w:rsidP="00DE60CF">
      <w:pPr>
        <w:pStyle w:val="PlainText"/>
        <w:spacing w:before="240"/>
        <w:ind w:firstLine="0"/>
      </w:pPr>
    </w:p>
    <w:p w14:paraId="5711A675" w14:textId="7DEA75FE" w:rsidR="00DE60CF" w:rsidRDefault="00DE60CF" w:rsidP="00DE60CF">
      <w:pPr>
        <w:pStyle w:val="Heading1"/>
      </w:pPr>
      <w:r>
        <w:t xml:space="preserve">Приложения </w:t>
      </w:r>
    </w:p>
    <w:p w14:paraId="26BD8E7B" w14:textId="510FCC3D" w:rsidR="00DE60CF" w:rsidRDefault="00DE60CF" w:rsidP="00DE60CF"/>
    <w:p w14:paraId="661B2BE8" w14:textId="3B7044C3" w:rsidR="00DE60CF" w:rsidRDefault="00DE60CF" w:rsidP="00DE60CF"/>
    <w:p w14:paraId="729ED593" w14:textId="52746382" w:rsidR="00DE60CF" w:rsidRDefault="00DE60CF" w:rsidP="00DE60CF">
      <w:r>
        <w:pict w14:anchorId="561A5CD9">
          <v:rect id="_x0000_i1025" style="width:0;height:1.5pt" o:hralign="center" o:hrstd="t" o:hr="t" fillcolor="#a0a0a0" stroked="f"/>
        </w:pict>
      </w:r>
    </w:p>
    <w:p w14:paraId="636D20AA" w14:textId="6DEE7ABA" w:rsidR="00E13963" w:rsidRDefault="00DE60CF" w:rsidP="00DE60CF">
      <w:r>
        <w:t>[I] Настоящий © Copyright при публикации книги не удалять, поскольку это противоречит его смыслу. При необходимости после него следует поместить ещё один © Copyright издателя. ЭТУ СНОСКУ ПРИ ПУБЛИКАЦИИ УДАЛИТЬ.</w:t>
      </w:r>
    </w:p>
    <w:p w14:paraId="70E72D59" w14:textId="419967DC" w:rsidR="00DE60CF" w:rsidRDefault="00DE60CF" w:rsidP="00DE60CF">
      <w:r>
        <w:t>[II] Тихомиров Б. А. Ветхий завет как неотъемлемая составляющая христианского Священного Писания: основные определения и реалии. http://www.portal-slovo.ru/authors/463.php или статья в Яндексе: «Единство Библии».</w:t>
      </w:r>
    </w:p>
    <w:p w14:paraId="0887BFED" w14:textId="77777777" w:rsidR="00DE60CF" w:rsidRDefault="00DE60CF" w:rsidP="00DE60CF">
      <w:r>
        <w:t>[III] Прот. Георгий Флоровский. Часть I. История русского богословия. Его становление.</w:t>
      </w:r>
    </w:p>
    <w:p w14:paraId="35324873" w14:textId="10AD9C77" w:rsidR="00DE60CF" w:rsidRDefault="00DE60CF" w:rsidP="00DE60CF">
      <w:r>
        <w:t>http://www.kursmda.ru/books/puti_russ_bogoslovia_florovsky_1.htm#_Toc32119614.</w:t>
      </w:r>
    </w:p>
    <w:p w14:paraId="6F582EEF" w14:textId="11DCB67C" w:rsidR="00DE60CF" w:rsidRDefault="00DE60CF" w:rsidP="00DE60CF">
      <w:r>
        <w:t>[IV] «Об адаптации или русификации богослужебного языка», http://www.paraklit.ru/knigi/Nravstveno-Bogoslovskye/Adaptats.htm.</w:t>
      </w:r>
    </w:p>
    <w:p w14:paraId="5B516B64" w14:textId="3D49DCFA" w:rsidR="00DE60CF" w:rsidRDefault="00DE60CF" w:rsidP="00DE60CF">
      <w:r>
        <w:t>[V] Цитата из книги Шифмана И. Ш. «Ветхий Завет и его мир». Издательство С.-Петербургского университета, 2007, 216.</w:t>
      </w:r>
    </w:p>
    <w:p w14:paraId="55AF4965" w14:textId="460D43FA" w:rsidR="00DE60CF" w:rsidRDefault="00DE60CF" w:rsidP="00DE60CF">
      <w:r>
        <w:t>[VI] См. сайт: http://www.eleven.co.il/print.php?id=15447. Библия. Издания и переводы. Электронная еврейская энциклопедия.</w:t>
      </w:r>
    </w:p>
    <w:p w14:paraId="05F5B560" w14:textId="18E9A78F" w:rsidR="00DE60CF" w:rsidRDefault="00DE60CF" w:rsidP="00DE60CF">
      <w:r>
        <w:t>[VII] В английском языке нашему обороту речи «Священное писание» соответствует «Holly Bible», что в подстрочном переводе означает «Святая Библия».</w:t>
      </w:r>
    </w:p>
    <w:p w14:paraId="56CDDF02" w14:textId="67E01C57" w:rsidR="00DE60CF" w:rsidRDefault="00DE60CF" w:rsidP="00DE60CF">
      <w:r>
        <w:t>[VIII] См.: http://www.hrono.info/libris/lib_d/dyuring00.html.</w:t>
      </w:r>
    </w:p>
    <w:p w14:paraId="1BAC1405" w14:textId="1E2912B7" w:rsidR="00DE60CF" w:rsidRDefault="00DE60CF" w:rsidP="00DE60CF">
      <w:r>
        <w:t>[IX] Макарий (Булгаков) (1816-1882), митрополит Московский и Коломенский. «История русской церкви». http://www.orthedu.ru/books/makary/mak1201.htm#number1.</w:t>
      </w:r>
    </w:p>
    <w:p w14:paraId="28BFB532" w14:textId="08D7EAD7" w:rsidR="00DE60CF" w:rsidRDefault="00DE60CF" w:rsidP="00DE60CF">
      <w:r>
        <w:t>[X] Апо́стол — богослужебная книга, часть Нового Завета, состоит из «Деяний» и «Посланий» святых апостолов Иакова, Петра, Иоанна, Иуды, Павла.</w:t>
      </w:r>
    </w:p>
    <w:p w14:paraId="5E58F3CC" w14:textId="7D0D6CC9" w:rsidR="00DE60CF" w:rsidRDefault="00DE60CF" w:rsidP="00DE60CF">
      <w:r>
        <w:t>[XI] Кирилл и Мефодий родились в городе Солуни, сейчас — город Фессалоники, Греция.</w:t>
      </w:r>
    </w:p>
    <w:p w14:paraId="07134858" w14:textId="4D99E50D" w:rsidR="00DE60CF" w:rsidRDefault="00DE60CF" w:rsidP="00DE60CF">
      <w:r>
        <w:t>[XII] И. Е. Евсеев. «О церковно-славянском переводе Ветхого завета». Христианское чтение, 1897, 2, с.893-914. Электронный вариант: www.bible-mda.ru/.</w:t>
      </w:r>
    </w:p>
    <w:p w14:paraId="23F50282" w14:textId="076B5CCD" w:rsidR="00DE60CF" w:rsidRDefault="00DE60CF" w:rsidP="00DE60CF">
      <w:r>
        <w:t xml:space="preserve">[XIII] Апракос — разновидность Евангелия, иначе именуемая «Богослужебным Евангелием», в которой текст организован согласно с </w:t>
      </w:r>
      <w:r>
        <w:lastRenderedPageBreak/>
        <w:t>годовым циклом недельных евангельских чтений, начиная со Святой (пасхальной) недели. В частности, текст евангелий-апракосов начинается первой главой Евангелия от Иоанна, а не Евангелием от Матфея, как принято в обычных четвероевангелиях. Апракосами являются многие древнейшие славянские евангельские рукописи: Зографское Евангелие, Остромирово Евангелие и некоторые другие.</w:t>
      </w:r>
    </w:p>
    <w:p w14:paraId="3CD3C79D" w14:textId="73EE5580" w:rsidR="00DE60CF" w:rsidRDefault="00DE60CF" w:rsidP="00DE60CF">
      <w:r>
        <w:t>[XIV] Вульгата — латинский перевод Священного Писания блаженного Иеронима (по принятой хронологии — около 345 — 420 гг.), в разное время дополненный и исправленный.</w:t>
      </w:r>
    </w:p>
    <w:p w14:paraId="1952FF25" w14:textId="132C1B1C" w:rsidR="00DE60CF" w:rsidRDefault="00DE60CF" w:rsidP="00DE60CF">
      <w:r>
        <w:t>[XV] В литературе советского периода было принято вместо термина «ересь жидовствующих» употреблять термин «новгородско-московская ересь», чтобы не вдаваться в вопрос о сути «жидовствования» и якобы в целях преодоления «природно-русского антисемитизма».</w:t>
      </w:r>
    </w:p>
    <w:p w14:paraId="1E18C117" w14:textId="3C1B9B0F" w:rsidR="00DE60CF" w:rsidRDefault="00DE60CF" w:rsidP="00DE60CF">
      <w:r>
        <w:t>[XVI] См. сайт газеты «Русь православная» — http://www.rusprav.org/.</w:t>
      </w:r>
    </w:p>
    <w:p w14:paraId="0A187481" w14:textId="40087D27" w:rsidR="00DE60CF" w:rsidRDefault="00DE60CF" w:rsidP="00DE60CF">
      <w:r>
        <w:t xml:space="preserve">[XVII] См. сайт Pravoslavie.by, статья — «Жидовствующие». </w:t>
      </w:r>
    </w:p>
    <w:p w14:paraId="67F37343" w14:textId="77777777" w:rsidR="00DE60CF" w:rsidRDefault="00DE60CF" w:rsidP="00DE60CF">
      <w:r>
        <w:t xml:space="preserve">[XVIII] Другие мнения о деятельности жидовствующих. </w:t>
      </w:r>
    </w:p>
    <w:p w14:paraId="1A431C03" w14:textId="77777777" w:rsidR="00DE60CF" w:rsidRDefault="00DE60CF" w:rsidP="00DE60CF">
      <w:r>
        <w:t>1. Д. С.Лихачев: «По-видимому, движение «жидовствующих» было лишено какой бы то ни было законченной религиозной концепции. Это было движение свободомыслящих, связанное своим происхождением с отголосками гуманистического течения на Западе, возможно через литовских евреев». Статья: «Движение «жидовствующих» 70—90-х годов XV в.». http://feb-web.ru/feb/irl/il0/il2/il2-3772.htm?cmd=2.</w:t>
      </w:r>
    </w:p>
    <w:p w14:paraId="20B62619" w14:textId="07C37E15" w:rsidR="00DE60CF" w:rsidRDefault="00DE60CF" w:rsidP="00DE60CF">
      <w:r>
        <w:t xml:space="preserve">2. Н. А. Казакова, И. С. Лурье: «Приговор» и «Поучение» 1490 г. — типичный образчик средневекового инквизиторского процесса: разнообразные и не приведённые ни в какую систему «проклятая дела» еретиков излагаются здесь точно по доносам их обличителя — Геннадия, несмотря на то, что отцам собора было отлично известно, что Геннадий вымогал; «признания» обвиняемых под пыткой и что на соборе еретики отказались от предъявленных им обвинений». Статья: «Антифеодальные еретические движения на Руси XIV — начала XVI в. Соборный приговор и поучение против еретиков. 1490 г., октябрь». http://www.krotov.info/history/15/1/kazakova.htm. </w:t>
      </w:r>
    </w:p>
    <w:p w14:paraId="71C8B2E2" w14:textId="3E929B5C" w:rsidR="00DE60CF" w:rsidRDefault="00DE60CF" w:rsidP="00DE60CF">
      <w:r>
        <w:t>[XIX] Стоглав — сборник решений Стоглавого собора 1551 года. ГЛ. 27 «О СВЯТЫХ ИКОНАХ И О ИСПРАВЛЕНИИ КНИЖНОМ». http://www.kopajglubze.boom.ru/stoglav/stoglav_text.html.</w:t>
      </w:r>
    </w:p>
    <w:p w14:paraId="195EE467" w14:textId="3856B4B5" w:rsidR="00DE60CF" w:rsidRDefault="00DE60CF" w:rsidP="00DE60CF">
      <w:r>
        <w:t xml:space="preserve">[XX] http://www.magister.msk.ru/library/history/solov/solv05p5.htm. </w:t>
      </w:r>
    </w:p>
    <w:p w14:paraId="715F5965" w14:textId="6ECF177D" w:rsidR="00DE60CF" w:rsidRDefault="00DE60CF" w:rsidP="00DE60CF">
      <w:r>
        <w:t xml:space="preserve">[XXI] Журнал «София». № 4 за 1999 г. Ю. Рубан. «ПЯТЬ СТОЛЕТИЙ ГЕННАДИЕВСКОЙ БИБЛИИ» (http://www.sophia.orthodoxy.ru/last.htm0). </w:t>
      </w:r>
    </w:p>
    <w:p w14:paraId="19C50408" w14:textId="2F348222" w:rsidR="00DE60CF" w:rsidRDefault="00DE60CF" w:rsidP="00DE60CF">
      <w:r>
        <w:t>[XXII] Стоглав, http://www.ateismy.net/content/spravochnik/lawshistory/stoglav.html.</w:t>
      </w:r>
    </w:p>
    <w:p w14:paraId="0C710C46" w14:textId="14B336ED" w:rsidR="00DE60CF" w:rsidRDefault="00DE60CF" w:rsidP="00DE60CF">
      <w:r>
        <w:t>[XXIII] См.: http://www.holytrinitymission.org/books/russian/canons_apostles_nikodim_milosh.htm#_Toc60137993.</w:t>
      </w:r>
    </w:p>
    <w:p w14:paraId="3A4EEA2E" w14:textId="7EB88438" w:rsidR="00DE60CF" w:rsidRDefault="00DE60CF" w:rsidP="00DE60CF">
      <w:r>
        <w:lastRenderedPageBreak/>
        <w:t>[XXIV] Иосиф Волоцкий. «Просветитель», http://old-rus.narod.ru/07-5.html.</w:t>
      </w:r>
    </w:p>
    <w:p w14:paraId="07B5673D" w14:textId="0058DB22" w:rsidR="00DE60CF" w:rsidRDefault="00DE60CF" w:rsidP="00DE60CF">
      <w:r>
        <w:t>[XXV] Foster P.M. Архаизация Геннадиевской Библии — возвращение к классической норме// Библия в духовной жизни, истории и культуре России и православного мира. К 500-летию Геннадиевской Библии. Сборник материалов международной конференции. Москва, 21-26 сентября 1999 г. М., 2001. с. 31-49, http://www.xbo-ml.ru/book/Bogoslovskaya_i_tserkovno-istoricheskaya_literatura/main/book689.html (здесь есть только перечень докладов и их авторов).</w:t>
      </w:r>
    </w:p>
    <w:p w14:paraId="6BDB60BF" w14:textId="6A765070" w:rsidR="00DE60CF" w:rsidRDefault="00DE60CF" w:rsidP="00DE60CF">
      <w:r>
        <w:t>[XXVI] Б. А. Тихомиров. «К истории отечественной Библии» (http://www.biblia.ru/reading/new_translations/sinodal.htm).</w:t>
      </w:r>
    </w:p>
    <w:p w14:paraId="57F8BC57" w14:textId="47A7938C" w:rsidR="00DE60CF" w:rsidRDefault="00DE60CF" w:rsidP="00DE60CF">
      <w:r>
        <w:t>[XXVII] Иван Фёдоров (Москвитин), http://www.pushkinskijdom.ru/Default.aspx?tabid=3967.</w:t>
      </w:r>
    </w:p>
    <w:p w14:paraId="02D43ACE" w14:textId="1CCA9CBC" w:rsidR="00DE60CF" w:rsidRDefault="00DE60CF" w:rsidP="00DE60CF">
      <w:r>
        <w:t>[XXVIII] http://portal-credo.ru/site/print.php?act=lib&amp;id=1015.</w:t>
      </w:r>
    </w:p>
    <w:p w14:paraId="37FE8747" w14:textId="77777777" w:rsidR="00DE60CF" w:rsidRDefault="00DE60CF" w:rsidP="00DE60CF">
      <w:r>
        <w:t>[XXIX] Прот. Георгий Флоровский. Часть I. История русского богословия. Его становление.</w:t>
      </w:r>
    </w:p>
    <w:p w14:paraId="23EB92AB" w14:textId="066B7B4C" w:rsidR="00DE60CF" w:rsidRDefault="00DE60CF" w:rsidP="00DE60CF">
      <w:r>
        <w:t>http://www.kursmda.ru/books/puti_russ_bogoslovia_florovsky_1.htm#_Toc32119614.</w:t>
      </w:r>
    </w:p>
    <w:p w14:paraId="6465CEB3" w14:textId="0F06E394" w:rsidR="00DE60CF" w:rsidRDefault="00DE60CF" w:rsidP="00DE60CF">
      <w:r>
        <w:t>[XXX] С. М. Сольский. «Обозрение трудов по изучению Библии в России с XV века до настоящего времени» 1869 г. (стр. 215 — 221).</w:t>
      </w:r>
    </w:p>
    <w:p w14:paraId="1655515A" w14:textId="4BF08D9D" w:rsidR="00DE60CF" w:rsidRDefault="00DE60CF" w:rsidP="00DE60CF">
      <w:r>
        <w:t>[XXXI] С. М. Сольский. Употребление и изучение Библии в России. Стр.154 — 155.</w:t>
      </w:r>
    </w:p>
    <w:p w14:paraId="66759228" w14:textId="6A902302" w:rsidR="00DE60CF" w:rsidRDefault="00DE60CF" w:rsidP="00DE60CF">
      <w:r>
        <w:t>[XXXII] «Родословная славянской Книги Книг. Предшественники Острожской Библии». Пётр КРАЛЮК, http://www.day.kiev.ua/170493/.</w:t>
      </w:r>
    </w:p>
    <w:p w14:paraId="369BF817" w14:textId="6A56FE04" w:rsidR="00DE60CF" w:rsidRDefault="00DE60CF" w:rsidP="00DE60CF">
      <w:r>
        <w:t>[XXXIII] Е. Л. Немировский. «ПЕРВЫЕ УПОМИНАНИЯ О РУССКОМ КНИГОПЕЧАТАНИИ» http://www.newhistory.ru/notes/drukars.html.</w:t>
      </w:r>
    </w:p>
    <w:p w14:paraId="265BBF37" w14:textId="6955151F" w:rsidR="00DE60CF" w:rsidRDefault="00DE60CF" w:rsidP="00DE60CF">
      <w:r>
        <w:t>[XXXIV] Богослужебная книга.</w:t>
      </w:r>
    </w:p>
    <w:p w14:paraId="00183216" w14:textId="0FE2390D" w:rsidR="00DE60CF" w:rsidRDefault="00DE60CF" w:rsidP="00DE60CF">
      <w:r>
        <w:t>[XXXV] Савелий Дудаков. «Парадоксы и причуды филосемитизма и антисемитизма в России». Очерки. Москва 2000, под общей редакцией Д. А. Черняховского. http://belousenko.com.</w:t>
      </w:r>
    </w:p>
    <w:p w14:paraId="74B36A68" w14:textId="08247A23" w:rsidR="00DE60CF" w:rsidRDefault="00DE60CF" w:rsidP="00DE60CF">
      <w:r>
        <w:t>[XXXVI] «Маркион отвергал весь Ветхий завет и Новый признавал не весь, а лишь Евангелие от Луки и десять посланий Павла, исключая из них те места, которые противоречили его учению. О прочих книгах Нового завета он учил, что авторы их были сторонники иудейства и что, кроме того, эти писания искажены. Христа считал Сыном Божьим. Мораль Маркиона характеризуется строгим аскетическим ригоризмом. Он запрещал брак и требовал обета безусловного целомудрия при крещении, отречения от всех удовольствий, воздержания в пище до наименьшей её меры, причём безусловно запрещалось мясо и вино. Дата и место рождения неизвестны. Дата смерти — 177 — 190 г.» (Википедия).</w:t>
      </w:r>
    </w:p>
    <w:p w14:paraId="7A6E356D" w14:textId="581FC7F6" w:rsidR="00DE60CF" w:rsidRDefault="00DE60CF" w:rsidP="00DE60CF">
      <w:r>
        <w:t>[XXXVII] См. «Очерки по истории Русской Церкви», том 1.</w:t>
      </w:r>
    </w:p>
    <w:p w14:paraId="5647008F" w14:textId="34B44FE5" w:rsidR="00DE60CF" w:rsidRDefault="00DE60CF" w:rsidP="00DE60CF">
      <w:r>
        <w:lastRenderedPageBreak/>
        <w:t>[XXXVIII] ИВАН ФЁДОРОВ. ПОВЕСТЬ (пер. Ю. А. Лабынцева). Текст воспроизведён по изданию: Русское историческое повествование XVI-XVII веков. Советская Россия. М. 1984.</w:t>
      </w:r>
    </w:p>
    <w:p w14:paraId="0469CA41" w14:textId="1B9A1C3B" w:rsidR="00DE60CF" w:rsidRDefault="00DE60CF" w:rsidP="00DE60CF">
      <w:r>
        <w:t>[XXXIX] Никон был женат, но после десяти лет совместной жизни со своей женой Никон бросил её по чисто прагматической причине — она не могла родить ему ни одного живого ребёнка. Разочаровавшись в семейной жизни, он решил стать монахом и ушёл на Белое море, в Анзерский скит, где постригся в монахи под именем Никон.</w:t>
      </w:r>
    </w:p>
    <w:p w14:paraId="0239B1D1" w14:textId="6B520E40" w:rsidR="00DE60CF" w:rsidRDefault="00DE60CF" w:rsidP="00DE60CF">
      <w:r>
        <w:t xml:space="preserve">[XL] Кутузов Б.П. Тайная миссия патриарха Никона — М.: Алгоритм, 2007. — 528 с. — (Оклеветанная Русь). </w:t>
      </w:r>
    </w:p>
    <w:p w14:paraId="45F99F5E" w14:textId="4DC57D61" w:rsidR="00DE60CF" w:rsidRDefault="00DE60CF" w:rsidP="00DE60CF">
      <w:r>
        <w:t>[XLI] Н. И. Костомаров. Русская история в жизнеописаниях её главнейших деятелей. http://www.kulichki.com/inkwell/text/special/history/kostom/kostlec.htm.</w:t>
      </w:r>
    </w:p>
    <w:p w14:paraId="2C67C2A3" w14:textId="35426E5B" w:rsidR="00DE60CF" w:rsidRDefault="00DE60CF" w:rsidP="00DE60CF">
      <w:r>
        <w:t>[XLII] Н. Ф. Каптерев. Патриарх Никон и царь Алексей Михайлович, http://www.sedmitza.ru/text/439627.html.</w:t>
      </w:r>
    </w:p>
    <w:p w14:paraId="50905E71" w14:textId="5A95A54F" w:rsidR="00DE60CF" w:rsidRDefault="00DE60CF" w:rsidP="00DE60CF">
      <w:r>
        <w:t>[XLIII] Карташев А. В. Очерки по истории Русской Церкви. Том 2. http://www.golubinski.ru/ecclesia/kartashev/index.htm.</w:t>
      </w:r>
    </w:p>
    <w:p w14:paraId="39F3A2BD" w14:textId="5DDBF131" w:rsidR="00DE60CF" w:rsidRDefault="00DE60CF" w:rsidP="00DE60CF">
      <w:r>
        <w:t>[XLIV] Арсений Грек. Арсений учился в греческой гимназии в Венеции, а затем в Риме, в униатской коллегии св. Афанасия. Вернувшись в Турцию, он опять стал православным и стал подвигаться к епископству. Но турецкие власти обвинили его в шпионской деятельности в пользу Венеции и посадили в тюрьму. В тюрьме он принял ислам и обрезался. Выйдя из тюрьмы, он бежал в Валахию, затем в Польшу и в Киев, ища там профессуры в Могилянской коллегии. В 1649 г. через Киев проезжал в Москву Иерусалимский патриарх Паисий. К нему напросился Арсений. И тот взял его в Москву. В Москве он был учителем греческого языка. Когда прошлое Арсения раскрылось, Арсения грека арестовали, и отправили на исправительную ссылку в Соловецкий монастырь (27.VII.1649 г.). Но Никон, будучи на Соловках, взял Арсения опять в Москву и устроил его на патриаршем дворе для учительства в эллино-латинской школе, открывшейся в Чудовом монастыре. А через год Арсений стал и справщиком книг вместе с другими справщиками Никонова времени. Аpсений же рекомендует Никону Паисия Лигаpида, воспитанника римской иезуитской школы и Симеона Полоцкого — выпускника польской иезуитской коллегии в Вильно, наставника царских детей.</w:t>
      </w:r>
    </w:p>
    <w:p w14:paraId="59C0D27F" w14:textId="3228ECAB" w:rsidR="00DE60CF" w:rsidRDefault="00DE60CF" w:rsidP="00DE60CF">
      <w:r>
        <w:t>[XLV] Священник Евгений Гордейчик. Великий Государь Никон: «Собор судивших меня патриархов ставлю я ни во что...», Киев, www.pravaya.ru/faith/118/3015.</w:t>
      </w:r>
    </w:p>
    <w:p w14:paraId="670C1A89" w14:textId="2A20250B" w:rsidR="00DE60CF" w:rsidRDefault="00DE60CF" w:rsidP="00DE60CF">
      <w:r>
        <w:t>[XLVI] См.: Н. Д. Успенский, Коллизия двух богословий в исправлении русских богослужебных книг в XVII веке. http://nasledie.russportal.ru/index.php?id=raskol.</w:t>
      </w:r>
    </w:p>
    <w:p w14:paraId="2E39CF32" w14:textId="5C4AE9FD" w:rsidR="00DE60CF" w:rsidRDefault="00DE60CF" w:rsidP="00DE60CF">
      <w:r>
        <w:t>[XLVII] Молитвослов, требник.</w:t>
      </w:r>
    </w:p>
    <w:p w14:paraId="40FF74BD" w14:textId="0AF267CC" w:rsidR="00DE60CF" w:rsidRDefault="00DE60CF" w:rsidP="00DE60CF">
      <w:r>
        <w:lastRenderedPageBreak/>
        <w:t>[XLVIII] Известно о ссоре Бобарыкина с патриархом Никоном. Роман Бобарыкин владел имением под Москвой, рядом с Воскресенским монастырём, который построил Никон. Никон приказал крестьянам сжать рожь на спорной полосе и свезти в монастырь. Царь велел дело расследовать. Крестьян привлекли к допросу. Договориться сторонам не удалось, и Никон проклял Бобарыкина, который утверждал в письме к царю, что проклятие было произнесено на самого царя и его семью.</w:t>
      </w:r>
    </w:p>
    <w:p w14:paraId="1084AE7E" w14:textId="62985BB5" w:rsidR="00DE60CF" w:rsidRDefault="00DE60CF" w:rsidP="00DE60CF">
      <w:r>
        <w:t>[XLIX] Письмо патриарха Никона царю Алексею Михайловичу, http://old-rus.narod.ru/08-68.html.</w:t>
      </w:r>
    </w:p>
    <w:p w14:paraId="0A0318DB" w14:textId="4AA6467E" w:rsidR="00DE60CF" w:rsidRDefault="00DE60CF" w:rsidP="00DE60CF">
      <w:r>
        <w:t xml:space="preserve">[L] Крыжанич Ю. Политика. М., 1965. С. 501-502, (цитата по книге С. Дудакова: «ИСТОРИЯ ОДНОГО МИФА. Очерки русской литературы XIX—XX вв. МОСКВА. «НАУКА». 1993. Под общей редакцией Д. А. ЧЕРНЯХОВСКОГО. http://belousenko.com/ . </w:t>
      </w:r>
    </w:p>
    <w:p w14:paraId="67EB2291" w14:textId="2A79406C" w:rsidR="00DE60CF" w:rsidRDefault="00DE60CF" w:rsidP="00DE60CF">
      <w:r>
        <w:t>[LI] Костомаров характеризует хорвата Юрия Крижанича, как человека со светлою головою, превосходивший современников широтой взгляда, основательностью образования и многосторонними сведениями.</w:t>
      </w:r>
    </w:p>
    <w:p w14:paraId="08A9409C" w14:textId="6C8C1A0E" w:rsidR="00DE60CF" w:rsidRDefault="00DE60CF" w:rsidP="00DE60CF">
      <w:r>
        <w:t>[LII] Дж. Х. Биллингтон. «Икона и топор: Опыт истолкования истории русской культуры» (NY., 1966 [рус. пер.: М., 2001]) (цитата по статье Вильяма Шмидта «Дж. Биллингтон и Патриарх Никон: к идеологии американской политики в отношении славяно-россов». См.: http://www.rusk.ru/st.php?idar=111687. Эту книгу найти не удалось, однако в интернете есть некоторые главы из неё, см. сайт http://russidea.rchgi.spb.ru/libruss/index.php?ELEMENT_ID=1719.</w:t>
      </w:r>
    </w:p>
    <w:p w14:paraId="55D08B83" w14:textId="56768963" w:rsidR="00DE60CF" w:rsidRDefault="00DE60CF" w:rsidP="00DE60CF">
      <w:r>
        <w:t>[LIII] С. М. Сольский. «Обозрение трудов по изучению Библии в России в XV века по настоящее время», 1869 г. http://www.bible-mda.ru/e-books/djvu/solsky_sm-rus-bible-studies-15-19.djvu.</w:t>
      </w:r>
    </w:p>
    <w:p w14:paraId="1C818870" w14:textId="5277B7F8" w:rsidR="00DE60CF" w:rsidRPr="00DE60CF" w:rsidRDefault="00DE60CF" w:rsidP="00DE60CF">
      <w:pPr>
        <w:rPr>
          <w:lang w:val="en-US"/>
        </w:rPr>
      </w:pPr>
      <w:r w:rsidRPr="00DE60CF">
        <w:rPr>
          <w:lang w:val="en-US"/>
        </w:rPr>
        <w:t xml:space="preserve">[LIV] http://portal-credo.ru/site/print.php?act=lib&amp;id=1015. </w:t>
      </w:r>
    </w:p>
    <w:p w14:paraId="55D988BF" w14:textId="1DA8D935" w:rsidR="00DE60CF" w:rsidRDefault="00DE60CF" w:rsidP="00DE60CF">
      <w:r>
        <w:t xml:space="preserve">[LV] Б. Кутузов. «ЦЕРКОВHАЯ РЕФОРМА XVII ВЕКА: ТРАГИЧЕСКАЯ ОШИБКА ИЛИ ДИВЕРСИЯ?». (http://old-rus.narod.ru/paper.html). </w:t>
      </w:r>
    </w:p>
    <w:p w14:paraId="71A178D4" w14:textId="12B4392A" w:rsidR="00DE60CF" w:rsidRDefault="00DE60CF" w:rsidP="00DE60CF">
      <w:r>
        <w:t>[LVI] Сын Алексея Михайловича от первого брака, сводный старший брат Петра I.</w:t>
      </w:r>
    </w:p>
    <w:p w14:paraId="2701B190" w14:textId="7F2678A7" w:rsidR="00DE60CF" w:rsidRDefault="00DE60CF" w:rsidP="00DE60CF">
      <w:r>
        <w:t>[LVII] http://www.magister.msk.ru/library/history/history1.htm (лекция 55).</w:t>
      </w:r>
    </w:p>
    <w:p w14:paraId="01EF8865" w14:textId="6C22B5A3" w:rsidR="00DE60CF" w:rsidRDefault="00DE60CF" w:rsidP="00DE60CF">
      <w:r>
        <w:t>[LVIII] ПЁТР I ВЕЛИКИЙ (1672-1725), российский царь с 1682 (правил с 1689), первый российский император (с 1721), младший сын Алексея Михайловича.</w:t>
      </w:r>
    </w:p>
    <w:p w14:paraId="0A9F1206" w14:textId="28AB3953" w:rsidR="00DE60CF" w:rsidRDefault="00DE60CF" w:rsidP="00DE60CF">
      <w:r>
        <w:t xml:space="preserve">[LIX] Ключевский Василий Осипович. Русская история. Полный курс лекций. Лекция пятьдесят пятая. http://bibliotekar.ru/rusKluch/index.htm. </w:t>
      </w:r>
    </w:p>
    <w:p w14:paraId="4BC2FED7" w14:textId="21257486" w:rsidR="00DE60CF" w:rsidRDefault="00DE60CF" w:rsidP="00DE60CF">
      <w:r>
        <w:t>[LX] Сольский. Обозрение трудов, стр. 552 и далее.</w:t>
      </w:r>
    </w:p>
    <w:p w14:paraId="34F40628" w14:textId="71FC0856" w:rsidR="00DE60CF" w:rsidRDefault="00DE60CF" w:rsidP="00DE60CF">
      <w:r>
        <w:t xml:space="preserve">[LXI] Это получило своё продолжение при Екатерине II, которая предписала Синоду выдвигать на избираемые места священников, знающих греческий язык. Эта мера привела к засилью киевских богословов (стр. 554). </w:t>
      </w:r>
    </w:p>
    <w:p w14:paraId="6CD8CEBD" w14:textId="0C74AD01" w:rsidR="00DE60CF" w:rsidRDefault="00DE60CF" w:rsidP="00DE60CF">
      <w:r>
        <w:lastRenderedPageBreak/>
        <w:t>[LXII] Иоанникий Лихуд и Софроний Лихуд — греческие православные монахи, основатели славяно-греко-латинской академии — первого высшего учебного заведения в Московском государстве. Сумели приобрести значительное положение и в гражданских сферах: имели доступ ко двору государей. Светским покровителем братьев был князь Василий Васильевич Голицын. Братьев обвиняли в ереси и политических интригах, сослали в Ипатьевский монастырь, затем они попали в Новгород, а оттуда снова вызваны были в Москву, для занятий в академии и для участия в исправлении Библии. Но, несмотря на не совсем понятную деятельность братьев в России, 31 мая 2007 года монахам братьям Лихудам был открыт в Москве, в Богоявленском переулке, перед алтарём собора бывшего Богоявленского монастыря бронзовый памятник.</w:t>
      </w:r>
    </w:p>
    <w:p w14:paraId="731DA772" w14:textId="4F64D2B8" w:rsidR="00DE60CF" w:rsidRDefault="00DE60CF" w:rsidP="00DE60CF">
      <w:r>
        <w:t>[LXIII] «Пётр хотел печатать Библию двумя столбцами: в одном текст славянский, в другом — голландский. Новый Завет был так и напечатан. А потом заметили, что славянский перевод Ветхого завета не сходится с голландским и остановили это намерение» (Сольский, стр. 557).</w:t>
      </w:r>
    </w:p>
    <w:p w14:paraId="69F4C4EB" w14:textId="4F8E0B9E" w:rsidR="00DE60CF" w:rsidRDefault="00DE60CF" w:rsidP="00DE60CF">
      <w:r>
        <w:t>[LXIV] Указ Елизаветы Петровны «О высылке жидов из России»: «От этих ненавистников Христа мы не можем ожидать ничего хорошего. В связи с этим обстоятельством, я издаю следующий приказ: все жиды, мужчины и женщины, независимо от их положения и богатства, со всем их имуществом должны немедленно убраться за пределы границы. От этих врагов Христа я не хочу иметь никакой прибыли», http://radosvet.net/bilina/lud/.</w:t>
      </w:r>
    </w:p>
    <w:p w14:paraId="1760948D" w14:textId="12C4FCE3" w:rsidR="00DE60CF" w:rsidRDefault="00DE60CF" w:rsidP="00DE60CF">
      <w:r>
        <w:t>[LXV] М. Ф. МУРЬЯНОВ. ПУШКИН И ПЕСНЬ ПЕСНЕЙ, http://feb-web.ru/feb/pushkin/serial/v74/v74-047-.htm?cmd=2#.</w:t>
      </w:r>
    </w:p>
    <w:p w14:paraId="2A265986" w14:textId="230EF29C" w:rsidR="00DE60CF" w:rsidRDefault="00DE60CF" w:rsidP="00DE60CF">
      <w:r>
        <w:t>[LXVI] Епископ Михаил (Лузин). «Столетие из истории толкования Библии у нас в России». Речь на годичном акте Московской духовной академии 1877 года. http://www.bible-mda.ru/e-books/djvu/mihail_luzin-100-bible-interpr.djvu.</w:t>
      </w:r>
    </w:p>
    <w:p w14:paraId="0F7E11B5" w14:textId="4E871C2C" w:rsidR="00DE60CF" w:rsidRDefault="00DE60CF" w:rsidP="00DE60CF">
      <w:r>
        <w:t>[LXVII] П. А. Юнгеров. Очерк истории толкования ветхозаветных книг Священного писания. Казань, 1910, стр. 45.</w:t>
      </w:r>
    </w:p>
    <w:p w14:paraId="3050A76A" w14:textId="4C47308C" w:rsidR="00DE60CF" w:rsidRDefault="00DE60CF" w:rsidP="00DE60CF">
      <w:r>
        <w:t>[LXVIII] Это не опечатка, а намёк на власть масонского «братанства» над Великобританией.</w:t>
      </w:r>
    </w:p>
    <w:p w14:paraId="5770795E" w14:textId="77777777" w:rsidR="00DE60CF" w:rsidRDefault="00DE60CF" w:rsidP="00DE60CF">
      <w:r>
        <w:t>[LXIX] Прот. Георгий Флоровский. Часть I. История русского богословия. Его становление.</w:t>
      </w:r>
    </w:p>
    <w:p w14:paraId="621E42AC" w14:textId="6D97B2DF" w:rsidR="00DE60CF" w:rsidRDefault="00DE60CF" w:rsidP="00DE60CF">
      <w:r>
        <w:t>http://www.kursmda.ru/books/puti_russ_bogoslovia_florovsky_1.htm#_Toc32119614.</w:t>
      </w:r>
    </w:p>
    <w:p w14:paraId="577AB01C" w14:textId="77777777" w:rsidR="00DE60CF" w:rsidRDefault="00DE60CF" w:rsidP="00DE60CF">
      <w:r>
        <w:t xml:space="preserve">[LXX] И. А. Чистович. «История перевода Библии на русский язык», репринтное воспроизведение второго издания 1899 г. (первое — в 1873 г.) — М. российское библейское общество, 1997 г. стр. 368. </w:t>
      </w:r>
    </w:p>
    <w:p w14:paraId="6FB5F43E" w14:textId="7D0E25A8" w:rsidR="00DE60CF" w:rsidRDefault="00DE60CF" w:rsidP="00DE60CF">
      <w:r>
        <w:t>http://rapidshare.com/files/178940707/Chistovich_I_A_Istoriya_perevoda_Biblii_na_russkij_yazyk_1899.pdf.</w:t>
      </w:r>
    </w:p>
    <w:p w14:paraId="22C7A0EF" w14:textId="1827E3F7" w:rsidR="00DE60CF" w:rsidRDefault="00DE60CF" w:rsidP="00DE60CF">
      <w:r>
        <w:lastRenderedPageBreak/>
        <w:t xml:space="preserve">[LXXI] И действительно: на протяжении всей своей истории РПЦ демонстрирует неспособность реализовать принцип «Бог не есть бог неустройства, но мира. Так бывает во всех церквах у святых» (1-е Послание Коринфянам апостола Павла, 14:33) — всё время РПЦ служит “элите”, а не Богу и народу…  </w:t>
      </w:r>
    </w:p>
    <w:p w14:paraId="4D613B2B" w14:textId="5E5F8492" w:rsidR="00DE60CF" w:rsidRDefault="00DE60CF" w:rsidP="00DE60CF">
      <w:r>
        <w:t>[LXXII] Борис Башилов. История русского масонства, http://www.bibliotekar.ru/rusMassonstvo/index.htm.</w:t>
      </w:r>
    </w:p>
    <w:p w14:paraId="116DBDB8" w14:textId="2863DEE3" w:rsidR="00DE60CF" w:rsidRDefault="00DE60CF" w:rsidP="00DE60CF">
      <w:r>
        <w:t xml:space="preserve">[LXXIII] Н. К. Шильдер. Император Николай Первый. Его жизнь и царствование. т. 2, Санкт-Петербург, издание А. С. Суворова, 1903 г. (стр. 7). </w:t>
      </w:r>
    </w:p>
    <w:p w14:paraId="1A6A7625" w14:textId="0959D6C9" w:rsidR="00DE60CF" w:rsidRDefault="00DE60CF" w:rsidP="00DE60CF">
      <w:r>
        <w:t xml:space="preserve">[LXXIV] См. Википедию, ст.: митрополит Филарет (Дроздов). </w:t>
      </w:r>
    </w:p>
    <w:p w14:paraId="56918ACD" w14:textId="545F9002" w:rsidR="00DE60CF" w:rsidRDefault="00DE60CF" w:rsidP="00DE60CF">
      <w:r>
        <w:t>[LXXV] См. сайт: http://drevo.pravbeseda.ru/index.php?page=print&amp;id=39729.</w:t>
      </w:r>
    </w:p>
    <w:p w14:paraId="712484F3" w14:textId="16FD1CE2" w:rsidR="00DE60CF" w:rsidRDefault="00DE60CF" w:rsidP="00DE60CF">
      <w:r>
        <w:t xml:space="preserve">[LXXVI] Тихомиров Б. А. «Протоиерей Герасим Петрович Павский: жизненный путь; богословская и ученая деятельность», http://www.portal-slovo.ru/theology/39739.php?PRINT=Y. </w:t>
      </w:r>
    </w:p>
    <w:p w14:paraId="0749BB1C" w14:textId="1E0903B0" w:rsidR="00DE60CF" w:rsidRDefault="00DE60CF" w:rsidP="00DE60CF">
      <w:r>
        <w:t xml:space="preserve">[LXXVII] См.: Савелий Дудаков. «ИСТОРИЯ ОДНОГО МИФА. Очерки русской литературы XIX-XX вв.». МОСКВА «НАУКА» 1993. Под общей редакцией Д. А. ЧЕРНЯХОВСКОГО. http://belousenko.com/. </w:t>
      </w:r>
    </w:p>
    <w:p w14:paraId="5ADF38CC" w14:textId="5D42871B" w:rsidR="00DE60CF" w:rsidRDefault="00DE60CF" w:rsidP="00DE60CF">
      <w:r>
        <w:t>[LXXVIII] Н. Гаврюшин. «У истоков русской духовно-академической философии: святитель Филарет (Дроздов) между Кантом и Фесслером». http://www.krotov.info/spravki/persons/21person/1946gavryushin.htm.</w:t>
      </w:r>
    </w:p>
    <w:p w14:paraId="5C46069A" w14:textId="6BDA3F2C" w:rsidR="00DE60CF" w:rsidRDefault="00DE60CF" w:rsidP="00DE60CF">
      <w:r>
        <w:t>[LXXIX] Константин Гаврилкин. «Митрополит Филарет (Дроздов) и евреи» http://www.pagez.ru/index.php.</w:t>
      </w:r>
    </w:p>
    <w:p w14:paraId="2EB66A41" w14:textId="3AB71A25" w:rsidR="00DE60CF" w:rsidRDefault="00DE60CF" w:rsidP="00DE60CF">
      <w:r>
        <w:t>[LXXX] ОБЕДНЯТЬ БИБЛИЮ ИЛИ ОБОГАЩАТЬ ЯЗЫК? http://www.rusvera.mrezha.ru/399/11.htm.</w:t>
      </w:r>
    </w:p>
    <w:p w14:paraId="1D72BF9B" w14:textId="25BD06F5" w:rsidR="00DE60CF" w:rsidRDefault="00DE60CF" w:rsidP="00DE60CF">
      <w:r>
        <w:t>[LXXXI] В этом же всех должен убедить и ветхозаветный эпизод в книге Бытие, гл. 32.</w:t>
      </w:r>
    </w:p>
    <w:p w14:paraId="5FC0AFEE" w14:textId="337B8C3A" w:rsidR="00DE60CF" w:rsidRDefault="00DE60CF" w:rsidP="00DE60CF">
      <w:r>
        <w:t>[LXXXII] Чарльз Б. Уайт. Евангелие Маркиона и Евангелие Луки в сравнении, http://biblia.org.ua/apokrif/study/_default.htm</w:t>
      </w:r>
    </w:p>
    <w:p w14:paraId="25BF5D9F" w14:textId="40646D02" w:rsidR="00DE60CF" w:rsidRDefault="00DE60CF" w:rsidP="00DE60CF">
      <w:r>
        <w:t>[LXXXIII] Коррекция текстов Нового завета повлияла на взгляды христиан и современного духовенства: иначе как объяснить, что в «Основах социальной концепции РПЦ» появились следующие слова: «Народ израильский стал народом Божиим, призвание которого — хранить веру в единого истинного Бога и свидетельствовать об этой вере перед лицом других народов, дабы через него явился миру Спаситель всех людей — Богочеловек Иисус Христос».</w:t>
      </w:r>
    </w:p>
    <w:p w14:paraId="67B6C02A" w14:textId="642151D8" w:rsidR="00DE60CF" w:rsidRDefault="00DE60CF" w:rsidP="00DE60CF">
      <w:r>
        <w:t xml:space="preserve">[LXXXIV] Ганс Йонас. ГНОСТИЦИЗМ (ГНОСТИЧЕСКАЯ РЕЛИГИЯ). СПб: «Лань», 1998 </w:t>
      </w:r>
      <w:r>
        <w:br/>
        <w:t>http://psylib.org.ua/books/jonas01/txt06.htm#6.</w:t>
      </w:r>
    </w:p>
    <w:p w14:paraId="6D4DC30D" w14:textId="5EF9E191" w:rsidR="00DE60CF" w:rsidRDefault="00DE60CF" w:rsidP="00DE60CF">
      <w:r>
        <w:t>[LXXXV] Стоянiе за истину. «Пренiя съ греками о вѣрѣ Троицкаго Сергiева Богоявленскаго монастыря строителя старца Арсенiя Суханова», http://nasledie.russportal.ru/.</w:t>
      </w:r>
    </w:p>
    <w:p w14:paraId="48381533" w14:textId="77777777" w:rsidR="00DE60CF" w:rsidRDefault="00DE60CF" w:rsidP="00DE60CF">
      <w:r>
        <w:lastRenderedPageBreak/>
        <w:t xml:space="preserve">[LXXXVI] Новый Завет, Матфей, гл. 4 содержит один из примеров такого рода разночтений. </w:t>
      </w:r>
    </w:p>
    <w:p w14:paraId="4707CC33" w14:textId="77777777" w:rsidR="00DE60CF" w:rsidRDefault="00DE60CF" w:rsidP="00DE60CF">
      <w:r>
        <w:t>«1. Тогда Иисус возведён был Духом в пустыню, для искушения от диавола, 2. и, постившись сорок дней и сорок ночей, напоследок взалкал. 3. И приступил к Нему искуситель и сказал: если Ты Сын Божий, скажи, чтобы камни сии сделались хлебами. 4. Он же сказал ему в ответ: написано: не хлебом одним будет жить человек, но всяким словом, исходящим из уст Божиих. 5. Потом берёт Его диавол в святой город и поставляет Его на крыле храма, 6. и говорит Ему: если Ты Сын Божий, бросься вниз, ибо написано: Ангелам Своим заповедает о Тебе, и на руках понесут Тебя, да не преткнёшься о камень ногою Твоею. 7. Иисус сказал ему: написано также: не искушай Господа Бога твоего. 8. Опять берёт Его диавол на весьма высокую гору и показывает Ему все царства мира и славу их, 9. и говорит Ему: всё это дам Тебе, если, пав, поклонишься мне. 10. Тогда Иисус говорит ему: отойди от Меня, сатана, ибо написано: Господу Богу твоему поклоняйся и Ему одному служи. 11. Тогда оставляет Его диавол, и сё, Ангелы приступили и служили Ему».</w:t>
      </w:r>
    </w:p>
    <w:p w14:paraId="35205993" w14:textId="77777777" w:rsidR="00DE60CF" w:rsidRDefault="00DE60CF" w:rsidP="00DE60CF">
      <w:r>
        <w:t>Однако, как выяснилось, синодальный перевод Библии на современный русский язык в этом месте содержит подлог. В оригинальных греческих текстах Иисус говорит: «Последуй за мной, сатана...» Аналогичное по смыслу и в Острожской Библии (изд. 1581 г.): «Иди за мной, сатана...» (Матфей, 4:10). Из этого можно понять, что Иисус отнёсся к предложению Сатаны как к пустому блефу афериста, а не как к реальному предложению “князя мира сего”; но более того, через Христа Сатане Свыше было предложено покаяние и послушание, которое тот отверг.</w:t>
      </w:r>
    </w:p>
    <w:p w14:paraId="334F6E83" w14:textId="4DB43F4C" w:rsidR="00DE60CF" w:rsidRDefault="00DE60CF" w:rsidP="00DE60CF">
      <w:r>
        <w:t>Этот же эпизод Лука в гл. 4 описывает аналогично Матфею, с той лишь разницей, что у Луки иная очерёдность предназначенных для искушения Христа предложений.</w:t>
      </w:r>
    </w:p>
    <w:p w14:paraId="16ED1D7E" w14:textId="57E6278D" w:rsidR="00DE60CF" w:rsidRDefault="00DE60CF" w:rsidP="00DE60CF">
      <w:r>
        <w:t xml:space="preserve">[LXXXVII] См. сайт Pravoslavie.by, статья — «Жидовствующие». </w:t>
      </w:r>
    </w:p>
    <w:p w14:paraId="338820E5" w14:textId="4CC9B4FB" w:rsidR="00DE60CF" w:rsidRDefault="00DE60CF" w:rsidP="00DE60CF">
      <w:r>
        <w:t>[LXXXVIII] «Житие пророка Моисея». Литература XII века. http://old-rus.narod.ru/03-46.html.</w:t>
      </w:r>
    </w:p>
    <w:p w14:paraId="7130DBEB" w14:textId="79AAE96B" w:rsidR="00DE60CF" w:rsidRDefault="00DE60CF" w:rsidP="00DE60CF">
      <w:r>
        <w:t>[LXXXIX] Николай Елеонский. Краткий очерк истории подлинного ветхозаветного текста. Чтения в Обществе любителей духовного просвещения. 1874, № 8, с. 151-181; № 9, с. 275-310. http://www.bible-mda.ru/e-books/djvu/eleonsky_n-history-ot-text.djvu.</w:t>
      </w:r>
    </w:p>
    <w:p w14:paraId="2CC9B4F8" w14:textId="46302E9A" w:rsidR="00DE60CF" w:rsidRDefault="00DE60CF" w:rsidP="00DE60CF">
      <w:r>
        <w:t>[XC] Джош Макдауэл. «Неоспоримые свидетельства», http://azbyka.ru/hristianstvo/bibliya/neosporimye_svidetelstva_00-all.shtml.</w:t>
      </w:r>
    </w:p>
    <w:p w14:paraId="4178B684" w14:textId="1F32F35C" w:rsidR="00DE60CF" w:rsidRDefault="00DE60CF" w:rsidP="00DE60CF">
      <w:r>
        <w:t>[XCI] Галаха. http://www.chassidus.ru/library/halacha/index.htm.</w:t>
      </w:r>
    </w:p>
    <w:p w14:paraId="00AEC939" w14:textId="21CE88B3" w:rsidR="00DE60CF" w:rsidRDefault="00DE60CF" w:rsidP="00DE60CF">
      <w:r>
        <w:t>[XCII] http://www.sinai.spb.ru/ot/lencodex/lencodex40.html. Подготовил Дм. Юревич с использованием материала на сайте: http://www.usc.edu/dept/LAS/wsrp/index.html.</w:t>
      </w:r>
    </w:p>
    <w:p w14:paraId="0B5F08F5" w14:textId="5FCA1090" w:rsidR="00DE60CF" w:rsidRDefault="00DE60CF" w:rsidP="00DE60CF">
      <w:r>
        <w:lastRenderedPageBreak/>
        <w:t>[XCIII] Статья: «Где хранятся подлинники Библейских книг». См. http://www.ufolog.ru/default.aspx, а также статья Игоря Лескова: «Библия — что это Слово Божие или Собрание Заблуждений?», http://ufolog.nm.ru/bib11.htm.</w:t>
      </w:r>
      <w:r>
        <w:tab/>
      </w:r>
    </w:p>
    <w:p w14:paraId="65EA43B2" w14:textId="4D15C067" w:rsidR="00DE60CF" w:rsidRDefault="00DE60CF" w:rsidP="00DE60CF">
      <w:r>
        <w:t>[XCIV] См. статью «Исход» в электронной еврейской энциклопедии, http://www.eleven.co.il/article/11871.</w:t>
      </w:r>
    </w:p>
    <w:p w14:paraId="5683195E" w14:textId="4FED7A30" w:rsidR="00DE60CF" w:rsidRDefault="00DE60CF" w:rsidP="00DE60CF">
      <w:r>
        <w:t>[XCV] Андрей Королёв. «Против апостасии». См.: http://ak3461.narod.ru/ATAKA/Contra_apostasia/book.c.ap.htm.</w:t>
      </w:r>
    </w:p>
    <w:p w14:paraId="6475557B" w14:textId="0A362FFF" w:rsidR="00DE60CF" w:rsidRDefault="00DE60CF" w:rsidP="00DE60CF">
      <w:r>
        <w:t>[XCVI] Еврейская Энциклопедия. Москва, «Терра», 1992, Т. 4, стр. 509.</w:t>
      </w:r>
    </w:p>
    <w:p w14:paraId="5BDBF0E6" w14:textId="123A4578" w:rsidR="00DE60CF" w:rsidRDefault="00DE60CF" w:rsidP="00DE60CF">
      <w:r>
        <w:t>[XCVII] Христианство / Автор-сост. А.А. Грицанов. — Мн.: Книжный Дом, 2006.- 640 с. — (Религии мира). Стр. 71.</w:t>
      </w:r>
    </w:p>
    <w:p w14:paraId="6087C41D" w14:textId="437FFB1A" w:rsidR="00DE60CF" w:rsidRDefault="00DE60CF" w:rsidP="00DE60CF">
      <w:r>
        <w:t>[XCVIII] «ТВОРЕНИЯ СВЯТОГО ОТЦА НАШЕГО ИОАННА ЗЛАТОУСТА АРХИЕПИСКОПА КОНСТАНТИНОПОЛЬСКОГО», Том VI. Книга 2, Раздел: Обозрение книги Второзакония. http://www.ispovednik.ru/zlatoust/Z06_2/Z06_2_27.htm.</w:t>
      </w:r>
    </w:p>
    <w:p w14:paraId="1FD0F6E7" w14:textId="4FE41A9E" w:rsidR="00DE60CF" w:rsidRDefault="00DE60CF" w:rsidP="00DE60CF">
      <w:r>
        <w:t>[XCIX] М. М. Постников. Критическое исследование хронологии древнего мира. Библия. — М.: Крафт+, Леан — 2000, 400 с., т. 2, стр. 25.</w:t>
      </w:r>
    </w:p>
    <w:p w14:paraId="7CDDF257" w14:textId="455438FA" w:rsidR="00DE60CF" w:rsidRDefault="00DE60CF" w:rsidP="00DE60CF">
      <w:r>
        <w:t>[C] http://artifact.org.ru/detalirovka-voprosov-globalnoy-teorii/e-gabovich-istoriya-evreev-pod-znakom-voprosa.html.</w:t>
      </w:r>
    </w:p>
    <w:p w14:paraId="4B1AAEE1" w14:textId="6033137D" w:rsidR="00DE60CF" w:rsidRDefault="00DE60CF" w:rsidP="00DE60CF">
      <w:r>
        <w:t>[CI] Сайт: Интернет против экрана, http://www.contr-tv.ru/print/3423/; сайт: Новая хронология, http://new.chronologia.org/volume8/turin_dnk.php.</w:t>
      </w:r>
    </w:p>
    <w:p w14:paraId="7DEBE6B1" w14:textId="77777777" w:rsidR="00DE60CF" w:rsidRDefault="00DE60CF" w:rsidP="00DE60CF">
      <w:r>
        <w:t>[CII] Руководство по изучению истории евреев. Составитель: Эммануэль Гехт. Третье совершенно вновь обработанное издание раввина доктора Майзенрлинга. С-Петербург, 1881 г. Пер. с немецкого.</w:t>
      </w:r>
    </w:p>
    <w:p w14:paraId="227F8FBC" w14:textId="27FCEFEE" w:rsidR="00DE60CF" w:rsidRDefault="00DE60CF" w:rsidP="00DE60CF">
      <w:r>
        <w:t>http://rapidshare.com/files/192454110/Geht_E_Rukovodstvo_k_izucheniyu_istorii_evreev_1881_Izd_3_e.pdf.</w:t>
      </w:r>
    </w:p>
    <w:p w14:paraId="2D8D52CE" w14:textId="3E341FE4" w:rsidR="00DE60CF" w:rsidRDefault="00DE60CF" w:rsidP="00DE60CF">
      <w:r>
        <w:t>[CIII] Грец Генрих. История евреев от древнейших времен до настоящего. 1881. Том 9. От смерти Маймонида (1203) до изгнания евреев из Испании и Португалии (1496). http://rapidshare.com/files/143851128/Grec_H_Istoriya_evreev_09.pdf.</w:t>
      </w:r>
    </w:p>
    <w:p w14:paraId="70B84BEF" w14:textId="40B0A4FB" w:rsidR="00DE60CF" w:rsidRDefault="00DE60CF" w:rsidP="00DE60CF">
      <w:r>
        <w:t>[CIV] Протоирей Николай Елионский. Краткий очерк истории подлинного ветхозаветного текста. Чтения в Обществе любителей духовного просвещения. 1874, № 8, с. 151-181; № 9, с. 275-310.</w:t>
      </w:r>
    </w:p>
    <w:p w14:paraId="53B5F55E" w14:textId="2E8F96F5" w:rsidR="00DE60CF" w:rsidRDefault="00DE60CF" w:rsidP="00DE60CF">
      <w:r>
        <w:t xml:space="preserve">[CV] Труд Греца был первым систематическим изложением истории евреев. Грец пришёл к выводу о неспособности христианства как религиозного и этического учения служить основой здорового общества. Он подверг исторической критике литературные источники христианства. Документы, обнаруженные в Каирской генизе после смерти Греца, подтвердили ряд его предположений. Труд Греца произвёл сильное впечатление на общественность его времени и оказал определяющее влияние на дальнейшее развитие еврейской исторической науки. </w:t>
      </w:r>
    </w:p>
    <w:p w14:paraId="559F0999" w14:textId="2193B820" w:rsidR="00DE60CF" w:rsidRDefault="00DE60CF" w:rsidP="00DE60CF">
      <w:r>
        <w:t>[CVI] Хаздаи занимал высокие должности при султане и покровительствовал иудейской науке и литературе.</w:t>
      </w:r>
    </w:p>
    <w:p w14:paraId="3B0B57A0" w14:textId="135D0787" w:rsidR="00DE60CF" w:rsidRDefault="00DE60CF" w:rsidP="00DE60CF">
      <w:r>
        <w:lastRenderedPageBreak/>
        <w:t xml:space="preserve">[CVII] С. М. ДУБНОВ. КРАТКАЯ ИСТОРИЯ ЕВРЕЕВ. Феникс РОСТОВ-НА-ДОНУ 2000. </w:t>
      </w:r>
    </w:p>
    <w:p w14:paraId="72F67086" w14:textId="234A8492" w:rsidR="00DE60CF" w:rsidRDefault="00DE60CF" w:rsidP="00DE60CF">
      <w:r>
        <w:t>[CVIII] СЕСИЛЬ РОТ. ИСТОРИЯ ЕВРЕЕВ С ДРЕВНЕЙШИХ ВРЕМЕН ПО ШЕСТИДНЕВНУЮ ВОЙНУ, http://fileland.ru/downfile.html.</w:t>
      </w:r>
    </w:p>
    <w:p w14:paraId="7CCCAAAE" w14:textId="2F1DCECF" w:rsidR="00DE60CF" w:rsidRDefault="00DE60CF" w:rsidP="00DE60CF">
      <w:r>
        <w:t>[CIX] Иост. Религиозные секты евреев от падения Иерусалима до наших дней. Изд. А. И. Манухина, М. 1864 г. (стр. 107), http://relig-library.pstu.ru/modules.php?name=468.</w:t>
      </w:r>
    </w:p>
    <w:p w14:paraId="5F90A6FB" w14:textId="77777777" w:rsidR="00DE60CF" w:rsidRDefault="00DE60CF" w:rsidP="00DE60CF">
      <w:r>
        <w:t>[CX] «Согласно мусульманским источникам, семья Маймонида формально признала ислам, однако это утверждение оспаривается. Угрызения совести, которые испытывали евреи, вынужденные преследованиями к чисто внешнему принятию ислама, побудили Маймона бен Иосефа обратиться к ним с посланием «Иггерет ха-нехама» («Послание утешения»), в котором содержится утверждение, что тот, кто читает еврейские молитвы, хотя бы в краткой форме, и творит добрые дела, остается евреем». (Электронная еврейская энциклопедия. Маймонид: http://www.eleven.co.il/article/12576).</w:t>
      </w:r>
    </w:p>
    <w:p w14:paraId="2593A262" w14:textId="7D39BF27" w:rsidR="00DE60CF" w:rsidRDefault="00DE60CF" w:rsidP="00DE60CF">
      <w:r>
        <w:t>Там же сообщается, что в так называемом «Йеменском послании» к евреям Йемена, вынужденным принять формально ислам под угрозой смерти, Маймонид предостерегал их «об опасностях, таящихся в христианстве и исламе: проповедь нового откровения, согласно Маймониду, более опасна, чем меч и соблазны эллинизма».</w:t>
      </w:r>
    </w:p>
    <w:p w14:paraId="2B672C76" w14:textId="0EDBFD3A" w:rsidR="00DE60CF" w:rsidRDefault="00DE60CF" w:rsidP="00DE60CF">
      <w:r>
        <w:t>[CXI] Талму́д — многотомный свод правовых и религиозно-этических положений иудаизма, охватывающий Мишну и Гемару в их единстве (Википедия).</w:t>
      </w:r>
    </w:p>
    <w:p w14:paraId="288E441B" w14:textId="0D9BAD93" w:rsidR="00DE60CF" w:rsidRDefault="00DE60CF" w:rsidP="00DE60CF">
      <w:r>
        <w:t>[CXII] В другом переводе — «Повторение Закона».</w:t>
      </w:r>
    </w:p>
    <w:p w14:paraId="285EA5DD" w14:textId="098C17AA" w:rsidR="00DE60CF" w:rsidRDefault="00DE60CF" w:rsidP="00DE60CF">
      <w:r>
        <w:t>[CXIII] К этому ещё можно добавить, что в современной России существует Государственная Классическая Академия имени Маймонида, созданная Постановлением Правительства Российской Федерации. На сайте этой академии (http://www.gka.ru/index.html) представлена биография Маймонида, в которой можно прочитать, что «как врач Маймонид пользовался огромным авторитетом среди мусульман. Из арабских источников явствует, что Маймонид читал лекции по медицине и имел учеников».</w:t>
      </w:r>
    </w:p>
    <w:p w14:paraId="5E7478F2" w14:textId="788F6E49" w:rsidR="00DE60CF" w:rsidRDefault="00DE60CF" w:rsidP="00DE60CF">
      <w:r>
        <w:t>[CXIV] Майкл Шапиро. 100 великих евреев. http://www.jagannath.ru/users_files/books/100_velikih_evreev.rtf.</w:t>
      </w:r>
    </w:p>
    <w:p w14:paraId="3186DB69" w14:textId="0694D3A4" w:rsidR="00DE60CF" w:rsidRDefault="00DE60CF" w:rsidP="00DE60CF">
      <w:r>
        <w:t xml:space="preserve">[CXV] NEWSru.co.il. 7 декабря 2008 г. </w:t>
      </w:r>
    </w:p>
    <w:p w14:paraId="1687F699" w14:textId="5F1BF366" w:rsidR="00DE60CF" w:rsidRDefault="00DE60CF" w:rsidP="00DE60CF">
      <w:r>
        <w:t>[CXVI] «Евреев никогда не существовало, а были люди, исповедующие иудаизм, считает израильский историк» NEWSru.com Религия и общество Вторник, 4 марта 2008 г.</w:t>
      </w:r>
    </w:p>
    <w:p w14:paraId="4E558910" w14:textId="1359D532" w:rsidR="00DE60CF" w:rsidRPr="00DE60CF" w:rsidRDefault="00DE60CF" w:rsidP="00DE60CF">
      <w:pPr>
        <w:rPr>
          <w:lang w:val="en-US"/>
        </w:rPr>
      </w:pPr>
      <w:r w:rsidRPr="00DE60CF">
        <w:rPr>
          <w:lang w:val="en-US"/>
        </w:rPr>
        <w:t>[CXVII] MIGnews.com 04.03 07:12, http://www.mignews.com/.</w:t>
      </w:r>
    </w:p>
    <w:p w14:paraId="7854896C" w14:textId="6105E329" w:rsidR="00DE60CF" w:rsidRDefault="00DE60CF" w:rsidP="00DE60CF">
      <w:r>
        <w:t>[CXVIII] Газета «Час». № 253 (672) суббота, 30 октября 1999г. «Авторы Библии погорячились», http://www.chas-daily.com/win/1999/10/30/index.html.</w:t>
      </w:r>
    </w:p>
    <w:p w14:paraId="39E88FBC" w14:textId="68FA518B" w:rsidR="00DE60CF" w:rsidRDefault="00DE60CF" w:rsidP="00DE60CF">
      <w:r>
        <w:lastRenderedPageBreak/>
        <w:t>[CXIX] Электронная еврейская энциклопедия (статья «Исход»), http://www.eleven.co.il/.</w:t>
      </w:r>
    </w:p>
    <w:p w14:paraId="66171EA1" w14:textId="146BB497" w:rsidR="00DE60CF" w:rsidRDefault="00DE60CF" w:rsidP="00DE60CF">
      <w:r>
        <w:t>[CXX] См. сайт: www.gribuser.ru/xml/fictionbook/2.0.</w:t>
      </w:r>
    </w:p>
    <w:p w14:paraId="02FBBD35" w14:textId="36692660" w:rsidR="00DE60CF" w:rsidRDefault="00DE60CF" w:rsidP="00DE60CF">
      <w:r>
        <w:t>[CXXI] Иммануил Великовский в книге «Эдип и Эхнатон» (стр. 591) осуждает Фрейда за то, что он считал Моисея лишь учеником Эхнатона. «Он унизил его (Моисея — авт.), отрицая его оригинальность; одновременно он унизил еврейский народ, не дав им вождя из их собственного племени, поскольку он сделал Моисея Египтянином. И, наконец, он унизил еврейского Бога, сделав из Яхве локальное божество злого духа горы Синай». Несмотря на то, что сам Фрейд испытывал потребность (наваждение) поделиться с людьми исторической истиной, открытой им, Великовский считает это проявлением невроза у Фрейда.</w:t>
      </w:r>
    </w:p>
    <w:p w14:paraId="7AF2010C" w14:textId="14A9DEE4" w:rsidR="00DE60CF" w:rsidRDefault="00DE60CF" w:rsidP="00DE60CF">
      <w:r>
        <w:t>[CXXII] «Взошёл на престол в 15. Процарствовал 18 лет. Причём в последние годы нигде не появлялся и ничего не известно о его времяпрепровождении. … В блаженном осенении духа общался он мысленно с царицей Нефертити и со своими дочерьми. Но вскоре уединился совершенно». См. сайт: www.holygrail.ru/page167.</w:t>
      </w:r>
    </w:p>
    <w:p w14:paraId="53D89264" w14:textId="3C69C790" w:rsidR="00DE60CF" w:rsidRDefault="00DE60CF" w:rsidP="00DE60CF">
      <w:r>
        <w:t>[CXXIII] И. Ш. Шифман. Ветхий завет и его мир. — СПб.: Изд-во С.-Петерб. Ун-та, 2007. — 216 с.</w:t>
      </w:r>
    </w:p>
    <w:p w14:paraId="4119A73E" w14:textId="500A1759" w:rsidR="00DE60CF" w:rsidRDefault="00DE60CF" w:rsidP="00DE60CF">
      <w:r>
        <w:t>[CXXIV] «Горе тем раввинам, которые пишут Книги Бога по-иному своими скверными руками, используя такие предложения и обороты, после введения которых текст приобретает иное значение и который они ложно приписывают Богу, чтобы изменить истину, ради быстротечной жизни и получения ничтожных мирских благ, что приводит к потере истины. Горе же им за то, что они измышляли на Бога и что написали их презренные и грязные руки, горе им за то, что они неправедно и грешно приобретают!». Толкование Священного Корана. Аль-Мунтахаб фи тафсир аль-Куран аль-Карим. (Перевод с арабского на русский с заменой слова «Аллах» на русское слово «Бог»), http://www.imam.ru/koran.html.</w:t>
      </w:r>
    </w:p>
    <w:p w14:paraId="2E2E8B79" w14:textId="6C459445" w:rsidR="00DE60CF" w:rsidRDefault="00DE60CF" w:rsidP="00DE60CF">
      <w:r>
        <w:t>[CXXV] Гендель Макс. Космогоническая концепция розенкрейцеров. Основной курс по прошлой эволюции человека, его нынешней конституции и будущему развитию. Перевод с оригинального английского издания 1911 года. Изд. общества «Эзотеризм и парапсихология». Израиль. 1984 г.</w:t>
      </w:r>
    </w:p>
    <w:p w14:paraId="4455FF19" w14:textId="49A44008" w:rsidR="00DE60CF" w:rsidRDefault="00DE60CF" w:rsidP="00DE60CF">
      <w:r>
        <w:t>[CXXVI] Письмо Аристея к Филократу, http://biblia.org.ua/apokrif/apocryph2/arist_to_filokrat.shtml.htm</w:t>
      </w:r>
    </w:p>
    <w:p w14:paraId="3D394999" w14:textId="7728CAD0" w:rsidR="00DE60CF" w:rsidRDefault="00DE60CF" w:rsidP="00DE60CF">
      <w:r>
        <w:t>[CXXVII] Хотя надо признать, что и текст Септуагинты в её ныне известном виде ценен тем, что позволяет выявить некоторые более поздние «корректировки» текста Ветхого завета под нужды заправил библейского проекта. См. работу ВП СССР “Синайский «турпоход»” (в сборнике «Интеллектуальная позиция» № 1/97 (2)).</w:t>
      </w:r>
    </w:p>
    <w:p w14:paraId="169D105C" w14:textId="77777777" w:rsidR="00DE60CF" w:rsidRDefault="00DE60CF" w:rsidP="00DE60CF">
      <w:r>
        <w:t xml:space="preserve">[CXXVIII] На средиземноморском берегу Испании есть городок Аль-Хесирас. </w:t>
      </w:r>
    </w:p>
    <w:p w14:paraId="72F97A21" w14:textId="22FCD18B" w:rsidR="00DE60CF" w:rsidRDefault="00DE60CF" w:rsidP="00DE60CF">
      <w:r>
        <w:lastRenderedPageBreak/>
        <w:t>Для сведения — Хеси Ра — один из египетских иерофантов, предводитель южной десятки высшего жречества древнего Египта (http://www.wands.ru/txt/lnk_001r.html), имя которого сохранила история. Спрашивается: с чего бы вдруг городок в Испании спустя много веков после того, как Хеси Ра ушёл в мир иной, был бы назван его именем?</w:t>
      </w:r>
    </w:p>
    <w:p w14:paraId="3D0A3B8C" w14:textId="77777777" w:rsidR="00DE60CF" w:rsidRDefault="00DE60CF" w:rsidP="00DE60CF">
      <w:r>
        <w:t>[CXXIX] «Эрл Радмахер, президент Западной консервативной баптистской семинарии, так пишет о своей встрече с Нельсоном Глеком, бывшим президентом Еврейской теологической семинарии в колледже “Хибрю юнион” в Цинциннати, одним из трёх крупнейших археологов: “Во время своего выступления в Далласе Глек довольно сильно покраснел и сказал:</w:t>
      </w:r>
    </w:p>
    <w:p w14:paraId="443A7D3C" w14:textId="77777777" w:rsidR="00DE60CF" w:rsidRDefault="00DE60CF" w:rsidP="00DE60CF">
      <w:r>
        <w:t>«Меня обвиняли в том, что я считаю Библию буквально и безоговорочно Боговдохновенной книгой. Я никогда этого не утверждал. Если я чему-то и учил, то лишь тому, что ни одно из моих археологических исследований не обнаружило ни одного свидетельства, которое противоречило бы какому бы то ни было положению Слова Божьего»”».</w:t>
      </w:r>
    </w:p>
    <w:p w14:paraId="32648833" w14:textId="77777777" w:rsidR="00DE60CF" w:rsidRDefault="00DE60CF" w:rsidP="00DE60CF">
      <w:r>
        <w:t>О раскопках Иерихона Дж. Макдауэл сообщает следующие сведения:</w:t>
      </w:r>
    </w:p>
    <w:p w14:paraId="0361BD0C" w14:textId="77777777" w:rsidR="00DE60CF" w:rsidRDefault="00DE60CF" w:rsidP="00DE60CF">
      <w:r>
        <w:t>«Во время раскопок Иерихона (1930-1936) Гарстанг сделал такое поразительное открытие, что счёл нужным засвидетельствовать его специальным документом, подписанным им самим и ещё двумя членами экспедиции. Он пишет об этом открытии следующее: “Что же до главного факта, то в нём, таким образом, не остаётся никаких сомнений: стены города упали в направлении наружу, причём полностью, так что нападающие могли вскарабкаться по их обломкам и пройти в город”. Почему этот факт столь необычен? Дело в том, что стены городов не падают наружу, они падают вовнутрь. И тем не менее, в книге Иисуса Навина мы читаем: “…и обрушилась стена города до своего основания, и народ пошёл в город, каждый с своей стороны и взяли город” (Иис. Нав. 6:19). Эти стены упали именно наружу».</w:t>
      </w:r>
    </w:p>
    <w:p w14:paraId="318A7E40" w14:textId="77777777" w:rsidR="00DE60CF" w:rsidRDefault="00DE60CF" w:rsidP="00DE60CF">
      <w:r>
        <w:t xml:space="preserve">В общем, археология в наши дни, как и история в целом, «больная наука». Её главный порок состоит в том, что найденные археологами памятники прошлого интерпретируются ими и историками-книгочеями в соответствии с успевшей сложиться в той или иной научной школе концепцией исторического прошлого, а не независимо на основе объективного анализа. При этом игнорируется всё, что «не лезет» в рамки сложившейся традиции соответствующей «научной школы»: исключения из этого правила — редки. </w:t>
      </w:r>
    </w:p>
    <w:p w14:paraId="61D19DE2" w14:textId="77777777" w:rsidR="00DE60CF" w:rsidRDefault="00DE60CF" w:rsidP="00DE60CF">
      <w:r>
        <w:t>Т.е. в жизни есть реальные основания для ситуации, описываемой анекдотом о том, что при раскопках нашли проволоку и это означает, что у древних был проволочный телеграф; а если проволоку не нашли, то это показатель того, что древние от проволочного телеграфа уже отказались, и у них был беспроволочный телеграф.</w:t>
      </w:r>
    </w:p>
    <w:p w14:paraId="57FF9231" w14:textId="2D7B9E9B" w:rsidR="00DE60CF" w:rsidRDefault="00DE60CF" w:rsidP="00DE60CF">
      <w:r>
        <w:t>Кроме того археологи последующих поколений забывают то, что стало известным археологам предшествующих поколений.</w:t>
      </w:r>
    </w:p>
    <w:p w14:paraId="7A8075B9" w14:textId="55021B3C" w:rsidR="00DE60CF" w:rsidRDefault="00DE60CF" w:rsidP="00DE60CF">
      <w:r>
        <w:lastRenderedPageBreak/>
        <w:t>[CXXX] Черных П. Я. Историко-этимологический словарь современного русского языка: В 2 т. — 3-е изд., стереотип. — М.: Рус. яз., 1999. Т. 1: — Пантомима. 624 с. http://slovarnoe.chtenie.org/dict/etym/chernykh/.</w:t>
      </w:r>
    </w:p>
    <w:p w14:paraId="4CDBB240" w14:textId="1F8FD6E9" w:rsidR="00DE60CF" w:rsidRDefault="00DE60CF" w:rsidP="00DE60CF">
      <w:r>
        <w:t>[CXXXI] Тора. http://eshatos.ucoz.ru/load/1-1-0-214.</w:t>
      </w:r>
    </w:p>
    <w:p w14:paraId="4EC9708E" w14:textId="77777777" w:rsidR="00DE60CF" w:rsidRDefault="00DE60CF" w:rsidP="00DE60CF">
      <w:r>
        <w:t>[CXXXII] «Элохи́м (ивр. אֱלֹהִים ,אלהים‎, Элоhи́м) в Танахе — одно из имён Бога, переводимое на русский язык словом «Бог». Это имя встречается на протяжении всего Танаха (Ветхого Завета), начиная с Быт.1:1.</w:t>
      </w:r>
    </w:p>
    <w:p w14:paraId="2492C675" w14:textId="77777777" w:rsidR="00DE60CF" w:rsidRDefault="00DE60CF" w:rsidP="00DE60CF">
      <w:r>
        <w:t>Слово «Элохим», очевидно, родственно со словом «эль» (ивр. אל‎) (означающим «бог» или «Бог» в зависимости от контекста), но морфологически является словом Элоаh (ивр. אלוה‎) с окончанием множественного числа. В большинстве случаев, несмотря на множественное число, это слово в Танахе согласуется с глаголами и другими частями речи в единственном числе и означает единого Бога. Однако, в некоторых случаях у него полноценное множественное число, и оно при этом означает многих языческих богов: «Да не будет у тебя других богов» (Исх.20:3), ангелов: (Пс.8:6) и даже людей, обладающих властью (Исх.4:16).</w:t>
      </w:r>
    </w:p>
    <w:p w14:paraId="44D05501" w14:textId="77777777" w:rsidR="00DE60CF" w:rsidRDefault="00DE60CF" w:rsidP="00DE60CF">
      <w:r>
        <w:t>В иудаизме традиционно принято избегать произнесения имени Элоhим, заменяя в нём согласную: Элоки́м.</w:t>
      </w:r>
    </w:p>
    <w:p w14:paraId="1CDF680D" w14:textId="77777777" w:rsidR="00DE60CF" w:rsidRDefault="00DE60CF" w:rsidP="00DE60CF">
      <w:r>
        <w:t>В Септуагинте «Элохим» переводится по-гречески «ὁ θεός» (Бог), а «YHWH» — «ὁ κύριος» (Господь).</w:t>
      </w:r>
    </w:p>
    <w:p w14:paraId="6C346436" w14:textId="0472DCD4" w:rsidR="00DE60CF" w:rsidRDefault="00DE60CF" w:rsidP="00DE60CF">
      <w:r>
        <w:t>Слова «Эль» (ивр. אל‎) и «Элоха» (ивр. אלוה‎) соответствуют имени «Аллах» в арабском языке (например, в Коране); в арамейском языке — «Alah» или «Alaha».» (Википедия).</w:t>
      </w:r>
    </w:p>
    <w:p w14:paraId="458E5CA0" w14:textId="47F30B49" w:rsidR="00DE60CF" w:rsidRDefault="00DE60CF" w:rsidP="00DE60CF">
      <w:r>
        <w:t xml:space="preserve">[CXXXIII] С. М. Дубнов. КРАТКАЯ ИСТОРИЯ ЕВРЕЕВ. Феникс РОСТОВ-НА-ДОНУ 2000. </w:t>
      </w:r>
    </w:p>
    <w:p w14:paraId="5204BCC5" w14:textId="6F65E0B0" w:rsidR="00DE60CF" w:rsidRDefault="00DE60CF" w:rsidP="00DE60CF">
      <w:r>
        <w:t>[CXXXIV] Здесь, правда, приплюсовываются ещё погибшие в войне со Швецией.</w:t>
      </w:r>
    </w:p>
    <w:p w14:paraId="3269B19B" w14:textId="7B399E38" w:rsidR="00DE60CF" w:rsidRDefault="00DE60CF" w:rsidP="00DE60CF">
      <w:r>
        <w:t>[CXXXV] С 1569 до 1795 — РЕЧЬ ПОСПОЛИТА, официальное название объединенного польско-литовского государства со времени Люблинской унии.</w:t>
      </w:r>
    </w:p>
    <w:p w14:paraId="6C77BEDB" w14:textId="17FA49CD" w:rsidR="00DE60CF" w:rsidRDefault="00DE60CF" w:rsidP="00DE60CF">
      <w:r>
        <w:t>[CXXXVI] http://pelmlapeel.ru/content/category/4/42/28/index.html.</w:t>
      </w:r>
    </w:p>
    <w:p w14:paraId="77EDFA76" w14:textId="63C5AADB" w:rsidR="00DE60CF" w:rsidRDefault="00DE60CF" w:rsidP="00DE60CF">
      <w:r>
        <w:t>[CXXXVII] Андрей Дикий. «ЕВРЕИ В РОССИИ И В СССР ИСТОРИЧЕСКИЙ ОЧЕРК», Новосибирск.</w:t>
      </w:r>
      <w:r>
        <w:br/>
        <w:t xml:space="preserve">БЛАГОВЕСТ. 1994. (http://holytrue.boom.ru/History/Diky/p_1.htm). </w:t>
      </w:r>
    </w:p>
    <w:p w14:paraId="3138720B" w14:textId="760E652E" w:rsidR="00DE60CF" w:rsidRDefault="00DE60CF" w:rsidP="00DE60CF">
      <w:r>
        <w:t xml:space="preserve">[CXXXVIII] Утилитаризм рассматривают как политическую философию, отстаивающую демократическую форму правления. </w:t>
      </w:r>
    </w:p>
    <w:p w14:paraId="214C7B2B" w14:textId="290E1860" w:rsidR="00DE60CF" w:rsidRDefault="00DE60CF" w:rsidP="00DE60CF">
      <w:r>
        <w:t>[CXXXIX] Поупкин Р., Строл А. Фолософия. Вводный курс.: учебник / Под общей редакцией И. Н. Сиренко. — М.: Серебряные нити, 1998. — 512 с. (стр. 63 — 68).</w:t>
      </w:r>
    </w:p>
    <w:p w14:paraId="1CC9F491" w14:textId="6FC90A5C" w:rsidR="00DE60CF" w:rsidRDefault="00DE60CF" w:rsidP="00DE60CF">
      <w:r>
        <w:t xml:space="preserve">[CXL] Тем самым он низводил суть человека до уровня животного, поскольку именно животным свойственна такая мотивация поведения. Человеку свойственно не только это, но и способность мотивировать своё поведение неким смыслом независимо от баланса удовольствий и </w:t>
      </w:r>
      <w:r>
        <w:lastRenderedPageBreak/>
        <w:t>страданий. Именно на подтверждение этой способности были ориентированы ритуалы посвящений во взрослость в первобытных культурах и некоторых древних цивилизациях; если индивид не мог пройти испытания, то общество взрослых его не принимало в свои ряды. Т.е. Бентам не прав, хотя следует признать, что суть человека в себе реализуют не все представители человечества. О сути человека см. работу ВП СССР «Диалектика и атеизм: две сути несовместны».</w:t>
      </w:r>
    </w:p>
    <w:p w14:paraId="0E9F60B0" w14:textId="0BAFA956" w:rsidR="00DE60CF" w:rsidRDefault="00DE60CF" w:rsidP="00DE60CF">
      <w:r>
        <w:t>[CXLI] Форин Оффис (Министерство иностранных дел) и Форин Интеллидженс Сервис (внешняя разведка) были объединены под руководством лорда Шелбурнского, человека, де-факто осуществляющего власть в Британии.</w:t>
      </w:r>
    </w:p>
    <w:p w14:paraId="6D000202" w14:textId="7D0AC74E" w:rsidR="00DE60CF" w:rsidRDefault="00DE60CF" w:rsidP="00DE60CF">
      <w:r>
        <w:t xml:space="preserve">[CXLII] НЕКРАСОВ С. Н. Британский эмпиризм. http://www.livejournal.com/. или Дж. Стейнберг. Зверская британская разведка, основанная Шелбурном и Бентамом. www.larouchepub.com\russian\bulletins\index.html. </w:t>
      </w:r>
    </w:p>
    <w:p w14:paraId="218CF6F8" w14:textId="5A6F72A3" w:rsidR="00DE60CF" w:rsidRDefault="00DE60CF" w:rsidP="00DE60CF">
      <w:r>
        <w:t>[CXLIII] 50 лекций по микроэкономике. Лекция 43. Эффективность и справедливость. РАЗДЕЛ 3. Иеремия Бентам. http://50.economicus.ru/index.php?ch=5&amp;le=43&amp;r=s&amp;z=0.</w:t>
      </w:r>
    </w:p>
    <w:p w14:paraId="008DACB6" w14:textId="4449E935" w:rsidR="00DE60CF" w:rsidRDefault="00DE60CF" w:rsidP="00DE60CF">
      <w:r>
        <w:t>[CXLIV] Стариков Н. В. Кто финансирует развал России? От декабристов до моджахедов. — СПб.: Питер, 2010. — 288 с.</w:t>
      </w:r>
    </w:p>
    <w:p w14:paraId="62848093" w14:textId="54FD47AA" w:rsidR="00DE60CF" w:rsidRDefault="00DE60CF" w:rsidP="00DE60CF">
      <w:r>
        <w:t>[CXLV] Николая Первый. Рыцарь самодержавия / Сост., вступит. ст. и коммент. Б. Тарасова. — М.: ОЛМА Медиа Групп, 2007. — 480 с. (стр. 124).</w:t>
      </w:r>
    </w:p>
    <w:p w14:paraId="13B318AE" w14:textId="547ADAA4" w:rsidR="00DE60CF" w:rsidRDefault="00DE60CF" w:rsidP="00DE60CF">
      <w:r>
        <w:t>[CXLVI] Так построена фраза в оригинале.</w:t>
      </w:r>
    </w:p>
    <w:p w14:paraId="08229C93" w14:textId="7216FF0A" w:rsidR="00DE60CF" w:rsidRDefault="00DE60CF" w:rsidP="00DE60CF">
      <w:r>
        <w:t>[CXLVII] Слово добавлено нами при цитировании.</w:t>
      </w:r>
    </w:p>
    <w:p w14:paraId="774308FB" w14:textId="190DF070" w:rsidR="00DE60CF" w:rsidRDefault="00DE60CF" w:rsidP="00DE60CF">
      <w:r>
        <w:t>[CXLVIII] Т.е. написанный его рукой.</w:t>
      </w:r>
    </w:p>
    <w:p w14:paraId="46CDB77A" w14:textId="5710A6C2" w:rsidR="00DE60CF" w:rsidRDefault="00DE60CF" w:rsidP="00DE60CF">
      <w:r>
        <w:t>[CXLIX] Отметим, что иудеи, принимали незначительное участие в заговоре. В. Энгель в книге «КУРС ЛЕКЦИЙ ПО ИСТОРИИ ЕВРЕЕВ В РОССИИ» пишет: «История доносит до нас сведения о двух евреях, примыкавших к декабристам. Один был непосредственным членом Северного Общества — крещёным евреем Григорием (Гиршем) Перетцем. Он не был чужд еврейской традиции, хорошо знал иврит. Именно по его предложению паролем членов Общества стало ивритское слово “херут” — свобода. Сам Перетц предлагал для заселения евреев и создания еврейского государства Крым. Вторым евреем был член польского Патриотического национального общества, союзника Южного Общества, врач Плессель, который являлся советником Пестеля по еврейскому вопросу. Он отравился, будучи арестованным, по делу декабристов», (http://jhistory.nfurman.com/russ/rus001.htm).</w:t>
      </w:r>
    </w:p>
    <w:p w14:paraId="34DA4FAC" w14:textId="4E0D064F" w:rsidR="00DE60CF" w:rsidRDefault="00DE60CF" w:rsidP="00DE60CF">
      <w:r>
        <w:t>[CL] Троцкий И. М. «III-е Отделение при Николае I; Жизнь Шервуда-Верного». — Л.: Лениздат, 1990. (Историческая Библиотека. Хроника трёх столетий: «Петербург — Петроград — Ленинград»). — 318 с., (стр. 23-24).</w:t>
      </w:r>
    </w:p>
    <w:p w14:paraId="64B7F0F8" w14:textId="5C1DEA54" w:rsidR="00DE60CF" w:rsidRDefault="00DE60CF" w:rsidP="00DE60CF">
      <w:r>
        <w:lastRenderedPageBreak/>
        <w:t>[CLI] Изначально — III отделение собственной его императорского величества канцелярии (наше уточнение при цитировании— авт.).</w:t>
      </w:r>
    </w:p>
    <w:p w14:paraId="02B37641" w14:textId="6F5907A3" w:rsidR="00DE60CF" w:rsidRDefault="00DE60CF" w:rsidP="00DE60CF">
      <w:r>
        <w:t>[CLII] Записка барона Владимира Ивановича Штейнгеля, представленная Императору Николаю Павловичу. http://decemb.hobby.ru/index.shtml?archive/pokaz3.</w:t>
      </w:r>
    </w:p>
    <w:p w14:paraId="4586F0ED" w14:textId="6D8B1AB0" w:rsidR="00DE60CF" w:rsidRDefault="00DE60CF" w:rsidP="00DE60CF">
      <w:r>
        <w:t>[CLIII] Экономическая энциклопедия. Политическая экономия. Гл. Ред. А. М. Румянцев. М., «Советская энциклопедия», т. 1, 1972. 560 с. (статья: «Дворянские банки»).</w:t>
      </w:r>
    </w:p>
    <w:p w14:paraId="0C8BC34F" w14:textId="1C2A18A9" w:rsidR="00DE60CF" w:rsidRDefault="00DE60CF" w:rsidP="00DE60CF">
      <w:r>
        <w:t>[CLIV] Николая Первый. Рыцарь самодержавия / Сост., вступит. ст. и коммент. Б. Тарасова. — М.: ОЛМА Медиа Групп, 2007. — 480 с. (стр. 10).</w:t>
      </w:r>
    </w:p>
    <w:p w14:paraId="1600D80D" w14:textId="2921083A" w:rsidR="00DE60CF" w:rsidRDefault="00DE60CF" w:rsidP="00DE60CF">
      <w:r>
        <w:t>[CLV] В древней Греции на земле должника кредитор устанавливал табличку, означавшую, что в случае невыплаты долга земля перейдет в собственность кредитора. Эта табличка называлась ... ипотека.</w:t>
      </w:r>
    </w:p>
    <w:p w14:paraId="73457215" w14:textId="29023E18" w:rsidR="00DE60CF" w:rsidRDefault="00DE60CF" w:rsidP="00DE60CF">
      <w:r>
        <w:t>[CLVI] Артемий Ермаков. «Эхо первого кризиса». http://www.pravoslavie.ru/authors/463.htm.</w:t>
      </w:r>
    </w:p>
    <w:p w14:paraId="3F4FE2F2" w14:textId="77777777" w:rsidR="00DE60CF" w:rsidRDefault="00DE60CF" w:rsidP="00DE60CF">
      <w:r>
        <w:t>[CLVII] Приведём мнение А. И. Герцена о современной ему цивилизации, во многом характеризующее и его самого:</w:t>
      </w:r>
    </w:p>
    <w:p w14:paraId="5614EFCA" w14:textId="1F3F7DEB" w:rsidR="00DE60CF" w:rsidRDefault="00DE60CF" w:rsidP="00DE60CF">
      <w:r>
        <w:t>«Наша цивилизация — цивилизация меньшинства, она только возможна при большинстве чернорабочих. Я не моралист и не сентиментальный человек, мне кажется, если меньшинству было действительно хорошо и привольно, если большинство молчало, то эта форма жизни в прошедшем оправдана. Я не жалею о двадцати поколениях немцев, потраченных на то, чтобы сделать возможным Гёте, и радуюсь, что псковский оброк дал возможность воспитать Пушкина. Природа безжалостна. … она мать и мачеха вместе; она ничего не имеет против того, что две трети её произведений идут на питание одной трети, лишь бы они развивались. Когда не могут все хорошо жить, пусть живут несколько, пусть живёт один — за счёт других, лишь бы кому-нибудь было хорошо и широко» (Герцен А.И. С того берега // Собр. соч.: в 30 т. М., 1955. Т. 6. С. 55-56).</w:t>
      </w:r>
    </w:p>
    <w:p w14:paraId="61CE587E" w14:textId="75B03C79" w:rsidR="00DE60CF" w:rsidRDefault="00DE60CF" w:rsidP="00DE60CF">
      <w:r>
        <w:t>[CLVIII] Герцен. «Былое и думы». http://vgershov.lib.ru/ARCHIVES/G/GERCEN_Aleksandr_Ivanovich/Gercen_A._I..htm#1.</w:t>
      </w:r>
    </w:p>
    <w:p w14:paraId="050CD36A" w14:textId="0E3AE4D8" w:rsidR="00DE60CF" w:rsidRDefault="00DE60CF" w:rsidP="00DE60CF">
      <w:r>
        <w:t>[CLIX] Напомним, что «Царь иудейский» — слова из обвинения Христа иудеями перед Пилатом: т.е. для Герцена что Христос, что Ротшильд — разницы нет.</w:t>
      </w:r>
    </w:p>
    <w:p w14:paraId="0469E5CC" w14:textId="68BEEE19" w:rsidR="00DE60CF" w:rsidRDefault="00DE60CF" w:rsidP="00DE60CF">
      <w:r>
        <w:t>[CLX] А. Ю. Минаков. ОХРАНИТЕЛЬ НАРОДНОЙ НРАВСТВЕННОСТИ: ПРАВОСЛАВНЫЙ КОНСЕРВАТОР М. Л. МАГНИЦКИЙ. Библиотека Якова Кротова, http://www.krotov.info/index.htm.</w:t>
      </w:r>
    </w:p>
    <w:p w14:paraId="7FC128FE" w14:textId="00E1AC85" w:rsidR="00DE60CF" w:rsidRDefault="00DE60CF" w:rsidP="00DE60CF">
      <w:r>
        <w:t xml:space="preserve">[CLXI] Слово «жид» Магницкий здесь употребляет для усиления эффекта своего послания, так как в 1787 году по просьбе евреев города Шклова Екатерина II издала специальный указ, в котором предписывала </w:t>
      </w:r>
      <w:r>
        <w:lastRenderedPageBreak/>
        <w:t>в официальных бумагах Российской Империи употреблять вместо слова «жид» слово «еврей». См. Алексей Миллер, «Империя Романовых и евреи», http://imhonet.ru/person/7059/role/149/.</w:t>
      </w:r>
    </w:p>
    <w:p w14:paraId="6CA4098F" w14:textId="2FE02D52" w:rsidR="00DE60CF" w:rsidRDefault="00DE60CF" w:rsidP="00DE60CF">
      <w:r>
        <w:t xml:space="preserve">[CLXII] В. Шигин. Потомству в пример. Морской сборник. Журнал военно-морского флота. № 7 (1904), 2005 г. </w:t>
      </w:r>
    </w:p>
    <w:p w14:paraId="46377DFA" w14:textId="507AB651" w:rsidR="00DE60CF" w:rsidRDefault="00DE60CF" w:rsidP="00DE60CF">
      <w:r>
        <w:t>[CLXIII] Адмирал, командир Черноморского флота и портов, генерал-губернатор Николаева и Севастополя.</w:t>
      </w:r>
    </w:p>
    <w:p w14:paraId="0EB11666" w14:textId="4BDF465F" w:rsidR="00DE60CF" w:rsidRDefault="00DE60CF" w:rsidP="00DE60CF">
      <w:r>
        <w:t>[CLXIV] Лев Бердников. Сын раввина. (http://magazines.russ.ru/slovo/2008/60/be36-pr.html).</w:t>
      </w:r>
    </w:p>
    <w:p w14:paraId="4F9B86BF" w14:textId="71992609" w:rsidR="00DE60CF" w:rsidRDefault="00DE60CF" w:rsidP="00DE60CF">
      <w:r>
        <w:t>[CLXV] Сергей Курашевич. «Финансовые бароны», http://www.jur-jur.ru/articles/articles236.html.</w:t>
      </w:r>
    </w:p>
    <w:p w14:paraId="1B5527D9" w14:textId="217BF155" w:rsidR="00DE60CF" w:rsidRDefault="00DE60CF" w:rsidP="00DE60CF">
      <w:r>
        <w:t xml:space="preserve">[CLXVI] Подробнее см.: Шепелёв Л. Е., «Аппарат власти в России. Эпоха Александра I и Николая I». — Санкт-Петербург: «Искусство- СПБ», 2007. — 461 с. (стр. 103 — 104). </w:t>
      </w:r>
    </w:p>
    <w:p w14:paraId="2AE619FB" w14:textId="2B6BAA8F" w:rsidR="00DE60CF" w:rsidRDefault="00DE60CF" w:rsidP="00DE60CF">
      <w:r>
        <w:t>[CLXVII] Сегодня же в России только в МВД числится более 1 400 тыс. человек, как сообщил по телевидению президент РФ перед проведением реформы МВД.</w:t>
      </w:r>
    </w:p>
    <w:p w14:paraId="5C7AF3D5" w14:textId="51C82C83" w:rsidR="00DE60CF" w:rsidRDefault="00DE60CF" w:rsidP="00DE60CF">
      <w:r>
        <w:t>[CLXVIII] Цитата взята из статьи «Скрытая рука», http://windnord.livejournal.com/27191.html.</w:t>
      </w:r>
    </w:p>
    <w:p w14:paraId="07607123" w14:textId="3E1C6682" w:rsidR="00DE60CF" w:rsidRDefault="00DE60CF" w:rsidP="00DE60CF">
      <w:r>
        <w:t>[CLXIX] Доктор Мандт, лейб-медик Его Величества. Пользовался доверием императора вплоть до его кончины. Даже во время смертельной болезни государя Мандт не допускал во дворец других врачей, кормил императора неизвестными порошками и до последней минуты уверял, что никакой опасности нет. Во всём этом народ усмотрел неестественную смерть государя, и толпы бросились к Зимнему дворцу, требуя на расправу Мандта. Но его успели спасти: Мандт скрылся из дворца задними ходами и тайком, как мог скорее, уехал за границу. См., например, сайт: http://www.livejournal.com/.</w:t>
      </w:r>
    </w:p>
    <w:p w14:paraId="629559B3" w14:textId="6D902DE3" w:rsidR="00DE60CF" w:rsidRDefault="00DE60CF" w:rsidP="00DE60CF">
      <w:r>
        <w:t>[CLXX] Дм. Юревич. Лениградский кодекс и его значение. http://www.sinai.spb.ru/ot/lencodex/lencodex.html.</w:t>
      </w:r>
    </w:p>
    <w:p w14:paraId="4F3D4996" w14:textId="230B5C50" w:rsidR="00DE60CF" w:rsidRDefault="00DE60CF" w:rsidP="00DE60CF">
      <w:r>
        <w:t>[CLXXI] Иерей Максим Фионин. ИСТОРИЯ ОТКРЫТИЯ СИНАЙСКОГО КОДЕКСА. (http://www.mitropolia-spb.ru/).</w:t>
      </w:r>
    </w:p>
    <w:p w14:paraId="05E11BA5" w14:textId="774EE089" w:rsidR="00DE60CF" w:rsidRDefault="00DE60CF" w:rsidP="00DE60CF">
      <w:r>
        <w:t>[CLXXII] Н. А. Морозов. «Пророки», http://doverchiv.narod.ru/morozov/p-00-0gl.htm.</w:t>
      </w:r>
    </w:p>
    <w:p w14:paraId="2808D7DD" w14:textId="2AB995E3" w:rsidR="00DE60CF" w:rsidRDefault="00DE60CF" w:rsidP="00DE60CF">
      <w:r>
        <w:t xml:space="preserve">[CLXXIII] Журнал «Православное обозрение» за 1862 г. № 9, «Заметки православного обозрения», декабрь 1862, Рубрика: «Заграничные заметки», стр. 162 — 166. http://rapidshare.com/files/242705164/Pravoslavnoe_obozrenie_1862_09_12.pdf. </w:t>
      </w:r>
    </w:p>
    <w:p w14:paraId="2CB7F005" w14:textId="6ADE356B" w:rsidR="00DE60CF" w:rsidRDefault="00DE60CF" w:rsidP="00DE60CF">
      <w:r>
        <w:t>[CLXXIV] Палеограф и продавец древних рукописей.</w:t>
      </w:r>
    </w:p>
    <w:p w14:paraId="69B43EC2" w14:textId="06B7474E" w:rsidR="00DE60CF" w:rsidRDefault="00DE60CF" w:rsidP="00DE60CF">
      <w:r>
        <w:t>[CLXXV] «Тишендорф в поисках подлинного Нового завета», http://www.biblicalstudies.ru/Books/Deuel9.html.</w:t>
      </w:r>
    </w:p>
    <w:p w14:paraId="4037375B" w14:textId="174305BA" w:rsidR="00DE60CF" w:rsidRDefault="00DE60CF" w:rsidP="00DE60CF">
      <w:r>
        <w:t>[CLXXVI] См. «Синайский кодекс», http://www.biblicalstudies.ru/Books/Deuel10.html.</w:t>
      </w:r>
    </w:p>
    <w:p w14:paraId="013F5CC8" w14:textId="35BCD6E7" w:rsidR="00DE60CF" w:rsidRDefault="00DE60CF" w:rsidP="00DE60CF">
      <w:r>
        <w:lastRenderedPageBreak/>
        <w:t>[CLXXVII] Конспект лекций по Истории Западных исповеданий, http://www.tds.net.ru/spbda/konsp/3kurs/zap3/8.html.</w:t>
      </w:r>
    </w:p>
    <w:p w14:paraId="288D37B5" w14:textId="0648BD5B" w:rsidR="00DE60CF" w:rsidRDefault="00DE60CF" w:rsidP="00DE60CF">
      <w:r>
        <w:t>[CLXXVIII] БИБЛИЯ: ТЕКСТ, ВЕРСИИ И ПЕРЕВОДЫ ВЕТХОГО ЗАВЕТА (http://www.aquarius-eso.ru/a-eso/bible_transl.html#3).</w:t>
      </w:r>
    </w:p>
    <w:p w14:paraId="2F94FDAA" w14:textId="41CFFD2D" w:rsidR="00DE60CF" w:rsidRDefault="00DE60CF" w:rsidP="00DE60CF">
      <w:r>
        <w:t>[CLXXIX] По традиционной хронологии Никейский символ веры впервые был принят в 325 г. на первом Вселенском соборе, после чего в него последующие соборы вносили некоторые «уточнения».</w:t>
      </w:r>
    </w:p>
    <w:p w14:paraId="63306C35" w14:textId="08968533" w:rsidR="00DE60CF" w:rsidRDefault="00DE60CF" w:rsidP="00DE60CF">
      <w:r>
        <w:t>[CLXXX] Этот Index Librorum Prohibitorum постоянно обновлялся и пополнялся новыми произведениями, поскольку авторы писали и после 1564 года. Обновлённый список был обнародован в конце 1940-х годов, и после войны в Европе было неудобно сохранять средневековые традиции, индекс больше не обновлялся, и фактически был выведен из употребления.</w:t>
      </w:r>
    </w:p>
    <w:p w14:paraId="1180B5D2" w14:textId="5666B6F6" w:rsidR="00DE60CF" w:rsidRDefault="00DE60CF" w:rsidP="00DE60CF">
      <w:r>
        <w:t>[CLXXXI] Ионкис Грета. «"Спор о еврейских книгах" как пролог к Реформации». (http://lib.babr.ru/index.php?book=1895).</w:t>
      </w:r>
    </w:p>
    <w:p w14:paraId="3D85E34B" w14:textId="0991D7EF" w:rsidR="00DE60CF" w:rsidRDefault="00DE60CF" w:rsidP="00DE60CF">
      <w:r>
        <w:t>[CLXXXII] Грета ИОНКИС (Германия). Реформатор Мартин Лютер и евреи. Журнал Вестник. № 23 (308) 13 ноября 2002 г., http://www.vestnik.com/win/.</w:t>
      </w:r>
    </w:p>
    <w:p w14:paraId="3B15B3C2" w14:textId="24F4657C" w:rsidR="00DE60CF" w:rsidRDefault="00DE60CF" w:rsidP="00DE60CF">
      <w:r>
        <w:t>[CLXXXIII] В этой фразе выразился идеал социологических воззрений, носителем которых должно быть христианство, с точки зрения заправил библейского проекта в целом.</w:t>
      </w:r>
    </w:p>
    <w:p w14:paraId="4EE60775" w14:textId="79C054BF" w:rsidR="00DE60CF" w:rsidRDefault="00DE60CF" w:rsidP="00DE60CF">
      <w:r>
        <w:t>[CLXXXIV] Ветхозаветный персонаж — полководец.</w:t>
      </w:r>
    </w:p>
    <w:p w14:paraId="628010EE" w14:textId="04E8BA67" w:rsidR="00DE60CF" w:rsidRDefault="00DE60CF" w:rsidP="00DE60CF">
      <w:r>
        <w:t>[CLXXXV] Эта книга в России не издана, а есть только в Интернете на английском и немецком языке. Цитаты из этой и других книг приведены в статье «МАСКИ ДЬЯВОЛА. Лютер и "еврейский вопрос"», http://luthlib.narod.ru/people/lutevr.htm.</w:t>
      </w:r>
    </w:p>
    <w:p w14:paraId="6F43B6D7" w14:textId="518C66D5" w:rsidR="00DE60CF" w:rsidRDefault="00DE60CF" w:rsidP="00DE60CF">
      <w:r>
        <w:t>[CLXXXVI] Статья: БИБЛИЯ. II. РУКОПИСИ И ИЗДАНИЯ ЕВРЕЙСКОГО И ГРЕЧЕСКОГО ТЕКСТА, http://www.pravenc.ru/text/209477.html.</w:t>
      </w:r>
    </w:p>
    <w:p w14:paraId="1251D159" w14:textId="0AEB6494" w:rsidR="00DE60CF" w:rsidRDefault="00DE60CF" w:rsidP="00DE60CF">
      <w:r>
        <w:t>[CLXXXVII] Дов Конторер. «Библейская критика», http://www.machanaim.org/tanach/in_bik.htm.</w:t>
      </w:r>
    </w:p>
    <w:p w14:paraId="037E46A1" w14:textId="204D1731" w:rsidR="00DE60CF" w:rsidRDefault="00DE60CF" w:rsidP="00DE60CF">
      <w:r>
        <w:t xml:space="preserve">[CLXXXVIII] См. сайт: Протестантизм http://db/book/msg/6648. </w:t>
      </w:r>
    </w:p>
    <w:p w14:paraId="487F64DA" w14:textId="531D69B2" w:rsidR="00DE60CF" w:rsidRDefault="00DE60CF" w:rsidP="00DE60CF">
      <w:r>
        <w:t>[CLXXXIX] Мартин Лютер об исламе на сайте «РУССКАЯ ЛЮТЕРАНСКАЯ БИБЛИОТЕКА. «МАСКИ ДЬЯВОЛА». http://www.tam.ru/luthlib/history/lutevr.htm.</w:t>
      </w:r>
    </w:p>
    <w:p w14:paraId="3614D183" w14:textId="77777777" w:rsidR="00DE60CF" w:rsidRDefault="00DE60CF" w:rsidP="00DE60CF">
      <w:r>
        <w:t xml:space="preserve">[CXC] Бернар А. Лиетар. Душа денег. М.: Олимп: АСТ: Астрель, 2007. — 365 с. </w:t>
      </w:r>
    </w:p>
    <w:p w14:paraId="2A6CBF23" w14:textId="5D3FF0EB" w:rsidR="00DE60CF" w:rsidRDefault="00DE60CF" w:rsidP="00DE60CF">
      <w:r>
        <w:t>Этот автор — бельгийский учёный-финансист, известный в финансовых кругах. Его книга была издана небольшим тиражом и исчезла как-то незаметно. Выдержки из неё опубликованы на сайте Электронный альманах Арт&amp;Факт</w:t>
      </w:r>
      <w:r>
        <w:t>, №1, 2006, http://artifact.org.ru/detalirovka-voprosov-globalnoy-teorii/lietar-b-dusha-deneg.html.</w:t>
      </w:r>
    </w:p>
    <w:p w14:paraId="790A404F" w14:textId="70B30149" w:rsidR="00DE60CF" w:rsidRDefault="00DE60CF" w:rsidP="00DE60CF">
      <w:r>
        <w:t xml:space="preserve">[CXCI] В России в начале XXI века как раз всё наоборот: «Нынешнее поколение петербургских школьников завершило акселерацию, — </w:t>
      </w:r>
      <w:r>
        <w:lastRenderedPageBreak/>
        <w:t>говорит главный педиатр Санкт-Петербурга, профессор Лев Эрман. — В 80-90-е годы все говорили: дети активно растут, они высокие и так далее. Сегодня наоборот: возникают проблемы низкорослости и малого веса. У школьников низкая работоспособность, они ведут нездоровый образ жизни» Статья «Акселерация закончилась», Газета: Подробно о здоровье, http://p-o-z.ru/kids/56-2009-09-04-09-59-09/208-2009-10-12-15-33-20.html.</w:t>
      </w:r>
    </w:p>
    <w:p w14:paraId="1E453945" w14:textId="0C868AF6" w:rsidR="00DE60CF" w:rsidRDefault="00DE60CF" w:rsidP="00DE60CF">
      <w:r>
        <w:t>[CXCII] Считается, что царствование Аменхотепа III было периодом наивысшего расцвета и могущества Египта. После него правил его сын Аменхотепа IV (Эхнатон), которого современные “учёные-демократы” называют еретиком, отступником и даже ставят на одну ступень с Гитлером (http://www.inosmi.ru/stories/02/07/18/3106/140517.html). Однако из ряда источников можно узнать, что Эхнатон навёл порядок в экономике, отстранил от власти продажную “элиту”, дал возможность продвигаться и жить по человечески простым людям, прекратил захватнические войны и т.д. Но самое главное — при нём египетскому народу было открыто, что Бог один, хотя Он и был представлен в облике бога солнца Атон-Ра. Выясняется, что Эхнатон отменил смертную казнь, запретил охотиться на животных, при нём появилось новое искусство, сложился эталон женской красоты, например, изображения его жены царицы Нефертити до сих пор поражают своим изяществом. «Кроме того, Эхнатон написал сто тридцать семь гимнов; двенадцать из них включены в Псалтирь Ветхого Завета, и их авторство приписывается древним евреям» (Необыкновенный Эхнатон, http://www.sunhome.ru/philosophy/11165/p2). Поэтому не исключено, что Лиэтар описывает именно это время, как время благоденствия Египта.</w:t>
      </w:r>
    </w:p>
    <w:p w14:paraId="208DBD09" w14:textId="3EAFB199" w:rsidR="00DE60CF" w:rsidRDefault="00DE60CF" w:rsidP="00DE60CF">
      <w:r>
        <w:t>[CXCIII] Демурже А. «Жизнь и смерть ордена тамплиеров 1120-1314». СПб.: Евразия; 2008, — 391, (9) с. (http://www.templar.globalfolio.net/orden/orden_content.htm).</w:t>
      </w:r>
    </w:p>
    <w:p w14:paraId="753D1578" w14:textId="5B4B1C23" w:rsidR="00DE60CF" w:rsidRDefault="00DE60CF" w:rsidP="00DE60CF">
      <w:r>
        <w:t>[CXCIV] Перевод, 2004. Издательство АО «Молодая гвардия».</w:t>
      </w:r>
    </w:p>
    <w:p w14:paraId="6B83648C" w14:textId="04E6D5C2" w:rsidR="00DE60CF" w:rsidRDefault="00DE60CF" w:rsidP="00DE60CF">
      <w:r>
        <w:t>[CXCV] См. Бейджент М., Ли Р. Тайны древних цивилизаций. Храм и ложа. — М.: Изд-во «Эксмо», 2004. — 352 с. (стр. 76).</w:t>
      </w:r>
    </w:p>
    <w:p w14:paraId="26A328D4" w14:textId="389C9DB8" w:rsidR="00DE60CF" w:rsidRDefault="00DE60CF" w:rsidP="00DE60CF">
      <w:r>
        <w:t>[CXCVI] Этой теме посвящена работа ВП СССР «“Сад” растёт сам?..» (2009 г.).</w:t>
      </w:r>
    </w:p>
    <w:p w14:paraId="6B5B736F" w14:textId="72D6BD8E" w:rsidR="00DE60CF" w:rsidRDefault="00DE60CF" w:rsidP="00DE60CF">
      <w:r>
        <w:t>[CXCVII] Цитата по источнику: «Безымянная война», Арчибальд Рамзей (http://www.rus-sky.org/history/library/ramsey.htm).</w:t>
      </w:r>
    </w:p>
    <w:p w14:paraId="3332D9F0" w14:textId="5B705490" w:rsidR="00DE60CF" w:rsidRDefault="00DE60CF" w:rsidP="00DE60CF">
      <w:r>
        <w:t xml:space="preserve">[CXCVIII] http://www.newsru.com/religy/12dec2008/finances.html: опубликовано 12 декабря 2008 г. </w:t>
      </w:r>
    </w:p>
    <w:p w14:paraId="7F69057B" w14:textId="6B113049" w:rsidR="00DE60CF" w:rsidRDefault="00DE60CF" w:rsidP="00DE60CF">
      <w:r>
        <w:t>[CXCIX] 28/07/2009 http://www.rian.ru/ РИА НОВОСТИ.</w:t>
      </w:r>
    </w:p>
    <w:p w14:paraId="0D7642C1" w14:textId="46337EBC" w:rsidR="00DE60CF" w:rsidRPr="005B5604" w:rsidRDefault="00DE60CF" w:rsidP="00DE60CF">
      <w:r>
        <w:t>[CC] В материалах Концепции общественной безопасности об этом см. работы ВП СССР “Мёртвая вода” и “Краткий курс…”, а также аналитическую записку 2010 г. “Организационно-технологический подход к макроэкономическим системам — ключ к успеху экономического и общекультурного развития общества”.</w:t>
      </w:r>
    </w:p>
    <w:sectPr w:rsidR="00DE60CF" w:rsidRPr="005B5604" w:rsidSect="000E70A4">
      <w:headerReference w:type="even" r:id="rId22"/>
      <w:headerReference w:type="default" r:id="rId23"/>
      <w:footerReference w:type="even" r:id="rId24"/>
      <w:footerReference w:type="default" r:id="rId25"/>
      <w:footnotePr>
        <w:numRestart w:val="eachPage"/>
      </w:footnotePr>
      <w:pgSz w:w="8392" w:h="11907" w:code="11"/>
      <w:pgMar w:top="851" w:right="851" w:bottom="851" w:left="1247"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418CA" w14:textId="77777777" w:rsidR="002118EF" w:rsidRDefault="002118EF">
      <w:r>
        <w:separator/>
      </w:r>
    </w:p>
  </w:endnote>
  <w:endnote w:type="continuationSeparator" w:id="0">
    <w:p w14:paraId="3A16037C" w14:textId="77777777" w:rsidR="002118EF" w:rsidRDefault="00211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cor">
    <w:altName w:val="Calibri"/>
    <w:charset w:val="00"/>
    <w:family w:val="auto"/>
    <w:pitch w:val="variable"/>
    <w:sig w:usb0="00000203" w:usb1="00000000" w:usb2="00000000" w:usb3="00000000" w:csb0="00000005" w:csb1="00000000"/>
  </w:font>
  <w:font w:name="Academy">
    <w:altName w:val="Calibri"/>
    <w:charset w:val="00"/>
    <w:family w:val="auto"/>
    <w:pitch w:val="variable"/>
    <w:sig w:usb0="00000203" w:usb1="00000000" w:usb2="00000000" w:usb3="00000000" w:csb0="00000005" w:csb1="00000000"/>
  </w:font>
  <w:font w:name="TimesDL">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16AEB" w14:textId="77777777" w:rsidR="00DE60CF" w:rsidRPr="009B0B8F" w:rsidRDefault="00DE60CF" w:rsidP="009B0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3CCF9" w14:textId="77777777" w:rsidR="00DE60CF" w:rsidRPr="009B0B8F" w:rsidRDefault="00DE60CF" w:rsidP="009B0B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CE2FC" w14:textId="77777777" w:rsidR="00DE60CF" w:rsidRPr="009B0B8F" w:rsidRDefault="00DE60CF" w:rsidP="009B0B8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8B333" w14:textId="77777777" w:rsidR="00DE60CF" w:rsidRPr="009B0B8F" w:rsidRDefault="00DE60CF" w:rsidP="009B0B8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C3C9E" w14:textId="77777777" w:rsidR="003B4DBE" w:rsidRPr="009B0B8F" w:rsidRDefault="003B4DBE" w:rsidP="009B0B8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3A34" w14:textId="77777777" w:rsidR="003B4DBE" w:rsidRPr="009B0B8F" w:rsidRDefault="003B4DBE" w:rsidP="009B0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AB720" w14:textId="77777777" w:rsidR="002118EF" w:rsidRDefault="002118EF">
      <w:r>
        <w:separator/>
      </w:r>
    </w:p>
  </w:footnote>
  <w:footnote w:type="continuationSeparator" w:id="0">
    <w:p w14:paraId="453BE78D" w14:textId="77777777" w:rsidR="002118EF" w:rsidRDefault="002118EF">
      <w:r>
        <w:continuationSeparator/>
      </w:r>
    </w:p>
  </w:footnote>
  <w:footnote w:type="continuationNotice" w:id="1">
    <w:p w14:paraId="6D8244E8" w14:textId="77777777" w:rsidR="002118EF" w:rsidRPr="006C5C20" w:rsidRDefault="002118EF" w:rsidP="00FB3CCE">
      <w:pPr>
        <w:numPr>
          <w:ins w:id="0" w:author="Unknown"/>
        </w:numPr>
        <w:jc w:val="right"/>
        <w:rPr>
          <w:spacing w:val="14"/>
          <w:sz w:val="18"/>
          <w:szCs w:val="18"/>
        </w:rPr>
      </w:pPr>
      <w:r>
        <w:rPr>
          <w:spacing w:val="14"/>
          <w:sz w:val="18"/>
          <w:szCs w:val="18"/>
        </w:rPr>
        <w:sym w:font="Wingdings" w:char="F0E0"/>
      </w:r>
      <w:r>
        <w:rPr>
          <w:spacing w:val="14"/>
          <w:sz w:val="18"/>
          <w:szCs w:val="18"/>
        </w:rPr>
        <w:sym w:font="Wingdings" w:char="F0E0"/>
      </w:r>
      <w:r>
        <w:rPr>
          <w:spacing w:val="14"/>
          <w:sz w:val="18"/>
          <w:szCs w:val="18"/>
        </w:rPr>
        <w:sym w:font="Wingdings" w:char="F0E0"/>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BA50" w14:textId="77777777" w:rsidR="00DE60CF" w:rsidRPr="009B0B8F" w:rsidRDefault="00DE60CF" w:rsidP="00DE60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2F42" w14:textId="77777777" w:rsidR="00DE60CF" w:rsidRPr="009B0B8F" w:rsidRDefault="00DE60CF" w:rsidP="00DE60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96B02" w14:textId="77777777" w:rsidR="00DE60CF" w:rsidRPr="009B0B8F" w:rsidRDefault="00DE60CF" w:rsidP="00DE60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35DE7" w14:textId="77777777" w:rsidR="00DE60CF" w:rsidRPr="009B0B8F" w:rsidRDefault="00DE60CF" w:rsidP="00DE60C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65A1" w14:textId="77777777" w:rsidR="00DE60CF" w:rsidRPr="009B0B8F" w:rsidRDefault="00DE60CF" w:rsidP="00DE60C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8326B" w14:textId="77777777" w:rsidR="00DE60CF" w:rsidRPr="009B0B8F" w:rsidRDefault="00DE60CF" w:rsidP="00DE60C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BA6F" w14:textId="025AF676" w:rsidR="003B4DBE" w:rsidRPr="009B0B8F" w:rsidRDefault="003B4DBE" w:rsidP="00DE60C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3E617" w14:textId="17E68A79" w:rsidR="003B4DBE" w:rsidRPr="009B0B8F" w:rsidRDefault="003B4DBE" w:rsidP="00DE60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8A86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52A9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C0D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0412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7526A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7E4D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3C080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A24A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4080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BC42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A0183030"/>
    <w:lvl w:ilvl="0">
      <w:numFmt w:val="bullet"/>
      <w:lvlText w:val="*"/>
      <w:lvlJc w:val="left"/>
    </w:lvl>
  </w:abstractNum>
  <w:abstractNum w:abstractNumId="11" w15:restartNumberingAfterBreak="0">
    <w:nsid w:val="177A6B48"/>
    <w:multiLevelType w:val="hybridMultilevel"/>
    <w:tmpl w:val="F83E2C56"/>
    <w:lvl w:ilvl="0" w:tplc="0419000F">
      <w:start w:val="6"/>
      <w:numFmt w:val="decimal"/>
      <w:lvlText w:val="%1."/>
      <w:lvlJc w:val="left"/>
      <w:pPr>
        <w:tabs>
          <w:tab w:val="num" w:pos="720"/>
        </w:tabs>
        <w:ind w:left="720" w:hanging="360"/>
      </w:pPr>
      <w:rPr>
        <w:rFonts w:hint="default"/>
      </w:rPr>
    </w:lvl>
    <w:lvl w:ilvl="1" w:tplc="ADF412FE">
      <w:start w:val="12"/>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A5F610D"/>
    <w:multiLevelType w:val="multilevel"/>
    <w:tmpl w:val="F83E2C56"/>
    <w:lvl w:ilvl="0">
      <w:start w:val="6"/>
      <w:numFmt w:val="decimal"/>
      <w:lvlText w:val="%1."/>
      <w:lvlJc w:val="left"/>
      <w:pPr>
        <w:tabs>
          <w:tab w:val="num" w:pos="720"/>
        </w:tabs>
        <w:ind w:left="720" w:hanging="360"/>
      </w:pPr>
      <w:rPr>
        <w:rFonts w:hint="default"/>
      </w:rPr>
    </w:lvl>
    <w:lvl w:ilvl="1">
      <w:start w:val="12"/>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10E3C1F"/>
    <w:multiLevelType w:val="hybridMultilevel"/>
    <w:tmpl w:val="7DDAA9FA"/>
    <w:lvl w:ilvl="0" w:tplc="0419000F">
      <w:start w:val="1"/>
      <w:numFmt w:val="decimal"/>
      <w:lvlText w:val="%1."/>
      <w:lvlJc w:val="left"/>
      <w:pPr>
        <w:tabs>
          <w:tab w:val="num" w:pos="1800"/>
        </w:tabs>
        <w:ind w:left="18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296C5653"/>
    <w:multiLevelType w:val="singleLevel"/>
    <w:tmpl w:val="C9683772"/>
    <w:lvl w:ilvl="0">
      <w:start w:val="1"/>
      <w:numFmt w:val="decimal"/>
      <w:lvlText w:val=" %1."/>
      <w:legacy w:legacy="1" w:legacySpace="0" w:legacyIndent="283"/>
      <w:lvlJc w:val="left"/>
      <w:pPr>
        <w:ind w:left="340" w:hanging="283"/>
      </w:pPr>
    </w:lvl>
  </w:abstractNum>
  <w:abstractNum w:abstractNumId="15" w15:restartNumberingAfterBreak="0">
    <w:nsid w:val="2AD26CD3"/>
    <w:multiLevelType w:val="hybridMultilevel"/>
    <w:tmpl w:val="D0BC4F6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F550E4A"/>
    <w:multiLevelType w:val="singleLevel"/>
    <w:tmpl w:val="C14030BA"/>
    <w:lvl w:ilvl="0">
      <w:start w:val="1"/>
      <w:numFmt w:val="decimal"/>
      <w:lvlText w:val=" %1."/>
      <w:legacy w:legacy="1" w:legacySpace="0" w:legacyIndent="283"/>
      <w:lvlJc w:val="left"/>
      <w:pPr>
        <w:ind w:left="623" w:hanging="283"/>
      </w:pPr>
    </w:lvl>
  </w:abstractNum>
  <w:abstractNum w:abstractNumId="17" w15:restartNumberingAfterBreak="0">
    <w:nsid w:val="34625BD3"/>
    <w:multiLevelType w:val="multilevel"/>
    <w:tmpl w:val="0850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B92750"/>
    <w:multiLevelType w:val="multilevel"/>
    <w:tmpl w:val="BA668B9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09699B"/>
    <w:multiLevelType w:val="singleLevel"/>
    <w:tmpl w:val="C9683772"/>
    <w:lvl w:ilvl="0">
      <w:start w:val="1"/>
      <w:numFmt w:val="decimal"/>
      <w:lvlText w:val=" %1."/>
      <w:legacy w:legacy="1" w:legacySpace="0" w:legacyIndent="283"/>
      <w:lvlJc w:val="left"/>
      <w:pPr>
        <w:ind w:left="340" w:hanging="283"/>
      </w:pPr>
    </w:lvl>
  </w:abstractNum>
  <w:abstractNum w:abstractNumId="20" w15:restartNumberingAfterBreak="0">
    <w:nsid w:val="4CEF3880"/>
    <w:multiLevelType w:val="singleLevel"/>
    <w:tmpl w:val="7AE4EFC4"/>
    <w:lvl w:ilvl="0">
      <w:start w:val="1"/>
      <w:numFmt w:val="decimal"/>
      <w:lvlText w:val="%1."/>
      <w:legacy w:legacy="1" w:legacySpace="0" w:legacyIndent="283"/>
      <w:lvlJc w:val="left"/>
      <w:pPr>
        <w:ind w:left="992" w:hanging="283"/>
      </w:pPr>
    </w:lvl>
  </w:abstractNum>
  <w:abstractNum w:abstractNumId="21" w15:restartNumberingAfterBreak="0">
    <w:nsid w:val="51600953"/>
    <w:multiLevelType w:val="singleLevel"/>
    <w:tmpl w:val="C9683772"/>
    <w:lvl w:ilvl="0">
      <w:start w:val="1"/>
      <w:numFmt w:val="decimal"/>
      <w:lvlText w:val=" %1."/>
      <w:legacy w:legacy="1" w:legacySpace="0" w:legacyIndent="283"/>
      <w:lvlJc w:val="left"/>
      <w:pPr>
        <w:ind w:left="340" w:hanging="283"/>
      </w:pPr>
    </w:lvl>
  </w:abstractNum>
  <w:abstractNum w:abstractNumId="22" w15:restartNumberingAfterBreak="0">
    <w:nsid w:val="5ADD0D72"/>
    <w:multiLevelType w:val="multilevel"/>
    <w:tmpl w:val="1E76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A7DEA"/>
    <w:multiLevelType w:val="multilevel"/>
    <w:tmpl w:val="AF46B7F6"/>
    <w:lvl w:ilvl="0">
      <w:start w:val="1859"/>
      <w:numFmt w:val="decimal"/>
      <w:lvlText w:val="(%1"/>
      <w:lvlJc w:val="left"/>
      <w:pPr>
        <w:tabs>
          <w:tab w:val="num" w:pos="1368"/>
        </w:tabs>
        <w:ind w:left="1368" w:hanging="1368"/>
      </w:pPr>
      <w:rPr>
        <w:rFonts w:hint="default"/>
      </w:rPr>
    </w:lvl>
    <w:lvl w:ilvl="1">
      <w:start w:val="1865"/>
      <w:numFmt w:val="decimal"/>
      <w:lvlText w:val="(%1-%2"/>
      <w:lvlJc w:val="left"/>
      <w:pPr>
        <w:tabs>
          <w:tab w:val="num" w:pos="1368"/>
        </w:tabs>
        <w:ind w:left="1368" w:hanging="1368"/>
      </w:pPr>
      <w:rPr>
        <w:rFonts w:hint="default"/>
      </w:rPr>
    </w:lvl>
    <w:lvl w:ilvl="2">
      <w:start w:val="1"/>
      <w:numFmt w:val="decimal"/>
      <w:lvlText w:val="(%1-%2.%3"/>
      <w:lvlJc w:val="left"/>
      <w:pPr>
        <w:tabs>
          <w:tab w:val="num" w:pos="1368"/>
        </w:tabs>
        <w:ind w:left="1368" w:hanging="1368"/>
      </w:pPr>
      <w:rPr>
        <w:rFonts w:hint="default"/>
      </w:rPr>
    </w:lvl>
    <w:lvl w:ilvl="3">
      <w:start w:val="1"/>
      <w:numFmt w:val="decimal"/>
      <w:lvlText w:val="(%1-%2.%3.%4"/>
      <w:lvlJc w:val="left"/>
      <w:pPr>
        <w:tabs>
          <w:tab w:val="num" w:pos="1368"/>
        </w:tabs>
        <w:ind w:left="1368" w:hanging="1368"/>
      </w:pPr>
      <w:rPr>
        <w:rFonts w:hint="default"/>
      </w:rPr>
    </w:lvl>
    <w:lvl w:ilvl="4">
      <w:start w:val="1"/>
      <w:numFmt w:val="decimal"/>
      <w:lvlText w:val="(%1-%2.%3.%4.%5"/>
      <w:lvlJc w:val="left"/>
      <w:pPr>
        <w:tabs>
          <w:tab w:val="num" w:pos="1368"/>
        </w:tabs>
        <w:ind w:left="1368" w:hanging="1368"/>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5E0A7D7A"/>
    <w:multiLevelType w:val="multilevel"/>
    <w:tmpl w:val="F92C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965156"/>
    <w:multiLevelType w:val="hybridMultilevel"/>
    <w:tmpl w:val="73249ABE"/>
    <w:lvl w:ilvl="0" w:tplc="A7480768">
      <w:start w:val="1"/>
      <w:numFmt w:val="decimal"/>
      <w:lvlText w:val="%1)"/>
      <w:lvlJc w:val="left"/>
      <w:pPr>
        <w:tabs>
          <w:tab w:val="num" w:pos="744"/>
        </w:tabs>
        <w:ind w:left="744" w:hanging="384"/>
      </w:pPr>
      <w:rPr>
        <w:rFonts w:hint="default"/>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23D0F57"/>
    <w:multiLevelType w:val="hybridMultilevel"/>
    <w:tmpl w:val="A312713C"/>
    <w:lvl w:ilvl="0" w:tplc="0419000F">
      <w:start w:val="8"/>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676427A1"/>
    <w:multiLevelType w:val="multilevel"/>
    <w:tmpl w:val="E544EB26"/>
    <w:lvl w:ilvl="0">
      <w:start w:val="6"/>
      <w:numFmt w:val="decimal"/>
      <w:lvlText w:val="%1."/>
      <w:lvlJc w:val="left"/>
      <w:pPr>
        <w:tabs>
          <w:tab w:val="num" w:pos="720"/>
        </w:tabs>
        <w:ind w:left="720" w:hanging="360"/>
      </w:pPr>
      <w:rPr>
        <w:rFonts w:hint="default"/>
      </w:rPr>
    </w:lvl>
    <w:lvl w:ilvl="1">
      <w:start w:val="12"/>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8403FC5"/>
    <w:multiLevelType w:val="multilevel"/>
    <w:tmpl w:val="959E7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F168CE"/>
    <w:multiLevelType w:val="hybridMultilevel"/>
    <w:tmpl w:val="C51C644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6F805821"/>
    <w:multiLevelType w:val="hybridMultilevel"/>
    <w:tmpl w:val="FCC825F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7C3A07A0"/>
    <w:multiLevelType w:val="hybridMultilevel"/>
    <w:tmpl w:val="DB3AEC3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F2F7CC0"/>
    <w:multiLevelType w:val="singleLevel"/>
    <w:tmpl w:val="0419000F"/>
    <w:lvl w:ilvl="0">
      <w:start w:val="1"/>
      <w:numFmt w:val="decimal"/>
      <w:lvlText w:val="%1."/>
      <w:lvlJc w:val="left"/>
      <w:pPr>
        <w:tabs>
          <w:tab w:val="num" w:pos="360"/>
        </w:tabs>
        <w:ind w:left="360" w:hanging="360"/>
      </w:pPr>
      <w:rPr>
        <w:rFonts w:hint="default"/>
      </w:rPr>
    </w:lvl>
  </w:abstractNum>
  <w:num w:numId="1">
    <w:abstractNumId w:val="10"/>
    <w:lvlOverride w:ilvl="0">
      <w:lvl w:ilvl="0">
        <w:start w:val="1"/>
        <w:numFmt w:val="bullet"/>
        <w:lvlText w:val=""/>
        <w:legacy w:legacy="1" w:legacySpace="0" w:legacyIndent="284"/>
        <w:lvlJc w:val="left"/>
        <w:pPr>
          <w:ind w:left="568" w:hanging="284"/>
        </w:pPr>
        <w:rPr>
          <w:rFonts w:ascii="Symbol" w:hAnsi="Symbol" w:hint="default"/>
        </w:rPr>
      </w:lvl>
    </w:lvlOverride>
  </w:num>
  <w:num w:numId="2">
    <w:abstractNumId w:val="10"/>
    <w:lvlOverride w:ilvl="0">
      <w:lvl w:ilvl="0">
        <w:start w:val="1"/>
        <w:numFmt w:val="bullet"/>
        <w:lvlText w:val=""/>
        <w:legacy w:legacy="1" w:legacySpace="0" w:legacyIndent="283"/>
        <w:lvlJc w:val="left"/>
        <w:pPr>
          <w:ind w:left="1077" w:hanging="283"/>
        </w:pPr>
        <w:rPr>
          <w:rFonts w:ascii="Wingdings" w:hAnsi="Wingdings" w:hint="default"/>
          <w:sz w:val="18"/>
        </w:rPr>
      </w:lvl>
    </w:lvlOverride>
  </w:num>
  <w:num w:numId="3">
    <w:abstractNumId w:val="16"/>
  </w:num>
  <w:num w:numId="4">
    <w:abstractNumId w:val="20"/>
  </w:num>
  <w:num w:numId="5">
    <w:abstractNumId w:val="10"/>
  </w:num>
  <w:num w:numId="6">
    <w:abstractNumId w:val="10"/>
    <w:lvlOverride w:ilvl="0">
      <w:lvl w:ilvl="0">
        <w:start w:val="1"/>
        <w:numFmt w:val="bullet"/>
        <w:lvlText w:val=""/>
        <w:legacy w:legacy="1" w:legacySpace="57" w:legacyIndent="227"/>
        <w:lvlJc w:val="left"/>
        <w:pPr>
          <w:ind w:left="340" w:hanging="227"/>
        </w:pPr>
        <w:rPr>
          <w:rFonts w:ascii="Symbol" w:hAnsi="Symbol" w:hint="default"/>
        </w:rPr>
      </w:lvl>
    </w:lvlOverride>
  </w:num>
  <w:num w:numId="7">
    <w:abstractNumId w:val="10"/>
    <w:lvlOverride w:ilvl="0">
      <w:lvl w:ilvl="0">
        <w:start w:val="1"/>
        <w:numFmt w:val="bullet"/>
        <w:lvlText w:val=""/>
        <w:legacy w:legacy="1" w:legacySpace="0" w:legacyIndent="283"/>
        <w:lvlJc w:val="left"/>
        <w:pPr>
          <w:ind w:left="963" w:hanging="283"/>
        </w:pPr>
        <w:rPr>
          <w:rFonts w:ascii="Symbol" w:hAnsi="Symbol" w:hint="default"/>
        </w:rPr>
      </w:lvl>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lvlOverride w:ilvl="0">
      <w:lvl w:ilvl="0">
        <w:start w:val="1"/>
        <w:numFmt w:val="bullet"/>
        <w:lvlText w:val=""/>
        <w:legacy w:legacy="1" w:legacySpace="0" w:legacyIndent="170"/>
        <w:lvlJc w:val="left"/>
        <w:pPr>
          <w:ind w:left="340" w:hanging="170"/>
        </w:pPr>
        <w:rPr>
          <w:rFonts w:ascii="Symbol" w:hAnsi="Symbol" w:hint="default"/>
        </w:rPr>
      </w:lvl>
    </w:lvlOverride>
  </w:num>
  <w:num w:numId="19">
    <w:abstractNumId w:val="10"/>
    <w:lvlOverride w:ilvl="0">
      <w:lvl w:ilvl="0">
        <w:start w:val="1"/>
        <w:numFmt w:val="bullet"/>
        <w:lvlText w:val=""/>
        <w:legacy w:legacy="1" w:legacySpace="0" w:legacyIndent="284"/>
        <w:lvlJc w:val="left"/>
        <w:pPr>
          <w:ind w:left="568" w:hanging="284"/>
        </w:pPr>
        <w:rPr>
          <w:rFonts w:ascii="Symbol" w:hAnsi="Symbol" w:cs="Symbol" w:hint="default"/>
        </w:rPr>
      </w:lvl>
    </w:lvlOverride>
  </w:num>
  <w:num w:numId="20">
    <w:abstractNumId w:val="10"/>
    <w:lvlOverride w:ilvl="0">
      <w:lvl w:ilvl="0">
        <w:start w:val="1"/>
        <w:numFmt w:val="bullet"/>
        <w:lvlText w:val=""/>
        <w:legacy w:legacy="1" w:legacySpace="0" w:legacyIndent="170"/>
        <w:lvlJc w:val="left"/>
        <w:pPr>
          <w:ind w:left="227" w:hanging="170"/>
        </w:pPr>
        <w:rPr>
          <w:rFonts w:ascii="Symbol" w:hAnsi="Symbol" w:hint="default"/>
        </w:rPr>
      </w:lvl>
    </w:lvlOverride>
  </w:num>
  <w:num w:numId="21">
    <w:abstractNumId w:val="10"/>
    <w:lvlOverride w:ilvl="0">
      <w:lvl w:ilvl="0">
        <w:start w:val="1"/>
        <w:numFmt w:val="bullet"/>
        <w:lvlText w:val=""/>
        <w:legacy w:legacy="1" w:legacySpace="0" w:legacyIndent="170"/>
        <w:lvlJc w:val="left"/>
        <w:pPr>
          <w:ind w:left="227" w:hanging="170"/>
        </w:pPr>
        <w:rPr>
          <w:rFonts w:ascii="Symbol" w:hAnsi="Symbol" w:hint="default"/>
        </w:rPr>
      </w:lvl>
    </w:lvlOverride>
  </w:num>
  <w:num w:numId="22">
    <w:abstractNumId w:val="10"/>
    <w:lvlOverride w:ilvl="0">
      <w:lvl w:ilvl="0">
        <w:start w:val="1"/>
        <w:numFmt w:val="bullet"/>
        <w:lvlText w:val=""/>
        <w:legacy w:legacy="1" w:legacySpace="0" w:legacyIndent="170"/>
        <w:lvlJc w:val="left"/>
        <w:pPr>
          <w:ind w:left="227" w:hanging="170"/>
        </w:pPr>
        <w:rPr>
          <w:rFonts w:ascii="Symbol" w:hAnsi="Symbol" w:hint="default"/>
        </w:rPr>
      </w:lvl>
    </w:lvlOverride>
  </w:num>
  <w:num w:numId="23">
    <w:abstractNumId w:val="25"/>
  </w:num>
  <w:num w:numId="24">
    <w:abstractNumId w:val="10"/>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 w:numId="25">
    <w:abstractNumId w:val="10"/>
    <w:lvlOverride w:ilvl="0">
      <w:lvl w:ilvl="0">
        <w:start w:val="1"/>
        <w:numFmt w:val="bullet"/>
        <w:lvlText w:val=""/>
        <w:legacy w:legacy="1" w:legacySpace="0" w:legacyIndent="170"/>
        <w:lvlJc w:val="left"/>
        <w:pPr>
          <w:ind w:left="596" w:hanging="170"/>
        </w:pPr>
        <w:rPr>
          <w:rFonts w:ascii="Wingdings" w:hAnsi="Wingdings" w:hint="default"/>
          <w:sz w:val="18"/>
        </w:rPr>
      </w:lvl>
    </w:lvlOverride>
  </w:num>
  <w:num w:numId="26">
    <w:abstractNumId w:val="18"/>
  </w:num>
  <w:num w:numId="27">
    <w:abstractNumId w:val="23"/>
  </w:num>
  <w:num w:numId="28">
    <w:abstractNumId w:val="17"/>
  </w:num>
  <w:num w:numId="29">
    <w:abstractNumId w:val="24"/>
  </w:num>
  <w:num w:numId="30">
    <w:abstractNumId w:val="13"/>
  </w:num>
  <w:num w:numId="31">
    <w:abstractNumId w:val="30"/>
  </w:num>
  <w:num w:numId="32">
    <w:abstractNumId w:val="32"/>
  </w:num>
  <w:num w:numId="33">
    <w:abstractNumId w:val="29"/>
  </w:num>
  <w:num w:numId="34">
    <w:abstractNumId w:val="10"/>
    <w:lvlOverride w:ilvl="0">
      <w:lvl w:ilvl="0">
        <w:start w:val="1"/>
        <w:numFmt w:val="bullet"/>
        <w:lvlText w:val=""/>
        <w:legacy w:legacy="1" w:legacySpace="0" w:legacyIndent="284"/>
        <w:lvlJc w:val="left"/>
        <w:pPr>
          <w:ind w:left="454" w:hanging="284"/>
        </w:pPr>
        <w:rPr>
          <w:rFonts w:ascii="Symbol" w:hAnsi="Symbol" w:hint="default"/>
        </w:rPr>
      </w:lvl>
    </w:lvlOverride>
  </w:num>
  <w:num w:numId="35">
    <w:abstractNumId w:val="10"/>
    <w:lvlOverride w:ilvl="0">
      <w:lvl w:ilvl="0">
        <w:start w:val="1"/>
        <w:numFmt w:val="bullet"/>
        <w:lvlText w:val=""/>
        <w:legacy w:legacy="1" w:legacySpace="0" w:legacyIndent="227"/>
        <w:lvlJc w:val="left"/>
        <w:pPr>
          <w:ind w:left="794" w:hanging="227"/>
        </w:pPr>
        <w:rPr>
          <w:rFonts w:ascii="Wingdings" w:hAnsi="Wingdings" w:hint="default"/>
          <w:sz w:val="18"/>
        </w:rPr>
      </w:lvl>
    </w:lvlOverride>
  </w:num>
  <w:num w:numId="36">
    <w:abstractNumId w:val="15"/>
  </w:num>
  <w:num w:numId="37">
    <w:abstractNumId w:val="10"/>
    <w:lvlOverride w:ilvl="0">
      <w:lvl w:ilvl="0">
        <w:start w:val="1"/>
        <w:numFmt w:val="bullet"/>
        <w:lvlText w:val=""/>
        <w:legacy w:legacy="1" w:legacySpace="0" w:legacyIndent="284"/>
        <w:lvlJc w:val="left"/>
        <w:pPr>
          <w:ind w:left="964" w:hanging="284"/>
        </w:pPr>
        <w:rPr>
          <w:rFonts w:ascii="Symbol" w:hAnsi="Symbol" w:hint="default"/>
        </w:rPr>
      </w:lvl>
    </w:lvlOverride>
  </w:num>
  <w:num w:numId="38">
    <w:abstractNumId w:val="31"/>
  </w:num>
  <w:num w:numId="39">
    <w:abstractNumId w:val="28"/>
  </w:num>
  <w:num w:numId="40">
    <w:abstractNumId w:val="22"/>
  </w:num>
  <w:num w:numId="41">
    <w:abstractNumId w:val="11"/>
  </w:num>
  <w:num w:numId="42">
    <w:abstractNumId w:val="26"/>
  </w:num>
  <w:num w:numId="43">
    <w:abstractNumId w:val="27"/>
  </w:num>
  <w:num w:numId="44">
    <w:abstractNumId w:val="12"/>
  </w:num>
  <w:num w:numId="45">
    <w:abstractNumId w:val="21"/>
  </w:num>
  <w:num w:numId="46">
    <w:abstractNumId w:val="14"/>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GrammaticalError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680"/>
  <w:hyphenationZone w:val="357"/>
  <w:evenAndOddHeaders/>
  <w:drawingGridHorizontalSpacing w:val="120"/>
  <w:drawingGridVerticalSpacing w:val="120"/>
  <w:displayVerticalDrawingGridEvery w:val="0"/>
  <w:doNotUseMarginsForDrawingGridOrigin/>
  <w:noPunctuationKerning/>
  <w:characterSpacingControl w:val="doNotCompress"/>
  <w:footnotePr>
    <w:numRestart w:val="eachPage"/>
    <w:footnote w:id="-1"/>
    <w:footnote w:id="0"/>
    <w:footnote w:id="1"/>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63"/>
    <w:rsid w:val="00000154"/>
    <w:rsid w:val="000002A6"/>
    <w:rsid w:val="000011D5"/>
    <w:rsid w:val="00001209"/>
    <w:rsid w:val="000023AB"/>
    <w:rsid w:val="00002C78"/>
    <w:rsid w:val="00002FBD"/>
    <w:rsid w:val="00003955"/>
    <w:rsid w:val="00003AC3"/>
    <w:rsid w:val="00003B77"/>
    <w:rsid w:val="00003EB3"/>
    <w:rsid w:val="00004398"/>
    <w:rsid w:val="000043B2"/>
    <w:rsid w:val="00004635"/>
    <w:rsid w:val="00004B06"/>
    <w:rsid w:val="000050B9"/>
    <w:rsid w:val="000056B2"/>
    <w:rsid w:val="000056ED"/>
    <w:rsid w:val="00005E74"/>
    <w:rsid w:val="00005FAB"/>
    <w:rsid w:val="000064C0"/>
    <w:rsid w:val="0000665B"/>
    <w:rsid w:val="00006C20"/>
    <w:rsid w:val="000070F7"/>
    <w:rsid w:val="00007B8C"/>
    <w:rsid w:val="0001072D"/>
    <w:rsid w:val="00010A34"/>
    <w:rsid w:val="00010AFE"/>
    <w:rsid w:val="00010CA2"/>
    <w:rsid w:val="00010D92"/>
    <w:rsid w:val="00011357"/>
    <w:rsid w:val="0001194D"/>
    <w:rsid w:val="000121C3"/>
    <w:rsid w:val="0001233D"/>
    <w:rsid w:val="0001237C"/>
    <w:rsid w:val="00012661"/>
    <w:rsid w:val="000127A3"/>
    <w:rsid w:val="000127F2"/>
    <w:rsid w:val="00012A16"/>
    <w:rsid w:val="0001324A"/>
    <w:rsid w:val="000136E9"/>
    <w:rsid w:val="00013A3C"/>
    <w:rsid w:val="00014340"/>
    <w:rsid w:val="00014EF9"/>
    <w:rsid w:val="00015053"/>
    <w:rsid w:val="00015122"/>
    <w:rsid w:val="00015338"/>
    <w:rsid w:val="000156B4"/>
    <w:rsid w:val="00015B25"/>
    <w:rsid w:val="00015C82"/>
    <w:rsid w:val="00015D92"/>
    <w:rsid w:val="00015F7C"/>
    <w:rsid w:val="000160C5"/>
    <w:rsid w:val="00016586"/>
    <w:rsid w:val="00016891"/>
    <w:rsid w:val="00016F92"/>
    <w:rsid w:val="000172D4"/>
    <w:rsid w:val="0001767A"/>
    <w:rsid w:val="0002024C"/>
    <w:rsid w:val="000210DB"/>
    <w:rsid w:val="00021396"/>
    <w:rsid w:val="00021646"/>
    <w:rsid w:val="000217F5"/>
    <w:rsid w:val="00022B31"/>
    <w:rsid w:val="000232F1"/>
    <w:rsid w:val="000233E5"/>
    <w:rsid w:val="0002368E"/>
    <w:rsid w:val="000236A4"/>
    <w:rsid w:val="0002398B"/>
    <w:rsid w:val="0002404B"/>
    <w:rsid w:val="00024A1E"/>
    <w:rsid w:val="00024A9E"/>
    <w:rsid w:val="00024C11"/>
    <w:rsid w:val="00025182"/>
    <w:rsid w:val="0002602A"/>
    <w:rsid w:val="000279D7"/>
    <w:rsid w:val="00027B1F"/>
    <w:rsid w:val="00030215"/>
    <w:rsid w:val="00030F79"/>
    <w:rsid w:val="000319E7"/>
    <w:rsid w:val="00031C9D"/>
    <w:rsid w:val="0003254F"/>
    <w:rsid w:val="0003258F"/>
    <w:rsid w:val="00032CF5"/>
    <w:rsid w:val="00033142"/>
    <w:rsid w:val="000335CF"/>
    <w:rsid w:val="000337EE"/>
    <w:rsid w:val="00033FE0"/>
    <w:rsid w:val="00034F15"/>
    <w:rsid w:val="00035402"/>
    <w:rsid w:val="000354A1"/>
    <w:rsid w:val="0003568B"/>
    <w:rsid w:val="00035D10"/>
    <w:rsid w:val="0003622D"/>
    <w:rsid w:val="00036329"/>
    <w:rsid w:val="0003696E"/>
    <w:rsid w:val="00037379"/>
    <w:rsid w:val="0003737A"/>
    <w:rsid w:val="00037A97"/>
    <w:rsid w:val="00037DDB"/>
    <w:rsid w:val="000406BC"/>
    <w:rsid w:val="00040A83"/>
    <w:rsid w:val="00040A87"/>
    <w:rsid w:val="00040E5F"/>
    <w:rsid w:val="00041450"/>
    <w:rsid w:val="000420C3"/>
    <w:rsid w:val="000424ED"/>
    <w:rsid w:val="0004294A"/>
    <w:rsid w:val="00042B56"/>
    <w:rsid w:val="00043653"/>
    <w:rsid w:val="000439C1"/>
    <w:rsid w:val="00044573"/>
    <w:rsid w:val="00044971"/>
    <w:rsid w:val="0004498F"/>
    <w:rsid w:val="00044A36"/>
    <w:rsid w:val="000451E7"/>
    <w:rsid w:val="000455C9"/>
    <w:rsid w:val="000456B2"/>
    <w:rsid w:val="00045A9C"/>
    <w:rsid w:val="00045F11"/>
    <w:rsid w:val="0004629D"/>
    <w:rsid w:val="000467A1"/>
    <w:rsid w:val="00046A3E"/>
    <w:rsid w:val="00046B91"/>
    <w:rsid w:val="000475D3"/>
    <w:rsid w:val="00047611"/>
    <w:rsid w:val="00047866"/>
    <w:rsid w:val="000478B2"/>
    <w:rsid w:val="000500DB"/>
    <w:rsid w:val="000501C4"/>
    <w:rsid w:val="000502E8"/>
    <w:rsid w:val="0005106B"/>
    <w:rsid w:val="00051643"/>
    <w:rsid w:val="00051969"/>
    <w:rsid w:val="00051D9B"/>
    <w:rsid w:val="00052491"/>
    <w:rsid w:val="00052855"/>
    <w:rsid w:val="00052924"/>
    <w:rsid w:val="00053297"/>
    <w:rsid w:val="00053C45"/>
    <w:rsid w:val="00053CD2"/>
    <w:rsid w:val="00053EF8"/>
    <w:rsid w:val="0005411C"/>
    <w:rsid w:val="00054E64"/>
    <w:rsid w:val="00055704"/>
    <w:rsid w:val="00056035"/>
    <w:rsid w:val="000564CD"/>
    <w:rsid w:val="00056538"/>
    <w:rsid w:val="00056568"/>
    <w:rsid w:val="0005676E"/>
    <w:rsid w:val="00056BD4"/>
    <w:rsid w:val="00056E40"/>
    <w:rsid w:val="00057710"/>
    <w:rsid w:val="00057BAE"/>
    <w:rsid w:val="00060752"/>
    <w:rsid w:val="00060AFF"/>
    <w:rsid w:val="00060C3F"/>
    <w:rsid w:val="00061A2A"/>
    <w:rsid w:val="00061A6D"/>
    <w:rsid w:val="00062D26"/>
    <w:rsid w:val="00063648"/>
    <w:rsid w:val="000637CB"/>
    <w:rsid w:val="00064737"/>
    <w:rsid w:val="00064765"/>
    <w:rsid w:val="00064B21"/>
    <w:rsid w:val="000654A2"/>
    <w:rsid w:val="00065AAB"/>
    <w:rsid w:val="00066619"/>
    <w:rsid w:val="00066DD1"/>
    <w:rsid w:val="00067096"/>
    <w:rsid w:val="0006755D"/>
    <w:rsid w:val="00067E73"/>
    <w:rsid w:val="00070219"/>
    <w:rsid w:val="00070304"/>
    <w:rsid w:val="00070B2C"/>
    <w:rsid w:val="00070DFA"/>
    <w:rsid w:val="00071053"/>
    <w:rsid w:val="000710A1"/>
    <w:rsid w:val="0007191A"/>
    <w:rsid w:val="00072099"/>
    <w:rsid w:val="0007223E"/>
    <w:rsid w:val="00072260"/>
    <w:rsid w:val="00072570"/>
    <w:rsid w:val="0007301D"/>
    <w:rsid w:val="00073781"/>
    <w:rsid w:val="00073B35"/>
    <w:rsid w:val="00074181"/>
    <w:rsid w:val="00074227"/>
    <w:rsid w:val="000744D5"/>
    <w:rsid w:val="00074588"/>
    <w:rsid w:val="0007473B"/>
    <w:rsid w:val="000748A4"/>
    <w:rsid w:val="00075603"/>
    <w:rsid w:val="00075BDC"/>
    <w:rsid w:val="00075F01"/>
    <w:rsid w:val="00076341"/>
    <w:rsid w:val="000764B2"/>
    <w:rsid w:val="000766CF"/>
    <w:rsid w:val="000768C1"/>
    <w:rsid w:val="00076A64"/>
    <w:rsid w:val="00076B51"/>
    <w:rsid w:val="00076ECB"/>
    <w:rsid w:val="00076FE5"/>
    <w:rsid w:val="00077B98"/>
    <w:rsid w:val="00077C5C"/>
    <w:rsid w:val="0008058D"/>
    <w:rsid w:val="00080750"/>
    <w:rsid w:val="00080B0B"/>
    <w:rsid w:val="000819B2"/>
    <w:rsid w:val="00081A7D"/>
    <w:rsid w:val="0008203B"/>
    <w:rsid w:val="00082442"/>
    <w:rsid w:val="00082571"/>
    <w:rsid w:val="0008314F"/>
    <w:rsid w:val="00083315"/>
    <w:rsid w:val="000837E3"/>
    <w:rsid w:val="000837FC"/>
    <w:rsid w:val="00084337"/>
    <w:rsid w:val="00084845"/>
    <w:rsid w:val="00084B37"/>
    <w:rsid w:val="00085442"/>
    <w:rsid w:val="00085A5E"/>
    <w:rsid w:val="0008681C"/>
    <w:rsid w:val="00086C70"/>
    <w:rsid w:val="000870D5"/>
    <w:rsid w:val="00087297"/>
    <w:rsid w:val="000872CC"/>
    <w:rsid w:val="0008744C"/>
    <w:rsid w:val="00087EE7"/>
    <w:rsid w:val="0009022D"/>
    <w:rsid w:val="00090ACA"/>
    <w:rsid w:val="00091193"/>
    <w:rsid w:val="0009120F"/>
    <w:rsid w:val="000912F8"/>
    <w:rsid w:val="00091423"/>
    <w:rsid w:val="00092858"/>
    <w:rsid w:val="00092A0B"/>
    <w:rsid w:val="00092B63"/>
    <w:rsid w:val="0009314B"/>
    <w:rsid w:val="0009335F"/>
    <w:rsid w:val="00093459"/>
    <w:rsid w:val="00093726"/>
    <w:rsid w:val="0009383A"/>
    <w:rsid w:val="0009397B"/>
    <w:rsid w:val="00093B66"/>
    <w:rsid w:val="00093FED"/>
    <w:rsid w:val="0009402A"/>
    <w:rsid w:val="0009433B"/>
    <w:rsid w:val="00094845"/>
    <w:rsid w:val="00094910"/>
    <w:rsid w:val="000949A3"/>
    <w:rsid w:val="00094E93"/>
    <w:rsid w:val="000956BA"/>
    <w:rsid w:val="000959B3"/>
    <w:rsid w:val="00095C5E"/>
    <w:rsid w:val="00096A66"/>
    <w:rsid w:val="00096D53"/>
    <w:rsid w:val="000970F3"/>
    <w:rsid w:val="00097953"/>
    <w:rsid w:val="000A00DA"/>
    <w:rsid w:val="000A01E2"/>
    <w:rsid w:val="000A02D1"/>
    <w:rsid w:val="000A0E0B"/>
    <w:rsid w:val="000A142A"/>
    <w:rsid w:val="000A1770"/>
    <w:rsid w:val="000A1DBA"/>
    <w:rsid w:val="000A2365"/>
    <w:rsid w:val="000A2819"/>
    <w:rsid w:val="000A2AC3"/>
    <w:rsid w:val="000A2B49"/>
    <w:rsid w:val="000A2CE5"/>
    <w:rsid w:val="000A2DBC"/>
    <w:rsid w:val="000A2F70"/>
    <w:rsid w:val="000A33BE"/>
    <w:rsid w:val="000A3DED"/>
    <w:rsid w:val="000A3F60"/>
    <w:rsid w:val="000A455D"/>
    <w:rsid w:val="000A552C"/>
    <w:rsid w:val="000A61EF"/>
    <w:rsid w:val="000A6A1C"/>
    <w:rsid w:val="000A6BC2"/>
    <w:rsid w:val="000A7168"/>
    <w:rsid w:val="000A763A"/>
    <w:rsid w:val="000A788E"/>
    <w:rsid w:val="000A7B7B"/>
    <w:rsid w:val="000A7D66"/>
    <w:rsid w:val="000B0476"/>
    <w:rsid w:val="000B0C3D"/>
    <w:rsid w:val="000B0C91"/>
    <w:rsid w:val="000B1894"/>
    <w:rsid w:val="000B1AA1"/>
    <w:rsid w:val="000B1AC0"/>
    <w:rsid w:val="000B1AC6"/>
    <w:rsid w:val="000B2705"/>
    <w:rsid w:val="000B2B20"/>
    <w:rsid w:val="000B2B81"/>
    <w:rsid w:val="000B2CF0"/>
    <w:rsid w:val="000B2F84"/>
    <w:rsid w:val="000B31E9"/>
    <w:rsid w:val="000B3D2E"/>
    <w:rsid w:val="000B4734"/>
    <w:rsid w:val="000B4CBD"/>
    <w:rsid w:val="000B4E65"/>
    <w:rsid w:val="000B5126"/>
    <w:rsid w:val="000B519D"/>
    <w:rsid w:val="000B578B"/>
    <w:rsid w:val="000B6149"/>
    <w:rsid w:val="000B63E2"/>
    <w:rsid w:val="000B666A"/>
    <w:rsid w:val="000B6D5F"/>
    <w:rsid w:val="000B78F9"/>
    <w:rsid w:val="000B7952"/>
    <w:rsid w:val="000B7EE7"/>
    <w:rsid w:val="000C00B7"/>
    <w:rsid w:val="000C0122"/>
    <w:rsid w:val="000C0193"/>
    <w:rsid w:val="000C050B"/>
    <w:rsid w:val="000C0726"/>
    <w:rsid w:val="000C0FD1"/>
    <w:rsid w:val="000C10D5"/>
    <w:rsid w:val="000C11A9"/>
    <w:rsid w:val="000C13B4"/>
    <w:rsid w:val="000C191E"/>
    <w:rsid w:val="000C1AA1"/>
    <w:rsid w:val="000C2282"/>
    <w:rsid w:val="000C2545"/>
    <w:rsid w:val="000C2E1A"/>
    <w:rsid w:val="000C3013"/>
    <w:rsid w:val="000C32D1"/>
    <w:rsid w:val="000C3838"/>
    <w:rsid w:val="000C4213"/>
    <w:rsid w:val="000C42F9"/>
    <w:rsid w:val="000C44F4"/>
    <w:rsid w:val="000C47AE"/>
    <w:rsid w:val="000C4833"/>
    <w:rsid w:val="000C59E9"/>
    <w:rsid w:val="000C5A83"/>
    <w:rsid w:val="000C6071"/>
    <w:rsid w:val="000C6357"/>
    <w:rsid w:val="000C6638"/>
    <w:rsid w:val="000C6BC6"/>
    <w:rsid w:val="000C6F8C"/>
    <w:rsid w:val="000C73EE"/>
    <w:rsid w:val="000C75D1"/>
    <w:rsid w:val="000C7C74"/>
    <w:rsid w:val="000D0B37"/>
    <w:rsid w:val="000D1359"/>
    <w:rsid w:val="000D1658"/>
    <w:rsid w:val="000D17D3"/>
    <w:rsid w:val="000D21B8"/>
    <w:rsid w:val="000D291C"/>
    <w:rsid w:val="000D359B"/>
    <w:rsid w:val="000D3669"/>
    <w:rsid w:val="000D36BC"/>
    <w:rsid w:val="000D374E"/>
    <w:rsid w:val="000D4B21"/>
    <w:rsid w:val="000D4BAB"/>
    <w:rsid w:val="000D4E22"/>
    <w:rsid w:val="000D5674"/>
    <w:rsid w:val="000D5996"/>
    <w:rsid w:val="000D5ACB"/>
    <w:rsid w:val="000D5DFB"/>
    <w:rsid w:val="000D61F0"/>
    <w:rsid w:val="000D634B"/>
    <w:rsid w:val="000D6AA5"/>
    <w:rsid w:val="000D6BE6"/>
    <w:rsid w:val="000D6E0D"/>
    <w:rsid w:val="000D725E"/>
    <w:rsid w:val="000D7434"/>
    <w:rsid w:val="000D7698"/>
    <w:rsid w:val="000D79A9"/>
    <w:rsid w:val="000E0499"/>
    <w:rsid w:val="000E0DD9"/>
    <w:rsid w:val="000E0E71"/>
    <w:rsid w:val="000E0FC1"/>
    <w:rsid w:val="000E1E46"/>
    <w:rsid w:val="000E22B4"/>
    <w:rsid w:val="000E29FF"/>
    <w:rsid w:val="000E2AA7"/>
    <w:rsid w:val="000E2B35"/>
    <w:rsid w:val="000E312C"/>
    <w:rsid w:val="000E3BCB"/>
    <w:rsid w:val="000E40F8"/>
    <w:rsid w:val="000E42D8"/>
    <w:rsid w:val="000E521E"/>
    <w:rsid w:val="000E54AE"/>
    <w:rsid w:val="000E5ACC"/>
    <w:rsid w:val="000E6167"/>
    <w:rsid w:val="000E6568"/>
    <w:rsid w:val="000E6E1B"/>
    <w:rsid w:val="000E70A4"/>
    <w:rsid w:val="000E7BAC"/>
    <w:rsid w:val="000F0049"/>
    <w:rsid w:val="000F0282"/>
    <w:rsid w:val="000F0592"/>
    <w:rsid w:val="000F0F41"/>
    <w:rsid w:val="000F10F8"/>
    <w:rsid w:val="000F1A21"/>
    <w:rsid w:val="000F1D2C"/>
    <w:rsid w:val="000F20ED"/>
    <w:rsid w:val="000F23A5"/>
    <w:rsid w:val="000F29E7"/>
    <w:rsid w:val="000F2AE8"/>
    <w:rsid w:val="000F2B9B"/>
    <w:rsid w:val="000F2D3C"/>
    <w:rsid w:val="000F35E2"/>
    <w:rsid w:val="000F40C2"/>
    <w:rsid w:val="000F4343"/>
    <w:rsid w:val="000F4A49"/>
    <w:rsid w:val="000F4D5E"/>
    <w:rsid w:val="000F5389"/>
    <w:rsid w:val="000F5B7D"/>
    <w:rsid w:val="000F6CE7"/>
    <w:rsid w:val="000F6E23"/>
    <w:rsid w:val="000F7211"/>
    <w:rsid w:val="000F747F"/>
    <w:rsid w:val="000F7A87"/>
    <w:rsid w:val="000F7DCF"/>
    <w:rsid w:val="00100217"/>
    <w:rsid w:val="001003A1"/>
    <w:rsid w:val="0010081E"/>
    <w:rsid w:val="001015A1"/>
    <w:rsid w:val="001015DD"/>
    <w:rsid w:val="00101618"/>
    <w:rsid w:val="00101A48"/>
    <w:rsid w:val="0010252A"/>
    <w:rsid w:val="00102600"/>
    <w:rsid w:val="00102A86"/>
    <w:rsid w:val="00102EA3"/>
    <w:rsid w:val="00102F8E"/>
    <w:rsid w:val="00103221"/>
    <w:rsid w:val="00103539"/>
    <w:rsid w:val="00103710"/>
    <w:rsid w:val="00103936"/>
    <w:rsid w:val="00103BD8"/>
    <w:rsid w:val="00104153"/>
    <w:rsid w:val="00104B95"/>
    <w:rsid w:val="0010585C"/>
    <w:rsid w:val="00105AC5"/>
    <w:rsid w:val="00105DAC"/>
    <w:rsid w:val="0010629A"/>
    <w:rsid w:val="00106749"/>
    <w:rsid w:val="00106A48"/>
    <w:rsid w:val="00106D83"/>
    <w:rsid w:val="00106FB4"/>
    <w:rsid w:val="00107BEC"/>
    <w:rsid w:val="00107D0A"/>
    <w:rsid w:val="001105BE"/>
    <w:rsid w:val="00110689"/>
    <w:rsid w:val="001109C2"/>
    <w:rsid w:val="00111038"/>
    <w:rsid w:val="001114B6"/>
    <w:rsid w:val="00111F6A"/>
    <w:rsid w:val="001127FA"/>
    <w:rsid w:val="00113AC6"/>
    <w:rsid w:val="001143D6"/>
    <w:rsid w:val="00114CD1"/>
    <w:rsid w:val="00114E83"/>
    <w:rsid w:val="00114FD4"/>
    <w:rsid w:val="001153CC"/>
    <w:rsid w:val="0011548E"/>
    <w:rsid w:val="00115724"/>
    <w:rsid w:val="0011590A"/>
    <w:rsid w:val="001159AD"/>
    <w:rsid w:val="00115D3F"/>
    <w:rsid w:val="00115F5C"/>
    <w:rsid w:val="0011675C"/>
    <w:rsid w:val="0011692A"/>
    <w:rsid w:val="00116940"/>
    <w:rsid w:val="0011700C"/>
    <w:rsid w:val="0011706A"/>
    <w:rsid w:val="00117510"/>
    <w:rsid w:val="00117C7E"/>
    <w:rsid w:val="00117FBB"/>
    <w:rsid w:val="001204D5"/>
    <w:rsid w:val="001205BC"/>
    <w:rsid w:val="001214EE"/>
    <w:rsid w:val="00121F9C"/>
    <w:rsid w:val="00122261"/>
    <w:rsid w:val="001226EA"/>
    <w:rsid w:val="00122C0D"/>
    <w:rsid w:val="00122C1C"/>
    <w:rsid w:val="00122DB0"/>
    <w:rsid w:val="00123001"/>
    <w:rsid w:val="00123253"/>
    <w:rsid w:val="001234DD"/>
    <w:rsid w:val="00123FBE"/>
    <w:rsid w:val="00124972"/>
    <w:rsid w:val="00124AAA"/>
    <w:rsid w:val="00124E30"/>
    <w:rsid w:val="001251D5"/>
    <w:rsid w:val="00125776"/>
    <w:rsid w:val="00126AFD"/>
    <w:rsid w:val="00127183"/>
    <w:rsid w:val="00127624"/>
    <w:rsid w:val="00127645"/>
    <w:rsid w:val="001279B8"/>
    <w:rsid w:val="00127CA4"/>
    <w:rsid w:val="00130787"/>
    <w:rsid w:val="00130B94"/>
    <w:rsid w:val="00130C05"/>
    <w:rsid w:val="0013117A"/>
    <w:rsid w:val="00131369"/>
    <w:rsid w:val="00131B79"/>
    <w:rsid w:val="00131D42"/>
    <w:rsid w:val="00131E46"/>
    <w:rsid w:val="00132276"/>
    <w:rsid w:val="0013297C"/>
    <w:rsid w:val="00132A8E"/>
    <w:rsid w:val="00132C27"/>
    <w:rsid w:val="00132C3A"/>
    <w:rsid w:val="0013339C"/>
    <w:rsid w:val="00133E41"/>
    <w:rsid w:val="0013416A"/>
    <w:rsid w:val="00134A32"/>
    <w:rsid w:val="00135004"/>
    <w:rsid w:val="00135079"/>
    <w:rsid w:val="00135CA5"/>
    <w:rsid w:val="00135FB4"/>
    <w:rsid w:val="001362CB"/>
    <w:rsid w:val="00136871"/>
    <w:rsid w:val="00137499"/>
    <w:rsid w:val="00137652"/>
    <w:rsid w:val="00137661"/>
    <w:rsid w:val="001376E3"/>
    <w:rsid w:val="0014019F"/>
    <w:rsid w:val="001401F4"/>
    <w:rsid w:val="001407A1"/>
    <w:rsid w:val="00140C59"/>
    <w:rsid w:val="00142250"/>
    <w:rsid w:val="0014229C"/>
    <w:rsid w:val="001422D9"/>
    <w:rsid w:val="001428BA"/>
    <w:rsid w:val="001430A8"/>
    <w:rsid w:val="00143AE2"/>
    <w:rsid w:val="00143D8A"/>
    <w:rsid w:val="001448EE"/>
    <w:rsid w:val="00144969"/>
    <w:rsid w:val="00144D83"/>
    <w:rsid w:val="00145413"/>
    <w:rsid w:val="001457CA"/>
    <w:rsid w:val="001459B3"/>
    <w:rsid w:val="00145DCE"/>
    <w:rsid w:val="0014627B"/>
    <w:rsid w:val="0014652A"/>
    <w:rsid w:val="00146A64"/>
    <w:rsid w:val="0014769A"/>
    <w:rsid w:val="00147785"/>
    <w:rsid w:val="00147B51"/>
    <w:rsid w:val="00150024"/>
    <w:rsid w:val="00150418"/>
    <w:rsid w:val="00150806"/>
    <w:rsid w:val="00150A96"/>
    <w:rsid w:val="001512B1"/>
    <w:rsid w:val="001513CE"/>
    <w:rsid w:val="00151A56"/>
    <w:rsid w:val="0015205E"/>
    <w:rsid w:val="00152805"/>
    <w:rsid w:val="001529DD"/>
    <w:rsid w:val="00152E25"/>
    <w:rsid w:val="00152F46"/>
    <w:rsid w:val="001530AE"/>
    <w:rsid w:val="00154187"/>
    <w:rsid w:val="00154BE7"/>
    <w:rsid w:val="00154E13"/>
    <w:rsid w:val="00154EEC"/>
    <w:rsid w:val="00154FF6"/>
    <w:rsid w:val="0015528B"/>
    <w:rsid w:val="00155508"/>
    <w:rsid w:val="00155815"/>
    <w:rsid w:val="001562BF"/>
    <w:rsid w:val="00156AB6"/>
    <w:rsid w:val="00156CA1"/>
    <w:rsid w:val="00156D44"/>
    <w:rsid w:val="00157314"/>
    <w:rsid w:val="00157C36"/>
    <w:rsid w:val="00157CD5"/>
    <w:rsid w:val="00160770"/>
    <w:rsid w:val="00160925"/>
    <w:rsid w:val="00160AFE"/>
    <w:rsid w:val="00161180"/>
    <w:rsid w:val="00161B7D"/>
    <w:rsid w:val="001626BC"/>
    <w:rsid w:val="00162B88"/>
    <w:rsid w:val="00162E45"/>
    <w:rsid w:val="001631AA"/>
    <w:rsid w:val="00163496"/>
    <w:rsid w:val="001647A0"/>
    <w:rsid w:val="00164A95"/>
    <w:rsid w:val="00164BB3"/>
    <w:rsid w:val="001654A9"/>
    <w:rsid w:val="0016554B"/>
    <w:rsid w:val="0016561A"/>
    <w:rsid w:val="00165833"/>
    <w:rsid w:val="00165F89"/>
    <w:rsid w:val="0016619E"/>
    <w:rsid w:val="00166935"/>
    <w:rsid w:val="00166DCC"/>
    <w:rsid w:val="00167550"/>
    <w:rsid w:val="00170337"/>
    <w:rsid w:val="00171561"/>
    <w:rsid w:val="001716B7"/>
    <w:rsid w:val="001716D4"/>
    <w:rsid w:val="00171A13"/>
    <w:rsid w:val="00171D3E"/>
    <w:rsid w:val="00172AF3"/>
    <w:rsid w:val="00172C19"/>
    <w:rsid w:val="00172C60"/>
    <w:rsid w:val="00172D3D"/>
    <w:rsid w:val="0017334E"/>
    <w:rsid w:val="00173DCA"/>
    <w:rsid w:val="00174875"/>
    <w:rsid w:val="00174E15"/>
    <w:rsid w:val="00177ECB"/>
    <w:rsid w:val="001803AC"/>
    <w:rsid w:val="00180820"/>
    <w:rsid w:val="00180935"/>
    <w:rsid w:val="00180AAA"/>
    <w:rsid w:val="0018149A"/>
    <w:rsid w:val="00181BAE"/>
    <w:rsid w:val="00181FAE"/>
    <w:rsid w:val="00183272"/>
    <w:rsid w:val="001832FB"/>
    <w:rsid w:val="001836B8"/>
    <w:rsid w:val="0018372B"/>
    <w:rsid w:val="00183788"/>
    <w:rsid w:val="00183BB2"/>
    <w:rsid w:val="0018430B"/>
    <w:rsid w:val="001845D9"/>
    <w:rsid w:val="00184846"/>
    <w:rsid w:val="00184AAF"/>
    <w:rsid w:val="00184E78"/>
    <w:rsid w:val="001851A8"/>
    <w:rsid w:val="00185B13"/>
    <w:rsid w:val="00185BC2"/>
    <w:rsid w:val="001873E5"/>
    <w:rsid w:val="00187715"/>
    <w:rsid w:val="001904A4"/>
    <w:rsid w:val="00191270"/>
    <w:rsid w:val="001912F3"/>
    <w:rsid w:val="00191320"/>
    <w:rsid w:val="0019143B"/>
    <w:rsid w:val="00191731"/>
    <w:rsid w:val="0019272B"/>
    <w:rsid w:val="001927A1"/>
    <w:rsid w:val="001929BC"/>
    <w:rsid w:val="00192C6F"/>
    <w:rsid w:val="00193281"/>
    <w:rsid w:val="0019371F"/>
    <w:rsid w:val="0019397B"/>
    <w:rsid w:val="00193AE7"/>
    <w:rsid w:val="00194E33"/>
    <w:rsid w:val="00195A4A"/>
    <w:rsid w:val="0019604C"/>
    <w:rsid w:val="00196133"/>
    <w:rsid w:val="00196271"/>
    <w:rsid w:val="001962BB"/>
    <w:rsid w:val="001967D1"/>
    <w:rsid w:val="001968B6"/>
    <w:rsid w:val="00196935"/>
    <w:rsid w:val="00196CFF"/>
    <w:rsid w:val="001970D1"/>
    <w:rsid w:val="001975F9"/>
    <w:rsid w:val="0019774C"/>
    <w:rsid w:val="0019781E"/>
    <w:rsid w:val="00197A96"/>
    <w:rsid w:val="00197D08"/>
    <w:rsid w:val="00197D0E"/>
    <w:rsid w:val="001A0230"/>
    <w:rsid w:val="001A0489"/>
    <w:rsid w:val="001A0555"/>
    <w:rsid w:val="001A06E7"/>
    <w:rsid w:val="001A0EA5"/>
    <w:rsid w:val="001A147F"/>
    <w:rsid w:val="001A1773"/>
    <w:rsid w:val="001A18D0"/>
    <w:rsid w:val="001A1A99"/>
    <w:rsid w:val="001A236B"/>
    <w:rsid w:val="001A349F"/>
    <w:rsid w:val="001A3609"/>
    <w:rsid w:val="001A3777"/>
    <w:rsid w:val="001A3CCF"/>
    <w:rsid w:val="001A408A"/>
    <w:rsid w:val="001A4207"/>
    <w:rsid w:val="001A4827"/>
    <w:rsid w:val="001A48E3"/>
    <w:rsid w:val="001A4AD5"/>
    <w:rsid w:val="001A4BA2"/>
    <w:rsid w:val="001A4FFC"/>
    <w:rsid w:val="001A5723"/>
    <w:rsid w:val="001A5D5D"/>
    <w:rsid w:val="001A5DB5"/>
    <w:rsid w:val="001A5DC7"/>
    <w:rsid w:val="001A6331"/>
    <w:rsid w:val="001A67D9"/>
    <w:rsid w:val="001A745E"/>
    <w:rsid w:val="001A763C"/>
    <w:rsid w:val="001A7FD4"/>
    <w:rsid w:val="001B0098"/>
    <w:rsid w:val="001B0162"/>
    <w:rsid w:val="001B03F9"/>
    <w:rsid w:val="001B0D88"/>
    <w:rsid w:val="001B1B32"/>
    <w:rsid w:val="001B1CB7"/>
    <w:rsid w:val="001B1E26"/>
    <w:rsid w:val="001B2201"/>
    <w:rsid w:val="001B241C"/>
    <w:rsid w:val="001B2A0F"/>
    <w:rsid w:val="001B341D"/>
    <w:rsid w:val="001B353F"/>
    <w:rsid w:val="001B3DA5"/>
    <w:rsid w:val="001B3EBD"/>
    <w:rsid w:val="001B3F93"/>
    <w:rsid w:val="001B4478"/>
    <w:rsid w:val="001B46A3"/>
    <w:rsid w:val="001B4FD3"/>
    <w:rsid w:val="001B521C"/>
    <w:rsid w:val="001B5A6C"/>
    <w:rsid w:val="001B5EE1"/>
    <w:rsid w:val="001B5F53"/>
    <w:rsid w:val="001B6758"/>
    <w:rsid w:val="001B6852"/>
    <w:rsid w:val="001B6A6A"/>
    <w:rsid w:val="001B7235"/>
    <w:rsid w:val="001C0249"/>
    <w:rsid w:val="001C0919"/>
    <w:rsid w:val="001C09AC"/>
    <w:rsid w:val="001C0B32"/>
    <w:rsid w:val="001C281E"/>
    <w:rsid w:val="001C2B8E"/>
    <w:rsid w:val="001C3627"/>
    <w:rsid w:val="001C386F"/>
    <w:rsid w:val="001C4438"/>
    <w:rsid w:val="001C52F5"/>
    <w:rsid w:val="001C531D"/>
    <w:rsid w:val="001C6414"/>
    <w:rsid w:val="001C69A6"/>
    <w:rsid w:val="001C69BB"/>
    <w:rsid w:val="001C6D8B"/>
    <w:rsid w:val="001C70C7"/>
    <w:rsid w:val="001C7A82"/>
    <w:rsid w:val="001C7DAB"/>
    <w:rsid w:val="001D0183"/>
    <w:rsid w:val="001D0560"/>
    <w:rsid w:val="001D1106"/>
    <w:rsid w:val="001D11F9"/>
    <w:rsid w:val="001D12B1"/>
    <w:rsid w:val="001D1C3B"/>
    <w:rsid w:val="001D2869"/>
    <w:rsid w:val="001D2C94"/>
    <w:rsid w:val="001D3A81"/>
    <w:rsid w:val="001D3B78"/>
    <w:rsid w:val="001D3D0F"/>
    <w:rsid w:val="001D3F21"/>
    <w:rsid w:val="001D41A0"/>
    <w:rsid w:val="001D4400"/>
    <w:rsid w:val="001D4729"/>
    <w:rsid w:val="001D489A"/>
    <w:rsid w:val="001D49E6"/>
    <w:rsid w:val="001D52D2"/>
    <w:rsid w:val="001D577F"/>
    <w:rsid w:val="001D5A9D"/>
    <w:rsid w:val="001D60A6"/>
    <w:rsid w:val="001D629E"/>
    <w:rsid w:val="001D6669"/>
    <w:rsid w:val="001D6CE4"/>
    <w:rsid w:val="001D6E54"/>
    <w:rsid w:val="001D7BB4"/>
    <w:rsid w:val="001D7DE6"/>
    <w:rsid w:val="001E03A8"/>
    <w:rsid w:val="001E188D"/>
    <w:rsid w:val="001E20A5"/>
    <w:rsid w:val="001E21AF"/>
    <w:rsid w:val="001E2CE2"/>
    <w:rsid w:val="001E2FC0"/>
    <w:rsid w:val="001E38A2"/>
    <w:rsid w:val="001E4005"/>
    <w:rsid w:val="001E59DC"/>
    <w:rsid w:val="001E5CEA"/>
    <w:rsid w:val="001E5E24"/>
    <w:rsid w:val="001E6FE1"/>
    <w:rsid w:val="001E7365"/>
    <w:rsid w:val="001F00DF"/>
    <w:rsid w:val="001F07C1"/>
    <w:rsid w:val="001F105E"/>
    <w:rsid w:val="001F180A"/>
    <w:rsid w:val="001F18F0"/>
    <w:rsid w:val="001F1CBC"/>
    <w:rsid w:val="001F1CCF"/>
    <w:rsid w:val="001F1EF5"/>
    <w:rsid w:val="001F217B"/>
    <w:rsid w:val="001F2969"/>
    <w:rsid w:val="001F2D59"/>
    <w:rsid w:val="001F30FE"/>
    <w:rsid w:val="001F3820"/>
    <w:rsid w:val="001F3A51"/>
    <w:rsid w:val="001F3FC9"/>
    <w:rsid w:val="001F482D"/>
    <w:rsid w:val="001F512E"/>
    <w:rsid w:val="001F67D1"/>
    <w:rsid w:val="001F6D3F"/>
    <w:rsid w:val="001F78FF"/>
    <w:rsid w:val="001F7CFF"/>
    <w:rsid w:val="002001FA"/>
    <w:rsid w:val="002002A1"/>
    <w:rsid w:val="002002EB"/>
    <w:rsid w:val="0020049E"/>
    <w:rsid w:val="00200E5A"/>
    <w:rsid w:val="002010E2"/>
    <w:rsid w:val="0020115C"/>
    <w:rsid w:val="00201C2D"/>
    <w:rsid w:val="0020205A"/>
    <w:rsid w:val="00202803"/>
    <w:rsid w:val="002028A0"/>
    <w:rsid w:val="00202A71"/>
    <w:rsid w:val="00202BFC"/>
    <w:rsid w:val="00202CA4"/>
    <w:rsid w:val="0020324D"/>
    <w:rsid w:val="00203432"/>
    <w:rsid w:val="00203A6A"/>
    <w:rsid w:val="00203D8B"/>
    <w:rsid w:val="00203DA6"/>
    <w:rsid w:val="00204092"/>
    <w:rsid w:val="0020496A"/>
    <w:rsid w:val="002050AE"/>
    <w:rsid w:val="002050B5"/>
    <w:rsid w:val="002052CD"/>
    <w:rsid w:val="002066BF"/>
    <w:rsid w:val="002066DC"/>
    <w:rsid w:val="00206F21"/>
    <w:rsid w:val="00207348"/>
    <w:rsid w:val="0020758F"/>
    <w:rsid w:val="002076F9"/>
    <w:rsid w:val="00210079"/>
    <w:rsid w:val="00210108"/>
    <w:rsid w:val="0021035E"/>
    <w:rsid w:val="002104F5"/>
    <w:rsid w:val="00210691"/>
    <w:rsid w:val="0021137C"/>
    <w:rsid w:val="002116FC"/>
    <w:rsid w:val="00211702"/>
    <w:rsid w:val="002118D1"/>
    <w:rsid w:val="002118EF"/>
    <w:rsid w:val="00211C46"/>
    <w:rsid w:val="00211F4F"/>
    <w:rsid w:val="002126DC"/>
    <w:rsid w:val="0021281C"/>
    <w:rsid w:val="00212C4D"/>
    <w:rsid w:val="00212FDE"/>
    <w:rsid w:val="00213129"/>
    <w:rsid w:val="0021320B"/>
    <w:rsid w:val="00213327"/>
    <w:rsid w:val="0021368D"/>
    <w:rsid w:val="0021377F"/>
    <w:rsid w:val="00213BF2"/>
    <w:rsid w:val="00213DFB"/>
    <w:rsid w:val="0021410B"/>
    <w:rsid w:val="002144C1"/>
    <w:rsid w:val="00214771"/>
    <w:rsid w:val="00214CC9"/>
    <w:rsid w:val="00215146"/>
    <w:rsid w:val="00215410"/>
    <w:rsid w:val="002154ED"/>
    <w:rsid w:val="002160F5"/>
    <w:rsid w:val="002168C4"/>
    <w:rsid w:val="00216A2E"/>
    <w:rsid w:val="00216DCE"/>
    <w:rsid w:val="0021773D"/>
    <w:rsid w:val="00217AB0"/>
    <w:rsid w:val="00217D3E"/>
    <w:rsid w:val="00217FE3"/>
    <w:rsid w:val="00217FE4"/>
    <w:rsid w:val="0022035D"/>
    <w:rsid w:val="002203C1"/>
    <w:rsid w:val="00220B8F"/>
    <w:rsid w:val="00220CB9"/>
    <w:rsid w:val="00220EFD"/>
    <w:rsid w:val="00221138"/>
    <w:rsid w:val="0022130E"/>
    <w:rsid w:val="00221392"/>
    <w:rsid w:val="00221727"/>
    <w:rsid w:val="00221F3E"/>
    <w:rsid w:val="00222206"/>
    <w:rsid w:val="00222B4A"/>
    <w:rsid w:val="00222C1D"/>
    <w:rsid w:val="00223630"/>
    <w:rsid w:val="00224A4A"/>
    <w:rsid w:val="00224B06"/>
    <w:rsid w:val="00224FE9"/>
    <w:rsid w:val="002257C6"/>
    <w:rsid w:val="00226D12"/>
    <w:rsid w:val="002274A6"/>
    <w:rsid w:val="00227755"/>
    <w:rsid w:val="00227983"/>
    <w:rsid w:val="00227BAA"/>
    <w:rsid w:val="002300AD"/>
    <w:rsid w:val="00230600"/>
    <w:rsid w:val="0023082D"/>
    <w:rsid w:val="00230F16"/>
    <w:rsid w:val="00231720"/>
    <w:rsid w:val="0023190E"/>
    <w:rsid w:val="0023214D"/>
    <w:rsid w:val="00232461"/>
    <w:rsid w:val="00232472"/>
    <w:rsid w:val="002328B7"/>
    <w:rsid w:val="00232E31"/>
    <w:rsid w:val="002331E1"/>
    <w:rsid w:val="002333AF"/>
    <w:rsid w:val="002333FD"/>
    <w:rsid w:val="00233DEE"/>
    <w:rsid w:val="00234071"/>
    <w:rsid w:val="00234194"/>
    <w:rsid w:val="002341EA"/>
    <w:rsid w:val="0023488C"/>
    <w:rsid w:val="00234A65"/>
    <w:rsid w:val="0023512B"/>
    <w:rsid w:val="0023639E"/>
    <w:rsid w:val="00236A68"/>
    <w:rsid w:val="0023705E"/>
    <w:rsid w:val="002370CC"/>
    <w:rsid w:val="00237299"/>
    <w:rsid w:val="00237F97"/>
    <w:rsid w:val="00237FE7"/>
    <w:rsid w:val="00240218"/>
    <w:rsid w:val="00241965"/>
    <w:rsid w:val="0024227E"/>
    <w:rsid w:val="00242472"/>
    <w:rsid w:val="0024265D"/>
    <w:rsid w:val="00242D72"/>
    <w:rsid w:val="0024314A"/>
    <w:rsid w:val="00243750"/>
    <w:rsid w:val="00243CEF"/>
    <w:rsid w:val="002442B2"/>
    <w:rsid w:val="00244388"/>
    <w:rsid w:val="00244551"/>
    <w:rsid w:val="00244A37"/>
    <w:rsid w:val="00244AD6"/>
    <w:rsid w:val="0024518F"/>
    <w:rsid w:val="002455FD"/>
    <w:rsid w:val="002457AD"/>
    <w:rsid w:val="002459FE"/>
    <w:rsid w:val="00245A43"/>
    <w:rsid w:val="00245A92"/>
    <w:rsid w:val="00245AA7"/>
    <w:rsid w:val="00245C19"/>
    <w:rsid w:val="00246010"/>
    <w:rsid w:val="0024615D"/>
    <w:rsid w:val="002470A3"/>
    <w:rsid w:val="0024746F"/>
    <w:rsid w:val="002476ED"/>
    <w:rsid w:val="00247B49"/>
    <w:rsid w:val="002500FB"/>
    <w:rsid w:val="00250EE2"/>
    <w:rsid w:val="0025161C"/>
    <w:rsid w:val="00251BAE"/>
    <w:rsid w:val="002538AF"/>
    <w:rsid w:val="00253A49"/>
    <w:rsid w:val="00253C2B"/>
    <w:rsid w:val="0025412A"/>
    <w:rsid w:val="00254DC2"/>
    <w:rsid w:val="00254F67"/>
    <w:rsid w:val="00255B85"/>
    <w:rsid w:val="00255D1E"/>
    <w:rsid w:val="00255DBB"/>
    <w:rsid w:val="002562B9"/>
    <w:rsid w:val="002563EB"/>
    <w:rsid w:val="00256A41"/>
    <w:rsid w:val="00256A5A"/>
    <w:rsid w:val="00257091"/>
    <w:rsid w:val="002578BC"/>
    <w:rsid w:val="0025791C"/>
    <w:rsid w:val="00257FFD"/>
    <w:rsid w:val="0026057F"/>
    <w:rsid w:val="00260591"/>
    <w:rsid w:val="00260BA8"/>
    <w:rsid w:val="00260E12"/>
    <w:rsid w:val="00261406"/>
    <w:rsid w:val="00261A7F"/>
    <w:rsid w:val="00261D6F"/>
    <w:rsid w:val="00262047"/>
    <w:rsid w:val="00262177"/>
    <w:rsid w:val="00262B91"/>
    <w:rsid w:val="00262BD8"/>
    <w:rsid w:val="00263A23"/>
    <w:rsid w:val="0026401B"/>
    <w:rsid w:val="002641A2"/>
    <w:rsid w:val="00264694"/>
    <w:rsid w:val="00264868"/>
    <w:rsid w:val="00264F5F"/>
    <w:rsid w:val="00265529"/>
    <w:rsid w:val="00265593"/>
    <w:rsid w:val="0026575A"/>
    <w:rsid w:val="00265A73"/>
    <w:rsid w:val="00266B86"/>
    <w:rsid w:val="00267457"/>
    <w:rsid w:val="002676FB"/>
    <w:rsid w:val="00267FBB"/>
    <w:rsid w:val="002705CE"/>
    <w:rsid w:val="002705E0"/>
    <w:rsid w:val="00270A59"/>
    <w:rsid w:val="00270F84"/>
    <w:rsid w:val="00270FC2"/>
    <w:rsid w:val="002716A7"/>
    <w:rsid w:val="00271F83"/>
    <w:rsid w:val="00272F87"/>
    <w:rsid w:val="00273DED"/>
    <w:rsid w:val="002742FE"/>
    <w:rsid w:val="002749C2"/>
    <w:rsid w:val="00274F35"/>
    <w:rsid w:val="002753B7"/>
    <w:rsid w:val="002757FE"/>
    <w:rsid w:val="00275D80"/>
    <w:rsid w:val="00275EF3"/>
    <w:rsid w:val="00275F86"/>
    <w:rsid w:val="00276278"/>
    <w:rsid w:val="00276F4A"/>
    <w:rsid w:val="0027732D"/>
    <w:rsid w:val="002773F9"/>
    <w:rsid w:val="002776A4"/>
    <w:rsid w:val="002778E0"/>
    <w:rsid w:val="00277ACF"/>
    <w:rsid w:val="00277DFF"/>
    <w:rsid w:val="0028003D"/>
    <w:rsid w:val="00280133"/>
    <w:rsid w:val="00280220"/>
    <w:rsid w:val="002815DB"/>
    <w:rsid w:val="0028197D"/>
    <w:rsid w:val="00281C99"/>
    <w:rsid w:val="00281D3E"/>
    <w:rsid w:val="002823CE"/>
    <w:rsid w:val="00282486"/>
    <w:rsid w:val="00282C93"/>
    <w:rsid w:val="002835C9"/>
    <w:rsid w:val="00283917"/>
    <w:rsid w:val="0028395B"/>
    <w:rsid w:val="00284011"/>
    <w:rsid w:val="002851CB"/>
    <w:rsid w:val="0028585D"/>
    <w:rsid w:val="0028605E"/>
    <w:rsid w:val="0028640A"/>
    <w:rsid w:val="00286845"/>
    <w:rsid w:val="00287034"/>
    <w:rsid w:val="002875D9"/>
    <w:rsid w:val="002876A5"/>
    <w:rsid w:val="00287E87"/>
    <w:rsid w:val="00290C33"/>
    <w:rsid w:val="0029105E"/>
    <w:rsid w:val="00291466"/>
    <w:rsid w:val="0029148C"/>
    <w:rsid w:val="002916AD"/>
    <w:rsid w:val="0029238C"/>
    <w:rsid w:val="00292624"/>
    <w:rsid w:val="00292AD1"/>
    <w:rsid w:val="00293492"/>
    <w:rsid w:val="00293610"/>
    <w:rsid w:val="00293C2F"/>
    <w:rsid w:val="00293CD2"/>
    <w:rsid w:val="002953A9"/>
    <w:rsid w:val="002955BC"/>
    <w:rsid w:val="00295BA4"/>
    <w:rsid w:val="00296743"/>
    <w:rsid w:val="00296766"/>
    <w:rsid w:val="00296968"/>
    <w:rsid w:val="00296ED5"/>
    <w:rsid w:val="00297C66"/>
    <w:rsid w:val="00297CBA"/>
    <w:rsid w:val="00297D76"/>
    <w:rsid w:val="00297FAC"/>
    <w:rsid w:val="00297FDC"/>
    <w:rsid w:val="002A0287"/>
    <w:rsid w:val="002A0E75"/>
    <w:rsid w:val="002A0F52"/>
    <w:rsid w:val="002A111F"/>
    <w:rsid w:val="002A19B0"/>
    <w:rsid w:val="002A1A9F"/>
    <w:rsid w:val="002A1B09"/>
    <w:rsid w:val="002A20F0"/>
    <w:rsid w:val="002A26A4"/>
    <w:rsid w:val="002A2C05"/>
    <w:rsid w:val="002A2D4C"/>
    <w:rsid w:val="002A31D2"/>
    <w:rsid w:val="002A3875"/>
    <w:rsid w:val="002A3D3D"/>
    <w:rsid w:val="002A3FD1"/>
    <w:rsid w:val="002A42E1"/>
    <w:rsid w:val="002A4B8C"/>
    <w:rsid w:val="002A4D5F"/>
    <w:rsid w:val="002A5186"/>
    <w:rsid w:val="002A52AD"/>
    <w:rsid w:val="002A5A12"/>
    <w:rsid w:val="002A5B98"/>
    <w:rsid w:val="002A5EC5"/>
    <w:rsid w:val="002A6096"/>
    <w:rsid w:val="002A6195"/>
    <w:rsid w:val="002A6516"/>
    <w:rsid w:val="002A7BEE"/>
    <w:rsid w:val="002A7E22"/>
    <w:rsid w:val="002A7F7C"/>
    <w:rsid w:val="002B0314"/>
    <w:rsid w:val="002B049C"/>
    <w:rsid w:val="002B0661"/>
    <w:rsid w:val="002B0CC8"/>
    <w:rsid w:val="002B1590"/>
    <w:rsid w:val="002B1641"/>
    <w:rsid w:val="002B1D8B"/>
    <w:rsid w:val="002B23C2"/>
    <w:rsid w:val="002B3029"/>
    <w:rsid w:val="002B30DC"/>
    <w:rsid w:val="002B323D"/>
    <w:rsid w:val="002B330A"/>
    <w:rsid w:val="002B4731"/>
    <w:rsid w:val="002B4CCD"/>
    <w:rsid w:val="002B510C"/>
    <w:rsid w:val="002B5500"/>
    <w:rsid w:val="002B56B5"/>
    <w:rsid w:val="002B5C45"/>
    <w:rsid w:val="002B5DA7"/>
    <w:rsid w:val="002B62A9"/>
    <w:rsid w:val="002B65DD"/>
    <w:rsid w:val="002B66C5"/>
    <w:rsid w:val="002B6D75"/>
    <w:rsid w:val="002B7507"/>
    <w:rsid w:val="002C0482"/>
    <w:rsid w:val="002C1729"/>
    <w:rsid w:val="002C1F0B"/>
    <w:rsid w:val="002C234A"/>
    <w:rsid w:val="002C2576"/>
    <w:rsid w:val="002C2B9E"/>
    <w:rsid w:val="002C2C4D"/>
    <w:rsid w:val="002C32E2"/>
    <w:rsid w:val="002C3447"/>
    <w:rsid w:val="002C3D26"/>
    <w:rsid w:val="002C41DC"/>
    <w:rsid w:val="002C47F4"/>
    <w:rsid w:val="002C4876"/>
    <w:rsid w:val="002C52E1"/>
    <w:rsid w:val="002C53A4"/>
    <w:rsid w:val="002C5557"/>
    <w:rsid w:val="002C55E2"/>
    <w:rsid w:val="002C56E7"/>
    <w:rsid w:val="002C5962"/>
    <w:rsid w:val="002C622D"/>
    <w:rsid w:val="002C6D98"/>
    <w:rsid w:val="002C70DB"/>
    <w:rsid w:val="002C739D"/>
    <w:rsid w:val="002C7E5F"/>
    <w:rsid w:val="002D0856"/>
    <w:rsid w:val="002D0DB2"/>
    <w:rsid w:val="002D1465"/>
    <w:rsid w:val="002D1E1C"/>
    <w:rsid w:val="002D1F25"/>
    <w:rsid w:val="002D23C5"/>
    <w:rsid w:val="002D26F2"/>
    <w:rsid w:val="002D37AC"/>
    <w:rsid w:val="002D399E"/>
    <w:rsid w:val="002D4148"/>
    <w:rsid w:val="002D4171"/>
    <w:rsid w:val="002D42BB"/>
    <w:rsid w:val="002D49EF"/>
    <w:rsid w:val="002D4B48"/>
    <w:rsid w:val="002D5A76"/>
    <w:rsid w:val="002D5E40"/>
    <w:rsid w:val="002D5EB2"/>
    <w:rsid w:val="002D6729"/>
    <w:rsid w:val="002D6A65"/>
    <w:rsid w:val="002D6F79"/>
    <w:rsid w:val="002D736B"/>
    <w:rsid w:val="002D7FD1"/>
    <w:rsid w:val="002E0158"/>
    <w:rsid w:val="002E06A1"/>
    <w:rsid w:val="002E0A99"/>
    <w:rsid w:val="002E0E04"/>
    <w:rsid w:val="002E122D"/>
    <w:rsid w:val="002E13D1"/>
    <w:rsid w:val="002E1D5F"/>
    <w:rsid w:val="002E1FF8"/>
    <w:rsid w:val="002E213F"/>
    <w:rsid w:val="002E2252"/>
    <w:rsid w:val="002E2681"/>
    <w:rsid w:val="002E3408"/>
    <w:rsid w:val="002E36F7"/>
    <w:rsid w:val="002E38B7"/>
    <w:rsid w:val="002E3AF7"/>
    <w:rsid w:val="002E3DF9"/>
    <w:rsid w:val="002E3E73"/>
    <w:rsid w:val="002E3FA7"/>
    <w:rsid w:val="002E42B0"/>
    <w:rsid w:val="002E49AD"/>
    <w:rsid w:val="002E4BC9"/>
    <w:rsid w:val="002E5437"/>
    <w:rsid w:val="002E56E4"/>
    <w:rsid w:val="002E5F66"/>
    <w:rsid w:val="002E635D"/>
    <w:rsid w:val="002E6662"/>
    <w:rsid w:val="002E6DDF"/>
    <w:rsid w:val="002E6F99"/>
    <w:rsid w:val="002E6FE6"/>
    <w:rsid w:val="002E76E1"/>
    <w:rsid w:val="002F0013"/>
    <w:rsid w:val="002F0689"/>
    <w:rsid w:val="002F188A"/>
    <w:rsid w:val="002F22A0"/>
    <w:rsid w:val="002F22B2"/>
    <w:rsid w:val="002F23A8"/>
    <w:rsid w:val="002F25FA"/>
    <w:rsid w:val="002F2D00"/>
    <w:rsid w:val="002F2F9F"/>
    <w:rsid w:val="002F327E"/>
    <w:rsid w:val="002F36A1"/>
    <w:rsid w:val="002F39A9"/>
    <w:rsid w:val="002F3DB9"/>
    <w:rsid w:val="002F484F"/>
    <w:rsid w:val="002F57DC"/>
    <w:rsid w:val="002F597C"/>
    <w:rsid w:val="002F5A2F"/>
    <w:rsid w:val="002F5B22"/>
    <w:rsid w:val="002F5BD6"/>
    <w:rsid w:val="002F5C99"/>
    <w:rsid w:val="002F65AF"/>
    <w:rsid w:val="002F665E"/>
    <w:rsid w:val="002F6B41"/>
    <w:rsid w:val="002F6F09"/>
    <w:rsid w:val="002F7D73"/>
    <w:rsid w:val="00300414"/>
    <w:rsid w:val="00300A48"/>
    <w:rsid w:val="00300DC3"/>
    <w:rsid w:val="003011F9"/>
    <w:rsid w:val="00301DE3"/>
    <w:rsid w:val="00302292"/>
    <w:rsid w:val="00302320"/>
    <w:rsid w:val="003023B0"/>
    <w:rsid w:val="003025D2"/>
    <w:rsid w:val="00302863"/>
    <w:rsid w:val="00302AA5"/>
    <w:rsid w:val="0030350B"/>
    <w:rsid w:val="00303688"/>
    <w:rsid w:val="00304735"/>
    <w:rsid w:val="003050C6"/>
    <w:rsid w:val="003052C1"/>
    <w:rsid w:val="003055B8"/>
    <w:rsid w:val="00305ECD"/>
    <w:rsid w:val="00306354"/>
    <w:rsid w:val="00306777"/>
    <w:rsid w:val="0030688A"/>
    <w:rsid w:val="00306A58"/>
    <w:rsid w:val="00307150"/>
    <w:rsid w:val="00307BB2"/>
    <w:rsid w:val="00307F98"/>
    <w:rsid w:val="00310677"/>
    <w:rsid w:val="00310802"/>
    <w:rsid w:val="00310AA6"/>
    <w:rsid w:val="00310EDC"/>
    <w:rsid w:val="003110B3"/>
    <w:rsid w:val="003110CD"/>
    <w:rsid w:val="0031123A"/>
    <w:rsid w:val="00311881"/>
    <w:rsid w:val="003118B4"/>
    <w:rsid w:val="00311A00"/>
    <w:rsid w:val="003120A2"/>
    <w:rsid w:val="00312514"/>
    <w:rsid w:val="00313110"/>
    <w:rsid w:val="00313498"/>
    <w:rsid w:val="00314559"/>
    <w:rsid w:val="00314621"/>
    <w:rsid w:val="00315483"/>
    <w:rsid w:val="00315D01"/>
    <w:rsid w:val="00315FEE"/>
    <w:rsid w:val="00320603"/>
    <w:rsid w:val="00320889"/>
    <w:rsid w:val="0032091A"/>
    <w:rsid w:val="00320C8D"/>
    <w:rsid w:val="00321185"/>
    <w:rsid w:val="00321351"/>
    <w:rsid w:val="00321562"/>
    <w:rsid w:val="00321758"/>
    <w:rsid w:val="00321778"/>
    <w:rsid w:val="00321BCB"/>
    <w:rsid w:val="00321FAF"/>
    <w:rsid w:val="00322220"/>
    <w:rsid w:val="003237C9"/>
    <w:rsid w:val="003238E0"/>
    <w:rsid w:val="00323F08"/>
    <w:rsid w:val="0032432D"/>
    <w:rsid w:val="00324744"/>
    <w:rsid w:val="0032534D"/>
    <w:rsid w:val="003253BD"/>
    <w:rsid w:val="00325FAA"/>
    <w:rsid w:val="00326A87"/>
    <w:rsid w:val="003274E5"/>
    <w:rsid w:val="003275B2"/>
    <w:rsid w:val="00327D1B"/>
    <w:rsid w:val="00327EDB"/>
    <w:rsid w:val="003308FC"/>
    <w:rsid w:val="00330E13"/>
    <w:rsid w:val="0033162E"/>
    <w:rsid w:val="003316F2"/>
    <w:rsid w:val="00331717"/>
    <w:rsid w:val="00331939"/>
    <w:rsid w:val="00331AD5"/>
    <w:rsid w:val="00331DEE"/>
    <w:rsid w:val="003326F6"/>
    <w:rsid w:val="0033276C"/>
    <w:rsid w:val="00332D4A"/>
    <w:rsid w:val="00332D92"/>
    <w:rsid w:val="0033315C"/>
    <w:rsid w:val="003333E8"/>
    <w:rsid w:val="003342C7"/>
    <w:rsid w:val="00334740"/>
    <w:rsid w:val="0033497B"/>
    <w:rsid w:val="003349A3"/>
    <w:rsid w:val="0033504C"/>
    <w:rsid w:val="0033550D"/>
    <w:rsid w:val="00335AD6"/>
    <w:rsid w:val="0033692A"/>
    <w:rsid w:val="00336B04"/>
    <w:rsid w:val="0033732B"/>
    <w:rsid w:val="00337956"/>
    <w:rsid w:val="00337FF4"/>
    <w:rsid w:val="003402C8"/>
    <w:rsid w:val="003414C1"/>
    <w:rsid w:val="003418C9"/>
    <w:rsid w:val="00342105"/>
    <w:rsid w:val="0034213A"/>
    <w:rsid w:val="00342375"/>
    <w:rsid w:val="00342BEA"/>
    <w:rsid w:val="00342DF4"/>
    <w:rsid w:val="003431EE"/>
    <w:rsid w:val="00343503"/>
    <w:rsid w:val="00343CAF"/>
    <w:rsid w:val="00343CE7"/>
    <w:rsid w:val="00344BE9"/>
    <w:rsid w:val="00345E1D"/>
    <w:rsid w:val="00346493"/>
    <w:rsid w:val="003470EA"/>
    <w:rsid w:val="00347124"/>
    <w:rsid w:val="0034738B"/>
    <w:rsid w:val="0034742B"/>
    <w:rsid w:val="003474C2"/>
    <w:rsid w:val="0035078A"/>
    <w:rsid w:val="00350A8B"/>
    <w:rsid w:val="00350FEB"/>
    <w:rsid w:val="0035186A"/>
    <w:rsid w:val="003519EB"/>
    <w:rsid w:val="003522D6"/>
    <w:rsid w:val="00352510"/>
    <w:rsid w:val="003525F0"/>
    <w:rsid w:val="0035284E"/>
    <w:rsid w:val="003528D4"/>
    <w:rsid w:val="00352F56"/>
    <w:rsid w:val="00352FFD"/>
    <w:rsid w:val="0035303A"/>
    <w:rsid w:val="00353060"/>
    <w:rsid w:val="00353326"/>
    <w:rsid w:val="00353FC9"/>
    <w:rsid w:val="00354793"/>
    <w:rsid w:val="00354B28"/>
    <w:rsid w:val="00354E2D"/>
    <w:rsid w:val="00355738"/>
    <w:rsid w:val="00355800"/>
    <w:rsid w:val="00355836"/>
    <w:rsid w:val="00355A3A"/>
    <w:rsid w:val="00355EA1"/>
    <w:rsid w:val="00355ED0"/>
    <w:rsid w:val="0035610D"/>
    <w:rsid w:val="003565A0"/>
    <w:rsid w:val="00356668"/>
    <w:rsid w:val="00356739"/>
    <w:rsid w:val="0035677C"/>
    <w:rsid w:val="0035679A"/>
    <w:rsid w:val="00356D86"/>
    <w:rsid w:val="0035709D"/>
    <w:rsid w:val="003570EF"/>
    <w:rsid w:val="0035759F"/>
    <w:rsid w:val="00357A7E"/>
    <w:rsid w:val="00357EC5"/>
    <w:rsid w:val="00357FAA"/>
    <w:rsid w:val="00360560"/>
    <w:rsid w:val="00360B61"/>
    <w:rsid w:val="00360D91"/>
    <w:rsid w:val="00360E78"/>
    <w:rsid w:val="00361FBE"/>
    <w:rsid w:val="00362440"/>
    <w:rsid w:val="00362CBA"/>
    <w:rsid w:val="00363B9E"/>
    <w:rsid w:val="00363D66"/>
    <w:rsid w:val="00364244"/>
    <w:rsid w:val="0036489C"/>
    <w:rsid w:val="00364BD3"/>
    <w:rsid w:val="00364CC2"/>
    <w:rsid w:val="00364D11"/>
    <w:rsid w:val="0036533A"/>
    <w:rsid w:val="00365895"/>
    <w:rsid w:val="00365A34"/>
    <w:rsid w:val="003661EE"/>
    <w:rsid w:val="003669B8"/>
    <w:rsid w:val="00366A0F"/>
    <w:rsid w:val="0036718E"/>
    <w:rsid w:val="0036767A"/>
    <w:rsid w:val="00367AB3"/>
    <w:rsid w:val="00370A78"/>
    <w:rsid w:val="00370BF8"/>
    <w:rsid w:val="00370E42"/>
    <w:rsid w:val="00370E47"/>
    <w:rsid w:val="0037151E"/>
    <w:rsid w:val="00371A12"/>
    <w:rsid w:val="00372FA1"/>
    <w:rsid w:val="00373290"/>
    <w:rsid w:val="003735DB"/>
    <w:rsid w:val="00373746"/>
    <w:rsid w:val="0037401C"/>
    <w:rsid w:val="003741C7"/>
    <w:rsid w:val="00374AF7"/>
    <w:rsid w:val="0037549C"/>
    <w:rsid w:val="003755E2"/>
    <w:rsid w:val="00375659"/>
    <w:rsid w:val="00375998"/>
    <w:rsid w:val="00375A18"/>
    <w:rsid w:val="00375BDB"/>
    <w:rsid w:val="00375E10"/>
    <w:rsid w:val="00376159"/>
    <w:rsid w:val="0037662C"/>
    <w:rsid w:val="00376D09"/>
    <w:rsid w:val="003772CC"/>
    <w:rsid w:val="003772F4"/>
    <w:rsid w:val="0038020C"/>
    <w:rsid w:val="00380B03"/>
    <w:rsid w:val="00381333"/>
    <w:rsid w:val="00381F13"/>
    <w:rsid w:val="00381F30"/>
    <w:rsid w:val="00382E33"/>
    <w:rsid w:val="00382EB4"/>
    <w:rsid w:val="0038336D"/>
    <w:rsid w:val="00383C0E"/>
    <w:rsid w:val="003843CF"/>
    <w:rsid w:val="003844E8"/>
    <w:rsid w:val="0038485B"/>
    <w:rsid w:val="00384F6E"/>
    <w:rsid w:val="00384F9E"/>
    <w:rsid w:val="0038501E"/>
    <w:rsid w:val="003851F2"/>
    <w:rsid w:val="00385318"/>
    <w:rsid w:val="003857A0"/>
    <w:rsid w:val="00385C70"/>
    <w:rsid w:val="003866B3"/>
    <w:rsid w:val="0038732D"/>
    <w:rsid w:val="0038757F"/>
    <w:rsid w:val="00387639"/>
    <w:rsid w:val="00390BC7"/>
    <w:rsid w:val="00391307"/>
    <w:rsid w:val="00391540"/>
    <w:rsid w:val="00391751"/>
    <w:rsid w:val="003918A6"/>
    <w:rsid w:val="00392705"/>
    <w:rsid w:val="003928FE"/>
    <w:rsid w:val="003945F0"/>
    <w:rsid w:val="00394C52"/>
    <w:rsid w:val="003950EC"/>
    <w:rsid w:val="00395150"/>
    <w:rsid w:val="00395769"/>
    <w:rsid w:val="00395B15"/>
    <w:rsid w:val="00395BAE"/>
    <w:rsid w:val="00395EF6"/>
    <w:rsid w:val="00396867"/>
    <w:rsid w:val="003968D8"/>
    <w:rsid w:val="003A0185"/>
    <w:rsid w:val="003A027D"/>
    <w:rsid w:val="003A04CB"/>
    <w:rsid w:val="003A04E5"/>
    <w:rsid w:val="003A0B73"/>
    <w:rsid w:val="003A0FA5"/>
    <w:rsid w:val="003A18C8"/>
    <w:rsid w:val="003A1D22"/>
    <w:rsid w:val="003A237B"/>
    <w:rsid w:val="003A2804"/>
    <w:rsid w:val="003A2ACA"/>
    <w:rsid w:val="003A3163"/>
    <w:rsid w:val="003A38C6"/>
    <w:rsid w:val="003A3934"/>
    <w:rsid w:val="003A3F24"/>
    <w:rsid w:val="003A44F4"/>
    <w:rsid w:val="003A4501"/>
    <w:rsid w:val="003A483C"/>
    <w:rsid w:val="003A58A3"/>
    <w:rsid w:val="003A5CEF"/>
    <w:rsid w:val="003A5F53"/>
    <w:rsid w:val="003A62D5"/>
    <w:rsid w:val="003A6CEF"/>
    <w:rsid w:val="003A6DED"/>
    <w:rsid w:val="003A71FC"/>
    <w:rsid w:val="003A7338"/>
    <w:rsid w:val="003A7D0A"/>
    <w:rsid w:val="003B03BE"/>
    <w:rsid w:val="003B0F8D"/>
    <w:rsid w:val="003B14FA"/>
    <w:rsid w:val="003B2155"/>
    <w:rsid w:val="003B2442"/>
    <w:rsid w:val="003B317C"/>
    <w:rsid w:val="003B3538"/>
    <w:rsid w:val="003B379F"/>
    <w:rsid w:val="003B37CD"/>
    <w:rsid w:val="003B41CB"/>
    <w:rsid w:val="003B4531"/>
    <w:rsid w:val="003B4657"/>
    <w:rsid w:val="003B49EF"/>
    <w:rsid w:val="003B4B9A"/>
    <w:rsid w:val="003B4DBE"/>
    <w:rsid w:val="003B516C"/>
    <w:rsid w:val="003B5495"/>
    <w:rsid w:val="003B621B"/>
    <w:rsid w:val="003B6318"/>
    <w:rsid w:val="003B6617"/>
    <w:rsid w:val="003B667E"/>
    <w:rsid w:val="003B7262"/>
    <w:rsid w:val="003B7AB0"/>
    <w:rsid w:val="003B7B9F"/>
    <w:rsid w:val="003C06FD"/>
    <w:rsid w:val="003C098D"/>
    <w:rsid w:val="003C0BA9"/>
    <w:rsid w:val="003C0D38"/>
    <w:rsid w:val="003C107C"/>
    <w:rsid w:val="003C16B0"/>
    <w:rsid w:val="003C199D"/>
    <w:rsid w:val="003C2781"/>
    <w:rsid w:val="003C296F"/>
    <w:rsid w:val="003C32CE"/>
    <w:rsid w:val="003C38FD"/>
    <w:rsid w:val="003C405B"/>
    <w:rsid w:val="003C4EA9"/>
    <w:rsid w:val="003C531E"/>
    <w:rsid w:val="003C56A0"/>
    <w:rsid w:val="003C56CC"/>
    <w:rsid w:val="003C57EA"/>
    <w:rsid w:val="003C592E"/>
    <w:rsid w:val="003C5C54"/>
    <w:rsid w:val="003C61C5"/>
    <w:rsid w:val="003C6C1E"/>
    <w:rsid w:val="003C796C"/>
    <w:rsid w:val="003D002A"/>
    <w:rsid w:val="003D02B7"/>
    <w:rsid w:val="003D08F2"/>
    <w:rsid w:val="003D10F9"/>
    <w:rsid w:val="003D1142"/>
    <w:rsid w:val="003D1389"/>
    <w:rsid w:val="003D13D9"/>
    <w:rsid w:val="003D1463"/>
    <w:rsid w:val="003D1D11"/>
    <w:rsid w:val="003D2611"/>
    <w:rsid w:val="003D2CF8"/>
    <w:rsid w:val="003D32B5"/>
    <w:rsid w:val="003D4884"/>
    <w:rsid w:val="003D4A60"/>
    <w:rsid w:val="003D53A7"/>
    <w:rsid w:val="003D59C5"/>
    <w:rsid w:val="003D5E7A"/>
    <w:rsid w:val="003D6447"/>
    <w:rsid w:val="003D6644"/>
    <w:rsid w:val="003D6A1A"/>
    <w:rsid w:val="003D6A58"/>
    <w:rsid w:val="003D728F"/>
    <w:rsid w:val="003D73E2"/>
    <w:rsid w:val="003D7D37"/>
    <w:rsid w:val="003E0572"/>
    <w:rsid w:val="003E0865"/>
    <w:rsid w:val="003E0A7D"/>
    <w:rsid w:val="003E0D45"/>
    <w:rsid w:val="003E1310"/>
    <w:rsid w:val="003E18A7"/>
    <w:rsid w:val="003E19B9"/>
    <w:rsid w:val="003E1DEF"/>
    <w:rsid w:val="003E2105"/>
    <w:rsid w:val="003E2B71"/>
    <w:rsid w:val="003E35B6"/>
    <w:rsid w:val="003E3FCD"/>
    <w:rsid w:val="003E4B00"/>
    <w:rsid w:val="003E4BE7"/>
    <w:rsid w:val="003E509A"/>
    <w:rsid w:val="003E54D4"/>
    <w:rsid w:val="003E5CAD"/>
    <w:rsid w:val="003E5EE1"/>
    <w:rsid w:val="003E6282"/>
    <w:rsid w:val="003E6427"/>
    <w:rsid w:val="003E6A95"/>
    <w:rsid w:val="003E6C3A"/>
    <w:rsid w:val="003E7540"/>
    <w:rsid w:val="003E77BE"/>
    <w:rsid w:val="003E78A9"/>
    <w:rsid w:val="003E7995"/>
    <w:rsid w:val="003E7E12"/>
    <w:rsid w:val="003F0163"/>
    <w:rsid w:val="003F020A"/>
    <w:rsid w:val="003F0540"/>
    <w:rsid w:val="003F0A45"/>
    <w:rsid w:val="003F122A"/>
    <w:rsid w:val="003F1579"/>
    <w:rsid w:val="003F1B12"/>
    <w:rsid w:val="003F1B2E"/>
    <w:rsid w:val="003F24FB"/>
    <w:rsid w:val="003F3D46"/>
    <w:rsid w:val="003F42B0"/>
    <w:rsid w:val="003F4394"/>
    <w:rsid w:val="003F525D"/>
    <w:rsid w:val="003F5337"/>
    <w:rsid w:val="003F535A"/>
    <w:rsid w:val="003F53E5"/>
    <w:rsid w:val="003F5A71"/>
    <w:rsid w:val="003F5B3F"/>
    <w:rsid w:val="003F5D57"/>
    <w:rsid w:val="003F6207"/>
    <w:rsid w:val="003F6C80"/>
    <w:rsid w:val="003F6D57"/>
    <w:rsid w:val="003F6E49"/>
    <w:rsid w:val="003F717A"/>
    <w:rsid w:val="003F79A6"/>
    <w:rsid w:val="003F7DF6"/>
    <w:rsid w:val="00400A06"/>
    <w:rsid w:val="00400BA2"/>
    <w:rsid w:val="00401744"/>
    <w:rsid w:val="004020BD"/>
    <w:rsid w:val="004021E3"/>
    <w:rsid w:val="004021FA"/>
    <w:rsid w:val="0040230D"/>
    <w:rsid w:val="004023C1"/>
    <w:rsid w:val="00402673"/>
    <w:rsid w:val="00402A5D"/>
    <w:rsid w:val="00402CEF"/>
    <w:rsid w:val="00402E1A"/>
    <w:rsid w:val="00402E73"/>
    <w:rsid w:val="00403387"/>
    <w:rsid w:val="00403534"/>
    <w:rsid w:val="00403576"/>
    <w:rsid w:val="00403C10"/>
    <w:rsid w:val="00404759"/>
    <w:rsid w:val="00405519"/>
    <w:rsid w:val="00405B8E"/>
    <w:rsid w:val="00405BC2"/>
    <w:rsid w:val="004065DC"/>
    <w:rsid w:val="00406733"/>
    <w:rsid w:val="00406F15"/>
    <w:rsid w:val="00407765"/>
    <w:rsid w:val="00407DBA"/>
    <w:rsid w:val="00407E8D"/>
    <w:rsid w:val="00410377"/>
    <w:rsid w:val="00410591"/>
    <w:rsid w:val="004114A6"/>
    <w:rsid w:val="004119B8"/>
    <w:rsid w:val="00411A2C"/>
    <w:rsid w:val="00412433"/>
    <w:rsid w:val="004125C5"/>
    <w:rsid w:val="00412FE3"/>
    <w:rsid w:val="004135BF"/>
    <w:rsid w:val="00413EC3"/>
    <w:rsid w:val="00414179"/>
    <w:rsid w:val="0041565F"/>
    <w:rsid w:val="0041605A"/>
    <w:rsid w:val="004160D6"/>
    <w:rsid w:val="0041678B"/>
    <w:rsid w:val="00416DDD"/>
    <w:rsid w:val="004170BA"/>
    <w:rsid w:val="00417CD0"/>
    <w:rsid w:val="004200F7"/>
    <w:rsid w:val="0042022A"/>
    <w:rsid w:val="00420EA9"/>
    <w:rsid w:val="0042175B"/>
    <w:rsid w:val="00421FB6"/>
    <w:rsid w:val="004221C2"/>
    <w:rsid w:val="0042234F"/>
    <w:rsid w:val="004223DB"/>
    <w:rsid w:val="0042248B"/>
    <w:rsid w:val="00422E61"/>
    <w:rsid w:val="00423C7E"/>
    <w:rsid w:val="00424658"/>
    <w:rsid w:val="00425761"/>
    <w:rsid w:val="00425F35"/>
    <w:rsid w:val="0042601A"/>
    <w:rsid w:val="00426991"/>
    <w:rsid w:val="00426CD2"/>
    <w:rsid w:val="00426CE2"/>
    <w:rsid w:val="00426DBA"/>
    <w:rsid w:val="00426DE0"/>
    <w:rsid w:val="00426F24"/>
    <w:rsid w:val="00427248"/>
    <w:rsid w:val="00427788"/>
    <w:rsid w:val="0042779B"/>
    <w:rsid w:val="00427BB9"/>
    <w:rsid w:val="00427D2A"/>
    <w:rsid w:val="00427F04"/>
    <w:rsid w:val="0043016A"/>
    <w:rsid w:val="00430220"/>
    <w:rsid w:val="0043188B"/>
    <w:rsid w:val="00431C31"/>
    <w:rsid w:val="00431E85"/>
    <w:rsid w:val="00432603"/>
    <w:rsid w:val="004326F5"/>
    <w:rsid w:val="00432822"/>
    <w:rsid w:val="00432DA1"/>
    <w:rsid w:val="004337F7"/>
    <w:rsid w:val="00433CA7"/>
    <w:rsid w:val="004345B0"/>
    <w:rsid w:val="00434F32"/>
    <w:rsid w:val="0043562D"/>
    <w:rsid w:val="00436501"/>
    <w:rsid w:val="00436BB7"/>
    <w:rsid w:val="00437D47"/>
    <w:rsid w:val="00440042"/>
    <w:rsid w:val="00440372"/>
    <w:rsid w:val="00440AF5"/>
    <w:rsid w:val="00442C2A"/>
    <w:rsid w:val="00443192"/>
    <w:rsid w:val="004439D6"/>
    <w:rsid w:val="004444E7"/>
    <w:rsid w:val="00444842"/>
    <w:rsid w:val="00444976"/>
    <w:rsid w:val="00444BAC"/>
    <w:rsid w:val="00444E0C"/>
    <w:rsid w:val="00444E34"/>
    <w:rsid w:val="00444FC0"/>
    <w:rsid w:val="00445AB2"/>
    <w:rsid w:val="00446A81"/>
    <w:rsid w:val="00447058"/>
    <w:rsid w:val="004470B2"/>
    <w:rsid w:val="0044719B"/>
    <w:rsid w:val="004472E7"/>
    <w:rsid w:val="00447F0F"/>
    <w:rsid w:val="00450246"/>
    <w:rsid w:val="00450894"/>
    <w:rsid w:val="00450E32"/>
    <w:rsid w:val="00451820"/>
    <w:rsid w:val="0045198C"/>
    <w:rsid w:val="00451EDD"/>
    <w:rsid w:val="004521EC"/>
    <w:rsid w:val="00452E8B"/>
    <w:rsid w:val="00453D33"/>
    <w:rsid w:val="00454038"/>
    <w:rsid w:val="0045462F"/>
    <w:rsid w:val="0045480A"/>
    <w:rsid w:val="004549A2"/>
    <w:rsid w:val="00454AB2"/>
    <w:rsid w:val="00454AE8"/>
    <w:rsid w:val="004554A6"/>
    <w:rsid w:val="004554FC"/>
    <w:rsid w:val="004557AE"/>
    <w:rsid w:val="004557DA"/>
    <w:rsid w:val="00455ADA"/>
    <w:rsid w:val="00455E3F"/>
    <w:rsid w:val="00456556"/>
    <w:rsid w:val="00456B52"/>
    <w:rsid w:val="00456D65"/>
    <w:rsid w:val="00457166"/>
    <w:rsid w:val="00457427"/>
    <w:rsid w:val="00457779"/>
    <w:rsid w:val="0046005F"/>
    <w:rsid w:val="004600D2"/>
    <w:rsid w:val="00460793"/>
    <w:rsid w:val="00460E8B"/>
    <w:rsid w:val="00460EFC"/>
    <w:rsid w:val="004613C3"/>
    <w:rsid w:val="00461967"/>
    <w:rsid w:val="00461E62"/>
    <w:rsid w:val="00463653"/>
    <w:rsid w:val="00464038"/>
    <w:rsid w:val="00465054"/>
    <w:rsid w:val="0046525B"/>
    <w:rsid w:val="00465445"/>
    <w:rsid w:val="00465691"/>
    <w:rsid w:val="00465F2A"/>
    <w:rsid w:val="0046658D"/>
    <w:rsid w:val="00466B0C"/>
    <w:rsid w:val="00466F4F"/>
    <w:rsid w:val="004675E5"/>
    <w:rsid w:val="004678FE"/>
    <w:rsid w:val="004679C2"/>
    <w:rsid w:val="00467AD4"/>
    <w:rsid w:val="00467B49"/>
    <w:rsid w:val="004703CD"/>
    <w:rsid w:val="00470AA6"/>
    <w:rsid w:val="00471116"/>
    <w:rsid w:val="004711DB"/>
    <w:rsid w:val="004712A1"/>
    <w:rsid w:val="00471871"/>
    <w:rsid w:val="00471DA3"/>
    <w:rsid w:val="004721A6"/>
    <w:rsid w:val="00472302"/>
    <w:rsid w:val="0047281B"/>
    <w:rsid w:val="00472C4F"/>
    <w:rsid w:val="00473554"/>
    <w:rsid w:val="00473D9E"/>
    <w:rsid w:val="00473F7C"/>
    <w:rsid w:val="0047448F"/>
    <w:rsid w:val="004746F8"/>
    <w:rsid w:val="00474BA6"/>
    <w:rsid w:val="00474F95"/>
    <w:rsid w:val="004757A2"/>
    <w:rsid w:val="004759FA"/>
    <w:rsid w:val="0047627C"/>
    <w:rsid w:val="00476745"/>
    <w:rsid w:val="00477C6B"/>
    <w:rsid w:val="00480D3D"/>
    <w:rsid w:val="0048150D"/>
    <w:rsid w:val="00481AC5"/>
    <w:rsid w:val="00482106"/>
    <w:rsid w:val="004825EF"/>
    <w:rsid w:val="0048290A"/>
    <w:rsid w:val="00482B16"/>
    <w:rsid w:val="00482DC9"/>
    <w:rsid w:val="00483504"/>
    <w:rsid w:val="00483CAB"/>
    <w:rsid w:val="00483E26"/>
    <w:rsid w:val="00483FA1"/>
    <w:rsid w:val="0048455D"/>
    <w:rsid w:val="00484918"/>
    <w:rsid w:val="0048545D"/>
    <w:rsid w:val="004854AA"/>
    <w:rsid w:val="00485F59"/>
    <w:rsid w:val="004874EE"/>
    <w:rsid w:val="00487E5F"/>
    <w:rsid w:val="00487E8C"/>
    <w:rsid w:val="0049009F"/>
    <w:rsid w:val="004908C3"/>
    <w:rsid w:val="00490DD4"/>
    <w:rsid w:val="00491331"/>
    <w:rsid w:val="00491756"/>
    <w:rsid w:val="00491795"/>
    <w:rsid w:val="004917BB"/>
    <w:rsid w:val="00491EA0"/>
    <w:rsid w:val="00492E9F"/>
    <w:rsid w:val="0049326B"/>
    <w:rsid w:val="004935C3"/>
    <w:rsid w:val="00494920"/>
    <w:rsid w:val="00496AB1"/>
    <w:rsid w:val="00496E8C"/>
    <w:rsid w:val="004972EA"/>
    <w:rsid w:val="00497860"/>
    <w:rsid w:val="00497A70"/>
    <w:rsid w:val="00497B68"/>
    <w:rsid w:val="004A03F8"/>
    <w:rsid w:val="004A058D"/>
    <w:rsid w:val="004A0595"/>
    <w:rsid w:val="004A05C0"/>
    <w:rsid w:val="004A12B1"/>
    <w:rsid w:val="004A1690"/>
    <w:rsid w:val="004A1A1C"/>
    <w:rsid w:val="004A1AC0"/>
    <w:rsid w:val="004A1CBD"/>
    <w:rsid w:val="004A1E9E"/>
    <w:rsid w:val="004A2080"/>
    <w:rsid w:val="004A231B"/>
    <w:rsid w:val="004A2E74"/>
    <w:rsid w:val="004A3133"/>
    <w:rsid w:val="004A31F3"/>
    <w:rsid w:val="004A35CE"/>
    <w:rsid w:val="004A3BF6"/>
    <w:rsid w:val="004A430E"/>
    <w:rsid w:val="004A45DB"/>
    <w:rsid w:val="004A5962"/>
    <w:rsid w:val="004A6037"/>
    <w:rsid w:val="004A67CC"/>
    <w:rsid w:val="004A7CF9"/>
    <w:rsid w:val="004B0214"/>
    <w:rsid w:val="004B081E"/>
    <w:rsid w:val="004B11D1"/>
    <w:rsid w:val="004B1686"/>
    <w:rsid w:val="004B199B"/>
    <w:rsid w:val="004B1B96"/>
    <w:rsid w:val="004B1D36"/>
    <w:rsid w:val="004B23EC"/>
    <w:rsid w:val="004B2FE2"/>
    <w:rsid w:val="004B314E"/>
    <w:rsid w:val="004B3174"/>
    <w:rsid w:val="004B3283"/>
    <w:rsid w:val="004B334F"/>
    <w:rsid w:val="004B36DC"/>
    <w:rsid w:val="004B3D5D"/>
    <w:rsid w:val="004B40B3"/>
    <w:rsid w:val="004B48AD"/>
    <w:rsid w:val="004B4A11"/>
    <w:rsid w:val="004B505A"/>
    <w:rsid w:val="004B56A4"/>
    <w:rsid w:val="004B5C78"/>
    <w:rsid w:val="004B603D"/>
    <w:rsid w:val="004B6054"/>
    <w:rsid w:val="004B62EA"/>
    <w:rsid w:val="004B677D"/>
    <w:rsid w:val="004B67E4"/>
    <w:rsid w:val="004B68D8"/>
    <w:rsid w:val="004B71F1"/>
    <w:rsid w:val="004B7739"/>
    <w:rsid w:val="004B7796"/>
    <w:rsid w:val="004C003E"/>
    <w:rsid w:val="004C090D"/>
    <w:rsid w:val="004C0EF5"/>
    <w:rsid w:val="004C167C"/>
    <w:rsid w:val="004C199E"/>
    <w:rsid w:val="004C1CDA"/>
    <w:rsid w:val="004C21A6"/>
    <w:rsid w:val="004C2718"/>
    <w:rsid w:val="004C2AD0"/>
    <w:rsid w:val="004C2CCA"/>
    <w:rsid w:val="004C2F87"/>
    <w:rsid w:val="004C35F4"/>
    <w:rsid w:val="004C3966"/>
    <w:rsid w:val="004C3CC6"/>
    <w:rsid w:val="004C4710"/>
    <w:rsid w:val="004C4736"/>
    <w:rsid w:val="004C4E0A"/>
    <w:rsid w:val="004C539B"/>
    <w:rsid w:val="004C61B2"/>
    <w:rsid w:val="004C6256"/>
    <w:rsid w:val="004C62DF"/>
    <w:rsid w:val="004C6515"/>
    <w:rsid w:val="004C655E"/>
    <w:rsid w:val="004C689D"/>
    <w:rsid w:val="004C704C"/>
    <w:rsid w:val="004C7144"/>
    <w:rsid w:val="004C71AF"/>
    <w:rsid w:val="004C736C"/>
    <w:rsid w:val="004C74E4"/>
    <w:rsid w:val="004C77F2"/>
    <w:rsid w:val="004C7BAE"/>
    <w:rsid w:val="004C7CA4"/>
    <w:rsid w:val="004C7FFA"/>
    <w:rsid w:val="004D0857"/>
    <w:rsid w:val="004D11A7"/>
    <w:rsid w:val="004D1FCE"/>
    <w:rsid w:val="004D22C7"/>
    <w:rsid w:val="004D24CC"/>
    <w:rsid w:val="004D2813"/>
    <w:rsid w:val="004D30E4"/>
    <w:rsid w:val="004D31D1"/>
    <w:rsid w:val="004D33AC"/>
    <w:rsid w:val="004D3E24"/>
    <w:rsid w:val="004D4001"/>
    <w:rsid w:val="004D40E7"/>
    <w:rsid w:val="004D439E"/>
    <w:rsid w:val="004D4465"/>
    <w:rsid w:val="004D44BE"/>
    <w:rsid w:val="004D4AD2"/>
    <w:rsid w:val="004D4CAB"/>
    <w:rsid w:val="004D5C6D"/>
    <w:rsid w:val="004D5FD0"/>
    <w:rsid w:val="004D63D9"/>
    <w:rsid w:val="004D6828"/>
    <w:rsid w:val="004D7729"/>
    <w:rsid w:val="004D78BB"/>
    <w:rsid w:val="004D78F6"/>
    <w:rsid w:val="004D7E27"/>
    <w:rsid w:val="004E0105"/>
    <w:rsid w:val="004E0783"/>
    <w:rsid w:val="004E09F4"/>
    <w:rsid w:val="004E0BE5"/>
    <w:rsid w:val="004E0DA4"/>
    <w:rsid w:val="004E1620"/>
    <w:rsid w:val="004E1CCC"/>
    <w:rsid w:val="004E1EC5"/>
    <w:rsid w:val="004E20DD"/>
    <w:rsid w:val="004E247E"/>
    <w:rsid w:val="004E2922"/>
    <w:rsid w:val="004E29B0"/>
    <w:rsid w:val="004E2DBE"/>
    <w:rsid w:val="004E353B"/>
    <w:rsid w:val="004E3708"/>
    <w:rsid w:val="004E4094"/>
    <w:rsid w:val="004E4532"/>
    <w:rsid w:val="004E4626"/>
    <w:rsid w:val="004E4AE5"/>
    <w:rsid w:val="004E4DC9"/>
    <w:rsid w:val="004E5272"/>
    <w:rsid w:val="004E5687"/>
    <w:rsid w:val="004E57EC"/>
    <w:rsid w:val="004E6890"/>
    <w:rsid w:val="004E70F3"/>
    <w:rsid w:val="004E7A6A"/>
    <w:rsid w:val="004E7EA5"/>
    <w:rsid w:val="004E7F3C"/>
    <w:rsid w:val="004F0181"/>
    <w:rsid w:val="004F0563"/>
    <w:rsid w:val="004F05C3"/>
    <w:rsid w:val="004F0937"/>
    <w:rsid w:val="004F1FAB"/>
    <w:rsid w:val="004F209C"/>
    <w:rsid w:val="004F276F"/>
    <w:rsid w:val="004F2B00"/>
    <w:rsid w:val="004F2DB1"/>
    <w:rsid w:val="004F30D5"/>
    <w:rsid w:val="004F3A5E"/>
    <w:rsid w:val="004F3FA3"/>
    <w:rsid w:val="004F45B7"/>
    <w:rsid w:val="004F4C44"/>
    <w:rsid w:val="004F4C66"/>
    <w:rsid w:val="004F536D"/>
    <w:rsid w:val="004F53D1"/>
    <w:rsid w:val="004F6441"/>
    <w:rsid w:val="004F69C7"/>
    <w:rsid w:val="004F6C43"/>
    <w:rsid w:val="004F6D32"/>
    <w:rsid w:val="004F6F97"/>
    <w:rsid w:val="004F7117"/>
    <w:rsid w:val="00500098"/>
    <w:rsid w:val="005003AB"/>
    <w:rsid w:val="00500579"/>
    <w:rsid w:val="00500E47"/>
    <w:rsid w:val="00501080"/>
    <w:rsid w:val="0050123C"/>
    <w:rsid w:val="005019D5"/>
    <w:rsid w:val="005021C9"/>
    <w:rsid w:val="005032B0"/>
    <w:rsid w:val="00503BA0"/>
    <w:rsid w:val="00503C22"/>
    <w:rsid w:val="00503E7C"/>
    <w:rsid w:val="00504435"/>
    <w:rsid w:val="00505020"/>
    <w:rsid w:val="00505484"/>
    <w:rsid w:val="0050556D"/>
    <w:rsid w:val="005057A2"/>
    <w:rsid w:val="00505DCB"/>
    <w:rsid w:val="0050717B"/>
    <w:rsid w:val="005073F0"/>
    <w:rsid w:val="0050743D"/>
    <w:rsid w:val="00507E46"/>
    <w:rsid w:val="00507FD7"/>
    <w:rsid w:val="005103C9"/>
    <w:rsid w:val="0051066E"/>
    <w:rsid w:val="00510C89"/>
    <w:rsid w:val="00510DA0"/>
    <w:rsid w:val="0051104F"/>
    <w:rsid w:val="00511C1B"/>
    <w:rsid w:val="00511F95"/>
    <w:rsid w:val="005120EE"/>
    <w:rsid w:val="0051243E"/>
    <w:rsid w:val="00512A0F"/>
    <w:rsid w:val="00512BEA"/>
    <w:rsid w:val="00513A52"/>
    <w:rsid w:val="00513C35"/>
    <w:rsid w:val="005142EF"/>
    <w:rsid w:val="00514659"/>
    <w:rsid w:val="00514911"/>
    <w:rsid w:val="00514B24"/>
    <w:rsid w:val="00514BA1"/>
    <w:rsid w:val="00514DAF"/>
    <w:rsid w:val="00514ED2"/>
    <w:rsid w:val="00514ED4"/>
    <w:rsid w:val="0051524A"/>
    <w:rsid w:val="0051590D"/>
    <w:rsid w:val="00515993"/>
    <w:rsid w:val="00515A4E"/>
    <w:rsid w:val="00515B7B"/>
    <w:rsid w:val="00515BBE"/>
    <w:rsid w:val="00515E68"/>
    <w:rsid w:val="00516335"/>
    <w:rsid w:val="00516354"/>
    <w:rsid w:val="0051670F"/>
    <w:rsid w:val="005173F0"/>
    <w:rsid w:val="0051752D"/>
    <w:rsid w:val="0051771D"/>
    <w:rsid w:val="005204C8"/>
    <w:rsid w:val="0052075B"/>
    <w:rsid w:val="00520A36"/>
    <w:rsid w:val="00520BA1"/>
    <w:rsid w:val="00521429"/>
    <w:rsid w:val="005215C8"/>
    <w:rsid w:val="00521633"/>
    <w:rsid w:val="0052186A"/>
    <w:rsid w:val="00521D50"/>
    <w:rsid w:val="00521E43"/>
    <w:rsid w:val="00521F84"/>
    <w:rsid w:val="00522800"/>
    <w:rsid w:val="0052280A"/>
    <w:rsid w:val="00522867"/>
    <w:rsid w:val="00522AEE"/>
    <w:rsid w:val="00522CEF"/>
    <w:rsid w:val="005234B1"/>
    <w:rsid w:val="00523CB0"/>
    <w:rsid w:val="005241C7"/>
    <w:rsid w:val="0052422C"/>
    <w:rsid w:val="005255D9"/>
    <w:rsid w:val="005266E7"/>
    <w:rsid w:val="00526C3D"/>
    <w:rsid w:val="00526FB0"/>
    <w:rsid w:val="00526FC8"/>
    <w:rsid w:val="005270E0"/>
    <w:rsid w:val="00527360"/>
    <w:rsid w:val="005277E7"/>
    <w:rsid w:val="00527DFD"/>
    <w:rsid w:val="00527F93"/>
    <w:rsid w:val="0053079F"/>
    <w:rsid w:val="00530B72"/>
    <w:rsid w:val="00530E2D"/>
    <w:rsid w:val="00530FA4"/>
    <w:rsid w:val="00531696"/>
    <w:rsid w:val="005316AB"/>
    <w:rsid w:val="005329EE"/>
    <w:rsid w:val="00532BDD"/>
    <w:rsid w:val="00532FF2"/>
    <w:rsid w:val="0053353C"/>
    <w:rsid w:val="00533963"/>
    <w:rsid w:val="0053402A"/>
    <w:rsid w:val="00534CE7"/>
    <w:rsid w:val="00535226"/>
    <w:rsid w:val="00535233"/>
    <w:rsid w:val="00535329"/>
    <w:rsid w:val="0053538D"/>
    <w:rsid w:val="00535409"/>
    <w:rsid w:val="005356FE"/>
    <w:rsid w:val="00535D05"/>
    <w:rsid w:val="00536066"/>
    <w:rsid w:val="00536351"/>
    <w:rsid w:val="00536FCA"/>
    <w:rsid w:val="005373C3"/>
    <w:rsid w:val="005376D0"/>
    <w:rsid w:val="00537DE7"/>
    <w:rsid w:val="00537DF8"/>
    <w:rsid w:val="00537E2C"/>
    <w:rsid w:val="005406FE"/>
    <w:rsid w:val="00540A2C"/>
    <w:rsid w:val="005411DD"/>
    <w:rsid w:val="005412CF"/>
    <w:rsid w:val="00541EED"/>
    <w:rsid w:val="00542416"/>
    <w:rsid w:val="00542805"/>
    <w:rsid w:val="00542B73"/>
    <w:rsid w:val="00542ECC"/>
    <w:rsid w:val="00543AFC"/>
    <w:rsid w:val="00543E93"/>
    <w:rsid w:val="00543EF0"/>
    <w:rsid w:val="00544290"/>
    <w:rsid w:val="00544C79"/>
    <w:rsid w:val="005454E0"/>
    <w:rsid w:val="00545843"/>
    <w:rsid w:val="00545C8C"/>
    <w:rsid w:val="00545DF0"/>
    <w:rsid w:val="00546194"/>
    <w:rsid w:val="00546233"/>
    <w:rsid w:val="00546FAD"/>
    <w:rsid w:val="005473D1"/>
    <w:rsid w:val="0054745F"/>
    <w:rsid w:val="0054752E"/>
    <w:rsid w:val="005475A6"/>
    <w:rsid w:val="00547618"/>
    <w:rsid w:val="00547877"/>
    <w:rsid w:val="00547B3F"/>
    <w:rsid w:val="005504E9"/>
    <w:rsid w:val="005509A3"/>
    <w:rsid w:val="00550B3A"/>
    <w:rsid w:val="00550C6C"/>
    <w:rsid w:val="00550E26"/>
    <w:rsid w:val="005511DA"/>
    <w:rsid w:val="00551370"/>
    <w:rsid w:val="00551476"/>
    <w:rsid w:val="005517EF"/>
    <w:rsid w:val="0055199F"/>
    <w:rsid w:val="00551DF5"/>
    <w:rsid w:val="00551E1D"/>
    <w:rsid w:val="00551E1F"/>
    <w:rsid w:val="005527E5"/>
    <w:rsid w:val="00552F7C"/>
    <w:rsid w:val="005534A7"/>
    <w:rsid w:val="005538DE"/>
    <w:rsid w:val="00553CFE"/>
    <w:rsid w:val="00554302"/>
    <w:rsid w:val="00554A38"/>
    <w:rsid w:val="00554D6C"/>
    <w:rsid w:val="0055526E"/>
    <w:rsid w:val="0055545F"/>
    <w:rsid w:val="0055573A"/>
    <w:rsid w:val="00555E17"/>
    <w:rsid w:val="005565E9"/>
    <w:rsid w:val="00556DCE"/>
    <w:rsid w:val="005570E8"/>
    <w:rsid w:val="005572D3"/>
    <w:rsid w:val="0055748C"/>
    <w:rsid w:val="00557514"/>
    <w:rsid w:val="005578F3"/>
    <w:rsid w:val="00557A5B"/>
    <w:rsid w:val="00560283"/>
    <w:rsid w:val="00560DD2"/>
    <w:rsid w:val="00561008"/>
    <w:rsid w:val="0056117C"/>
    <w:rsid w:val="0056182C"/>
    <w:rsid w:val="0056190B"/>
    <w:rsid w:val="00562119"/>
    <w:rsid w:val="0056211F"/>
    <w:rsid w:val="0056216A"/>
    <w:rsid w:val="00562405"/>
    <w:rsid w:val="005624D5"/>
    <w:rsid w:val="00562684"/>
    <w:rsid w:val="00562E08"/>
    <w:rsid w:val="005632DE"/>
    <w:rsid w:val="00563383"/>
    <w:rsid w:val="00564071"/>
    <w:rsid w:val="005648D6"/>
    <w:rsid w:val="0056587B"/>
    <w:rsid w:val="00565BB5"/>
    <w:rsid w:val="00566168"/>
    <w:rsid w:val="00566601"/>
    <w:rsid w:val="00567004"/>
    <w:rsid w:val="00567480"/>
    <w:rsid w:val="005674FF"/>
    <w:rsid w:val="005701BE"/>
    <w:rsid w:val="00570782"/>
    <w:rsid w:val="00570D70"/>
    <w:rsid w:val="00570E49"/>
    <w:rsid w:val="0057119E"/>
    <w:rsid w:val="00571A89"/>
    <w:rsid w:val="00571C97"/>
    <w:rsid w:val="0057220A"/>
    <w:rsid w:val="00572BA4"/>
    <w:rsid w:val="0057368A"/>
    <w:rsid w:val="00574068"/>
    <w:rsid w:val="005746A9"/>
    <w:rsid w:val="00574769"/>
    <w:rsid w:val="00574C13"/>
    <w:rsid w:val="005756A6"/>
    <w:rsid w:val="00575946"/>
    <w:rsid w:val="00575D7B"/>
    <w:rsid w:val="00575DDD"/>
    <w:rsid w:val="0057652A"/>
    <w:rsid w:val="00576F34"/>
    <w:rsid w:val="005772AE"/>
    <w:rsid w:val="0057790B"/>
    <w:rsid w:val="00580380"/>
    <w:rsid w:val="005804AD"/>
    <w:rsid w:val="005804B3"/>
    <w:rsid w:val="00580511"/>
    <w:rsid w:val="00581830"/>
    <w:rsid w:val="005821D9"/>
    <w:rsid w:val="005831CA"/>
    <w:rsid w:val="00583C72"/>
    <w:rsid w:val="00584239"/>
    <w:rsid w:val="005842FC"/>
    <w:rsid w:val="00584AF6"/>
    <w:rsid w:val="00584AFC"/>
    <w:rsid w:val="00584D68"/>
    <w:rsid w:val="00584E64"/>
    <w:rsid w:val="0058503E"/>
    <w:rsid w:val="0058510E"/>
    <w:rsid w:val="00585359"/>
    <w:rsid w:val="005854CE"/>
    <w:rsid w:val="005855BF"/>
    <w:rsid w:val="00585960"/>
    <w:rsid w:val="005865EC"/>
    <w:rsid w:val="00586DB1"/>
    <w:rsid w:val="00586E53"/>
    <w:rsid w:val="00586E6D"/>
    <w:rsid w:val="005874D2"/>
    <w:rsid w:val="00587EEC"/>
    <w:rsid w:val="0059004D"/>
    <w:rsid w:val="00590146"/>
    <w:rsid w:val="00590E31"/>
    <w:rsid w:val="005910E0"/>
    <w:rsid w:val="0059156E"/>
    <w:rsid w:val="005917D9"/>
    <w:rsid w:val="00591BD1"/>
    <w:rsid w:val="00591D48"/>
    <w:rsid w:val="00591DF5"/>
    <w:rsid w:val="00591F08"/>
    <w:rsid w:val="005921CE"/>
    <w:rsid w:val="0059297E"/>
    <w:rsid w:val="00592C01"/>
    <w:rsid w:val="0059377E"/>
    <w:rsid w:val="0059393F"/>
    <w:rsid w:val="005942D5"/>
    <w:rsid w:val="00594932"/>
    <w:rsid w:val="00595127"/>
    <w:rsid w:val="00595A78"/>
    <w:rsid w:val="00597AAD"/>
    <w:rsid w:val="005A0328"/>
    <w:rsid w:val="005A06AF"/>
    <w:rsid w:val="005A0A31"/>
    <w:rsid w:val="005A126D"/>
    <w:rsid w:val="005A13F0"/>
    <w:rsid w:val="005A1492"/>
    <w:rsid w:val="005A207F"/>
    <w:rsid w:val="005A27B2"/>
    <w:rsid w:val="005A2BFC"/>
    <w:rsid w:val="005A2C48"/>
    <w:rsid w:val="005A2EC4"/>
    <w:rsid w:val="005A30B6"/>
    <w:rsid w:val="005A338B"/>
    <w:rsid w:val="005A3D63"/>
    <w:rsid w:val="005A3F00"/>
    <w:rsid w:val="005A44AE"/>
    <w:rsid w:val="005A44BE"/>
    <w:rsid w:val="005A4820"/>
    <w:rsid w:val="005A493E"/>
    <w:rsid w:val="005A4D77"/>
    <w:rsid w:val="005A53A5"/>
    <w:rsid w:val="005A542A"/>
    <w:rsid w:val="005A54C2"/>
    <w:rsid w:val="005A5514"/>
    <w:rsid w:val="005A5CDE"/>
    <w:rsid w:val="005A6361"/>
    <w:rsid w:val="005A6F84"/>
    <w:rsid w:val="005A7785"/>
    <w:rsid w:val="005A77EC"/>
    <w:rsid w:val="005A7E10"/>
    <w:rsid w:val="005B0240"/>
    <w:rsid w:val="005B08A7"/>
    <w:rsid w:val="005B1B2B"/>
    <w:rsid w:val="005B1B61"/>
    <w:rsid w:val="005B1C8D"/>
    <w:rsid w:val="005B1FE5"/>
    <w:rsid w:val="005B2747"/>
    <w:rsid w:val="005B2821"/>
    <w:rsid w:val="005B2CFF"/>
    <w:rsid w:val="005B2D58"/>
    <w:rsid w:val="005B2FCD"/>
    <w:rsid w:val="005B31DB"/>
    <w:rsid w:val="005B3344"/>
    <w:rsid w:val="005B3CBF"/>
    <w:rsid w:val="005B4510"/>
    <w:rsid w:val="005B4A73"/>
    <w:rsid w:val="005B51C8"/>
    <w:rsid w:val="005B5604"/>
    <w:rsid w:val="005B647C"/>
    <w:rsid w:val="005B6483"/>
    <w:rsid w:val="005B6684"/>
    <w:rsid w:val="005B6A37"/>
    <w:rsid w:val="005B6AE6"/>
    <w:rsid w:val="005B6E13"/>
    <w:rsid w:val="005B718A"/>
    <w:rsid w:val="005B7C91"/>
    <w:rsid w:val="005B7FBE"/>
    <w:rsid w:val="005C04F9"/>
    <w:rsid w:val="005C124E"/>
    <w:rsid w:val="005C17DC"/>
    <w:rsid w:val="005C19FC"/>
    <w:rsid w:val="005C1DE7"/>
    <w:rsid w:val="005C1E95"/>
    <w:rsid w:val="005C1FE9"/>
    <w:rsid w:val="005C23C2"/>
    <w:rsid w:val="005C23F1"/>
    <w:rsid w:val="005C2764"/>
    <w:rsid w:val="005C2A29"/>
    <w:rsid w:val="005C371E"/>
    <w:rsid w:val="005C462C"/>
    <w:rsid w:val="005C57CF"/>
    <w:rsid w:val="005C6180"/>
    <w:rsid w:val="005C6344"/>
    <w:rsid w:val="005C6ADC"/>
    <w:rsid w:val="005C7359"/>
    <w:rsid w:val="005C77EF"/>
    <w:rsid w:val="005C79C0"/>
    <w:rsid w:val="005C7A65"/>
    <w:rsid w:val="005C7F16"/>
    <w:rsid w:val="005D0126"/>
    <w:rsid w:val="005D024B"/>
    <w:rsid w:val="005D03AC"/>
    <w:rsid w:val="005D0EF7"/>
    <w:rsid w:val="005D0FEC"/>
    <w:rsid w:val="005D1845"/>
    <w:rsid w:val="005D1D56"/>
    <w:rsid w:val="005D1F1E"/>
    <w:rsid w:val="005D200D"/>
    <w:rsid w:val="005D23CE"/>
    <w:rsid w:val="005D2977"/>
    <w:rsid w:val="005D313A"/>
    <w:rsid w:val="005D3CC9"/>
    <w:rsid w:val="005D40D6"/>
    <w:rsid w:val="005D47CD"/>
    <w:rsid w:val="005D594A"/>
    <w:rsid w:val="005D6421"/>
    <w:rsid w:val="005D6670"/>
    <w:rsid w:val="005D6D6B"/>
    <w:rsid w:val="005D783A"/>
    <w:rsid w:val="005D7A02"/>
    <w:rsid w:val="005E0091"/>
    <w:rsid w:val="005E01B6"/>
    <w:rsid w:val="005E01CC"/>
    <w:rsid w:val="005E0248"/>
    <w:rsid w:val="005E025D"/>
    <w:rsid w:val="005E0386"/>
    <w:rsid w:val="005E04DA"/>
    <w:rsid w:val="005E08D5"/>
    <w:rsid w:val="005E0D81"/>
    <w:rsid w:val="005E11AB"/>
    <w:rsid w:val="005E1C9B"/>
    <w:rsid w:val="005E1FF6"/>
    <w:rsid w:val="005E2103"/>
    <w:rsid w:val="005E2311"/>
    <w:rsid w:val="005E2409"/>
    <w:rsid w:val="005E276E"/>
    <w:rsid w:val="005E2E32"/>
    <w:rsid w:val="005E31E4"/>
    <w:rsid w:val="005E3CD4"/>
    <w:rsid w:val="005E3ED4"/>
    <w:rsid w:val="005E4349"/>
    <w:rsid w:val="005E4AA8"/>
    <w:rsid w:val="005E50B3"/>
    <w:rsid w:val="005E5F9D"/>
    <w:rsid w:val="005E6D1C"/>
    <w:rsid w:val="005E7475"/>
    <w:rsid w:val="005E768E"/>
    <w:rsid w:val="005E7BA9"/>
    <w:rsid w:val="005F2253"/>
    <w:rsid w:val="005F243E"/>
    <w:rsid w:val="005F2508"/>
    <w:rsid w:val="005F331A"/>
    <w:rsid w:val="005F3A9E"/>
    <w:rsid w:val="005F4133"/>
    <w:rsid w:val="005F4371"/>
    <w:rsid w:val="005F47AF"/>
    <w:rsid w:val="005F4D61"/>
    <w:rsid w:val="005F4D67"/>
    <w:rsid w:val="005F53D7"/>
    <w:rsid w:val="005F5FCF"/>
    <w:rsid w:val="005F6A00"/>
    <w:rsid w:val="005F734A"/>
    <w:rsid w:val="005F7554"/>
    <w:rsid w:val="005F7709"/>
    <w:rsid w:val="005F7CFF"/>
    <w:rsid w:val="005F7D74"/>
    <w:rsid w:val="00601104"/>
    <w:rsid w:val="00601293"/>
    <w:rsid w:val="00601555"/>
    <w:rsid w:val="00603097"/>
    <w:rsid w:val="00603431"/>
    <w:rsid w:val="006035B7"/>
    <w:rsid w:val="00603B2B"/>
    <w:rsid w:val="00603E12"/>
    <w:rsid w:val="006042D7"/>
    <w:rsid w:val="006044FD"/>
    <w:rsid w:val="00604670"/>
    <w:rsid w:val="00604F50"/>
    <w:rsid w:val="006050B2"/>
    <w:rsid w:val="0060538F"/>
    <w:rsid w:val="00605512"/>
    <w:rsid w:val="0060597C"/>
    <w:rsid w:val="00605AA0"/>
    <w:rsid w:val="006075AA"/>
    <w:rsid w:val="006076CB"/>
    <w:rsid w:val="006079A7"/>
    <w:rsid w:val="00607CEA"/>
    <w:rsid w:val="0061036B"/>
    <w:rsid w:val="006103B5"/>
    <w:rsid w:val="006107BC"/>
    <w:rsid w:val="006115A1"/>
    <w:rsid w:val="006115FC"/>
    <w:rsid w:val="0061171B"/>
    <w:rsid w:val="00611995"/>
    <w:rsid w:val="00611DC3"/>
    <w:rsid w:val="0061215C"/>
    <w:rsid w:val="00612D84"/>
    <w:rsid w:val="00612F79"/>
    <w:rsid w:val="006131CF"/>
    <w:rsid w:val="00614656"/>
    <w:rsid w:val="00614E39"/>
    <w:rsid w:val="0061524F"/>
    <w:rsid w:val="006153A4"/>
    <w:rsid w:val="00615860"/>
    <w:rsid w:val="00615DF9"/>
    <w:rsid w:val="0061674B"/>
    <w:rsid w:val="006179EA"/>
    <w:rsid w:val="00617B6F"/>
    <w:rsid w:val="00617EF3"/>
    <w:rsid w:val="00617F19"/>
    <w:rsid w:val="00620068"/>
    <w:rsid w:val="00620A9B"/>
    <w:rsid w:val="00620DF3"/>
    <w:rsid w:val="00621150"/>
    <w:rsid w:val="006211AA"/>
    <w:rsid w:val="006217B9"/>
    <w:rsid w:val="006217F3"/>
    <w:rsid w:val="00621E0C"/>
    <w:rsid w:val="00621EB5"/>
    <w:rsid w:val="00621F70"/>
    <w:rsid w:val="00622A5F"/>
    <w:rsid w:val="00622B13"/>
    <w:rsid w:val="00623271"/>
    <w:rsid w:val="00623384"/>
    <w:rsid w:val="0062357E"/>
    <w:rsid w:val="00624219"/>
    <w:rsid w:val="00624316"/>
    <w:rsid w:val="00624EA2"/>
    <w:rsid w:val="00625058"/>
    <w:rsid w:val="006254DD"/>
    <w:rsid w:val="0062551C"/>
    <w:rsid w:val="00625631"/>
    <w:rsid w:val="00625BA7"/>
    <w:rsid w:val="00625D3F"/>
    <w:rsid w:val="00625E78"/>
    <w:rsid w:val="00625F84"/>
    <w:rsid w:val="006260B1"/>
    <w:rsid w:val="0062675C"/>
    <w:rsid w:val="00626A3D"/>
    <w:rsid w:val="00626BB9"/>
    <w:rsid w:val="00626C14"/>
    <w:rsid w:val="0062769A"/>
    <w:rsid w:val="00630097"/>
    <w:rsid w:val="006301A6"/>
    <w:rsid w:val="006306FB"/>
    <w:rsid w:val="00630747"/>
    <w:rsid w:val="00631850"/>
    <w:rsid w:val="00632A1B"/>
    <w:rsid w:val="006341B5"/>
    <w:rsid w:val="00634328"/>
    <w:rsid w:val="00634459"/>
    <w:rsid w:val="00634689"/>
    <w:rsid w:val="0063473E"/>
    <w:rsid w:val="006349C2"/>
    <w:rsid w:val="00634B6C"/>
    <w:rsid w:val="00634C84"/>
    <w:rsid w:val="00635669"/>
    <w:rsid w:val="006358C3"/>
    <w:rsid w:val="00635D9B"/>
    <w:rsid w:val="0063692B"/>
    <w:rsid w:val="00637EF9"/>
    <w:rsid w:val="00640818"/>
    <w:rsid w:val="00640853"/>
    <w:rsid w:val="00640A16"/>
    <w:rsid w:val="00640EAC"/>
    <w:rsid w:val="00641040"/>
    <w:rsid w:val="006413E8"/>
    <w:rsid w:val="0064147F"/>
    <w:rsid w:val="00641E64"/>
    <w:rsid w:val="00641EFE"/>
    <w:rsid w:val="0064230C"/>
    <w:rsid w:val="00642416"/>
    <w:rsid w:val="0064246A"/>
    <w:rsid w:val="0064265D"/>
    <w:rsid w:val="00642E57"/>
    <w:rsid w:val="0064301E"/>
    <w:rsid w:val="006432F7"/>
    <w:rsid w:val="00643848"/>
    <w:rsid w:val="00643A46"/>
    <w:rsid w:val="00644A60"/>
    <w:rsid w:val="006451B1"/>
    <w:rsid w:val="006455BC"/>
    <w:rsid w:val="00646367"/>
    <w:rsid w:val="00646FA5"/>
    <w:rsid w:val="006473AC"/>
    <w:rsid w:val="006475C6"/>
    <w:rsid w:val="00647684"/>
    <w:rsid w:val="0065090F"/>
    <w:rsid w:val="00650DBA"/>
    <w:rsid w:val="00650DE0"/>
    <w:rsid w:val="00651096"/>
    <w:rsid w:val="00651898"/>
    <w:rsid w:val="0065241F"/>
    <w:rsid w:val="00652BBC"/>
    <w:rsid w:val="00652EB8"/>
    <w:rsid w:val="00653698"/>
    <w:rsid w:val="00653994"/>
    <w:rsid w:val="00653B6C"/>
    <w:rsid w:val="00653D13"/>
    <w:rsid w:val="00654A4E"/>
    <w:rsid w:val="00654A5B"/>
    <w:rsid w:val="00654CE4"/>
    <w:rsid w:val="00655172"/>
    <w:rsid w:val="00655243"/>
    <w:rsid w:val="006552A3"/>
    <w:rsid w:val="0065565B"/>
    <w:rsid w:val="00655E59"/>
    <w:rsid w:val="006565DE"/>
    <w:rsid w:val="00656A2F"/>
    <w:rsid w:val="006578C7"/>
    <w:rsid w:val="00657A95"/>
    <w:rsid w:val="00657E28"/>
    <w:rsid w:val="00660116"/>
    <w:rsid w:val="00660241"/>
    <w:rsid w:val="0066076A"/>
    <w:rsid w:val="00660A94"/>
    <w:rsid w:val="00660CA2"/>
    <w:rsid w:val="006613E2"/>
    <w:rsid w:val="006614D1"/>
    <w:rsid w:val="00661582"/>
    <w:rsid w:val="00661816"/>
    <w:rsid w:val="00661F2E"/>
    <w:rsid w:val="00661FBD"/>
    <w:rsid w:val="00662099"/>
    <w:rsid w:val="006627E1"/>
    <w:rsid w:val="006637EC"/>
    <w:rsid w:val="00664011"/>
    <w:rsid w:val="0066435C"/>
    <w:rsid w:val="006644F5"/>
    <w:rsid w:val="006651D5"/>
    <w:rsid w:val="00665427"/>
    <w:rsid w:val="00665776"/>
    <w:rsid w:val="00666A90"/>
    <w:rsid w:val="00666F1F"/>
    <w:rsid w:val="006670FC"/>
    <w:rsid w:val="00670185"/>
    <w:rsid w:val="0067070A"/>
    <w:rsid w:val="006712AB"/>
    <w:rsid w:val="00672734"/>
    <w:rsid w:val="006738D6"/>
    <w:rsid w:val="00673F1A"/>
    <w:rsid w:val="00674013"/>
    <w:rsid w:val="00674218"/>
    <w:rsid w:val="00674752"/>
    <w:rsid w:val="00674BF6"/>
    <w:rsid w:val="00674C7A"/>
    <w:rsid w:val="00674EA0"/>
    <w:rsid w:val="00674F4B"/>
    <w:rsid w:val="0067505D"/>
    <w:rsid w:val="00675568"/>
    <w:rsid w:val="00675D19"/>
    <w:rsid w:val="00676428"/>
    <w:rsid w:val="006764E7"/>
    <w:rsid w:val="006766A4"/>
    <w:rsid w:val="00676998"/>
    <w:rsid w:val="00676E94"/>
    <w:rsid w:val="00676EFA"/>
    <w:rsid w:val="00680147"/>
    <w:rsid w:val="006806A8"/>
    <w:rsid w:val="00680728"/>
    <w:rsid w:val="006813BE"/>
    <w:rsid w:val="006815F2"/>
    <w:rsid w:val="00681BBD"/>
    <w:rsid w:val="0068262A"/>
    <w:rsid w:val="00682ECE"/>
    <w:rsid w:val="00682F27"/>
    <w:rsid w:val="00683072"/>
    <w:rsid w:val="006831E7"/>
    <w:rsid w:val="00684034"/>
    <w:rsid w:val="006863F3"/>
    <w:rsid w:val="00686505"/>
    <w:rsid w:val="00686ABF"/>
    <w:rsid w:val="00686E5B"/>
    <w:rsid w:val="0068790E"/>
    <w:rsid w:val="00687B29"/>
    <w:rsid w:val="00687DA0"/>
    <w:rsid w:val="00690721"/>
    <w:rsid w:val="00690F99"/>
    <w:rsid w:val="00691757"/>
    <w:rsid w:val="00691873"/>
    <w:rsid w:val="00691A6F"/>
    <w:rsid w:val="006927DD"/>
    <w:rsid w:val="00692A70"/>
    <w:rsid w:val="00692BAB"/>
    <w:rsid w:val="00692C80"/>
    <w:rsid w:val="00692D95"/>
    <w:rsid w:val="006936FE"/>
    <w:rsid w:val="006939DE"/>
    <w:rsid w:val="00693A33"/>
    <w:rsid w:val="00693AFF"/>
    <w:rsid w:val="00693B08"/>
    <w:rsid w:val="00694868"/>
    <w:rsid w:val="00694C94"/>
    <w:rsid w:val="00694D0B"/>
    <w:rsid w:val="0069518E"/>
    <w:rsid w:val="00695B08"/>
    <w:rsid w:val="00696443"/>
    <w:rsid w:val="006966A5"/>
    <w:rsid w:val="006966D6"/>
    <w:rsid w:val="0069727D"/>
    <w:rsid w:val="0069738D"/>
    <w:rsid w:val="00697B95"/>
    <w:rsid w:val="006A0AD8"/>
    <w:rsid w:val="006A13E1"/>
    <w:rsid w:val="006A207F"/>
    <w:rsid w:val="006A231B"/>
    <w:rsid w:val="006A263D"/>
    <w:rsid w:val="006A27DC"/>
    <w:rsid w:val="006A2F60"/>
    <w:rsid w:val="006A2F94"/>
    <w:rsid w:val="006A33A5"/>
    <w:rsid w:val="006A3DEC"/>
    <w:rsid w:val="006A3FA1"/>
    <w:rsid w:val="006A4026"/>
    <w:rsid w:val="006A42BE"/>
    <w:rsid w:val="006A4796"/>
    <w:rsid w:val="006A4B2E"/>
    <w:rsid w:val="006A5347"/>
    <w:rsid w:val="006A53E4"/>
    <w:rsid w:val="006A550F"/>
    <w:rsid w:val="006A5866"/>
    <w:rsid w:val="006A58BD"/>
    <w:rsid w:val="006A58CB"/>
    <w:rsid w:val="006A5F3F"/>
    <w:rsid w:val="006A61D4"/>
    <w:rsid w:val="006A715B"/>
    <w:rsid w:val="006A74FE"/>
    <w:rsid w:val="006A774E"/>
    <w:rsid w:val="006A7D2C"/>
    <w:rsid w:val="006B01AD"/>
    <w:rsid w:val="006B1216"/>
    <w:rsid w:val="006B17A6"/>
    <w:rsid w:val="006B1834"/>
    <w:rsid w:val="006B19AA"/>
    <w:rsid w:val="006B1B3D"/>
    <w:rsid w:val="006B1BE9"/>
    <w:rsid w:val="006B255D"/>
    <w:rsid w:val="006B397A"/>
    <w:rsid w:val="006B3F1A"/>
    <w:rsid w:val="006B402E"/>
    <w:rsid w:val="006B4E76"/>
    <w:rsid w:val="006B4FBC"/>
    <w:rsid w:val="006B563C"/>
    <w:rsid w:val="006B5D46"/>
    <w:rsid w:val="006B5F63"/>
    <w:rsid w:val="006B618C"/>
    <w:rsid w:val="006B622C"/>
    <w:rsid w:val="006B6F61"/>
    <w:rsid w:val="006B7028"/>
    <w:rsid w:val="006B718E"/>
    <w:rsid w:val="006B74CB"/>
    <w:rsid w:val="006C0906"/>
    <w:rsid w:val="006C0B1F"/>
    <w:rsid w:val="006C0F10"/>
    <w:rsid w:val="006C107D"/>
    <w:rsid w:val="006C15DF"/>
    <w:rsid w:val="006C166B"/>
    <w:rsid w:val="006C1C36"/>
    <w:rsid w:val="006C2439"/>
    <w:rsid w:val="006C251B"/>
    <w:rsid w:val="006C29EB"/>
    <w:rsid w:val="006C2ADD"/>
    <w:rsid w:val="006C2BA4"/>
    <w:rsid w:val="006C2EE1"/>
    <w:rsid w:val="006C341A"/>
    <w:rsid w:val="006C5116"/>
    <w:rsid w:val="006C5181"/>
    <w:rsid w:val="006C563F"/>
    <w:rsid w:val="006C5644"/>
    <w:rsid w:val="006C599F"/>
    <w:rsid w:val="006C5C20"/>
    <w:rsid w:val="006C6747"/>
    <w:rsid w:val="006C6EB1"/>
    <w:rsid w:val="006C71F2"/>
    <w:rsid w:val="006C7426"/>
    <w:rsid w:val="006C745E"/>
    <w:rsid w:val="006C7739"/>
    <w:rsid w:val="006C7EC4"/>
    <w:rsid w:val="006D06E5"/>
    <w:rsid w:val="006D1DAA"/>
    <w:rsid w:val="006D1E75"/>
    <w:rsid w:val="006D2129"/>
    <w:rsid w:val="006D2578"/>
    <w:rsid w:val="006D2816"/>
    <w:rsid w:val="006D28F0"/>
    <w:rsid w:val="006D2DE2"/>
    <w:rsid w:val="006D35F9"/>
    <w:rsid w:val="006D365B"/>
    <w:rsid w:val="006D3791"/>
    <w:rsid w:val="006D38ED"/>
    <w:rsid w:val="006D3EC3"/>
    <w:rsid w:val="006D487A"/>
    <w:rsid w:val="006D4A86"/>
    <w:rsid w:val="006D4C97"/>
    <w:rsid w:val="006D510F"/>
    <w:rsid w:val="006D5149"/>
    <w:rsid w:val="006D5498"/>
    <w:rsid w:val="006D5C74"/>
    <w:rsid w:val="006D5ED5"/>
    <w:rsid w:val="006D6401"/>
    <w:rsid w:val="006D6C5A"/>
    <w:rsid w:val="006D7DFD"/>
    <w:rsid w:val="006E045F"/>
    <w:rsid w:val="006E0788"/>
    <w:rsid w:val="006E0B05"/>
    <w:rsid w:val="006E0D13"/>
    <w:rsid w:val="006E0D2C"/>
    <w:rsid w:val="006E0F64"/>
    <w:rsid w:val="006E1847"/>
    <w:rsid w:val="006E241D"/>
    <w:rsid w:val="006E2DA3"/>
    <w:rsid w:val="006E30CD"/>
    <w:rsid w:val="006E3767"/>
    <w:rsid w:val="006E390D"/>
    <w:rsid w:val="006E3ED4"/>
    <w:rsid w:val="006E3F4E"/>
    <w:rsid w:val="006E439E"/>
    <w:rsid w:val="006E49EA"/>
    <w:rsid w:val="006E4FCD"/>
    <w:rsid w:val="006E5414"/>
    <w:rsid w:val="006E5634"/>
    <w:rsid w:val="006E5AD1"/>
    <w:rsid w:val="006E5E85"/>
    <w:rsid w:val="006E600F"/>
    <w:rsid w:val="006E671B"/>
    <w:rsid w:val="006E7036"/>
    <w:rsid w:val="006E7326"/>
    <w:rsid w:val="006E79DC"/>
    <w:rsid w:val="006E7D11"/>
    <w:rsid w:val="006E7DB8"/>
    <w:rsid w:val="006E7EB0"/>
    <w:rsid w:val="006F085F"/>
    <w:rsid w:val="006F0BFB"/>
    <w:rsid w:val="006F10E4"/>
    <w:rsid w:val="006F1516"/>
    <w:rsid w:val="006F1F02"/>
    <w:rsid w:val="006F1F70"/>
    <w:rsid w:val="006F1F9F"/>
    <w:rsid w:val="006F2024"/>
    <w:rsid w:val="006F2F2C"/>
    <w:rsid w:val="006F30C3"/>
    <w:rsid w:val="006F3194"/>
    <w:rsid w:val="006F3849"/>
    <w:rsid w:val="006F39EE"/>
    <w:rsid w:val="006F3F6C"/>
    <w:rsid w:val="006F3FB8"/>
    <w:rsid w:val="006F48A8"/>
    <w:rsid w:val="006F4EE0"/>
    <w:rsid w:val="006F4EEC"/>
    <w:rsid w:val="006F50FA"/>
    <w:rsid w:val="006F539A"/>
    <w:rsid w:val="006F53BD"/>
    <w:rsid w:val="006F577D"/>
    <w:rsid w:val="006F593F"/>
    <w:rsid w:val="006F59B6"/>
    <w:rsid w:val="006F5B8C"/>
    <w:rsid w:val="006F65E7"/>
    <w:rsid w:val="006F67EE"/>
    <w:rsid w:val="006F72C2"/>
    <w:rsid w:val="006F72C6"/>
    <w:rsid w:val="006F7430"/>
    <w:rsid w:val="006F7827"/>
    <w:rsid w:val="0070003D"/>
    <w:rsid w:val="0070075F"/>
    <w:rsid w:val="00701B23"/>
    <w:rsid w:val="00701B9B"/>
    <w:rsid w:val="007028B0"/>
    <w:rsid w:val="007028D3"/>
    <w:rsid w:val="00702A24"/>
    <w:rsid w:val="00702B28"/>
    <w:rsid w:val="00702F60"/>
    <w:rsid w:val="0070311E"/>
    <w:rsid w:val="007031BC"/>
    <w:rsid w:val="007039B7"/>
    <w:rsid w:val="00703C29"/>
    <w:rsid w:val="00703EEE"/>
    <w:rsid w:val="00703FFD"/>
    <w:rsid w:val="0070468F"/>
    <w:rsid w:val="007048EA"/>
    <w:rsid w:val="00704AFB"/>
    <w:rsid w:val="00704E95"/>
    <w:rsid w:val="00705146"/>
    <w:rsid w:val="007052EF"/>
    <w:rsid w:val="007056EA"/>
    <w:rsid w:val="00706659"/>
    <w:rsid w:val="00706667"/>
    <w:rsid w:val="0070694F"/>
    <w:rsid w:val="00707159"/>
    <w:rsid w:val="0070735F"/>
    <w:rsid w:val="0070749F"/>
    <w:rsid w:val="0070755A"/>
    <w:rsid w:val="007076A6"/>
    <w:rsid w:val="00707B79"/>
    <w:rsid w:val="007103A8"/>
    <w:rsid w:val="007106FD"/>
    <w:rsid w:val="00710D73"/>
    <w:rsid w:val="007114F9"/>
    <w:rsid w:val="00711690"/>
    <w:rsid w:val="007116CA"/>
    <w:rsid w:val="00711FD9"/>
    <w:rsid w:val="007120EB"/>
    <w:rsid w:val="00712480"/>
    <w:rsid w:val="00713238"/>
    <w:rsid w:val="00713BD3"/>
    <w:rsid w:val="00713F0C"/>
    <w:rsid w:val="0071448E"/>
    <w:rsid w:val="007148D8"/>
    <w:rsid w:val="007149B1"/>
    <w:rsid w:val="00715441"/>
    <w:rsid w:val="00715781"/>
    <w:rsid w:val="00715A1B"/>
    <w:rsid w:val="007168F3"/>
    <w:rsid w:val="00716FA9"/>
    <w:rsid w:val="007179DE"/>
    <w:rsid w:val="00717A5A"/>
    <w:rsid w:val="00717E38"/>
    <w:rsid w:val="0072022A"/>
    <w:rsid w:val="007202BC"/>
    <w:rsid w:val="0072035B"/>
    <w:rsid w:val="007203C7"/>
    <w:rsid w:val="00720697"/>
    <w:rsid w:val="00720849"/>
    <w:rsid w:val="007213C4"/>
    <w:rsid w:val="00721952"/>
    <w:rsid w:val="00721CD1"/>
    <w:rsid w:val="00721F7F"/>
    <w:rsid w:val="00722A3A"/>
    <w:rsid w:val="00722F13"/>
    <w:rsid w:val="007246AC"/>
    <w:rsid w:val="00724B33"/>
    <w:rsid w:val="00725380"/>
    <w:rsid w:val="00725609"/>
    <w:rsid w:val="0072568D"/>
    <w:rsid w:val="007257F5"/>
    <w:rsid w:val="00725BB4"/>
    <w:rsid w:val="00725DC6"/>
    <w:rsid w:val="0072619A"/>
    <w:rsid w:val="00726A78"/>
    <w:rsid w:val="00726F46"/>
    <w:rsid w:val="00727017"/>
    <w:rsid w:val="0072745F"/>
    <w:rsid w:val="00727C84"/>
    <w:rsid w:val="00727DD6"/>
    <w:rsid w:val="00727EEA"/>
    <w:rsid w:val="00730A66"/>
    <w:rsid w:val="00730D48"/>
    <w:rsid w:val="00731D36"/>
    <w:rsid w:val="0073244C"/>
    <w:rsid w:val="00732C55"/>
    <w:rsid w:val="00732E38"/>
    <w:rsid w:val="007331FB"/>
    <w:rsid w:val="0073343D"/>
    <w:rsid w:val="0073366B"/>
    <w:rsid w:val="00733E91"/>
    <w:rsid w:val="00734414"/>
    <w:rsid w:val="00734B51"/>
    <w:rsid w:val="00734D80"/>
    <w:rsid w:val="0073538D"/>
    <w:rsid w:val="0073565B"/>
    <w:rsid w:val="0073590E"/>
    <w:rsid w:val="00736003"/>
    <w:rsid w:val="00736B58"/>
    <w:rsid w:val="00736CB9"/>
    <w:rsid w:val="00736EE3"/>
    <w:rsid w:val="007379DC"/>
    <w:rsid w:val="0074067C"/>
    <w:rsid w:val="007408A0"/>
    <w:rsid w:val="007411C3"/>
    <w:rsid w:val="007417C2"/>
    <w:rsid w:val="00741C20"/>
    <w:rsid w:val="00742A12"/>
    <w:rsid w:val="00742E9D"/>
    <w:rsid w:val="007438F4"/>
    <w:rsid w:val="00743DAC"/>
    <w:rsid w:val="00744D29"/>
    <w:rsid w:val="0074579F"/>
    <w:rsid w:val="007458D1"/>
    <w:rsid w:val="00745C50"/>
    <w:rsid w:val="00745CF4"/>
    <w:rsid w:val="00745F67"/>
    <w:rsid w:val="00746666"/>
    <w:rsid w:val="00746696"/>
    <w:rsid w:val="00746922"/>
    <w:rsid w:val="00746BEC"/>
    <w:rsid w:val="00746CBF"/>
    <w:rsid w:val="00747071"/>
    <w:rsid w:val="0074750B"/>
    <w:rsid w:val="00747514"/>
    <w:rsid w:val="00747BF6"/>
    <w:rsid w:val="007509C1"/>
    <w:rsid w:val="00750D73"/>
    <w:rsid w:val="00750F8C"/>
    <w:rsid w:val="0075152C"/>
    <w:rsid w:val="0075196B"/>
    <w:rsid w:val="0075200F"/>
    <w:rsid w:val="00752A56"/>
    <w:rsid w:val="00752C3B"/>
    <w:rsid w:val="007533BE"/>
    <w:rsid w:val="00753D6D"/>
    <w:rsid w:val="00753F48"/>
    <w:rsid w:val="00754255"/>
    <w:rsid w:val="00754984"/>
    <w:rsid w:val="00754EAD"/>
    <w:rsid w:val="0075571B"/>
    <w:rsid w:val="00756172"/>
    <w:rsid w:val="007561A8"/>
    <w:rsid w:val="00756603"/>
    <w:rsid w:val="007567A6"/>
    <w:rsid w:val="00756815"/>
    <w:rsid w:val="0075745C"/>
    <w:rsid w:val="007574ED"/>
    <w:rsid w:val="00757814"/>
    <w:rsid w:val="00757F08"/>
    <w:rsid w:val="00757F91"/>
    <w:rsid w:val="0076006C"/>
    <w:rsid w:val="007606A1"/>
    <w:rsid w:val="0076081E"/>
    <w:rsid w:val="00760E35"/>
    <w:rsid w:val="00761475"/>
    <w:rsid w:val="00761D3B"/>
    <w:rsid w:val="0076289C"/>
    <w:rsid w:val="00763E8C"/>
    <w:rsid w:val="007645A1"/>
    <w:rsid w:val="007645C3"/>
    <w:rsid w:val="0076506D"/>
    <w:rsid w:val="00765570"/>
    <w:rsid w:val="00765917"/>
    <w:rsid w:val="00765A3E"/>
    <w:rsid w:val="00765BFE"/>
    <w:rsid w:val="00765DBC"/>
    <w:rsid w:val="00766158"/>
    <w:rsid w:val="0076628C"/>
    <w:rsid w:val="00766CFC"/>
    <w:rsid w:val="00766FAA"/>
    <w:rsid w:val="00767938"/>
    <w:rsid w:val="00767F32"/>
    <w:rsid w:val="00770176"/>
    <w:rsid w:val="007706A9"/>
    <w:rsid w:val="00771432"/>
    <w:rsid w:val="00771A3B"/>
    <w:rsid w:val="00771A44"/>
    <w:rsid w:val="00771BFF"/>
    <w:rsid w:val="00771D8A"/>
    <w:rsid w:val="00771E97"/>
    <w:rsid w:val="00771EF0"/>
    <w:rsid w:val="0077397C"/>
    <w:rsid w:val="00773FAA"/>
    <w:rsid w:val="007740A5"/>
    <w:rsid w:val="007740F5"/>
    <w:rsid w:val="00774121"/>
    <w:rsid w:val="00774294"/>
    <w:rsid w:val="00774F3C"/>
    <w:rsid w:val="0077533C"/>
    <w:rsid w:val="007755E7"/>
    <w:rsid w:val="007771B9"/>
    <w:rsid w:val="0077747D"/>
    <w:rsid w:val="007774A4"/>
    <w:rsid w:val="0077782D"/>
    <w:rsid w:val="007779A7"/>
    <w:rsid w:val="00777DB6"/>
    <w:rsid w:val="00777DF7"/>
    <w:rsid w:val="00777EEF"/>
    <w:rsid w:val="00777FB0"/>
    <w:rsid w:val="00777FD6"/>
    <w:rsid w:val="0078015B"/>
    <w:rsid w:val="00780A5B"/>
    <w:rsid w:val="00781223"/>
    <w:rsid w:val="007814DD"/>
    <w:rsid w:val="00782406"/>
    <w:rsid w:val="007824C0"/>
    <w:rsid w:val="00782638"/>
    <w:rsid w:val="00782E67"/>
    <w:rsid w:val="00783217"/>
    <w:rsid w:val="00783486"/>
    <w:rsid w:val="0078352C"/>
    <w:rsid w:val="007836AF"/>
    <w:rsid w:val="00784168"/>
    <w:rsid w:val="0078440A"/>
    <w:rsid w:val="00784E75"/>
    <w:rsid w:val="00785055"/>
    <w:rsid w:val="007858F3"/>
    <w:rsid w:val="00785B8F"/>
    <w:rsid w:val="00786952"/>
    <w:rsid w:val="00786CA2"/>
    <w:rsid w:val="00786EB6"/>
    <w:rsid w:val="00787834"/>
    <w:rsid w:val="00787A90"/>
    <w:rsid w:val="00790317"/>
    <w:rsid w:val="0079069E"/>
    <w:rsid w:val="0079094A"/>
    <w:rsid w:val="00790A9F"/>
    <w:rsid w:val="00790C54"/>
    <w:rsid w:val="00790D95"/>
    <w:rsid w:val="00791214"/>
    <w:rsid w:val="0079151E"/>
    <w:rsid w:val="007921B0"/>
    <w:rsid w:val="00792315"/>
    <w:rsid w:val="00792397"/>
    <w:rsid w:val="007925AC"/>
    <w:rsid w:val="007926C5"/>
    <w:rsid w:val="007928C5"/>
    <w:rsid w:val="00792995"/>
    <w:rsid w:val="00792EF1"/>
    <w:rsid w:val="0079303A"/>
    <w:rsid w:val="00793097"/>
    <w:rsid w:val="007931AC"/>
    <w:rsid w:val="00793A0E"/>
    <w:rsid w:val="00794311"/>
    <w:rsid w:val="00794535"/>
    <w:rsid w:val="00794D9E"/>
    <w:rsid w:val="007951E2"/>
    <w:rsid w:val="00795605"/>
    <w:rsid w:val="007957EE"/>
    <w:rsid w:val="00795BF3"/>
    <w:rsid w:val="00795C36"/>
    <w:rsid w:val="00795E0C"/>
    <w:rsid w:val="0079652E"/>
    <w:rsid w:val="007966D1"/>
    <w:rsid w:val="0079750A"/>
    <w:rsid w:val="0079751D"/>
    <w:rsid w:val="00797F53"/>
    <w:rsid w:val="007A03D3"/>
    <w:rsid w:val="007A0579"/>
    <w:rsid w:val="007A0A70"/>
    <w:rsid w:val="007A0ACB"/>
    <w:rsid w:val="007A12D9"/>
    <w:rsid w:val="007A17F8"/>
    <w:rsid w:val="007A1B89"/>
    <w:rsid w:val="007A2371"/>
    <w:rsid w:val="007A2E70"/>
    <w:rsid w:val="007A2F9E"/>
    <w:rsid w:val="007A33E3"/>
    <w:rsid w:val="007A3A19"/>
    <w:rsid w:val="007A42C9"/>
    <w:rsid w:val="007A44D3"/>
    <w:rsid w:val="007A469E"/>
    <w:rsid w:val="007A4C32"/>
    <w:rsid w:val="007A50E4"/>
    <w:rsid w:val="007A53FB"/>
    <w:rsid w:val="007A5C6C"/>
    <w:rsid w:val="007A6355"/>
    <w:rsid w:val="007A7378"/>
    <w:rsid w:val="007B03CD"/>
    <w:rsid w:val="007B055C"/>
    <w:rsid w:val="007B0CD6"/>
    <w:rsid w:val="007B17A1"/>
    <w:rsid w:val="007B1DB0"/>
    <w:rsid w:val="007B1FFD"/>
    <w:rsid w:val="007B2FD7"/>
    <w:rsid w:val="007B370B"/>
    <w:rsid w:val="007B3837"/>
    <w:rsid w:val="007B3A15"/>
    <w:rsid w:val="007B3B7C"/>
    <w:rsid w:val="007B3CC7"/>
    <w:rsid w:val="007B46AE"/>
    <w:rsid w:val="007B4F1F"/>
    <w:rsid w:val="007B54CF"/>
    <w:rsid w:val="007B5EEC"/>
    <w:rsid w:val="007B68C7"/>
    <w:rsid w:val="007B6BE9"/>
    <w:rsid w:val="007B70E6"/>
    <w:rsid w:val="007B726F"/>
    <w:rsid w:val="007B7895"/>
    <w:rsid w:val="007B7B7D"/>
    <w:rsid w:val="007C062F"/>
    <w:rsid w:val="007C0694"/>
    <w:rsid w:val="007C11B0"/>
    <w:rsid w:val="007C1A69"/>
    <w:rsid w:val="007C1D94"/>
    <w:rsid w:val="007C1EFE"/>
    <w:rsid w:val="007C28B0"/>
    <w:rsid w:val="007C2A44"/>
    <w:rsid w:val="007C3164"/>
    <w:rsid w:val="007C3691"/>
    <w:rsid w:val="007C4653"/>
    <w:rsid w:val="007C4BCC"/>
    <w:rsid w:val="007C54AA"/>
    <w:rsid w:val="007C5AC0"/>
    <w:rsid w:val="007C5E12"/>
    <w:rsid w:val="007C6786"/>
    <w:rsid w:val="007C6B3D"/>
    <w:rsid w:val="007C78F3"/>
    <w:rsid w:val="007D03CB"/>
    <w:rsid w:val="007D07E5"/>
    <w:rsid w:val="007D0CF6"/>
    <w:rsid w:val="007D12F2"/>
    <w:rsid w:val="007D18DF"/>
    <w:rsid w:val="007D1A3A"/>
    <w:rsid w:val="007D1E03"/>
    <w:rsid w:val="007D2304"/>
    <w:rsid w:val="007D2AEB"/>
    <w:rsid w:val="007D2E5B"/>
    <w:rsid w:val="007D41F7"/>
    <w:rsid w:val="007D4894"/>
    <w:rsid w:val="007D4D54"/>
    <w:rsid w:val="007D5912"/>
    <w:rsid w:val="007D5C82"/>
    <w:rsid w:val="007D61E6"/>
    <w:rsid w:val="007D7254"/>
    <w:rsid w:val="007D7A77"/>
    <w:rsid w:val="007D7D08"/>
    <w:rsid w:val="007D7E9F"/>
    <w:rsid w:val="007D7FE1"/>
    <w:rsid w:val="007E0467"/>
    <w:rsid w:val="007E048E"/>
    <w:rsid w:val="007E0EC7"/>
    <w:rsid w:val="007E0F79"/>
    <w:rsid w:val="007E0FBE"/>
    <w:rsid w:val="007E1766"/>
    <w:rsid w:val="007E1FDF"/>
    <w:rsid w:val="007E27D1"/>
    <w:rsid w:val="007E2CF9"/>
    <w:rsid w:val="007E344C"/>
    <w:rsid w:val="007E3AA7"/>
    <w:rsid w:val="007E4221"/>
    <w:rsid w:val="007E486E"/>
    <w:rsid w:val="007E49A2"/>
    <w:rsid w:val="007E4D78"/>
    <w:rsid w:val="007E50CA"/>
    <w:rsid w:val="007E5761"/>
    <w:rsid w:val="007E5F68"/>
    <w:rsid w:val="007E6166"/>
    <w:rsid w:val="007E6420"/>
    <w:rsid w:val="007E6457"/>
    <w:rsid w:val="007E66F8"/>
    <w:rsid w:val="007E6E48"/>
    <w:rsid w:val="007E78A9"/>
    <w:rsid w:val="007E7EDB"/>
    <w:rsid w:val="007F10FA"/>
    <w:rsid w:val="007F1931"/>
    <w:rsid w:val="007F1CB0"/>
    <w:rsid w:val="007F1E1A"/>
    <w:rsid w:val="007F21C3"/>
    <w:rsid w:val="007F28C6"/>
    <w:rsid w:val="007F29E8"/>
    <w:rsid w:val="007F2F40"/>
    <w:rsid w:val="007F2FF1"/>
    <w:rsid w:val="007F3456"/>
    <w:rsid w:val="007F35F9"/>
    <w:rsid w:val="007F3943"/>
    <w:rsid w:val="007F3C1C"/>
    <w:rsid w:val="007F3D1C"/>
    <w:rsid w:val="007F4F83"/>
    <w:rsid w:val="007F5D24"/>
    <w:rsid w:val="007F5F76"/>
    <w:rsid w:val="007F62A6"/>
    <w:rsid w:val="007F68D1"/>
    <w:rsid w:val="007F6ABC"/>
    <w:rsid w:val="007F6EC9"/>
    <w:rsid w:val="007F70E4"/>
    <w:rsid w:val="007F72A3"/>
    <w:rsid w:val="007F7B82"/>
    <w:rsid w:val="008002A6"/>
    <w:rsid w:val="0080052E"/>
    <w:rsid w:val="00801DF1"/>
    <w:rsid w:val="0080227D"/>
    <w:rsid w:val="00802462"/>
    <w:rsid w:val="008026E4"/>
    <w:rsid w:val="00802B43"/>
    <w:rsid w:val="00803015"/>
    <w:rsid w:val="00803230"/>
    <w:rsid w:val="0080454E"/>
    <w:rsid w:val="00804789"/>
    <w:rsid w:val="008047A8"/>
    <w:rsid w:val="00805595"/>
    <w:rsid w:val="0080578E"/>
    <w:rsid w:val="00805F43"/>
    <w:rsid w:val="008060B3"/>
    <w:rsid w:val="0080647E"/>
    <w:rsid w:val="0080684E"/>
    <w:rsid w:val="008068FF"/>
    <w:rsid w:val="008075B2"/>
    <w:rsid w:val="008077B5"/>
    <w:rsid w:val="00807B1F"/>
    <w:rsid w:val="00807B68"/>
    <w:rsid w:val="00810898"/>
    <w:rsid w:val="008109E7"/>
    <w:rsid w:val="00810AEE"/>
    <w:rsid w:val="00810AF3"/>
    <w:rsid w:val="00811964"/>
    <w:rsid w:val="00812331"/>
    <w:rsid w:val="00813032"/>
    <w:rsid w:val="008131ED"/>
    <w:rsid w:val="00813449"/>
    <w:rsid w:val="008137BC"/>
    <w:rsid w:val="008141A8"/>
    <w:rsid w:val="008143AC"/>
    <w:rsid w:val="0081497D"/>
    <w:rsid w:val="00815124"/>
    <w:rsid w:val="00815A6C"/>
    <w:rsid w:val="00816139"/>
    <w:rsid w:val="00816449"/>
    <w:rsid w:val="00816C90"/>
    <w:rsid w:val="00816E8E"/>
    <w:rsid w:val="008171FD"/>
    <w:rsid w:val="008173ED"/>
    <w:rsid w:val="008176B3"/>
    <w:rsid w:val="00817A96"/>
    <w:rsid w:val="00817B97"/>
    <w:rsid w:val="00817C92"/>
    <w:rsid w:val="00817DA0"/>
    <w:rsid w:val="00820676"/>
    <w:rsid w:val="00820C0B"/>
    <w:rsid w:val="00820F41"/>
    <w:rsid w:val="00821213"/>
    <w:rsid w:val="008212C8"/>
    <w:rsid w:val="008215FC"/>
    <w:rsid w:val="00821E50"/>
    <w:rsid w:val="00822BD6"/>
    <w:rsid w:val="00822C4B"/>
    <w:rsid w:val="00822EB2"/>
    <w:rsid w:val="00823BFA"/>
    <w:rsid w:val="00824EF5"/>
    <w:rsid w:val="00825276"/>
    <w:rsid w:val="008256F0"/>
    <w:rsid w:val="00825798"/>
    <w:rsid w:val="00825BAC"/>
    <w:rsid w:val="0082665A"/>
    <w:rsid w:val="008269D1"/>
    <w:rsid w:val="0082745D"/>
    <w:rsid w:val="00827BED"/>
    <w:rsid w:val="00827F9F"/>
    <w:rsid w:val="008306C8"/>
    <w:rsid w:val="00831036"/>
    <w:rsid w:val="008314C6"/>
    <w:rsid w:val="00831AC3"/>
    <w:rsid w:val="00831D72"/>
    <w:rsid w:val="00831DA0"/>
    <w:rsid w:val="008325E9"/>
    <w:rsid w:val="008345BE"/>
    <w:rsid w:val="008350EC"/>
    <w:rsid w:val="00835136"/>
    <w:rsid w:val="0083518B"/>
    <w:rsid w:val="0083584B"/>
    <w:rsid w:val="00836EA4"/>
    <w:rsid w:val="00837711"/>
    <w:rsid w:val="00837B12"/>
    <w:rsid w:val="00840AE4"/>
    <w:rsid w:val="00841C33"/>
    <w:rsid w:val="00841C9E"/>
    <w:rsid w:val="0084211E"/>
    <w:rsid w:val="00842D16"/>
    <w:rsid w:val="008432BD"/>
    <w:rsid w:val="00843C36"/>
    <w:rsid w:val="00843D5D"/>
    <w:rsid w:val="008441EA"/>
    <w:rsid w:val="00844621"/>
    <w:rsid w:val="00844856"/>
    <w:rsid w:val="008450B1"/>
    <w:rsid w:val="00845E60"/>
    <w:rsid w:val="008462BF"/>
    <w:rsid w:val="00847034"/>
    <w:rsid w:val="0084720F"/>
    <w:rsid w:val="0084724A"/>
    <w:rsid w:val="00847574"/>
    <w:rsid w:val="0084777F"/>
    <w:rsid w:val="008477B7"/>
    <w:rsid w:val="0085024D"/>
    <w:rsid w:val="008502D1"/>
    <w:rsid w:val="0085054B"/>
    <w:rsid w:val="00851141"/>
    <w:rsid w:val="0085117D"/>
    <w:rsid w:val="00851470"/>
    <w:rsid w:val="0085159C"/>
    <w:rsid w:val="008515EE"/>
    <w:rsid w:val="00851BE8"/>
    <w:rsid w:val="00851C1D"/>
    <w:rsid w:val="008520C3"/>
    <w:rsid w:val="008521B6"/>
    <w:rsid w:val="008528F5"/>
    <w:rsid w:val="00852D1C"/>
    <w:rsid w:val="00852D4A"/>
    <w:rsid w:val="00853721"/>
    <w:rsid w:val="0085385D"/>
    <w:rsid w:val="0085386F"/>
    <w:rsid w:val="00853A57"/>
    <w:rsid w:val="0085471E"/>
    <w:rsid w:val="00854A11"/>
    <w:rsid w:val="00855203"/>
    <w:rsid w:val="00855619"/>
    <w:rsid w:val="008557DC"/>
    <w:rsid w:val="00855AD2"/>
    <w:rsid w:val="00855F2E"/>
    <w:rsid w:val="0085646B"/>
    <w:rsid w:val="00856A32"/>
    <w:rsid w:val="00856EE1"/>
    <w:rsid w:val="008571F6"/>
    <w:rsid w:val="00857609"/>
    <w:rsid w:val="00857F5E"/>
    <w:rsid w:val="008605D6"/>
    <w:rsid w:val="00860713"/>
    <w:rsid w:val="0086102C"/>
    <w:rsid w:val="00861165"/>
    <w:rsid w:val="00861A35"/>
    <w:rsid w:val="00861A73"/>
    <w:rsid w:val="00861A74"/>
    <w:rsid w:val="00861F08"/>
    <w:rsid w:val="00862421"/>
    <w:rsid w:val="00862510"/>
    <w:rsid w:val="00862692"/>
    <w:rsid w:val="00862BC6"/>
    <w:rsid w:val="00862C87"/>
    <w:rsid w:val="008630C8"/>
    <w:rsid w:val="00863D6F"/>
    <w:rsid w:val="00863F00"/>
    <w:rsid w:val="00864AF2"/>
    <w:rsid w:val="008656E5"/>
    <w:rsid w:val="00865ED5"/>
    <w:rsid w:val="0086601F"/>
    <w:rsid w:val="00866324"/>
    <w:rsid w:val="008664AD"/>
    <w:rsid w:val="00866639"/>
    <w:rsid w:val="008670AE"/>
    <w:rsid w:val="0086723B"/>
    <w:rsid w:val="008678DE"/>
    <w:rsid w:val="00870A3F"/>
    <w:rsid w:val="00870B38"/>
    <w:rsid w:val="008710AD"/>
    <w:rsid w:val="008713C3"/>
    <w:rsid w:val="008723C9"/>
    <w:rsid w:val="008725B6"/>
    <w:rsid w:val="008727AA"/>
    <w:rsid w:val="00872A92"/>
    <w:rsid w:val="00873250"/>
    <w:rsid w:val="00873297"/>
    <w:rsid w:val="0087334C"/>
    <w:rsid w:val="00873C5B"/>
    <w:rsid w:val="00873E4C"/>
    <w:rsid w:val="008740BC"/>
    <w:rsid w:val="008741E0"/>
    <w:rsid w:val="008745E7"/>
    <w:rsid w:val="00875A43"/>
    <w:rsid w:val="00875B2B"/>
    <w:rsid w:val="00875F7E"/>
    <w:rsid w:val="00876748"/>
    <w:rsid w:val="00876A16"/>
    <w:rsid w:val="00876F99"/>
    <w:rsid w:val="0088024C"/>
    <w:rsid w:val="00880992"/>
    <w:rsid w:val="00880A35"/>
    <w:rsid w:val="0088184D"/>
    <w:rsid w:val="00881E48"/>
    <w:rsid w:val="008822B9"/>
    <w:rsid w:val="008839A9"/>
    <w:rsid w:val="00883CF4"/>
    <w:rsid w:val="00883F66"/>
    <w:rsid w:val="00884078"/>
    <w:rsid w:val="00884C7B"/>
    <w:rsid w:val="00884F2F"/>
    <w:rsid w:val="00884F68"/>
    <w:rsid w:val="0088510B"/>
    <w:rsid w:val="0088539D"/>
    <w:rsid w:val="00885517"/>
    <w:rsid w:val="008857D2"/>
    <w:rsid w:val="00886039"/>
    <w:rsid w:val="0088617F"/>
    <w:rsid w:val="008866E3"/>
    <w:rsid w:val="00886E0F"/>
    <w:rsid w:val="00887189"/>
    <w:rsid w:val="0089039E"/>
    <w:rsid w:val="00890502"/>
    <w:rsid w:val="00890970"/>
    <w:rsid w:val="00890A84"/>
    <w:rsid w:val="00891722"/>
    <w:rsid w:val="00891FDD"/>
    <w:rsid w:val="0089236D"/>
    <w:rsid w:val="008924D8"/>
    <w:rsid w:val="008929E3"/>
    <w:rsid w:val="00892A9F"/>
    <w:rsid w:val="00892B82"/>
    <w:rsid w:val="00892ED2"/>
    <w:rsid w:val="00893146"/>
    <w:rsid w:val="008933CD"/>
    <w:rsid w:val="008944DF"/>
    <w:rsid w:val="0089491D"/>
    <w:rsid w:val="008951EA"/>
    <w:rsid w:val="008954E3"/>
    <w:rsid w:val="008958E0"/>
    <w:rsid w:val="00896559"/>
    <w:rsid w:val="008968DA"/>
    <w:rsid w:val="00896BC8"/>
    <w:rsid w:val="00896F5B"/>
    <w:rsid w:val="00897A3D"/>
    <w:rsid w:val="008A00F0"/>
    <w:rsid w:val="008A06AA"/>
    <w:rsid w:val="008A0720"/>
    <w:rsid w:val="008A0C57"/>
    <w:rsid w:val="008A136E"/>
    <w:rsid w:val="008A26DD"/>
    <w:rsid w:val="008A3641"/>
    <w:rsid w:val="008A39DC"/>
    <w:rsid w:val="008A3AA8"/>
    <w:rsid w:val="008A3C8C"/>
    <w:rsid w:val="008A3F6F"/>
    <w:rsid w:val="008A4025"/>
    <w:rsid w:val="008A416A"/>
    <w:rsid w:val="008A4A79"/>
    <w:rsid w:val="008A5269"/>
    <w:rsid w:val="008A5870"/>
    <w:rsid w:val="008A5D3D"/>
    <w:rsid w:val="008A5F95"/>
    <w:rsid w:val="008A6A0F"/>
    <w:rsid w:val="008A6BD0"/>
    <w:rsid w:val="008A6EA5"/>
    <w:rsid w:val="008A76F9"/>
    <w:rsid w:val="008A7727"/>
    <w:rsid w:val="008B0B81"/>
    <w:rsid w:val="008B0EFE"/>
    <w:rsid w:val="008B10CC"/>
    <w:rsid w:val="008B17C3"/>
    <w:rsid w:val="008B1AB6"/>
    <w:rsid w:val="008B1D29"/>
    <w:rsid w:val="008B1F37"/>
    <w:rsid w:val="008B230C"/>
    <w:rsid w:val="008B25B0"/>
    <w:rsid w:val="008B2A26"/>
    <w:rsid w:val="008B2D26"/>
    <w:rsid w:val="008B322D"/>
    <w:rsid w:val="008B3A92"/>
    <w:rsid w:val="008B3B81"/>
    <w:rsid w:val="008B43A7"/>
    <w:rsid w:val="008B443F"/>
    <w:rsid w:val="008B45AF"/>
    <w:rsid w:val="008B4A92"/>
    <w:rsid w:val="008B4AA9"/>
    <w:rsid w:val="008B4D8C"/>
    <w:rsid w:val="008B5272"/>
    <w:rsid w:val="008B5687"/>
    <w:rsid w:val="008B596B"/>
    <w:rsid w:val="008B5EBF"/>
    <w:rsid w:val="008B6228"/>
    <w:rsid w:val="008B6E00"/>
    <w:rsid w:val="008B6F9E"/>
    <w:rsid w:val="008B7902"/>
    <w:rsid w:val="008B7929"/>
    <w:rsid w:val="008C01DD"/>
    <w:rsid w:val="008C0232"/>
    <w:rsid w:val="008C03F9"/>
    <w:rsid w:val="008C057D"/>
    <w:rsid w:val="008C07CC"/>
    <w:rsid w:val="008C088C"/>
    <w:rsid w:val="008C10AB"/>
    <w:rsid w:val="008C1866"/>
    <w:rsid w:val="008C1A34"/>
    <w:rsid w:val="008C2B45"/>
    <w:rsid w:val="008C2C23"/>
    <w:rsid w:val="008C2C28"/>
    <w:rsid w:val="008C3403"/>
    <w:rsid w:val="008C3425"/>
    <w:rsid w:val="008C34D4"/>
    <w:rsid w:val="008C39FE"/>
    <w:rsid w:val="008C3A64"/>
    <w:rsid w:val="008C3B8F"/>
    <w:rsid w:val="008C47C6"/>
    <w:rsid w:val="008C4915"/>
    <w:rsid w:val="008C49B5"/>
    <w:rsid w:val="008C4B93"/>
    <w:rsid w:val="008C4F26"/>
    <w:rsid w:val="008C4F45"/>
    <w:rsid w:val="008C57E6"/>
    <w:rsid w:val="008C5E5F"/>
    <w:rsid w:val="008C5F00"/>
    <w:rsid w:val="008C6D67"/>
    <w:rsid w:val="008C6E56"/>
    <w:rsid w:val="008C6E64"/>
    <w:rsid w:val="008C7CA4"/>
    <w:rsid w:val="008D01D2"/>
    <w:rsid w:val="008D046A"/>
    <w:rsid w:val="008D10E7"/>
    <w:rsid w:val="008D18C2"/>
    <w:rsid w:val="008D2174"/>
    <w:rsid w:val="008D2367"/>
    <w:rsid w:val="008D29C9"/>
    <w:rsid w:val="008D2BC1"/>
    <w:rsid w:val="008D344B"/>
    <w:rsid w:val="008D34C0"/>
    <w:rsid w:val="008D3B28"/>
    <w:rsid w:val="008D3F03"/>
    <w:rsid w:val="008D3F69"/>
    <w:rsid w:val="008D5593"/>
    <w:rsid w:val="008D6A40"/>
    <w:rsid w:val="008D6B7B"/>
    <w:rsid w:val="008D6F4A"/>
    <w:rsid w:val="008D7199"/>
    <w:rsid w:val="008D74DC"/>
    <w:rsid w:val="008D7C2F"/>
    <w:rsid w:val="008D7F38"/>
    <w:rsid w:val="008E0581"/>
    <w:rsid w:val="008E07F5"/>
    <w:rsid w:val="008E0B05"/>
    <w:rsid w:val="008E1028"/>
    <w:rsid w:val="008E11C5"/>
    <w:rsid w:val="008E1EDF"/>
    <w:rsid w:val="008E1F5D"/>
    <w:rsid w:val="008E26C2"/>
    <w:rsid w:val="008E26F2"/>
    <w:rsid w:val="008E28FE"/>
    <w:rsid w:val="008E2C89"/>
    <w:rsid w:val="008E36DF"/>
    <w:rsid w:val="008E4268"/>
    <w:rsid w:val="008E4867"/>
    <w:rsid w:val="008E5F97"/>
    <w:rsid w:val="008E66A0"/>
    <w:rsid w:val="008E67AC"/>
    <w:rsid w:val="008E7772"/>
    <w:rsid w:val="008E7911"/>
    <w:rsid w:val="008E7FEE"/>
    <w:rsid w:val="008F0175"/>
    <w:rsid w:val="008F0256"/>
    <w:rsid w:val="008F0269"/>
    <w:rsid w:val="008F02FE"/>
    <w:rsid w:val="008F0358"/>
    <w:rsid w:val="008F03ED"/>
    <w:rsid w:val="008F04BA"/>
    <w:rsid w:val="008F0A62"/>
    <w:rsid w:val="008F13DF"/>
    <w:rsid w:val="008F147D"/>
    <w:rsid w:val="008F16EB"/>
    <w:rsid w:val="008F1FD3"/>
    <w:rsid w:val="008F23D4"/>
    <w:rsid w:val="008F4B18"/>
    <w:rsid w:val="008F4F00"/>
    <w:rsid w:val="008F5076"/>
    <w:rsid w:val="008F53D7"/>
    <w:rsid w:val="008F5839"/>
    <w:rsid w:val="008F60F6"/>
    <w:rsid w:val="008F6390"/>
    <w:rsid w:val="008F6E2D"/>
    <w:rsid w:val="008F7440"/>
    <w:rsid w:val="008F7BD4"/>
    <w:rsid w:val="008F7C17"/>
    <w:rsid w:val="008F7D09"/>
    <w:rsid w:val="009004ED"/>
    <w:rsid w:val="00900731"/>
    <w:rsid w:val="00900A54"/>
    <w:rsid w:val="00900E81"/>
    <w:rsid w:val="00901457"/>
    <w:rsid w:val="009016D3"/>
    <w:rsid w:val="00901702"/>
    <w:rsid w:val="00902A0B"/>
    <w:rsid w:val="00902DE9"/>
    <w:rsid w:val="00902F9C"/>
    <w:rsid w:val="00903397"/>
    <w:rsid w:val="009036C2"/>
    <w:rsid w:val="00903D6C"/>
    <w:rsid w:val="009041A4"/>
    <w:rsid w:val="0090434F"/>
    <w:rsid w:val="00904666"/>
    <w:rsid w:val="00904997"/>
    <w:rsid w:val="00904C95"/>
    <w:rsid w:val="00904D3A"/>
    <w:rsid w:val="009053BE"/>
    <w:rsid w:val="00905BB5"/>
    <w:rsid w:val="00905CD2"/>
    <w:rsid w:val="009063A0"/>
    <w:rsid w:val="009065F1"/>
    <w:rsid w:val="0090665C"/>
    <w:rsid w:val="00906895"/>
    <w:rsid w:val="00906C08"/>
    <w:rsid w:val="00906C4A"/>
    <w:rsid w:val="00906DE3"/>
    <w:rsid w:val="00907460"/>
    <w:rsid w:val="00907A96"/>
    <w:rsid w:val="00907AE0"/>
    <w:rsid w:val="00907FB7"/>
    <w:rsid w:val="009102F4"/>
    <w:rsid w:val="009108EF"/>
    <w:rsid w:val="009109DF"/>
    <w:rsid w:val="009116A9"/>
    <w:rsid w:val="00911D0B"/>
    <w:rsid w:val="00911FDE"/>
    <w:rsid w:val="009121C0"/>
    <w:rsid w:val="00912230"/>
    <w:rsid w:val="00912DF6"/>
    <w:rsid w:val="0091330D"/>
    <w:rsid w:val="00913356"/>
    <w:rsid w:val="00913726"/>
    <w:rsid w:val="009137E2"/>
    <w:rsid w:val="00913B65"/>
    <w:rsid w:val="00913FE2"/>
    <w:rsid w:val="009146B6"/>
    <w:rsid w:val="009149B0"/>
    <w:rsid w:val="009153F3"/>
    <w:rsid w:val="009158D8"/>
    <w:rsid w:val="00915E80"/>
    <w:rsid w:val="009162FB"/>
    <w:rsid w:val="00916317"/>
    <w:rsid w:val="009164E3"/>
    <w:rsid w:val="00916535"/>
    <w:rsid w:val="009167D8"/>
    <w:rsid w:val="009168C0"/>
    <w:rsid w:val="00916945"/>
    <w:rsid w:val="00916C04"/>
    <w:rsid w:val="00916E92"/>
    <w:rsid w:val="0091757B"/>
    <w:rsid w:val="00917CA6"/>
    <w:rsid w:val="00917CD8"/>
    <w:rsid w:val="00917FB3"/>
    <w:rsid w:val="009208A7"/>
    <w:rsid w:val="00920BED"/>
    <w:rsid w:val="00920F10"/>
    <w:rsid w:val="00921244"/>
    <w:rsid w:val="00921CE7"/>
    <w:rsid w:val="0092276A"/>
    <w:rsid w:val="00922C39"/>
    <w:rsid w:val="00922E8F"/>
    <w:rsid w:val="0092312C"/>
    <w:rsid w:val="009239B2"/>
    <w:rsid w:val="00924327"/>
    <w:rsid w:val="00924919"/>
    <w:rsid w:val="00924D56"/>
    <w:rsid w:val="00925451"/>
    <w:rsid w:val="00925837"/>
    <w:rsid w:val="009259F7"/>
    <w:rsid w:val="00925E0E"/>
    <w:rsid w:val="00925FEB"/>
    <w:rsid w:val="00926D6E"/>
    <w:rsid w:val="00927519"/>
    <w:rsid w:val="00927B74"/>
    <w:rsid w:val="00927DE6"/>
    <w:rsid w:val="00927FA4"/>
    <w:rsid w:val="009301E0"/>
    <w:rsid w:val="009303BD"/>
    <w:rsid w:val="0093052C"/>
    <w:rsid w:val="00930B16"/>
    <w:rsid w:val="0093112A"/>
    <w:rsid w:val="00931431"/>
    <w:rsid w:val="00931762"/>
    <w:rsid w:val="0093179B"/>
    <w:rsid w:val="00931EFD"/>
    <w:rsid w:val="00932355"/>
    <w:rsid w:val="009328D5"/>
    <w:rsid w:val="00932B03"/>
    <w:rsid w:val="00933C3B"/>
    <w:rsid w:val="00933F07"/>
    <w:rsid w:val="00933F3C"/>
    <w:rsid w:val="00934071"/>
    <w:rsid w:val="00934130"/>
    <w:rsid w:val="00934438"/>
    <w:rsid w:val="00934543"/>
    <w:rsid w:val="00934B9F"/>
    <w:rsid w:val="00934F25"/>
    <w:rsid w:val="0093562C"/>
    <w:rsid w:val="0093563E"/>
    <w:rsid w:val="00935F38"/>
    <w:rsid w:val="00936187"/>
    <w:rsid w:val="00936404"/>
    <w:rsid w:val="009373D6"/>
    <w:rsid w:val="009404F3"/>
    <w:rsid w:val="00940A4A"/>
    <w:rsid w:val="00940D6E"/>
    <w:rsid w:val="009412A2"/>
    <w:rsid w:val="009417F0"/>
    <w:rsid w:val="009428D7"/>
    <w:rsid w:val="0094303D"/>
    <w:rsid w:val="009432F0"/>
    <w:rsid w:val="009433EC"/>
    <w:rsid w:val="00943B42"/>
    <w:rsid w:val="00943B73"/>
    <w:rsid w:val="00943FF8"/>
    <w:rsid w:val="009445E1"/>
    <w:rsid w:val="0094469E"/>
    <w:rsid w:val="00944DC3"/>
    <w:rsid w:val="009450C5"/>
    <w:rsid w:val="009450FC"/>
    <w:rsid w:val="00945F2E"/>
    <w:rsid w:val="00945FAC"/>
    <w:rsid w:val="009462EB"/>
    <w:rsid w:val="009467FB"/>
    <w:rsid w:val="00946ABB"/>
    <w:rsid w:val="00946E45"/>
    <w:rsid w:val="00947967"/>
    <w:rsid w:val="00947EAD"/>
    <w:rsid w:val="00950773"/>
    <w:rsid w:val="009508D1"/>
    <w:rsid w:val="009510B2"/>
    <w:rsid w:val="0095139D"/>
    <w:rsid w:val="0095180E"/>
    <w:rsid w:val="009519EF"/>
    <w:rsid w:val="00951C84"/>
    <w:rsid w:val="00951DE1"/>
    <w:rsid w:val="00952348"/>
    <w:rsid w:val="00952E69"/>
    <w:rsid w:val="009537EC"/>
    <w:rsid w:val="00954567"/>
    <w:rsid w:val="00954730"/>
    <w:rsid w:val="00955775"/>
    <w:rsid w:val="00955A2D"/>
    <w:rsid w:val="009560AA"/>
    <w:rsid w:val="00957461"/>
    <w:rsid w:val="00957BB8"/>
    <w:rsid w:val="00957E34"/>
    <w:rsid w:val="00957F5E"/>
    <w:rsid w:val="00960112"/>
    <w:rsid w:val="00960220"/>
    <w:rsid w:val="009602D9"/>
    <w:rsid w:val="0096055F"/>
    <w:rsid w:val="00960B83"/>
    <w:rsid w:val="00960C05"/>
    <w:rsid w:val="009617BC"/>
    <w:rsid w:val="00962076"/>
    <w:rsid w:val="00962144"/>
    <w:rsid w:val="0096220C"/>
    <w:rsid w:val="0096247C"/>
    <w:rsid w:val="00962AFE"/>
    <w:rsid w:val="00962E6C"/>
    <w:rsid w:val="009633FF"/>
    <w:rsid w:val="009637BF"/>
    <w:rsid w:val="00963EFD"/>
    <w:rsid w:val="00964541"/>
    <w:rsid w:val="00964E4F"/>
    <w:rsid w:val="00965769"/>
    <w:rsid w:val="0096613A"/>
    <w:rsid w:val="009661E3"/>
    <w:rsid w:val="00966214"/>
    <w:rsid w:val="0096626B"/>
    <w:rsid w:val="009663E9"/>
    <w:rsid w:val="0096673C"/>
    <w:rsid w:val="00966805"/>
    <w:rsid w:val="00966FDC"/>
    <w:rsid w:val="00967040"/>
    <w:rsid w:val="00967595"/>
    <w:rsid w:val="00967CC4"/>
    <w:rsid w:val="009706D2"/>
    <w:rsid w:val="00970BDF"/>
    <w:rsid w:val="009711D5"/>
    <w:rsid w:val="009711D7"/>
    <w:rsid w:val="00971E7B"/>
    <w:rsid w:val="00972C87"/>
    <w:rsid w:val="009732B8"/>
    <w:rsid w:val="009737B5"/>
    <w:rsid w:val="009739E4"/>
    <w:rsid w:val="00973A0B"/>
    <w:rsid w:val="00973A98"/>
    <w:rsid w:val="00973E06"/>
    <w:rsid w:val="00973F46"/>
    <w:rsid w:val="009741C5"/>
    <w:rsid w:val="00974441"/>
    <w:rsid w:val="00974C16"/>
    <w:rsid w:val="0097560C"/>
    <w:rsid w:val="009756B4"/>
    <w:rsid w:val="00975780"/>
    <w:rsid w:val="00975821"/>
    <w:rsid w:val="009768DA"/>
    <w:rsid w:val="00976CB0"/>
    <w:rsid w:val="009775E8"/>
    <w:rsid w:val="00977B98"/>
    <w:rsid w:val="00977C31"/>
    <w:rsid w:val="00980871"/>
    <w:rsid w:val="00980C7F"/>
    <w:rsid w:val="00980C9D"/>
    <w:rsid w:val="00980E6B"/>
    <w:rsid w:val="0098131D"/>
    <w:rsid w:val="00981606"/>
    <w:rsid w:val="009818B0"/>
    <w:rsid w:val="00981C89"/>
    <w:rsid w:val="009821C7"/>
    <w:rsid w:val="00982AD3"/>
    <w:rsid w:val="00982C92"/>
    <w:rsid w:val="00982DF4"/>
    <w:rsid w:val="009833F1"/>
    <w:rsid w:val="0098343F"/>
    <w:rsid w:val="00984301"/>
    <w:rsid w:val="00984438"/>
    <w:rsid w:val="00984480"/>
    <w:rsid w:val="00985007"/>
    <w:rsid w:val="00985F5E"/>
    <w:rsid w:val="00986081"/>
    <w:rsid w:val="009860C0"/>
    <w:rsid w:val="009862C0"/>
    <w:rsid w:val="00986BF7"/>
    <w:rsid w:val="00986FFE"/>
    <w:rsid w:val="009872F8"/>
    <w:rsid w:val="00987563"/>
    <w:rsid w:val="00987BDA"/>
    <w:rsid w:val="009906A6"/>
    <w:rsid w:val="00990A2A"/>
    <w:rsid w:val="00990CDB"/>
    <w:rsid w:val="00991649"/>
    <w:rsid w:val="0099216B"/>
    <w:rsid w:val="00992613"/>
    <w:rsid w:val="009940F2"/>
    <w:rsid w:val="00994E23"/>
    <w:rsid w:val="00994F23"/>
    <w:rsid w:val="0099541D"/>
    <w:rsid w:val="00995A39"/>
    <w:rsid w:val="00995C46"/>
    <w:rsid w:val="00995F11"/>
    <w:rsid w:val="00996DF9"/>
    <w:rsid w:val="009971B1"/>
    <w:rsid w:val="0099759E"/>
    <w:rsid w:val="009975AF"/>
    <w:rsid w:val="009977C8"/>
    <w:rsid w:val="00997CDF"/>
    <w:rsid w:val="00997FD1"/>
    <w:rsid w:val="009A01CD"/>
    <w:rsid w:val="009A06AF"/>
    <w:rsid w:val="009A08AB"/>
    <w:rsid w:val="009A1930"/>
    <w:rsid w:val="009A19FC"/>
    <w:rsid w:val="009A269B"/>
    <w:rsid w:val="009A2939"/>
    <w:rsid w:val="009A2D4D"/>
    <w:rsid w:val="009A2F90"/>
    <w:rsid w:val="009A3451"/>
    <w:rsid w:val="009A36A2"/>
    <w:rsid w:val="009A39DD"/>
    <w:rsid w:val="009A3A9E"/>
    <w:rsid w:val="009A3E88"/>
    <w:rsid w:val="009A3F15"/>
    <w:rsid w:val="009A43D6"/>
    <w:rsid w:val="009A4403"/>
    <w:rsid w:val="009A46F5"/>
    <w:rsid w:val="009A4AB3"/>
    <w:rsid w:val="009A4BAF"/>
    <w:rsid w:val="009A4EAC"/>
    <w:rsid w:val="009A501A"/>
    <w:rsid w:val="009A52F7"/>
    <w:rsid w:val="009A578E"/>
    <w:rsid w:val="009A5831"/>
    <w:rsid w:val="009A63AF"/>
    <w:rsid w:val="009A688C"/>
    <w:rsid w:val="009A7568"/>
    <w:rsid w:val="009A7A01"/>
    <w:rsid w:val="009A7B6A"/>
    <w:rsid w:val="009B02AC"/>
    <w:rsid w:val="009B0B8F"/>
    <w:rsid w:val="009B0BBB"/>
    <w:rsid w:val="009B0E65"/>
    <w:rsid w:val="009B117D"/>
    <w:rsid w:val="009B1411"/>
    <w:rsid w:val="009B15AE"/>
    <w:rsid w:val="009B19C5"/>
    <w:rsid w:val="009B1D74"/>
    <w:rsid w:val="009B22E7"/>
    <w:rsid w:val="009B2F6F"/>
    <w:rsid w:val="009B3037"/>
    <w:rsid w:val="009B35E9"/>
    <w:rsid w:val="009B3AD3"/>
    <w:rsid w:val="009B425A"/>
    <w:rsid w:val="009B4372"/>
    <w:rsid w:val="009B4470"/>
    <w:rsid w:val="009B4CF6"/>
    <w:rsid w:val="009B50FE"/>
    <w:rsid w:val="009B5598"/>
    <w:rsid w:val="009B559F"/>
    <w:rsid w:val="009B561A"/>
    <w:rsid w:val="009B5841"/>
    <w:rsid w:val="009B5A12"/>
    <w:rsid w:val="009B648A"/>
    <w:rsid w:val="009B64EF"/>
    <w:rsid w:val="009B6D3E"/>
    <w:rsid w:val="009B6D68"/>
    <w:rsid w:val="009B6DE9"/>
    <w:rsid w:val="009B6ED6"/>
    <w:rsid w:val="009B70F5"/>
    <w:rsid w:val="009B7D71"/>
    <w:rsid w:val="009C06C0"/>
    <w:rsid w:val="009C0925"/>
    <w:rsid w:val="009C15B5"/>
    <w:rsid w:val="009C1F75"/>
    <w:rsid w:val="009C2724"/>
    <w:rsid w:val="009C371F"/>
    <w:rsid w:val="009C38B6"/>
    <w:rsid w:val="009C4AA1"/>
    <w:rsid w:val="009C4E3C"/>
    <w:rsid w:val="009C4F5E"/>
    <w:rsid w:val="009C5514"/>
    <w:rsid w:val="009C571F"/>
    <w:rsid w:val="009C5851"/>
    <w:rsid w:val="009C59FC"/>
    <w:rsid w:val="009C5ABF"/>
    <w:rsid w:val="009C60A7"/>
    <w:rsid w:val="009C6396"/>
    <w:rsid w:val="009C6B19"/>
    <w:rsid w:val="009C72DD"/>
    <w:rsid w:val="009C7850"/>
    <w:rsid w:val="009C7AB4"/>
    <w:rsid w:val="009C7F2B"/>
    <w:rsid w:val="009C7F4F"/>
    <w:rsid w:val="009D073C"/>
    <w:rsid w:val="009D0B95"/>
    <w:rsid w:val="009D0D12"/>
    <w:rsid w:val="009D1454"/>
    <w:rsid w:val="009D17EE"/>
    <w:rsid w:val="009D19FB"/>
    <w:rsid w:val="009D1F17"/>
    <w:rsid w:val="009D2F94"/>
    <w:rsid w:val="009D39FE"/>
    <w:rsid w:val="009D4052"/>
    <w:rsid w:val="009D438D"/>
    <w:rsid w:val="009D4718"/>
    <w:rsid w:val="009D48D8"/>
    <w:rsid w:val="009D50AB"/>
    <w:rsid w:val="009D5263"/>
    <w:rsid w:val="009D5556"/>
    <w:rsid w:val="009D5F39"/>
    <w:rsid w:val="009D6885"/>
    <w:rsid w:val="009D6BAB"/>
    <w:rsid w:val="009D6E1D"/>
    <w:rsid w:val="009D6F50"/>
    <w:rsid w:val="009D78B8"/>
    <w:rsid w:val="009D7B77"/>
    <w:rsid w:val="009E0092"/>
    <w:rsid w:val="009E08CE"/>
    <w:rsid w:val="009E08DF"/>
    <w:rsid w:val="009E0A90"/>
    <w:rsid w:val="009E0BDA"/>
    <w:rsid w:val="009E0C74"/>
    <w:rsid w:val="009E12B0"/>
    <w:rsid w:val="009E1B01"/>
    <w:rsid w:val="009E218B"/>
    <w:rsid w:val="009E2961"/>
    <w:rsid w:val="009E29DC"/>
    <w:rsid w:val="009E2B2F"/>
    <w:rsid w:val="009E2F59"/>
    <w:rsid w:val="009E2FFE"/>
    <w:rsid w:val="009E328D"/>
    <w:rsid w:val="009E342E"/>
    <w:rsid w:val="009E3F16"/>
    <w:rsid w:val="009E4BC8"/>
    <w:rsid w:val="009E5242"/>
    <w:rsid w:val="009E6711"/>
    <w:rsid w:val="009E6750"/>
    <w:rsid w:val="009E7969"/>
    <w:rsid w:val="009E7A2F"/>
    <w:rsid w:val="009F02C3"/>
    <w:rsid w:val="009F07F4"/>
    <w:rsid w:val="009F0971"/>
    <w:rsid w:val="009F0B2A"/>
    <w:rsid w:val="009F0E6C"/>
    <w:rsid w:val="009F1067"/>
    <w:rsid w:val="009F149F"/>
    <w:rsid w:val="009F164B"/>
    <w:rsid w:val="009F17D5"/>
    <w:rsid w:val="009F1A07"/>
    <w:rsid w:val="009F1BA9"/>
    <w:rsid w:val="009F2AA5"/>
    <w:rsid w:val="009F2BF1"/>
    <w:rsid w:val="009F2C4D"/>
    <w:rsid w:val="009F31C5"/>
    <w:rsid w:val="009F3202"/>
    <w:rsid w:val="009F37A5"/>
    <w:rsid w:val="009F3A8A"/>
    <w:rsid w:val="009F3F20"/>
    <w:rsid w:val="009F4385"/>
    <w:rsid w:val="009F466E"/>
    <w:rsid w:val="009F49C2"/>
    <w:rsid w:val="009F4C2C"/>
    <w:rsid w:val="009F4CC7"/>
    <w:rsid w:val="009F5649"/>
    <w:rsid w:val="009F59B7"/>
    <w:rsid w:val="009F5CB9"/>
    <w:rsid w:val="009F665F"/>
    <w:rsid w:val="009F7138"/>
    <w:rsid w:val="009F7274"/>
    <w:rsid w:val="009F74AF"/>
    <w:rsid w:val="00A00194"/>
    <w:rsid w:val="00A00320"/>
    <w:rsid w:val="00A004AA"/>
    <w:rsid w:val="00A005AA"/>
    <w:rsid w:val="00A00B25"/>
    <w:rsid w:val="00A00B49"/>
    <w:rsid w:val="00A00E93"/>
    <w:rsid w:val="00A00EB3"/>
    <w:rsid w:val="00A016D0"/>
    <w:rsid w:val="00A02A73"/>
    <w:rsid w:val="00A02BE2"/>
    <w:rsid w:val="00A03401"/>
    <w:rsid w:val="00A03D9C"/>
    <w:rsid w:val="00A03EF6"/>
    <w:rsid w:val="00A03FA5"/>
    <w:rsid w:val="00A04428"/>
    <w:rsid w:val="00A048B8"/>
    <w:rsid w:val="00A04CD9"/>
    <w:rsid w:val="00A04DE6"/>
    <w:rsid w:val="00A05336"/>
    <w:rsid w:val="00A05667"/>
    <w:rsid w:val="00A0591C"/>
    <w:rsid w:val="00A05F1E"/>
    <w:rsid w:val="00A06C29"/>
    <w:rsid w:val="00A06FB9"/>
    <w:rsid w:val="00A06FE6"/>
    <w:rsid w:val="00A07352"/>
    <w:rsid w:val="00A0761D"/>
    <w:rsid w:val="00A07BDF"/>
    <w:rsid w:val="00A07EB2"/>
    <w:rsid w:val="00A07F5E"/>
    <w:rsid w:val="00A10BEE"/>
    <w:rsid w:val="00A1125B"/>
    <w:rsid w:val="00A11518"/>
    <w:rsid w:val="00A11FDE"/>
    <w:rsid w:val="00A12377"/>
    <w:rsid w:val="00A12810"/>
    <w:rsid w:val="00A12B14"/>
    <w:rsid w:val="00A12DAD"/>
    <w:rsid w:val="00A132B0"/>
    <w:rsid w:val="00A13707"/>
    <w:rsid w:val="00A13BE2"/>
    <w:rsid w:val="00A13CF7"/>
    <w:rsid w:val="00A13ED6"/>
    <w:rsid w:val="00A13F6B"/>
    <w:rsid w:val="00A13FE9"/>
    <w:rsid w:val="00A142CA"/>
    <w:rsid w:val="00A143CE"/>
    <w:rsid w:val="00A144E0"/>
    <w:rsid w:val="00A14889"/>
    <w:rsid w:val="00A1495F"/>
    <w:rsid w:val="00A14A1E"/>
    <w:rsid w:val="00A150BB"/>
    <w:rsid w:val="00A154FF"/>
    <w:rsid w:val="00A1599F"/>
    <w:rsid w:val="00A15FE1"/>
    <w:rsid w:val="00A1601E"/>
    <w:rsid w:val="00A16D55"/>
    <w:rsid w:val="00A1724D"/>
    <w:rsid w:val="00A17575"/>
    <w:rsid w:val="00A176BF"/>
    <w:rsid w:val="00A176D4"/>
    <w:rsid w:val="00A17FBE"/>
    <w:rsid w:val="00A20571"/>
    <w:rsid w:val="00A218ED"/>
    <w:rsid w:val="00A21BDF"/>
    <w:rsid w:val="00A22027"/>
    <w:rsid w:val="00A22389"/>
    <w:rsid w:val="00A2256B"/>
    <w:rsid w:val="00A225C7"/>
    <w:rsid w:val="00A22B7D"/>
    <w:rsid w:val="00A22E43"/>
    <w:rsid w:val="00A235D1"/>
    <w:rsid w:val="00A23C1B"/>
    <w:rsid w:val="00A24776"/>
    <w:rsid w:val="00A25322"/>
    <w:rsid w:val="00A25582"/>
    <w:rsid w:val="00A255BD"/>
    <w:rsid w:val="00A25728"/>
    <w:rsid w:val="00A25757"/>
    <w:rsid w:val="00A265CD"/>
    <w:rsid w:val="00A268F1"/>
    <w:rsid w:val="00A276E1"/>
    <w:rsid w:val="00A27794"/>
    <w:rsid w:val="00A2784B"/>
    <w:rsid w:val="00A309BE"/>
    <w:rsid w:val="00A309F9"/>
    <w:rsid w:val="00A312EA"/>
    <w:rsid w:val="00A31751"/>
    <w:rsid w:val="00A31779"/>
    <w:rsid w:val="00A31B9F"/>
    <w:rsid w:val="00A31BA3"/>
    <w:rsid w:val="00A31F25"/>
    <w:rsid w:val="00A31F45"/>
    <w:rsid w:val="00A320DC"/>
    <w:rsid w:val="00A32153"/>
    <w:rsid w:val="00A32339"/>
    <w:rsid w:val="00A327D1"/>
    <w:rsid w:val="00A32C42"/>
    <w:rsid w:val="00A32CA8"/>
    <w:rsid w:val="00A3359E"/>
    <w:rsid w:val="00A33A43"/>
    <w:rsid w:val="00A340C2"/>
    <w:rsid w:val="00A34102"/>
    <w:rsid w:val="00A3466B"/>
    <w:rsid w:val="00A346F3"/>
    <w:rsid w:val="00A34790"/>
    <w:rsid w:val="00A351B3"/>
    <w:rsid w:val="00A3658C"/>
    <w:rsid w:val="00A3662D"/>
    <w:rsid w:val="00A3746B"/>
    <w:rsid w:val="00A402F0"/>
    <w:rsid w:val="00A40F49"/>
    <w:rsid w:val="00A40F60"/>
    <w:rsid w:val="00A4105A"/>
    <w:rsid w:val="00A41DE6"/>
    <w:rsid w:val="00A4293C"/>
    <w:rsid w:val="00A42B92"/>
    <w:rsid w:val="00A42EE5"/>
    <w:rsid w:val="00A44078"/>
    <w:rsid w:val="00A4432A"/>
    <w:rsid w:val="00A44950"/>
    <w:rsid w:val="00A44AFB"/>
    <w:rsid w:val="00A44E59"/>
    <w:rsid w:val="00A4555D"/>
    <w:rsid w:val="00A4595F"/>
    <w:rsid w:val="00A4643C"/>
    <w:rsid w:val="00A46D46"/>
    <w:rsid w:val="00A47797"/>
    <w:rsid w:val="00A47BB1"/>
    <w:rsid w:val="00A5037A"/>
    <w:rsid w:val="00A505C7"/>
    <w:rsid w:val="00A50671"/>
    <w:rsid w:val="00A509E0"/>
    <w:rsid w:val="00A50EDB"/>
    <w:rsid w:val="00A51182"/>
    <w:rsid w:val="00A51357"/>
    <w:rsid w:val="00A51437"/>
    <w:rsid w:val="00A515E2"/>
    <w:rsid w:val="00A5170F"/>
    <w:rsid w:val="00A5172C"/>
    <w:rsid w:val="00A5176E"/>
    <w:rsid w:val="00A5281C"/>
    <w:rsid w:val="00A528D1"/>
    <w:rsid w:val="00A52EEA"/>
    <w:rsid w:val="00A52F11"/>
    <w:rsid w:val="00A53218"/>
    <w:rsid w:val="00A53242"/>
    <w:rsid w:val="00A53AA9"/>
    <w:rsid w:val="00A53FE2"/>
    <w:rsid w:val="00A54107"/>
    <w:rsid w:val="00A54DA9"/>
    <w:rsid w:val="00A550E8"/>
    <w:rsid w:val="00A55179"/>
    <w:rsid w:val="00A554C4"/>
    <w:rsid w:val="00A5557A"/>
    <w:rsid w:val="00A555B6"/>
    <w:rsid w:val="00A55BCF"/>
    <w:rsid w:val="00A56561"/>
    <w:rsid w:val="00A56696"/>
    <w:rsid w:val="00A57BD4"/>
    <w:rsid w:val="00A57BD8"/>
    <w:rsid w:val="00A57BE6"/>
    <w:rsid w:val="00A57DD3"/>
    <w:rsid w:val="00A60002"/>
    <w:rsid w:val="00A608AB"/>
    <w:rsid w:val="00A609B8"/>
    <w:rsid w:val="00A6103D"/>
    <w:rsid w:val="00A6132B"/>
    <w:rsid w:val="00A617CC"/>
    <w:rsid w:val="00A6196D"/>
    <w:rsid w:val="00A61D63"/>
    <w:rsid w:val="00A61D9A"/>
    <w:rsid w:val="00A61FFD"/>
    <w:rsid w:val="00A62034"/>
    <w:rsid w:val="00A62180"/>
    <w:rsid w:val="00A6284B"/>
    <w:rsid w:val="00A6298D"/>
    <w:rsid w:val="00A62A74"/>
    <w:rsid w:val="00A62B8A"/>
    <w:rsid w:val="00A63E60"/>
    <w:rsid w:val="00A64063"/>
    <w:rsid w:val="00A64118"/>
    <w:rsid w:val="00A643A8"/>
    <w:rsid w:val="00A644CF"/>
    <w:rsid w:val="00A646AE"/>
    <w:rsid w:val="00A64845"/>
    <w:rsid w:val="00A64A5E"/>
    <w:rsid w:val="00A64ECB"/>
    <w:rsid w:val="00A65334"/>
    <w:rsid w:val="00A655FC"/>
    <w:rsid w:val="00A65D14"/>
    <w:rsid w:val="00A65FC6"/>
    <w:rsid w:val="00A66636"/>
    <w:rsid w:val="00A6700F"/>
    <w:rsid w:val="00A67C6D"/>
    <w:rsid w:val="00A7018B"/>
    <w:rsid w:val="00A701FD"/>
    <w:rsid w:val="00A70D33"/>
    <w:rsid w:val="00A71010"/>
    <w:rsid w:val="00A71322"/>
    <w:rsid w:val="00A716AB"/>
    <w:rsid w:val="00A71E68"/>
    <w:rsid w:val="00A7233E"/>
    <w:rsid w:val="00A72BDF"/>
    <w:rsid w:val="00A72EFB"/>
    <w:rsid w:val="00A74001"/>
    <w:rsid w:val="00A745D3"/>
    <w:rsid w:val="00A74640"/>
    <w:rsid w:val="00A74723"/>
    <w:rsid w:val="00A75151"/>
    <w:rsid w:val="00A752A0"/>
    <w:rsid w:val="00A758D9"/>
    <w:rsid w:val="00A75AD2"/>
    <w:rsid w:val="00A75FFA"/>
    <w:rsid w:val="00A76463"/>
    <w:rsid w:val="00A76CE5"/>
    <w:rsid w:val="00A776CC"/>
    <w:rsid w:val="00A7798A"/>
    <w:rsid w:val="00A8006D"/>
    <w:rsid w:val="00A80097"/>
    <w:rsid w:val="00A80881"/>
    <w:rsid w:val="00A809DE"/>
    <w:rsid w:val="00A81107"/>
    <w:rsid w:val="00A8117E"/>
    <w:rsid w:val="00A81652"/>
    <w:rsid w:val="00A8172A"/>
    <w:rsid w:val="00A81FFC"/>
    <w:rsid w:val="00A822E3"/>
    <w:rsid w:val="00A82A5C"/>
    <w:rsid w:val="00A82EDB"/>
    <w:rsid w:val="00A82F9C"/>
    <w:rsid w:val="00A8462A"/>
    <w:rsid w:val="00A8466B"/>
    <w:rsid w:val="00A8488F"/>
    <w:rsid w:val="00A849B4"/>
    <w:rsid w:val="00A856C0"/>
    <w:rsid w:val="00A85B42"/>
    <w:rsid w:val="00A85C4C"/>
    <w:rsid w:val="00A862BD"/>
    <w:rsid w:val="00A8631C"/>
    <w:rsid w:val="00A8698D"/>
    <w:rsid w:val="00A87ABF"/>
    <w:rsid w:val="00A87D98"/>
    <w:rsid w:val="00A87E24"/>
    <w:rsid w:val="00A9062E"/>
    <w:rsid w:val="00A908FF"/>
    <w:rsid w:val="00A90992"/>
    <w:rsid w:val="00A90A94"/>
    <w:rsid w:val="00A90BFB"/>
    <w:rsid w:val="00A9184B"/>
    <w:rsid w:val="00A93538"/>
    <w:rsid w:val="00A9377C"/>
    <w:rsid w:val="00A93AFD"/>
    <w:rsid w:val="00A94149"/>
    <w:rsid w:val="00A941F5"/>
    <w:rsid w:val="00A949B8"/>
    <w:rsid w:val="00A95675"/>
    <w:rsid w:val="00A9576F"/>
    <w:rsid w:val="00A95C8C"/>
    <w:rsid w:val="00A95F36"/>
    <w:rsid w:val="00A96238"/>
    <w:rsid w:val="00A96E4B"/>
    <w:rsid w:val="00A96FC1"/>
    <w:rsid w:val="00A975E1"/>
    <w:rsid w:val="00A977E4"/>
    <w:rsid w:val="00AA0428"/>
    <w:rsid w:val="00AA097E"/>
    <w:rsid w:val="00AA0D86"/>
    <w:rsid w:val="00AA0F6C"/>
    <w:rsid w:val="00AA1001"/>
    <w:rsid w:val="00AA116E"/>
    <w:rsid w:val="00AA1218"/>
    <w:rsid w:val="00AA1492"/>
    <w:rsid w:val="00AA17C4"/>
    <w:rsid w:val="00AA1C0B"/>
    <w:rsid w:val="00AA2129"/>
    <w:rsid w:val="00AA2309"/>
    <w:rsid w:val="00AA247A"/>
    <w:rsid w:val="00AA2B28"/>
    <w:rsid w:val="00AA2FF3"/>
    <w:rsid w:val="00AA396E"/>
    <w:rsid w:val="00AA43A0"/>
    <w:rsid w:val="00AA44CA"/>
    <w:rsid w:val="00AA4953"/>
    <w:rsid w:val="00AA4B27"/>
    <w:rsid w:val="00AA5183"/>
    <w:rsid w:val="00AA5518"/>
    <w:rsid w:val="00AA5861"/>
    <w:rsid w:val="00AA5B11"/>
    <w:rsid w:val="00AA676F"/>
    <w:rsid w:val="00AA6A32"/>
    <w:rsid w:val="00AA6C3E"/>
    <w:rsid w:val="00AA7077"/>
    <w:rsid w:val="00AA7C36"/>
    <w:rsid w:val="00AB17E9"/>
    <w:rsid w:val="00AB185D"/>
    <w:rsid w:val="00AB1DD7"/>
    <w:rsid w:val="00AB1FB7"/>
    <w:rsid w:val="00AB22AE"/>
    <w:rsid w:val="00AB2348"/>
    <w:rsid w:val="00AB290F"/>
    <w:rsid w:val="00AB32D8"/>
    <w:rsid w:val="00AB37AA"/>
    <w:rsid w:val="00AB3FC2"/>
    <w:rsid w:val="00AB4614"/>
    <w:rsid w:val="00AB573D"/>
    <w:rsid w:val="00AB643D"/>
    <w:rsid w:val="00AB72A0"/>
    <w:rsid w:val="00AB7EAA"/>
    <w:rsid w:val="00AC1275"/>
    <w:rsid w:val="00AC2B33"/>
    <w:rsid w:val="00AC3087"/>
    <w:rsid w:val="00AC34D3"/>
    <w:rsid w:val="00AC38FB"/>
    <w:rsid w:val="00AC41A4"/>
    <w:rsid w:val="00AC45A2"/>
    <w:rsid w:val="00AC4C38"/>
    <w:rsid w:val="00AC72B3"/>
    <w:rsid w:val="00AC7BA9"/>
    <w:rsid w:val="00AD0CB3"/>
    <w:rsid w:val="00AD0CBA"/>
    <w:rsid w:val="00AD16DE"/>
    <w:rsid w:val="00AD20C4"/>
    <w:rsid w:val="00AD2158"/>
    <w:rsid w:val="00AD26B7"/>
    <w:rsid w:val="00AD2A59"/>
    <w:rsid w:val="00AD2DF6"/>
    <w:rsid w:val="00AD2F7C"/>
    <w:rsid w:val="00AD3135"/>
    <w:rsid w:val="00AD37F4"/>
    <w:rsid w:val="00AD38BB"/>
    <w:rsid w:val="00AD3D13"/>
    <w:rsid w:val="00AD3F0E"/>
    <w:rsid w:val="00AD4198"/>
    <w:rsid w:val="00AD41E8"/>
    <w:rsid w:val="00AD4AA6"/>
    <w:rsid w:val="00AD4B62"/>
    <w:rsid w:val="00AD5033"/>
    <w:rsid w:val="00AD50DE"/>
    <w:rsid w:val="00AD55A7"/>
    <w:rsid w:val="00AD5849"/>
    <w:rsid w:val="00AD594E"/>
    <w:rsid w:val="00AD5A7B"/>
    <w:rsid w:val="00AD5C7D"/>
    <w:rsid w:val="00AD638E"/>
    <w:rsid w:val="00AD6941"/>
    <w:rsid w:val="00AD695D"/>
    <w:rsid w:val="00AD715A"/>
    <w:rsid w:val="00AD7479"/>
    <w:rsid w:val="00AD78A4"/>
    <w:rsid w:val="00AD7989"/>
    <w:rsid w:val="00AD7BD6"/>
    <w:rsid w:val="00AD7BE2"/>
    <w:rsid w:val="00AD7D4A"/>
    <w:rsid w:val="00AE0244"/>
    <w:rsid w:val="00AE060D"/>
    <w:rsid w:val="00AE0707"/>
    <w:rsid w:val="00AE0DA1"/>
    <w:rsid w:val="00AE1213"/>
    <w:rsid w:val="00AE1833"/>
    <w:rsid w:val="00AE1A36"/>
    <w:rsid w:val="00AE1B64"/>
    <w:rsid w:val="00AE1D15"/>
    <w:rsid w:val="00AE1E51"/>
    <w:rsid w:val="00AE1ECB"/>
    <w:rsid w:val="00AE22F2"/>
    <w:rsid w:val="00AE377F"/>
    <w:rsid w:val="00AE3DD3"/>
    <w:rsid w:val="00AE4097"/>
    <w:rsid w:val="00AE4223"/>
    <w:rsid w:val="00AE4592"/>
    <w:rsid w:val="00AE4DAC"/>
    <w:rsid w:val="00AE5750"/>
    <w:rsid w:val="00AE6000"/>
    <w:rsid w:val="00AE6182"/>
    <w:rsid w:val="00AE6611"/>
    <w:rsid w:val="00AE7540"/>
    <w:rsid w:val="00AE7EAF"/>
    <w:rsid w:val="00AF00B9"/>
    <w:rsid w:val="00AF09BA"/>
    <w:rsid w:val="00AF0B4A"/>
    <w:rsid w:val="00AF105D"/>
    <w:rsid w:val="00AF1458"/>
    <w:rsid w:val="00AF18B5"/>
    <w:rsid w:val="00AF2070"/>
    <w:rsid w:val="00AF20F5"/>
    <w:rsid w:val="00AF29F2"/>
    <w:rsid w:val="00AF2AEA"/>
    <w:rsid w:val="00AF2C66"/>
    <w:rsid w:val="00AF32A9"/>
    <w:rsid w:val="00AF411C"/>
    <w:rsid w:val="00AF4483"/>
    <w:rsid w:val="00AF4A81"/>
    <w:rsid w:val="00AF621F"/>
    <w:rsid w:val="00AF67A6"/>
    <w:rsid w:val="00AF6915"/>
    <w:rsid w:val="00AF69BE"/>
    <w:rsid w:val="00AF74AC"/>
    <w:rsid w:val="00AF7B8D"/>
    <w:rsid w:val="00AF7BA5"/>
    <w:rsid w:val="00AF7E66"/>
    <w:rsid w:val="00B00620"/>
    <w:rsid w:val="00B00704"/>
    <w:rsid w:val="00B008E6"/>
    <w:rsid w:val="00B009C3"/>
    <w:rsid w:val="00B00CBE"/>
    <w:rsid w:val="00B01494"/>
    <w:rsid w:val="00B01AB2"/>
    <w:rsid w:val="00B01F9F"/>
    <w:rsid w:val="00B024DA"/>
    <w:rsid w:val="00B036C1"/>
    <w:rsid w:val="00B0486B"/>
    <w:rsid w:val="00B05A83"/>
    <w:rsid w:val="00B06254"/>
    <w:rsid w:val="00B06372"/>
    <w:rsid w:val="00B0693D"/>
    <w:rsid w:val="00B06F8D"/>
    <w:rsid w:val="00B07571"/>
    <w:rsid w:val="00B1002F"/>
    <w:rsid w:val="00B10109"/>
    <w:rsid w:val="00B1040B"/>
    <w:rsid w:val="00B1136B"/>
    <w:rsid w:val="00B11515"/>
    <w:rsid w:val="00B11AF1"/>
    <w:rsid w:val="00B11E47"/>
    <w:rsid w:val="00B12371"/>
    <w:rsid w:val="00B127B9"/>
    <w:rsid w:val="00B1299B"/>
    <w:rsid w:val="00B12D13"/>
    <w:rsid w:val="00B12FC7"/>
    <w:rsid w:val="00B130A8"/>
    <w:rsid w:val="00B13612"/>
    <w:rsid w:val="00B13766"/>
    <w:rsid w:val="00B13A1E"/>
    <w:rsid w:val="00B13EEC"/>
    <w:rsid w:val="00B13F2E"/>
    <w:rsid w:val="00B1403B"/>
    <w:rsid w:val="00B146DC"/>
    <w:rsid w:val="00B14803"/>
    <w:rsid w:val="00B14B9D"/>
    <w:rsid w:val="00B156D4"/>
    <w:rsid w:val="00B15F7A"/>
    <w:rsid w:val="00B163F5"/>
    <w:rsid w:val="00B16729"/>
    <w:rsid w:val="00B175ED"/>
    <w:rsid w:val="00B176E4"/>
    <w:rsid w:val="00B178A9"/>
    <w:rsid w:val="00B17C2E"/>
    <w:rsid w:val="00B20524"/>
    <w:rsid w:val="00B20F50"/>
    <w:rsid w:val="00B21094"/>
    <w:rsid w:val="00B2115D"/>
    <w:rsid w:val="00B2181C"/>
    <w:rsid w:val="00B21878"/>
    <w:rsid w:val="00B22E0A"/>
    <w:rsid w:val="00B232E2"/>
    <w:rsid w:val="00B23782"/>
    <w:rsid w:val="00B23F81"/>
    <w:rsid w:val="00B24476"/>
    <w:rsid w:val="00B244A8"/>
    <w:rsid w:val="00B24688"/>
    <w:rsid w:val="00B24A65"/>
    <w:rsid w:val="00B253D3"/>
    <w:rsid w:val="00B25489"/>
    <w:rsid w:val="00B25E8B"/>
    <w:rsid w:val="00B2603F"/>
    <w:rsid w:val="00B2664E"/>
    <w:rsid w:val="00B26B5D"/>
    <w:rsid w:val="00B2769F"/>
    <w:rsid w:val="00B27DA3"/>
    <w:rsid w:val="00B30177"/>
    <w:rsid w:val="00B301B6"/>
    <w:rsid w:val="00B303A4"/>
    <w:rsid w:val="00B30523"/>
    <w:rsid w:val="00B30FF8"/>
    <w:rsid w:val="00B31659"/>
    <w:rsid w:val="00B3267A"/>
    <w:rsid w:val="00B32B70"/>
    <w:rsid w:val="00B32E6F"/>
    <w:rsid w:val="00B33329"/>
    <w:rsid w:val="00B33518"/>
    <w:rsid w:val="00B3375C"/>
    <w:rsid w:val="00B33D05"/>
    <w:rsid w:val="00B34DAE"/>
    <w:rsid w:val="00B354E4"/>
    <w:rsid w:val="00B35A04"/>
    <w:rsid w:val="00B35C43"/>
    <w:rsid w:val="00B3662A"/>
    <w:rsid w:val="00B36648"/>
    <w:rsid w:val="00B36BCD"/>
    <w:rsid w:val="00B36D45"/>
    <w:rsid w:val="00B375B4"/>
    <w:rsid w:val="00B3793A"/>
    <w:rsid w:val="00B37D31"/>
    <w:rsid w:val="00B37E15"/>
    <w:rsid w:val="00B40DDD"/>
    <w:rsid w:val="00B41296"/>
    <w:rsid w:val="00B4142F"/>
    <w:rsid w:val="00B41800"/>
    <w:rsid w:val="00B42A0B"/>
    <w:rsid w:val="00B42C9D"/>
    <w:rsid w:val="00B42D35"/>
    <w:rsid w:val="00B42D77"/>
    <w:rsid w:val="00B42F2C"/>
    <w:rsid w:val="00B42FCE"/>
    <w:rsid w:val="00B43C2B"/>
    <w:rsid w:val="00B43CE9"/>
    <w:rsid w:val="00B43FCD"/>
    <w:rsid w:val="00B44D72"/>
    <w:rsid w:val="00B450B8"/>
    <w:rsid w:val="00B45313"/>
    <w:rsid w:val="00B453CE"/>
    <w:rsid w:val="00B45506"/>
    <w:rsid w:val="00B4560D"/>
    <w:rsid w:val="00B4604E"/>
    <w:rsid w:val="00B4697F"/>
    <w:rsid w:val="00B469E3"/>
    <w:rsid w:val="00B46DEE"/>
    <w:rsid w:val="00B47689"/>
    <w:rsid w:val="00B47B98"/>
    <w:rsid w:val="00B47EC7"/>
    <w:rsid w:val="00B47F82"/>
    <w:rsid w:val="00B500DA"/>
    <w:rsid w:val="00B52002"/>
    <w:rsid w:val="00B52079"/>
    <w:rsid w:val="00B520FE"/>
    <w:rsid w:val="00B52126"/>
    <w:rsid w:val="00B525A7"/>
    <w:rsid w:val="00B528FA"/>
    <w:rsid w:val="00B52DD3"/>
    <w:rsid w:val="00B52E42"/>
    <w:rsid w:val="00B53186"/>
    <w:rsid w:val="00B5377C"/>
    <w:rsid w:val="00B54D45"/>
    <w:rsid w:val="00B55277"/>
    <w:rsid w:val="00B552A5"/>
    <w:rsid w:val="00B5580C"/>
    <w:rsid w:val="00B5592B"/>
    <w:rsid w:val="00B55EE0"/>
    <w:rsid w:val="00B56237"/>
    <w:rsid w:val="00B57696"/>
    <w:rsid w:val="00B606DA"/>
    <w:rsid w:val="00B621A7"/>
    <w:rsid w:val="00B625C6"/>
    <w:rsid w:val="00B627EF"/>
    <w:rsid w:val="00B63842"/>
    <w:rsid w:val="00B63B4E"/>
    <w:rsid w:val="00B64367"/>
    <w:rsid w:val="00B649B1"/>
    <w:rsid w:val="00B64A40"/>
    <w:rsid w:val="00B64A69"/>
    <w:rsid w:val="00B64C85"/>
    <w:rsid w:val="00B64E32"/>
    <w:rsid w:val="00B658C8"/>
    <w:rsid w:val="00B664E6"/>
    <w:rsid w:val="00B6663C"/>
    <w:rsid w:val="00B66C62"/>
    <w:rsid w:val="00B67619"/>
    <w:rsid w:val="00B67641"/>
    <w:rsid w:val="00B67B2C"/>
    <w:rsid w:val="00B67B8B"/>
    <w:rsid w:val="00B67F27"/>
    <w:rsid w:val="00B70474"/>
    <w:rsid w:val="00B7056B"/>
    <w:rsid w:val="00B70F6B"/>
    <w:rsid w:val="00B711BF"/>
    <w:rsid w:val="00B71284"/>
    <w:rsid w:val="00B715BA"/>
    <w:rsid w:val="00B7189A"/>
    <w:rsid w:val="00B72095"/>
    <w:rsid w:val="00B722A1"/>
    <w:rsid w:val="00B723CA"/>
    <w:rsid w:val="00B73202"/>
    <w:rsid w:val="00B732B1"/>
    <w:rsid w:val="00B7334A"/>
    <w:rsid w:val="00B73609"/>
    <w:rsid w:val="00B74C53"/>
    <w:rsid w:val="00B74D3A"/>
    <w:rsid w:val="00B75016"/>
    <w:rsid w:val="00B75642"/>
    <w:rsid w:val="00B759A0"/>
    <w:rsid w:val="00B75EDC"/>
    <w:rsid w:val="00B77185"/>
    <w:rsid w:val="00B8067E"/>
    <w:rsid w:val="00B8077F"/>
    <w:rsid w:val="00B807FC"/>
    <w:rsid w:val="00B80A48"/>
    <w:rsid w:val="00B80BC9"/>
    <w:rsid w:val="00B80E17"/>
    <w:rsid w:val="00B81D11"/>
    <w:rsid w:val="00B81DA5"/>
    <w:rsid w:val="00B81DDF"/>
    <w:rsid w:val="00B82466"/>
    <w:rsid w:val="00B82722"/>
    <w:rsid w:val="00B82EAC"/>
    <w:rsid w:val="00B831F2"/>
    <w:rsid w:val="00B83300"/>
    <w:rsid w:val="00B83B10"/>
    <w:rsid w:val="00B83B13"/>
    <w:rsid w:val="00B83F72"/>
    <w:rsid w:val="00B84206"/>
    <w:rsid w:val="00B84412"/>
    <w:rsid w:val="00B8451D"/>
    <w:rsid w:val="00B8462B"/>
    <w:rsid w:val="00B848D6"/>
    <w:rsid w:val="00B84B55"/>
    <w:rsid w:val="00B850ED"/>
    <w:rsid w:val="00B85630"/>
    <w:rsid w:val="00B85B15"/>
    <w:rsid w:val="00B85E6B"/>
    <w:rsid w:val="00B85F46"/>
    <w:rsid w:val="00B861FD"/>
    <w:rsid w:val="00B86316"/>
    <w:rsid w:val="00B8642F"/>
    <w:rsid w:val="00B86AEF"/>
    <w:rsid w:val="00B875CC"/>
    <w:rsid w:val="00B901C0"/>
    <w:rsid w:val="00B90CF7"/>
    <w:rsid w:val="00B91009"/>
    <w:rsid w:val="00B91266"/>
    <w:rsid w:val="00B91C7F"/>
    <w:rsid w:val="00B91FAB"/>
    <w:rsid w:val="00B92380"/>
    <w:rsid w:val="00B92400"/>
    <w:rsid w:val="00B929EA"/>
    <w:rsid w:val="00B92B2C"/>
    <w:rsid w:val="00B9344C"/>
    <w:rsid w:val="00B942A4"/>
    <w:rsid w:val="00B94401"/>
    <w:rsid w:val="00B94613"/>
    <w:rsid w:val="00B94C56"/>
    <w:rsid w:val="00B94DFC"/>
    <w:rsid w:val="00B95323"/>
    <w:rsid w:val="00B95826"/>
    <w:rsid w:val="00B95F9A"/>
    <w:rsid w:val="00B964D9"/>
    <w:rsid w:val="00B9657E"/>
    <w:rsid w:val="00B9661C"/>
    <w:rsid w:val="00B96868"/>
    <w:rsid w:val="00B9688A"/>
    <w:rsid w:val="00B96956"/>
    <w:rsid w:val="00B970FD"/>
    <w:rsid w:val="00B972DB"/>
    <w:rsid w:val="00B97380"/>
    <w:rsid w:val="00B975C4"/>
    <w:rsid w:val="00B9791D"/>
    <w:rsid w:val="00B97E60"/>
    <w:rsid w:val="00BA00B6"/>
    <w:rsid w:val="00BA05F2"/>
    <w:rsid w:val="00BA073E"/>
    <w:rsid w:val="00BA0783"/>
    <w:rsid w:val="00BA099A"/>
    <w:rsid w:val="00BA11C3"/>
    <w:rsid w:val="00BA13BE"/>
    <w:rsid w:val="00BA1611"/>
    <w:rsid w:val="00BA16F0"/>
    <w:rsid w:val="00BA18C8"/>
    <w:rsid w:val="00BA19D2"/>
    <w:rsid w:val="00BA2296"/>
    <w:rsid w:val="00BA22AE"/>
    <w:rsid w:val="00BA2CD3"/>
    <w:rsid w:val="00BA3839"/>
    <w:rsid w:val="00BA4188"/>
    <w:rsid w:val="00BA4C80"/>
    <w:rsid w:val="00BA5179"/>
    <w:rsid w:val="00BA66FF"/>
    <w:rsid w:val="00BA6AC1"/>
    <w:rsid w:val="00BA6DFA"/>
    <w:rsid w:val="00BA6EB2"/>
    <w:rsid w:val="00BA71FD"/>
    <w:rsid w:val="00BA72F2"/>
    <w:rsid w:val="00BA7306"/>
    <w:rsid w:val="00BA73BE"/>
    <w:rsid w:val="00BA767F"/>
    <w:rsid w:val="00BA784E"/>
    <w:rsid w:val="00BA7C6C"/>
    <w:rsid w:val="00BA7CEE"/>
    <w:rsid w:val="00BA7E40"/>
    <w:rsid w:val="00BB06A0"/>
    <w:rsid w:val="00BB08E1"/>
    <w:rsid w:val="00BB0C0E"/>
    <w:rsid w:val="00BB1146"/>
    <w:rsid w:val="00BB158E"/>
    <w:rsid w:val="00BB1AFE"/>
    <w:rsid w:val="00BB262C"/>
    <w:rsid w:val="00BB26A1"/>
    <w:rsid w:val="00BB26A9"/>
    <w:rsid w:val="00BB28D8"/>
    <w:rsid w:val="00BB296C"/>
    <w:rsid w:val="00BB29AF"/>
    <w:rsid w:val="00BB2ACC"/>
    <w:rsid w:val="00BB2B41"/>
    <w:rsid w:val="00BB330E"/>
    <w:rsid w:val="00BB386C"/>
    <w:rsid w:val="00BB3AED"/>
    <w:rsid w:val="00BB46E0"/>
    <w:rsid w:val="00BB4938"/>
    <w:rsid w:val="00BB500F"/>
    <w:rsid w:val="00BB530B"/>
    <w:rsid w:val="00BB567D"/>
    <w:rsid w:val="00BB57E5"/>
    <w:rsid w:val="00BB5990"/>
    <w:rsid w:val="00BB6B88"/>
    <w:rsid w:val="00BB720A"/>
    <w:rsid w:val="00BB7268"/>
    <w:rsid w:val="00BB78C9"/>
    <w:rsid w:val="00BB7ADE"/>
    <w:rsid w:val="00BC00CB"/>
    <w:rsid w:val="00BC1549"/>
    <w:rsid w:val="00BC1C94"/>
    <w:rsid w:val="00BC231C"/>
    <w:rsid w:val="00BC2D20"/>
    <w:rsid w:val="00BC3992"/>
    <w:rsid w:val="00BC3DBA"/>
    <w:rsid w:val="00BC48E1"/>
    <w:rsid w:val="00BC4EEB"/>
    <w:rsid w:val="00BC5710"/>
    <w:rsid w:val="00BC5D05"/>
    <w:rsid w:val="00BC5E99"/>
    <w:rsid w:val="00BC6327"/>
    <w:rsid w:val="00BC742C"/>
    <w:rsid w:val="00BC7832"/>
    <w:rsid w:val="00BC7A0C"/>
    <w:rsid w:val="00BC7BDA"/>
    <w:rsid w:val="00BD0C16"/>
    <w:rsid w:val="00BD1B57"/>
    <w:rsid w:val="00BD230A"/>
    <w:rsid w:val="00BD3243"/>
    <w:rsid w:val="00BD328F"/>
    <w:rsid w:val="00BD33DD"/>
    <w:rsid w:val="00BD3624"/>
    <w:rsid w:val="00BD398D"/>
    <w:rsid w:val="00BD399C"/>
    <w:rsid w:val="00BD43EA"/>
    <w:rsid w:val="00BD4DC6"/>
    <w:rsid w:val="00BD5474"/>
    <w:rsid w:val="00BD69CA"/>
    <w:rsid w:val="00BD6C29"/>
    <w:rsid w:val="00BD74AA"/>
    <w:rsid w:val="00BE0648"/>
    <w:rsid w:val="00BE0C6F"/>
    <w:rsid w:val="00BE0CF5"/>
    <w:rsid w:val="00BE10A4"/>
    <w:rsid w:val="00BE1858"/>
    <w:rsid w:val="00BE1EEC"/>
    <w:rsid w:val="00BE2AC5"/>
    <w:rsid w:val="00BE3020"/>
    <w:rsid w:val="00BE302F"/>
    <w:rsid w:val="00BE3768"/>
    <w:rsid w:val="00BE3A08"/>
    <w:rsid w:val="00BE3A97"/>
    <w:rsid w:val="00BE43E1"/>
    <w:rsid w:val="00BE516D"/>
    <w:rsid w:val="00BE5A13"/>
    <w:rsid w:val="00BE5C29"/>
    <w:rsid w:val="00BE5C5B"/>
    <w:rsid w:val="00BE60C5"/>
    <w:rsid w:val="00BE60CC"/>
    <w:rsid w:val="00BE66BE"/>
    <w:rsid w:val="00BE6702"/>
    <w:rsid w:val="00BE6B92"/>
    <w:rsid w:val="00BE6F35"/>
    <w:rsid w:val="00BF0412"/>
    <w:rsid w:val="00BF0B7B"/>
    <w:rsid w:val="00BF0BB7"/>
    <w:rsid w:val="00BF1745"/>
    <w:rsid w:val="00BF1962"/>
    <w:rsid w:val="00BF1B6E"/>
    <w:rsid w:val="00BF1FA7"/>
    <w:rsid w:val="00BF2157"/>
    <w:rsid w:val="00BF2569"/>
    <w:rsid w:val="00BF27BE"/>
    <w:rsid w:val="00BF281B"/>
    <w:rsid w:val="00BF29AD"/>
    <w:rsid w:val="00BF2E3F"/>
    <w:rsid w:val="00BF31ED"/>
    <w:rsid w:val="00BF3489"/>
    <w:rsid w:val="00BF364B"/>
    <w:rsid w:val="00BF3AEA"/>
    <w:rsid w:val="00BF3B49"/>
    <w:rsid w:val="00BF3DBC"/>
    <w:rsid w:val="00BF48A1"/>
    <w:rsid w:val="00BF4ADB"/>
    <w:rsid w:val="00BF53C2"/>
    <w:rsid w:val="00BF58FF"/>
    <w:rsid w:val="00BF5FAD"/>
    <w:rsid w:val="00BF60ED"/>
    <w:rsid w:val="00BF6247"/>
    <w:rsid w:val="00BF673C"/>
    <w:rsid w:val="00BF6757"/>
    <w:rsid w:val="00BF79AB"/>
    <w:rsid w:val="00BF7CD8"/>
    <w:rsid w:val="00BF7FEA"/>
    <w:rsid w:val="00C003F8"/>
    <w:rsid w:val="00C005A2"/>
    <w:rsid w:val="00C00A8C"/>
    <w:rsid w:val="00C00FBC"/>
    <w:rsid w:val="00C01043"/>
    <w:rsid w:val="00C017D6"/>
    <w:rsid w:val="00C02E7E"/>
    <w:rsid w:val="00C041ED"/>
    <w:rsid w:val="00C0473A"/>
    <w:rsid w:val="00C05266"/>
    <w:rsid w:val="00C054AA"/>
    <w:rsid w:val="00C057E6"/>
    <w:rsid w:val="00C05A8C"/>
    <w:rsid w:val="00C05D13"/>
    <w:rsid w:val="00C064A6"/>
    <w:rsid w:val="00C06607"/>
    <w:rsid w:val="00C06665"/>
    <w:rsid w:val="00C06937"/>
    <w:rsid w:val="00C06982"/>
    <w:rsid w:val="00C06BF1"/>
    <w:rsid w:val="00C06DDC"/>
    <w:rsid w:val="00C07B83"/>
    <w:rsid w:val="00C07C7B"/>
    <w:rsid w:val="00C100E2"/>
    <w:rsid w:val="00C104A6"/>
    <w:rsid w:val="00C104BE"/>
    <w:rsid w:val="00C10D0C"/>
    <w:rsid w:val="00C11764"/>
    <w:rsid w:val="00C11DC0"/>
    <w:rsid w:val="00C12C0F"/>
    <w:rsid w:val="00C12C77"/>
    <w:rsid w:val="00C12CE4"/>
    <w:rsid w:val="00C132FC"/>
    <w:rsid w:val="00C13513"/>
    <w:rsid w:val="00C1408E"/>
    <w:rsid w:val="00C14269"/>
    <w:rsid w:val="00C14879"/>
    <w:rsid w:val="00C14AEE"/>
    <w:rsid w:val="00C15109"/>
    <w:rsid w:val="00C154DA"/>
    <w:rsid w:val="00C16905"/>
    <w:rsid w:val="00C16E3A"/>
    <w:rsid w:val="00C172C6"/>
    <w:rsid w:val="00C17647"/>
    <w:rsid w:val="00C201A6"/>
    <w:rsid w:val="00C205D3"/>
    <w:rsid w:val="00C21512"/>
    <w:rsid w:val="00C218A3"/>
    <w:rsid w:val="00C223CC"/>
    <w:rsid w:val="00C2288A"/>
    <w:rsid w:val="00C234F0"/>
    <w:rsid w:val="00C2395F"/>
    <w:rsid w:val="00C24160"/>
    <w:rsid w:val="00C24AB0"/>
    <w:rsid w:val="00C24CF9"/>
    <w:rsid w:val="00C24DFE"/>
    <w:rsid w:val="00C2509B"/>
    <w:rsid w:val="00C251C1"/>
    <w:rsid w:val="00C253CD"/>
    <w:rsid w:val="00C25657"/>
    <w:rsid w:val="00C258C8"/>
    <w:rsid w:val="00C262EF"/>
    <w:rsid w:val="00C264AB"/>
    <w:rsid w:val="00C2696D"/>
    <w:rsid w:val="00C271F1"/>
    <w:rsid w:val="00C272B3"/>
    <w:rsid w:val="00C279A2"/>
    <w:rsid w:val="00C27E01"/>
    <w:rsid w:val="00C30178"/>
    <w:rsid w:val="00C317FF"/>
    <w:rsid w:val="00C31977"/>
    <w:rsid w:val="00C319EF"/>
    <w:rsid w:val="00C31B32"/>
    <w:rsid w:val="00C335C6"/>
    <w:rsid w:val="00C339E7"/>
    <w:rsid w:val="00C33DBA"/>
    <w:rsid w:val="00C33F83"/>
    <w:rsid w:val="00C343A0"/>
    <w:rsid w:val="00C34536"/>
    <w:rsid w:val="00C34AE9"/>
    <w:rsid w:val="00C35598"/>
    <w:rsid w:val="00C35650"/>
    <w:rsid w:val="00C356AB"/>
    <w:rsid w:val="00C356F5"/>
    <w:rsid w:val="00C35753"/>
    <w:rsid w:val="00C36351"/>
    <w:rsid w:val="00C366A1"/>
    <w:rsid w:val="00C36D4A"/>
    <w:rsid w:val="00C37214"/>
    <w:rsid w:val="00C37265"/>
    <w:rsid w:val="00C37411"/>
    <w:rsid w:val="00C376C7"/>
    <w:rsid w:val="00C377D7"/>
    <w:rsid w:val="00C40012"/>
    <w:rsid w:val="00C4159C"/>
    <w:rsid w:val="00C418FD"/>
    <w:rsid w:val="00C41EC1"/>
    <w:rsid w:val="00C42026"/>
    <w:rsid w:val="00C4225E"/>
    <w:rsid w:val="00C42A87"/>
    <w:rsid w:val="00C43651"/>
    <w:rsid w:val="00C43809"/>
    <w:rsid w:val="00C43D39"/>
    <w:rsid w:val="00C4410A"/>
    <w:rsid w:val="00C44F8D"/>
    <w:rsid w:val="00C45228"/>
    <w:rsid w:val="00C4549C"/>
    <w:rsid w:val="00C456BC"/>
    <w:rsid w:val="00C4615A"/>
    <w:rsid w:val="00C46550"/>
    <w:rsid w:val="00C465D3"/>
    <w:rsid w:val="00C47683"/>
    <w:rsid w:val="00C47BCD"/>
    <w:rsid w:val="00C5058D"/>
    <w:rsid w:val="00C51265"/>
    <w:rsid w:val="00C51A68"/>
    <w:rsid w:val="00C52381"/>
    <w:rsid w:val="00C52AEB"/>
    <w:rsid w:val="00C52DF7"/>
    <w:rsid w:val="00C52E67"/>
    <w:rsid w:val="00C531B8"/>
    <w:rsid w:val="00C5340C"/>
    <w:rsid w:val="00C53A70"/>
    <w:rsid w:val="00C53D64"/>
    <w:rsid w:val="00C54A8B"/>
    <w:rsid w:val="00C54ABF"/>
    <w:rsid w:val="00C5525E"/>
    <w:rsid w:val="00C5533F"/>
    <w:rsid w:val="00C558F9"/>
    <w:rsid w:val="00C55ADF"/>
    <w:rsid w:val="00C5608A"/>
    <w:rsid w:val="00C571DC"/>
    <w:rsid w:val="00C57F81"/>
    <w:rsid w:val="00C605FB"/>
    <w:rsid w:val="00C61434"/>
    <w:rsid w:val="00C614DF"/>
    <w:rsid w:val="00C618AF"/>
    <w:rsid w:val="00C62123"/>
    <w:rsid w:val="00C63083"/>
    <w:rsid w:val="00C630B9"/>
    <w:rsid w:val="00C6316A"/>
    <w:rsid w:val="00C63A6B"/>
    <w:rsid w:val="00C63F10"/>
    <w:rsid w:val="00C63F52"/>
    <w:rsid w:val="00C63FC6"/>
    <w:rsid w:val="00C647D4"/>
    <w:rsid w:val="00C65248"/>
    <w:rsid w:val="00C65EED"/>
    <w:rsid w:val="00C6602D"/>
    <w:rsid w:val="00C660A3"/>
    <w:rsid w:val="00C669BD"/>
    <w:rsid w:val="00C66AA2"/>
    <w:rsid w:val="00C66CF3"/>
    <w:rsid w:val="00C66D53"/>
    <w:rsid w:val="00C66F53"/>
    <w:rsid w:val="00C670C4"/>
    <w:rsid w:val="00C67514"/>
    <w:rsid w:val="00C67972"/>
    <w:rsid w:val="00C67C68"/>
    <w:rsid w:val="00C7031A"/>
    <w:rsid w:val="00C70402"/>
    <w:rsid w:val="00C70908"/>
    <w:rsid w:val="00C70C10"/>
    <w:rsid w:val="00C70DC3"/>
    <w:rsid w:val="00C71EB4"/>
    <w:rsid w:val="00C721AF"/>
    <w:rsid w:val="00C72B51"/>
    <w:rsid w:val="00C734AA"/>
    <w:rsid w:val="00C735EC"/>
    <w:rsid w:val="00C7374F"/>
    <w:rsid w:val="00C74385"/>
    <w:rsid w:val="00C74465"/>
    <w:rsid w:val="00C74CE1"/>
    <w:rsid w:val="00C7689C"/>
    <w:rsid w:val="00C77885"/>
    <w:rsid w:val="00C77AC7"/>
    <w:rsid w:val="00C77BEA"/>
    <w:rsid w:val="00C77D8B"/>
    <w:rsid w:val="00C80358"/>
    <w:rsid w:val="00C8035A"/>
    <w:rsid w:val="00C80805"/>
    <w:rsid w:val="00C80875"/>
    <w:rsid w:val="00C80997"/>
    <w:rsid w:val="00C809E7"/>
    <w:rsid w:val="00C80B9F"/>
    <w:rsid w:val="00C80D73"/>
    <w:rsid w:val="00C80D97"/>
    <w:rsid w:val="00C82601"/>
    <w:rsid w:val="00C82936"/>
    <w:rsid w:val="00C82F6C"/>
    <w:rsid w:val="00C83882"/>
    <w:rsid w:val="00C84523"/>
    <w:rsid w:val="00C8484E"/>
    <w:rsid w:val="00C84F96"/>
    <w:rsid w:val="00C85B85"/>
    <w:rsid w:val="00C85BD9"/>
    <w:rsid w:val="00C85C7C"/>
    <w:rsid w:val="00C85CAC"/>
    <w:rsid w:val="00C860B7"/>
    <w:rsid w:val="00C8616B"/>
    <w:rsid w:val="00C86A4E"/>
    <w:rsid w:val="00C86D82"/>
    <w:rsid w:val="00C86E25"/>
    <w:rsid w:val="00C876E7"/>
    <w:rsid w:val="00C87CDB"/>
    <w:rsid w:val="00C87D04"/>
    <w:rsid w:val="00C900AD"/>
    <w:rsid w:val="00C90247"/>
    <w:rsid w:val="00C90C92"/>
    <w:rsid w:val="00C90CB7"/>
    <w:rsid w:val="00C910FB"/>
    <w:rsid w:val="00C9156A"/>
    <w:rsid w:val="00C9274F"/>
    <w:rsid w:val="00C935FA"/>
    <w:rsid w:val="00C93A88"/>
    <w:rsid w:val="00C9406A"/>
    <w:rsid w:val="00C94114"/>
    <w:rsid w:val="00C945AA"/>
    <w:rsid w:val="00C9571E"/>
    <w:rsid w:val="00C95AF2"/>
    <w:rsid w:val="00C95D7A"/>
    <w:rsid w:val="00C9668D"/>
    <w:rsid w:val="00C97431"/>
    <w:rsid w:val="00C977D8"/>
    <w:rsid w:val="00CA073A"/>
    <w:rsid w:val="00CA09E9"/>
    <w:rsid w:val="00CA0A47"/>
    <w:rsid w:val="00CA0AE5"/>
    <w:rsid w:val="00CA0B94"/>
    <w:rsid w:val="00CA11F9"/>
    <w:rsid w:val="00CA13F0"/>
    <w:rsid w:val="00CA1B05"/>
    <w:rsid w:val="00CA1D06"/>
    <w:rsid w:val="00CA2C5D"/>
    <w:rsid w:val="00CA3EB7"/>
    <w:rsid w:val="00CA3EFC"/>
    <w:rsid w:val="00CA4203"/>
    <w:rsid w:val="00CA51F9"/>
    <w:rsid w:val="00CA6360"/>
    <w:rsid w:val="00CA6361"/>
    <w:rsid w:val="00CA64D5"/>
    <w:rsid w:val="00CA657F"/>
    <w:rsid w:val="00CA6942"/>
    <w:rsid w:val="00CA6F75"/>
    <w:rsid w:val="00CA6FF4"/>
    <w:rsid w:val="00CA7207"/>
    <w:rsid w:val="00CA7389"/>
    <w:rsid w:val="00CA7CAD"/>
    <w:rsid w:val="00CB0CCB"/>
    <w:rsid w:val="00CB0DF4"/>
    <w:rsid w:val="00CB1192"/>
    <w:rsid w:val="00CB139B"/>
    <w:rsid w:val="00CB19C9"/>
    <w:rsid w:val="00CB1E56"/>
    <w:rsid w:val="00CB2262"/>
    <w:rsid w:val="00CB2E43"/>
    <w:rsid w:val="00CB3A47"/>
    <w:rsid w:val="00CB3C2C"/>
    <w:rsid w:val="00CB4534"/>
    <w:rsid w:val="00CB458D"/>
    <w:rsid w:val="00CB535A"/>
    <w:rsid w:val="00CB64CF"/>
    <w:rsid w:val="00CB6A2C"/>
    <w:rsid w:val="00CB6F99"/>
    <w:rsid w:val="00CB773F"/>
    <w:rsid w:val="00CB7E54"/>
    <w:rsid w:val="00CC04E5"/>
    <w:rsid w:val="00CC06B1"/>
    <w:rsid w:val="00CC0B59"/>
    <w:rsid w:val="00CC0D40"/>
    <w:rsid w:val="00CC13B5"/>
    <w:rsid w:val="00CC18D2"/>
    <w:rsid w:val="00CC19FD"/>
    <w:rsid w:val="00CC1A2C"/>
    <w:rsid w:val="00CC1CB3"/>
    <w:rsid w:val="00CC1DBB"/>
    <w:rsid w:val="00CC20F3"/>
    <w:rsid w:val="00CC3183"/>
    <w:rsid w:val="00CC36CD"/>
    <w:rsid w:val="00CC36DB"/>
    <w:rsid w:val="00CC3798"/>
    <w:rsid w:val="00CC39C2"/>
    <w:rsid w:val="00CC3D64"/>
    <w:rsid w:val="00CC42DF"/>
    <w:rsid w:val="00CC457D"/>
    <w:rsid w:val="00CC48FE"/>
    <w:rsid w:val="00CC4E74"/>
    <w:rsid w:val="00CC5A34"/>
    <w:rsid w:val="00CC73D5"/>
    <w:rsid w:val="00CC7A91"/>
    <w:rsid w:val="00CD03F0"/>
    <w:rsid w:val="00CD04FF"/>
    <w:rsid w:val="00CD0A98"/>
    <w:rsid w:val="00CD0AEF"/>
    <w:rsid w:val="00CD133B"/>
    <w:rsid w:val="00CD15C1"/>
    <w:rsid w:val="00CD15D6"/>
    <w:rsid w:val="00CD187D"/>
    <w:rsid w:val="00CD1FC4"/>
    <w:rsid w:val="00CD26DA"/>
    <w:rsid w:val="00CD27C7"/>
    <w:rsid w:val="00CD2A75"/>
    <w:rsid w:val="00CD2C15"/>
    <w:rsid w:val="00CD33AA"/>
    <w:rsid w:val="00CD33C7"/>
    <w:rsid w:val="00CD3590"/>
    <w:rsid w:val="00CD38BA"/>
    <w:rsid w:val="00CD4552"/>
    <w:rsid w:val="00CD4982"/>
    <w:rsid w:val="00CD4A13"/>
    <w:rsid w:val="00CD4D88"/>
    <w:rsid w:val="00CD4F34"/>
    <w:rsid w:val="00CD52DE"/>
    <w:rsid w:val="00CD5553"/>
    <w:rsid w:val="00CD5DC3"/>
    <w:rsid w:val="00CD5EC2"/>
    <w:rsid w:val="00CD68EF"/>
    <w:rsid w:val="00CD748B"/>
    <w:rsid w:val="00CD773E"/>
    <w:rsid w:val="00CD7DE8"/>
    <w:rsid w:val="00CE05F6"/>
    <w:rsid w:val="00CE0805"/>
    <w:rsid w:val="00CE0A0C"/>
    <w:rsid w:val="00CE0F7C"/>
    <w:rsid w:val="00CE15D0"/>
    <w:rsid w:val="00CE17C4"/>
    <w:rsid w:val="00CE1B8C"/>
    <w:rsid w:val="00CE29FC"/>
    <w:rsid w:val="00CE2E9D"/>
    <w:rsid w:val="00CE3470"/>
    <w:rsid w:val="00CE4BE2"/>
    <w:rsid w:val="00CE4BE3"/>
    <w:rsid w:val="00CE4CA2"/>
    <w:rsid w:val="00CE4F04"/>
    <w:rsid w:val="00CE5169"/>
    <w:rsid w:val="00CE55C4"/>
    <w:rsid w:val="00CE60F9"/>
    <w:rsid w:val="00CE644A"/>
    <w:rsid w:val="00CE7267"/>
    <w:rsid w:val="00CF020D"/>
    <w:rsid w:val="00CF0E0C"/>
    <w:rsid w:val="00CF1A06"/>
    <w:rsid w:val="00CF1E6D"/>
    <w:rsid w:val="00CF21DC"/>
    <w:rsid w:val="00CF2C9C"/>
    <w:rsid w:val="00CF2F63"/>
    <w:rsid w:val="00CF2F68"/>
    <w:rsid w:val="00CF3030"/>
    <w:rsid w:val="00CF30D7"/>
    <w:rsid w:val="00CF3804"/>
    <w:rsid w:val="00CF3AD8"/>
    <w:rsid w:val="00CF3B5B"/>
    <w:rsid w:val="00CF3C1A"/>
    <w:rsid w:val="00CF4569"/>
    <w:rsid w:val="00CF471B"/>
    <w:rsid w:val="00CF49A7"/>
    <w:rsid w:val="00CF507B"/>
    <w:rsid w:val="00CF509A"/>
    <w:rsid w:val="00CF57B9"/>
    <w:rsid w:val="00CF58EB"/>
    <w:rsid w:val="00CF60BF"/>
    <w:rsid w:val="00CF6162"/>
    <w:rsid w:val="00CF6821"/>
    <w:rsid w:val="00CF6A34"/>
    <w:rsid w:val="00CF6B66"/>
    <w:rsid w:val="00CF7624"/>
    <w:rsid w:val="00CF7B58"/>
    <w:rsid w:val="00D0025E"/>
    <w:rsid w:val="00D00338"/>
    <w:rsid w:val="00D00F33"/>
    <w:rsid w:val="00D02F77"/>
    <w:rsid w:val="00D030D3"/>
    <w:rsid w:val="00D036BC"/>
    <w:rsid w:val="00D03810"/>
    <w:rsid w:val="00D03B55"/>
    <w:rsid w:val="00D03CB3"/>
    <w:rsid w:val="00D03EF3"/>
    <w:rsid w:val="00D0412A"/>
    <w:rsid w:val="00D0472A"/>
    <w:rsid w:val="00D048E0"/>
    <w:rsid w:val="00D05263"/>
    <w:rsid w:val="00D059F2"/>
    <w:rsid w:val="00D06AA0"/>
    <w:rsid w:val="00D06D31"/>
    <w:rsid w:val="00D06ED9"/>
    <w:rsid w:val="00D07702"/>
    <w:rsid w:val="00D07FD8"/>
    <w:rsid w:val="00D10181"/>
    <w:rsid w:val="00D1018C"/>
    <w:rsid w:val="00D1037C"/>
    <w:rsid w:val="00D103E6"/>
    <w:rsid w:val="00D10AFA"/>
    <w:rsid w:val="00D10C6E"/>
    <w:rsid w:val="00D11538"/>
    <w:rsid w:val="00D11B9E"/>
    <w:rsid w:val="00D1278A"/>
    <w:rsid w:val="00D129E2"/>
    <w:rsid w:val="00D12FAA"/>
    <w:rsid w:val="00D13098"/>
    <w:rsid w:val="00D130CF"/>
    <w:rsid w:val="00D1315D"/>
    <w:rsid w:val="00D13F18"/>
    <w:rsid w:val="00D1437B"/>
    <w:rsid w:val="00D14811"/>
    <w:rsid w:val="00D14837"/>
    <w:rsid w:val="00D14FF6"/>
    <w:rsid w:val="00D150E8"/>
    <w:rsid w:val="00D15132"/>
    <w:rsid w:val="00D152BC"/>
    <w:rsid w:val="00D156AB"/>
    <w:rsid w:val="00D15734"/>
    <w:rsid w:val="00D15755"/>
    <w:rsid w:val="00D15D76"/>
    <w:rsid w:val="00D15F1D"/>
    <w:rsid w:val="00D165F8"/>
    <w:rsid w:val="00D16BD2"/>
    <w:rsid w:val="00D17ABC"/>
    <w:rsid w:val="00D17CC4"/>
    <w:rsid w:val="00D17F35"/>
    <w:rsid w:val="00D2005B"/>
    <w:rsid w:val="00D21704"/>
    <w:rsid w:val="00D2185C"/>
    <w:rsid w:val="00D218C7"/>
    <w:rsid w:val="00D21ACF"/>
    <w:rsid w:val="00D21DCC"/>
    <w:rsid w:val="00D234C0"/>
    <w:rsid w:val="00D2385C"/>
    <w:rsid w:val="00D239BE"/>
    <w:rsid w:val="00D23AC0"/>
    <w:rsid w:val="00D2438F"/>
    <w:rsid w:val="00D2468F"/>
    <w:rsid w:val="00D2477F"/>
    <w:rsid w:val="00D24AD4"/>
    <w:rsid w:val="00D24FAD"/>
    <w:rsid w:val="00D25134"/>
    <w:rsid w:val="00D252A0"/>
    <w:rsid w:val="00D258E6"/>
    <w:rsid w:val="00D25901"/>
    <w:rsid w:val="00D26181"/>
    <w:rsid w:val="00D26241"/>
    <w:rsid w:val="00D26588"/>
    <w:rsid w:val="00D26823"/>
    <w:rsid w:val="00D26CAC"/>
    <w:rsid w:val="00D26D69"/>
    <w:rsid w:val="00D276F9"/>
    <w:rsid w:val="00D277E9"/>
    <w:rsid w:val="00D27B4A"/>
    <w:rsid w:val="00D27CBC"/>
    <w:rsid w:val="00D30AED"/>
    <w:rsid w:val="00D3137B"/>
    <w:rsid w:val="00D315E8"/>
    <w:rsid w:val="00D31C28"/>
    <w:rsid w:val="00D321AB"/>
    <w:rsid w:val="00D3352B"/>
    <w:rsid w:val="00D338EE"/>
    <w:rsid w:val="00D33C86"/>
    <w:rsid w:val="00D346D0"/>
    <w:rsid w:val="00D34A5B"/>
    <w:rsid w:val="00D34F0B"/>
    <w:rsid w:val="00D35E84"/>
    <w:rsid w:val="00D35FF8"/>
    <w:rsid w:val="00D371B8"/>
    <w:rsid w:val="00D37965"/>
    <w:rsid w:val="00D37A7A"/>
    <w:rsid w:val="00D4105A"/>
    <w:rsid w:val="00D41D8C"/>
    <w:rsid w:val="00D41D96"/>
    <w:rsid w:val="00D42569"/>
    <w:rsid w:val="00D426B5"/>
    <w:rsid w:val="00D4285F"/>
    <w:rsid w:val="00D42988"/>
    <w:rsid w:val="00D42B79"/>
    <w:rsid w:val="00D431B0"/>
    <w:rsid w:val="00D43B20"/>
    <w:rsid w:val="00D43C58"/>
    <w:rsid w:val="00D44108"/>
    <w:rsid w:val="00D44549"/>
    <w:rsid w:val="00D44628"/>
    <w:rsid w:val="00D446C2"/>
    <w:rsid w:val="00D448D8"/>
    <w:rsid w:val="00D44BEC"/>
    <w:rsid w:val="00D459F9"/>
    <w:rsid w:val="00D45CF5"/>
    <w:rsid w:val="00D46778"/>
    <w:rsid w:val="00D46A77"/>
    <w:rsid w:val="00D46A98"/>
    <w:rsid w:val="00D5003A"/>
    <w:rsid w:val="00D503B1"/>
    <w:rsid w:val="00D5079C"/>
    <w:rsid w:val="00D50B16"/>
    <w:rsid w:val="00D50C96"/>
    <w:rsid w:val="00D50F9D"/>
    <w:rsid w:val="00D51046"/>
    <w:rsid w:val="00D51D22"/>
    <w:rsid w:val="00D51D5C"/>
    <w:rsid w:val="00D51E57"/>
    <w:rsid w:val="00D52298"/>
    <w:rsid w:val="00D524B7"/>
    <w:rsid w:val="00D5327A"/>
    <w:rsid w:val="00D53781"/>
    <w:rsid w:val="00D53796"/>
    <w:rsid w:val="00D539E9"/>
    <w:rsid w:val="00D53E24"/>
    <w:rsid w:val="00D53FA8"/>
    <w:rsid w:val="00D53FF1"/>
    <w:rsid w:val="00D5483C"/>
    <w:rsid w:val="00D55153"/>
    <w:rsid w:val="00D5523A"/>
    <w:rsid w:val="00D552E8"/>
    <w:rsid w:val="00D5576E"/>
    <w:rsid w:val="00D55A07"/>
    <w:rsid w:val="00D57594"/>
    <w:rsid w:val="00D576A1"/>
    <w:rsid w:val="00D57768"/>
    <w:rsid w:val="00D577BA"/>
    <w:rsid w:val="00D60B21"/>
    <w:rsid w:val="00D60E79"/>
    <w:rsid w:val="00D615F9"/>
    <w:rsid w:val="00D6160C"/>
    <w:rsid w:val="00D6273A"/>
    <w:rsid w:val="00D62C8B"/>
    <w:rsid w:val="00D62D6E"/>
    <w:rsid w:val="00D62E20"/>
    <w:rsid w:val="00D632FB"/>
    <w:rsid w:val="00D63495"/>
    <w:rsid w:val="00D640E8"/>
    <w:rsid w:val="00D647D2"/>
    <w:rsid w:val="00D6532C"/>
    <w:rsid w:val="00D655FF"/>
    <w:rsid w:val="00D657F7"/>
    <w:rsid w:val="00D65BFB"/>
    <w:rsid w:val="00D65C84"/>
    <w:rsid w:val="00D6609A"/>
    <w:rsid w:val="00D66639"/>
    <w:rsid w:val="00D667A6"/>
    <w:rsid w:val="00D66F9A"/>
    <w:rsid w:val="00D66FFD"/>
    <w:rsid w:val="00D673FE"/>
    <w:rsid w:val="00D674B5"/>
    <w:rsid w:val="00D67895"/>
    <w:rsid w:val="00D67FC3"/>
    <w:rsid w:val="00D701DF"/>
    <w:rsid w:val="00D70E58"/>
    <w:rsid w:val="00D71B58"/>
    <w:rsid w:val="00D7217E"/>
    <w:rsid w:val="00D72485"/>
    <w:rsid w:val="00D72571"/>
    <w:rsid w:val="00D72824"/>
    <w:rsid w:val="00D728DD"/>
    <w:rsid w:val="00D72955"/>
    <w:rsid w:val="00D72A2C"/>
    <w:rsid w:val="00D72F8C"/>
    <w:rsid w:val="00D7338A"/>
    <w:rsid w:val="00D733DF"/>
    <w:rsid w:val="00D7418A"/>
    <w:rsid w:val="00D741DC"/>
    <w:rsid w:val="00D74618"/>
    <w:rsid w:val="00D746AA"/>
    <w:rsid w:val="00D7511B"/>
    <w:rsid w:val="00D755A6"/>
    <w:rsid w:val="00D75907"/>
    <w:rsid w:val="00D759FD"/>
    <w:rsid w:val="00D76080"/>
    <w:rsid w:val="00D7683A"/>
    <w:rsid w:val="00D76C04"/>
    <w:rsid w:val="00D76CD4"/>
    <w:rsid w:val="00D76D0D"/>
    <w:rsid w:val="00D76F1B"/>
    <w:rsid w:val="00D7766B"/>
    <w:rsid w:val="00D77B02"/>
    <w:rsid w:val="00D804BA"/>
    <w:rsid w:val="00D80E88"/>
    <w:rsid w:val="00D81069"/>
    <w:rsid w:val="00D810E9"/>
    <w:rsid w:val="00D81119"/>
    <w:rsid w:val="00D811DC"/>
    <w:rsid w:val="00D81535"/>
    <w:rsid w:val="00D81D04"/>
    <w:rsid w:val="00D81E49"/>
    <w:rsid w:val="00D82D9E"/>
    <w:rsid w:val="00D82EE0"/>
    <w:rsid w:val="00D839F3"/>
    <w:rsid w:val="00D83BE7"/>
    <w:rsid w:val="00D8438C"/>
    <w:rsid w:val="00D8482A"/>
    <w:rsid w:val="00D84DC9"/>
    <w:rsid w:val="00D850B1"/>
    <w:rsid w:val="00D85472"/>
    <w:rsid w:val="00D85758"/>
    <w:rsid w:val="00D857CD"/>
    <w:rsid w:val="00D85C55"/>
    <w:rsid w:val="00D86077"/>
    <w:rsid w:val="00D86423"/>
    <w:rsid w:val="00D86A17"/>
    <w:rsid w:val="00D86D2F"/>
    <w:rsid w:val="00D8710C"/>
    <w:rsid w:val="00D871DB"/>
    <w:rsid w:val="00D87BF1"/>
    <w:rsid w:val="00D87E67"/>
    <w:rsid w:val="00D901E2"/>
    <w:rsid w:val="00D905C8"/>
    <w:rsid w:val="00D908B3"/>
    <w:rsid w:val="00D90B6F"/>
    <w:rsid w:val="00D910D0"/>
    <w:rsid w:val="00D910E5"/>
    <w:rsid w:val="00D917EE"/>
    <w:rsid w:val="00D9187C"/>
    <w:rsid w:val="00D92463"/>
    <w:rsid w:val="00D934FA"/>
    <w:rsid w:val="00D93613"/>
    <w:rsid w:val="00D937B1"/>
    <w:rsid w:val="00D937FF"/>
    <w:rsid w:val="00D94475"/>
    <w:rsid w:val="00D945FB"/>
    <w:rsid w:val="00D949C0"/>
    <w:rsid w:val="00D94EBE"/>
    <w:rsid w:val="00D950E2"/>
    <w:rsid w:val="00D95126"/>
    <w:rsid w:val="00D95CE4"/>
    <w:rsid w:val="00D95D73"/>
    <w:rsid w:val="00D964E3"/>
    <w:rsid w:val="00D97242"/>
    <w:rsid w:val="00D9791B"/>
    <w:rsid w:val="00D97B1E"/>
    <w:rsid w:val="00D97CA0"/>
    <w:rsid w:val="00DA0436"/>
    <w:rsid w:val="00DA1370"/>
    <w:rsid w:val="00DA1C94"/>
    <w:rsid w:val="00DA1F11"/>
    <w:rsid w:val="00DA2B49"/>
    <w:rsid w:val="00DA2E6D"/>
    <w:rsid w:val="00DA2EE5"/>
    <w:rsid w:val="00DA3DDE"/>
    <w:rsid w:val="00DA3F42"/>
    <w:rsid w:val="00DA4E09"/>
    <w:rsid w:val="00DA4E77"/>
    <w:rsid w:val="00DA4EAE"/>
    <w:rsid w:val="00DA5081"/>
    <w:rsid w:val="00DA51AA"/>
    <w:rsid w:val="00DA595D"/>
    <w:rsid w:val="00DA5CF6"/>
    <w:rsid w:val="00DA6513"/>
    <w:rsid w:val="00DA67B1"/>
    <w:rsid w:val="00DA6990"/>
    <w:rsid w:val="00DA6EC3"/>
    <w:rsid w:val="00DA7B38"/>
    <w:rsid w:val="00DA7E83"/>
    <w:rsid w:val="00DB013E"/>
    <w:rsid w:val="00DB04F6"/>
    <w:rsid w:val="00DB07C7"/>
    <w:rsid w:val="00DB0DD3"/>
    <w:rsid w:val="00DB10D0"/>
    <w:rsid w:val="00DB11D1"/>
    <w:rsid w:val="00DB14ED"/>
    <w:rsid w:val="00DB157D"/>
    <w:rsid w:val="00DB2731"/>
    <w:rsid w:val="00DB2A33"/>
    <w:rsid w:val="00DB49AD"/>
    <w:rsid w:val="00DB4A17"/>
    <w:rsid w:val="00DB4CAA"/>
    <w:rsid w:val="00DB5700"/>
    <w:rsid w:val="00DB57CB"/>
    <w:rsid w:val="00DB5847"/>
    <w:rsid w:val="00DB5CE0"/>
    <w:rsid w:val="00DB653A"/>
    <w:rsid w:val="00DB6C73"/>
    <w:rsid w:val="00DB7AD4"/>
    <w:rsid w:val="00DB7F1B"/>
    <w:rsid w:val="00DC0242"/>
    <w:rsid w:val="00DC0C7D"/>
    <w:rsid w:val="00DC0ED0"/>
    <w:rsid w:val="00DC17A7"/>
    <w:rsid w:val="00DC1A4E"/>
    <w:rsid w:val="00DC1EF6"/>
    <w:rsid w:val="00DC2CBB"/>
    <w:rsid w:val="00DC2E3B"/>
    <w:rsid w:val="00DC2F05"/>
    <w:rsid w:val="00DC3EBB"/>
    <w:rsid w:val="00DC521C"/>
    <w:rsid w:val="00DC56BF"/>
    <w:rsid w:val="00DC5A2A"/>
    <w:rsid w:val="00DC66AB"/>
    <w:rsid w:val="00DC67DF"/>
    <w:rsid w:val="00DC6C8A"/>
    <w:rsid w:val="00DC6D77"/>
    <w:rsid w:val="00DC73C2"/>
    <w:rsid w:val="00DC7FFD"/>
    <w:rsid w:val="00DD0083"/>
    <w:rsid w:val="00DD0455"/>
    <w:rsid w:val="00DD160E"/>
    <w:rsid w:val="00DD368F"/>
    <w:rsid w:val="00DD3A7F"/>
    <w:rsid w:val="00DD3A91"/>
    <w:rsid w:val="00DD3B0B"/>
    <w:rsid w:val="00DD4031"/>
    <w:rsid w:val="00DD47CA"/>
    <w:rsid w:val="00DD485E"/>
    <w:rsid w:val="00DD5537"/>
    <w:rsid w:val="00DD5781"/>
    <w:rsid w:val="00DD5AA9"/>
    <w:rsid w:val="00DD5AD6"/>
    <w:rsid w:val="00DD5F93"/>
    <w:rsid w:val="00DD62A2"/>
    <w:rsid w:val="00DD6409"/>
    <w:rsid w:val="00DD6469"/>
    <w:rsid w:val="00DD64C8"/>
    <w:rsid w:val="00DD67CD"/>
    <w:rsid w:val="00DD6C37"/>
    <w:rsid w:val="00DD71C3"/>
    <w:rsid w:val="00DD768A"/>
    <w:rsid w:val="00DD7761"/>
    <w:rsid w:val="00DD77CC"/>
    <w:rsid w:val="00DE0077"/>
    <w:rsid w:val="00DE0BC8"/>
    <w:rsid w:val="00DE0ECC"/>
    <w:rsid w:val="00DE0FD5"/>
    <w:rsid w:val="00DE1977"/>
    <w:rsid w:val="00DE19A9"/>
    <w:rsid w:val="00DE1A16"/>
    <w:rsid w:val="00DE1D47"/>
    <w:rsid w:val="00DE2196"/>
    <w:rsid w:val="00DE2585"/>
    <w:rsid w:val="00DE2589"/>
    <w:rsid w:val="00DE2ACB"/>
    <w:rsid w:val="00DE2E9E"/>
    <w:rsid w:val="00DE36A1"/>
    <w:rsid w:val="00DE3C6F"/>
    <w:rsid w:val="00DE3CDC"/>
    <w:rsid w:val="00DE4013"/>
    <w:rsid w:val="00DE4216"/>
    <w:rsid w:val="00DE48E2"/>
    <w:rsid w:val="00DE4990"/>
    <w:rsid w:val="00DE4AC7"/>
    <w:rsid w:val="00DE4AE1"/>
    <w:rsid w:val="00DE4B81"/>
    <w:rsid w:val="00DE4EA6"/>
    <w:rsid w:val="00DE512C"/>
    <w:rsid w:val="00DE51B4"/>
    <w:rsid w:val="00DE543C"/>
    <w:rsid w:val="00DE559C"/>
    <w:rsid w:val="00DE60CF"/>
    <w:rsid w:val="00DE613F"/>
    <w:rsid w:val="00DE6237"/>
    <w:rsid w:val="00DE6BC2"/>
    <w:rsid w:val="00DE6D3C"/>
    <w:rsid w:val="00DE7255"/>
    <w:rsid w:val="00DE7646"/>
    <w:rsid w:val="00DF06C1"/>
    <w:rsid w:val="00DF1318"/>
    <w:rsid w:val="00DF1F8C"/>
    <w:rsid w:val="00DF2551"/>
    <w:rsid w:val="00DF32A6"/>
    <w:rsid w:val="00DF3FA5"/>
    <w:rsid w:val="00DF3FB8"/>
    <w:rsid w:val="00DF5237"/>
    <w:rsid w:val="00DF55C6"/>
    <w:rsid w:val="00DF569D"/>
    <w:rsid w:val="00DF6766"/>
    <w:rsid w:val="00DF6867"/>
    <w:rsid w:val="00DF79FF"/>
    <w:rsid w:val="00DF7F37"/>
    <w:rsid w:val="00E00150"/>
    <w:rsid w:val="00E0063D"/>
    <w:rsid w:val="00E00C72"/>
    <w:rsid w:val="00E00E21"/>
    <w:rsid w:val="00E018D0"/>
    <w:rsid w:val="00E0193B"/>
    <w:rsid w:val="00E02210"/>
    <w:rsid w:val="00E02599"/>
    <w:rsid w:val="00E03CC2"/>
    <w:rsid w:val="00E03EB3"/>
    <w:rsid w:val="00E04262"/>
    <w:rsid w:val="00E04559"/>
    <w:rsid w:val="00E04678"/>
    <w:rsid w:val="00E04B40"/>
    <w:rsid w:val="00E04BE0"/>
    <w:rsid w:val="00E04D02"/>
    <w:rsid w:val="00E0530B"/>
    <w:rsid w:val="00E0578B"/>
    <w:rsid w:val="00E05CAA"/>
    <w:rsid w:val="00E068CC"/>
    <w:rsid w:val="00E06974"/>
    <w:rsid w:val="00E06989"/>
    <w:rsid w:val="00E06AA0"/>
    <w:rsid w:val="00E06C2D"/>
    <w:rsid w:val="00E06FB6"/>
    <w:rsid w:val="00E079F4"/>
    <w:rsid w:val="00E10220"/>
    <w:rsid w:val="00E108FD"/>
    <w:rsid w:val="00E10D3D"/>
    <w:rsid w:val="00E110BC"/>
    <w:rsid w:val="00E115FF"/>
    <w:rsid w:val="00E11700"/>
    <w:rsid w:val="00E11BFE"/>
    <w:rsid w:val="00E11D15"/>
    <w:rsid w:val="00E12065"/>
    <w:rsid w:val="00E120F3"/>
    <w:rsid w:val="00E12738"/>
    <w:rsid w:val="00E1288B"/>
    <w:rsid w:val="00E1324F"/>
    <w:rsid w:val="00E13476"/>
    <w:rsid w:val="00E138BE"/>
    <w:rsid w:val="00E13963"/>
    <w:rsid w:val="00E13B42"/>
    <w:rsid w:val="00E140D4"/>
    <w:rsid w:val="00E146BF"/>
    <w:rsid w:val="00E1549B"/>
    <w:rsid w:val="00E160B2"/>
    <w:rsid w:val="00E1614A"/>
    <w:rsid w:val="00E16C2D"/>
    <w:rsid w:val="00E16D29"/>
    <w:rsid w:val="00E17BD3"/>
    <w:rsid w:val="00E20694"/>
    <w:rsid w:val="00E2093A"/>
    <w:rsid w:val="00E20C84"/>
    <w:rsid w:val="00E20E23"/>
    <w:rsid w:val="00E23093"/>
    <w:rsid w:val="00E23310"/>
    <w:rsid w:val="00E2346B"/>
    <w:rsid w:val="00E24048"/>
    <w:rsid w:val="00E241C7"/>
    <w:rsid w:val="00E253EA"/>
    <w:rsid w:val="00E25B2E"/>
    <w:rsid w:val="00E262DF"/>
    <w:rsid w:val="00E27078"/>
    <w:rsid w:val="00E2758E"/>
    <w:rsid w:val="00E27594"/>
    <w:rsid w:val="00E277A6"/>
    <w:rsid w:val="00E27C43"/>
    <w:rsid w:val="00E30B40"/>
    <w:rsid w:val="00E310F0"/>
    <w:rsid w:val="00E31386"/>
    <w:rsid w:val="00E31487"/>
    <w:rsid w:val="00E31834"/>
    <w:rsid w:val="00E3194A"/>
    <w:rsid w:val="00E32596"/>
    <w:rsid w:val="00E32963"/>
    <w:rsid w:val="00E32B5C"/>
    <w:rsid w:val="00E32C8D"/>
    <w:rsid w:val="00E32E09"/>
    <w:rsid w:val="00E33AD7"/>
    <w:rsid w:val="00E33E12"/>
    <w:rsid w:val="00E33E3E"/>
    <w:rsid w:val="00E34326"/>
    <w:rsid w:val="00E34379"/>
    <w:rsid w:val="00E34940"/>
    <w:rsid w:val="00E349D4"/>
    <w:rsid w:val="00E34B88"/>
    <w:rsid w:val="00E358C4"/>
    <w:rsid w:val="00E35A0B"/>
    <w:rsid w:val="00E35F7C"/>
    <w:rsid w:val="00E3671D"/>
    <w:rsid w:val="00E36911"/>
    <w:rsid w:val="00E36A7E"/>
    <w:rsid w:val="00E36CED"/>
    <w:rsid w:val="00E36EC3"/>
    <w:rsid w:val="00E36F22"/>
    <w:rsid w:val="00E37581"/>
    <w:rsid w:val="00E400CD"/>
    <w:rsid w:val="00E40108"/>
    <w:rsid w:val="00E406DD"/>
    <w:rsid w:val="00E40E32"/>
    <w:rsid w:val="00E40F7B"/>
    <w:rsid w:val="00E416F6"/>
    <w:rsid w:val="00E419FE"/>
    <w:rsid w:val="00E41B96"/>
    <w:rsid w:val="00E420FA"/>
    <w:rsid w:val="00E42E25"/>
    <w:rsid w:val="00E43529"/>
    <w:rsid w:val="00E43852"/>
    <w:rsid w:val="00E444FD"/>
    <w:rsid w:val="00E44509"/>
    <w:rsid w:val="00E44B33"/>
    <w:rsid w:val="00E46827"/>
    <w:rsid w:val="00E46D3C"/>
    <w:rsid w:val="00E4715B"/>
    <w:rsid w:val="00E47536"/>
    <w:rsid w:val="00E47A7C"/>
    <w:rsid w:val="00E47EC8"/>
    <w:rsid w:val="00E503B1"/>
    <w:rsid w:val="00E50A47"/>
    <w:rsid w:val="00E50BDF"/>
    <w:rsid w:val="00E50EBF"/>
    <w:rsid w:val="00E51120"/>
    <w:rsid w:val="00E5120C"/>
    <w:rsid w:val="00E51514"/>
    <w:rsid w:val="00E518D8"/>
    <w:rsid w:val="00E51BD0"/>
    <w:rsid w:val="00E524C7"/>
    <w:rsid w:val="00E534F0"/>
    <w:rsid w:val="00E53773"/>
    <w:rsid w:val="00E53800"/>
    <w:rsid w:val="00E542B4"/>
    <w:rsid w:val="00E54381"/>
    <w:rsid w:val="00E546D7"/>
    <w:rsid w:val="00E54C13"/>
    <w:rsid w:val="00E55018"/>
    <w:rsid w:val="00E554B1"/>
    <w:rsid w:val="00E5592F"/>
    <w:rsid w:val="00E56067"/>
    <w:rsid w:val="00E56075"/>
    <w:rsid w:val="00E565A2"/>
    <w:rsid w:val="00E565DE"/>
    <w:rsid w:val="00E56BA8"/>
    <w:rsid w:val="00E56FEC"/>
    <w:rsid w:val="00E572F3"/>
    <w:rsid w:val="00E57447"/>
    <w:rsid w:val="00E5746C"/>
    <w:rsid w:val="00E57F3F"/>
    <w:rsid w:val="00E60068"/>
    <w:rsid w:val="00E60106"/>
    <w:rsid w:val="00E60AC3"/>
    <w:rsid w:val="00E6168B"/>
    <w:rsid w:val="00E619F1"/>
    <w:rsid w:val="00E61DB6"/>
    <w:rsid w:val="00E6220C"/>
    <w:rsid w:val="00E623F5"/>
    <w:rsid w:val="00E6275C"/>
    <w:rsid w:val="00E62782"/>
    <w:rsid w:val="00E629CB"/>
    <w:rsid w:val="00E62D65"/>
    <w:rsid w:val="00E636DB"/>
    <w:rsid w:val="00E63776"/>
    <w:rsid w:val="00E6394C"/>
    <w:rsid w:val="00E6454E"/>
    <w:rsid w:val="00E64672"/>
    <w:rsid w:val="00E6474D"/>
    <w:rsid w:val="00E64938"/>
    <w:rsid w:val="00E64A8A"/>
    <w:rsid w:val="00E64C4D"/>
    <w:rsid w:val="00E64D35"/>
    <w:rsid w:val="00E64EB6"/>
    <w:rsid w:val="00E6549F"/>
    <w:rsid w:val="00E65586"/>
    <w:rsid w:val="00E65EA3"/>
    <w:rsid w:val="00E6614E"/>
    <w:rsid w:val="00E663AD"/>
    <w:rsid w:val="00E665D9"/>
    <w:rsid w:val="00E6676D"/>
    <w:rsid w:val="00E66784"/>
    <w:rsid w:val="00E66EBC"/>
    <w:rsid w:val="00E673BF"/>
    <w:rsid w:val="00E67B14"/>
    <w:rsid w:val="00E70578"/>
    <w:rsid w:val="00E70B74"/>
    <w:rsid w:val="00E714A6"/>
    <w:rsid w:val="00E718F8"/>
    <w:rsid w:val="00E71DE9"/>
    <w:rsid w:val="00E720A6"/>
    <w:rsid w:val="00E723D1"/>
    <w:rsid w:val="00E726C7"/>
    <w:rsid w:val="00E726E8"/>
    <w:rsid w:val="00E72A6B"/>
    <w:rsid w:val="00E732D5"/>
    <w:rsid w:val="00E73EEE"/>
    <w:rsid w:val="00E74158"/>
    <w:rsid w:val="00E74286"/>
    <w:rsid w:val="00E74507"/>
    <w:rsid w:val="00E74768"/>
    <w:rsid w:val="00E747A6"/>
    <w:rsid w:val="00E747DA"/>
    <w:rsid w:val="00E7499F"/>
    <w:rsid w:val="00E74EAA"/>
    <w:rsid w:val="00E7527C"/>
    <w:rsid w:val="00E76785"/>
    <w:rsid w:val="00E768C8"/>
    <w:rsid w:val="00E770A6"/>
    <w:rsid w:val="00E7720C"/>
    <w:rsid w:val="00E77AA6"/>
    <w:rsid w:val="00E80200"/>
    <w:rsid w:val="00E80381"/>
    <w:rsid w:val="00E803A1"/>
    <w:rsid w:val="00E80D25"/>
    <w:rsid w:val="00E81C6C"/>
    <w:rsid w:val="00E82086"/>
    <w:rsid w:val="00E82116"/>
    <w:rsid w:val="00E82693"/>
    <w:rsid w:val="00E83F84"/>
    <w:rsid w:val="00E85342"/>
    <w:rsid w:val="00E8551B"/>
    <w:rsid w:val="00E85BFC"/>
    <w:rsid w:val="00E85C3C"/>
    <w:rsid w:val="00E868D5"/>
    <w:rsid w:val="00E86CE4"/>
    <w:rsid w:val="00E86E43"/>
    <w:rsid w:val="00E8717C"/>
    <w:rsid w:val="00E872B8"/>
    <w:rsid w:val="00E874C5"/>
    <w:rsid w:val="00E87751"/>
    <w:rsid w:val="00E87945"/>
    <w:rsid w:val="00E87B26"/>
    <w:rsid w:val="00E87E4F"/>
    <w:rsid w:val="00E87EB3"/>
    <w:rsid w:val="00E87FB7"/>
    <w:rsid w:val="00E901CD"/>
    <w:rsid w:val="00E905DD"/>
    <w:rsid w:val="00E90ECD"/>
    <w:rsid w:val="00E90FC7"/>
    <w:rsid w:val="00E920DF"/>
    <w:rsid w:val="00E922E4"/>
    <w:rsid w:val="00E92BE6"/>
    <w:rsid w:val="00E933C4"/>
    <w:rsid w:val="00E935B9"/>
    <w:rsid w:val="00E9374F"/>
    <w:rsid w:val="00E93C87"/>
    <w:rsid w:val="00E946E6"/>
    <w:rsid w:val="00E975DB"/>
    <w:rsid w:val="00E97D67"/>
    <w:rsid w:val="00EA037F"/>
    <w:rsid w:val="00EA0A41"/>
    <w:rsid w:val="00EA0A46"/>
    <w:rsid w:val="00EA0BE7"/>
    <w:rsid w:val="00EA0C7C"/>
    <w:rsid w:val="00EA124D"/>
    <w:rsid w:val="00EA15D8"/>
    <w:rsid w:val="00EA1607"/>
    <w:rsid w:val="00EA1B51"/>
    <w:rsid w:val="00EA1FF7"/>
    <w:rsid w:val="00EA2053"/>
    <w:rsid w:val="00EA22B7"/>
    <w:rsid w:val="00EA24B4"/>
    <w:rsid w:val="00EA2F07"/>
    <w:rsid w:val="00EA33DB"/>
    <w:rsid w:val="00EA3705"/>
    <w:rsid w:val="00EA372F"/>
    <w:rsid w:val="00EA3987"/>
    <w:rsid w:val="00EA437E"/>
    <w:rsid w:val="00EA4550"/>
    <w:rsid w:val="00EA4AA3"/>
    <w:rsid w:val="00EA4E80"/>
    <w:rsid w:val="00EA4FE8"/>
    <w:rsid w:val="00EA5318"/>
    <w:rsid w:val="00EA5CD7"/>
    <w:rsid w:val="00EA608F"/>
    <w:rsid w:val="00EA7487"/>
    <w:rsid w:val="00EA7CC4"/>
    <w:rsid w:val="00EA7F6C"/>
    <w:rsid w:val="00EB0086"/>
    <w:rsid w:val="00EB0D4C"/>
    <w:rsid w:val="00EB13AE"/>
    <w:rsid w:val="00EB1467"/>
    <w:rsid w:val="00EB17BD"/>
    <w:rsid w:val="00EB1B0F"/>
    <w:rsid w:val="00EB1E18"/>
    <w:rsid w:val="00EB1EF2"/>
    <w:rsid w:val="00EB2942"/>
    <w:rsid w:val="00EB2A20"/>
    <w:rsid w:val="00EB30DD"/>
    <w:rsid w:val="00EB335A"/>
    <w:rsid w:val="00EB337D"/>
    <w:rsid w:val="00EB36A2"/>
    <w:rsid w:val="00EB39C2"/>
    <w:rsid w:val="00EB4A50"/>
    <w:rsid w:val="00EB4D08"/>
    <w:rsid w:val="00EB5231"/>
    <w:rsid w:val="00EB5C96"/>
    <w:rsid w:val="00EB66C2"/>
    <w:rsid w:val="00EB67B9"/>
    <w:rsid w:val="00EB6835"/>
    <w:rsid w:val="00EB6A7E"/>
    <w:rsid w:val="00EB6E28"/>
    <w:rsid w:val="00EB7541"/>
    <w:rsid w:val="00EB7915"/>
    <w:rsid w:val="00EB7AAE"/>
    <w:rsid w:val="00EC024C"/>
    <w:rsid w:val="00EC0DCD"/>
    <w:rsid w:val="00EC12B3"/>
    <w:rsid w:val="00EC1307"/>
    <w:rsid w:val="00EC138A"/>
    <w:rsid w:val="00EC13F6"/>
    <w:rsid w:val="00EC1513"/>
    <w:rsid w:val="00EC1830"/>
    <w:rsid w:val="00EC2F73"/>
    <w:rsid w:val="00EC31EE"/>
    <w:rsid w:val="00EC3FFC"/>
    <w:rsid w:val="00EC49D5"/>
    <w:rsid w:val="00EC52CD"/>
    <w:rsid w:val="00EC5349"/>
    <w:rsid w:val="00EC5676"/>
    <w:rsid w:val="00EC5D83"/>
    <w:rsid w:val="00EC62F0"/>
    <w:rsid w:val="00EC63E7"/>
    <w:rsid w:val="00EC7477"/>
    <w:rsid w:val="00EC7DFF"/>
    <w:rsid w:val="00ED004B"/>
    <w:rsid w:val="00ED0335"/>
    <w:rsid w:val="00ED057F"/>
    <w:rsid w:val="00ED07B2"/>
    <w:rsid w:val="00ED0CE4"/>
    <w:rsid w:val="00ED123A"/>
    <w:rsid w:val="00ED1995"/>
    <w:rsid w:val="00ED20F6"/>
    <w:rsid w:val="00ED2A1C"/>
    <w:rsid w:val="00ED3023"/>
    <w:rsid w:val="00ED309C"/>
    <w:rsid w:val="00ED3642"/>
    <w:rsid w:val="00ED38EA"/>
    <w:rsid w:val="00ED4854"/>
    <w:rsid w:val="00ED4DD3"/>
    <w:rsid w:val="00ED50E5"/>
    <w:rsid w:val="00ED52E6"/>
    <w:rsid w:val="00ED5F13"/>
    <w:rsid w:val="00ED6D73"/>
    <w:rsid w:val="00ED7AED"/>
    <w:rsid w:val="00EE00A4"/>
    <w:rsid w:val="00EE0105"/>
    <w:rsid w:val="00EE01CF"/>
    <w:rsid w:val="00EE023F"/>
    <w:rsid w:val="00EE0357"/>
    <w:rsid w:val="00EE0B03"/>
    <w:rsid w:val="00EE1213"/>
    <w:rsid w:val="00EE1660"/>
    <w:rsid w:val="00EE2441"/>
    <w:rsid w:val="00EE3083"/>
    <w:rsid w:val="00EE33F4"/>
    <w:rsid w:val="00EE3525"/>
    <w:rsid w:val="00EE391D"/>
    <w:rsid w:val="00EE3C9F"/>
    <w:rsid w:val="00EE4055"/>
    <w:rsid w:val="00EE4186"/>
    <w:rsid w:val="00EE42E3"/>
    <w:rsid w:val="00EE4C3A"/>
    <w:rsid w:val="00EE5200"/>
    <w:rsid w:val="00EE6192"/>
    <w:rsid w:val="00EE6F0A"/>
    <w:rsid w:val="00EE725C"/>
    <w:rsid w:val="00EE72F8"/>
    <w:rsid w:val="00EE7544"/>
    <w:rsid w:val="00EE77AF"/>
    <w:rsid w:val="00EE79CB"/>
    <w:rsid w:val="00EE7B35"/>
    <w:rsid w:val="00EE7D0B"/>
    <w:rsid w:val="00EF0925"/>
    <w:rsid w:val="00EF0BC3"/>
    <w:rsid w:val="00EF1422"/>
    <w:rsid w:val="00EF1BDD"/>
    <w:rsid w:val="00EF2771"/>
    <w:rsid w:val="00EF3088"/>
    <w:rsid w:val="00EF308A"/>
    <w:rsid w:val="00EF310B"/>
    <w:rsid w:val="00EF36E9"/>
    <w:rsid w:val="00EF382B"/>
    <w:rsid w:val="00EF3931"/>
    <w:rsid w:val="00EF3F6A"/>
    <w:rsid w:val="00EF4175"/>
    <w:rsid w:val="00EF424B"/>
    <w:rsid w:val="00EF4695"/>
    <w:rsid w:val="00EF48E1"/>
    <w:rsid w:val="00EF587A"/>
    <w:rsid w:val="00EF59A8"/>
    <w:rsid w:val="00EF5BD4"/>
    <w:rsid w:val="00EF6DB1"/>
    <w:rsid w:val="00EF733C"/>
    <w:rsid w:val="00EF7C9D"/>
    <w:rsid w:val="00EF7F27"/>
    <w:rsid w:val="00F003C2"/>
    <w:rsid w:val="00F00651"/>
    <w:rsid w:val="00F00699"/>
    <w:rsid w:val="00F00C20"/>
    <w:rsid w:val="00F0107E"/>
    <w:rsid w:val="00F01EEC"/>
    <w:rsid w:val="00F020AE"/>
    <w:rsid w:val="00F02447"/>
    <w:rsid w:val="00F02576"/>
    <w:rsid w:val="00F02678"/>
    <w:rsid w:val="00F0269A"/>
    <w:rsid w:val="00F02AD1"/>
    <w:rsid w:val="00F02B04"/>
    <w:rsid w:val="00F02D17"/>
    <w:rsid w:val="00F02E6C"/>
    <w:rsid w:val="00F0308B"/>
    <w:rsid w:val="00F0392F"/>
    <w:rsid w:val="00F03FC9"/>
    <w:rsid w:val="00F040A1"/>
    <w:rsid w:val="00F0474A"/>
    <w:rsid w:val="00F04EA1"/>
    <w:rsid w:val="00F0512F"/>
    <w:rsid w:val="00F06040"/>
    <w:rsid w:val="00F060C4"/>
    <w:rsid w:val="00F068FD"/>
    <w:rsid w:val="00F06B38"/>
    <w:rsid w:val="00F07745"/>
    <w:rsid w:val="00F10918"/>
    <w:rsid w:val="00F10C5F"/>
    <w:rsid w:val="00F119A8"/>
    <w:rsid w:val="00F119BE"/>
    <w:rsid w:val="00F12093"/>
    <w:rsid w:val="00F12259"/>
    <w:rsid w:val="00F124AC"/>
    <w:rsid w:val="00F12BEA"/>
    <w:rsid w:val="00F13D54"/>
    <w:rsid w:val="00F1495A"/>
    <w:rsid w:val="00F14D16"/>
    <w:rsid w:val="00F14F04"/>
    <w:rsid w:val="00F150CC"/>
    <w:rsid w:val="00F1581A"/>
    <w:rsid w:val="00F15B3E"/>
    <w:rsid w:val="00F15B5B"/>
    <w:rsid w:val="00F15BB8"/>
    <w:rsid w:val="00F16349"/>
    <w:rsid w:val="00F16BCD"/>
    <w:rsid w:val="00F17C08"/>
    <w:rsid w:val="00F20A3A"/>
    <w:rsid w:val="00F20B9D"/>
    <w:rsid w:val="00F20D4D"/>
    <w:rsid w:val="00F20DE7"/>
    <w:rsid w:val="00F20DE9"/>
    <w:rsid w:val="00F20E49"/>
    <w:rsid w:val="00F20E92"/>
    <w:rsid w:val="00F2159C"/>
    <w:rsid w:val="00F216F0"/>
    <w:rsid w:val="00F2172D"/>
    <w:rsid w:val="00F21975"/>
    <w:rsid w:val="00F21CD8"/>
    <w:rsid w:val="00F23103"/>
    <w:rsid w:val="00F234EC"/>
    <w:rsid w:val="00F2438E"/>
    <w:rsid w:val="00F24974"/>
    <w:rsid w:val="00F24DE8"/>
    <w:rsid w:val="00F24E23"/>
    <w:rsid w:val="00F25235"/>
    <w:rsid w:val="00F259F3"/>
    <w:rsid w:val="00F25B74"/>
    <w:rsid w:val="00F25E0A"/>
    <w:rsid w:val="00F261C9"/>
    <w:rsid w:val="00F2712D"/>
    <w:rsid w:val="00F2745D"/>
    <w:rsid w:val="00F279C4"/>
    <w:rsid w:val="00F27BFF"/>
    <w:rsid w:val="00F306A0"/>
    <w:rsid w:val="00F30F56"/>
    <w:rsid w:val="00F31522"/>
    <w:rsid w:val="00F31D49"/>
    <w:rsid w:val="00F3231C"/>
    <w:rsid w:val="00F32505"/>
    <w:rsid w:val="00F3277E"/>
    <w:rsid w:val="00F32A6C"/>
    <w:rsid w:val="00F32D9A"/>
    <w:rsid w:val="00F32DF2"/>
    <w:rsid w:val="00F33AE4"/>
    <w:rsid w:val="00F33F90"/>
    <w:rsid w:val="00F3403D"/>
    <w:rsid w:val="00F3443F"/>
    <w:rsid w:val="00F34508"/>
    <w:rsid w:val="00F346D2"/>
    <w:rsid w:val="00F34940"/>
    <w:rsid w:val="00F355D7"/>
    <w:rsid w:val="00F355DA"/>
    <w:rsid w:val="00F35C02"/>
    <w:rsid w:val="00F36950"/>
    <w:rsid w:val="00F37717"/>
    <w:rsid w:val="00F37981"/>
    <w:rsid w:val="00F40337"/>
    <w:rsid w:val="00F4090C"/>
    <w:rsid w:val="00F40A79"/>
    <w:rsid w:val="00F40B69"/>
    <w:rsid w:val="00F40F3B"/>
    <w:rsid w:val="00F4137B"/>
    <w:rsid w:val="00F41590"/>
    <w:rsid w:val="00F416B8"/>
    <w:rsid w:val="00F416E3"/>
    <w:rsid w:val="00F41717"/>
    <w:rsid w:val="00F4186C"/>
    <w:rsid w:val="00F41AB0"/>
    <w:rsid w:val="00F42025"/>
    <w:rsid w:val="00F42408"/>
    <w:rsid w:val="00F42553"/>
    <w:rsid w:val="00F42975"/>
    <w:rsid w:val="00F42E7C"/>
    <w:rsid w:val="00F43479"/>
    <w:rsid w:val="00F43A50"/>
    <w:rsid w:val="00F43A8E"/>
    <w:rsid w:val="00F43D1B"/>
    <w:rsid w:val="00F43FC8"/>
    <w:rsid w:val="00F4496D"/>
    <w:rsid w:val="00F44F1B"/>
    <w:rsid w:val="00F45765"/>
    <w:rsid w:val="00F46C81"/>
    <w:rsid w:val="00F474C5"/>
    <w:rsid w:val="00F47519"/>
    <w:rsid w:val="00F4755A"/>
    <w:rsid w:val="00F4778A"/>
    <w:rsid w:val="00F47D3B"/>
    <w:rsid w:val="00F47FD5"/>
    <w:rsid w:val="00F501AC"/>
    <w:rsid w:val="00F503EA"/>
    <w:rsid w:val="00F50613"/>
    <w:rsid w:val="00F50E30"/>
    <w:rsid w:val="00F50EC5"/>
    <w:rsid w:val="00F50EF1"/>
    <w:rsid w:val="00F5106E"/>
    <w:rsid w:val="00F515B9"/>
    <w:rsid w:val="00F51EA2"/>
    <w:rsid w:val="00F52591"/>
    <w:rsid w:val="00F529F6"/>
    <w:rsid w:val="00F52D91"/>
    <w:rsid w:val="00F5361B"/>
    <w:rsid w:val="00F539D3"/>
    <w:rsid w:val="00F5480D"/>
    <w:rsid w:val="00F55027"/>
    <w:rsid w:val="00F55057"/>
    <w:rsid w:val="00F55144"/>
    <w:rsid w:val="00F55333"/>
    <w:rsid w:val="00F55585"/>
    <w:rsid w:val="00F55737"/>
    <w:rsid w:val="00F566CF"/>
    <w:rsid w:val="00F56D5B"/>
    <w:rsid w:val="00F57A1D"/>
    <w:rsid w:val="00F60572"/>
    <w:rsid w:val="00F60A74"/>
    <w:rsid w:val="00F61C01"/>
    <w:rsid w:val="00F62767"/>
    <w:rsid w:val="00F62919"/>
    <w:rsid w:val="00F635E6"/>
    <w:rsid w:val="00F63B84"/>
    <w:rsid w:val="00F64203"/>
    <w:rsid w:val="00F64924"/>
    <w:rsid w:val="00F64AA8"/>
    <w:rsid w:val="00F64B34"/>
    <w:rsid w:val="00F64D79"/>
    <w:rsid w:val="00F64EAC"/>
    <w:rsid w:val="00F65061"/>
    <w:rsid w:val="00F65439"/>
    <w:rsid w:val="00F661F3"/>
    <w:rsid w:val="00F66D2E"/>
    <w:rsid w:val="00F67999"/>
    <w:rsid w:val="00F70067"/>
    <w:rsid w:val="00F706A3"/>
    <w:rsid w:val="00F70C90"/>
    <w:rsid w:val="00F70CE3"/>
    <w:rsid w:val="00F70DC9"/>
    <w:rsid w:val="00F70FCE"/>
    <w:rsid w:val="00F71371"/>
    <w:rsid w:val="00F719FC"/>
    <w:rsid w:val="00F71B20"/>
    <w:rsid w:val="00F71DE6"/>
    <w:rsid w:val="00F7256C"/>
    <w:rsid w:val="00F72788"/>
    <w:rsid w:val="00F73901"/>
    <w:rsid w:val="00F73BDF"/>
    <w:rsid w:val="00F73F94"/>
    <w:rsid w:val="00F74CBA"/>
    <w:rsid w:val="00F74CF1"/>
    <w:rsid w:val="00F74E34"/>
    <w:rsid w:val="00F7519D"/>
    <w:rsid w:val="00F759DF"/>
    <w:rsid w:val="00F75B2B"/>
    <w:rsid w:val="00F75DD7"/>
    <w:rsid w:val="00F7674D"/>
    <w:rsid w:val="00F76ADC"/>
    <w:rsid w:val="00F76C86"/>
    <w:rsid w:val="00F7754A"/>
    <w:rsid w:val="00F77A1A"/>
    <w:rsid w:val="00F77E61"/>
    <w:rsid w:val="00F80AB6"/>
    <w:rsid w:val="00F81010"/>
    <w:rsid w:val="00F81711"/>
    <w:rsid w:val="00F8188D"/>
    <w:rsid w:val="00F8199F"/>
    <w:rsid w:val="00F821B7"/>
    <w:rsid w:val="00F8244F"/>
    <w:rsid w:val="00F82642"/>
    <w:rsid w:val="00F83AAC"/>
    <w:rsid w:val="00F84466"/>
    <w:rsid w:val="00F84631"/>
    <w:rsid w:val="00F848ED"/>
    <w:rsid w:val="00F84CB7"/>
    <w:rsid w:val="00F84D56"/>
    <w:rsid w:val="00F84E68"/>
    <w:rsid w:val="00F854B4"/>
    <w:rsid w:val="00F85B90"/>
    <w:rsid w:val="00F86669"/>
    <w:rsid w:val="00F86786"/>
    <w:rsid w:val="00F869F5"/>
    <w:rsid w:val="00F874A6"/>
    <w:rsid w:val="00F87702"/>
    <w:rsid w:val="00F87E68"/>
    <w:rsid w:val="00F9001D"/>
    <w:rsid w:val="00F90572"/>
    <w:rsid w:val="00F91225"/>
    <w:rsid w:val="00F916C0"/>
    <w:rsid w:val="00F9202F"/>
    <w:rsid w:val="00F9231F"/>
    <w:rsid w:val="00F925A3"/>
    <w:rsid w:val="00F934B3"/>
    <w:rsid w:val="00F94229"/>
    <w:rsid w:val="00F942F8"/>
    <w:rsid w:val="00F94E2D"/>
    <w:rsid w:val="00F94FC1"/>
    <w:rsid w:val="00F95362"/>
    <w:rsid w:val="00F9550E"/>
    <w:rsid w:val="00F957E1"/>
    <w:rsid w:val="00F95806"/>
    <w:rsid w:val="00F95F1F"/>
    <w:rsid w:val="00F95F6B"/>
    <w:rsid w:val="00F96489"/>
    <w:rsid w:val="00F97358"/>
    <w:rsid w:val="00F97389"/>
    <w:rsid w:val="00F97C27"/>
    <w:rsid w:val="00FA0773"/>
    <w:rsid w:val="00FA08F5"/>
    <w:rsid w:val="00FA09E6"/>
    <w:rsid w:val="00FA1079"/>
    <w:rsid w:val="00FA12A0"/>
    <w:rsid w:val="00FA18E7"/>
    <w:rsid w:val="00FA1C66"/>
    <w:rsid w:val="00FA1D0E"/>
    <w:rsid w:val="00FA1DC0"/>
    <w:rsid w:val="00FA200F"/>
    <w:rsid w:val="00FA21ED"/>
    <w:rsid w:val="00FA2478"/>
    <w:rsid w:val="00FA254D"/>
    <w:rsid w:val="00FA2C98"/>
    <w:rsid w:val="00FA3037"/>
    <w:rsid w:val="00FA336A"/>
    <w:rsid w:val="00FA3727"/>
    <w:rsid w:val="00FA406A"/>
    <w:rsid w:val="00FA4408"/>
    <w:rsid w:val="00FA4976"/>
    <w:rsid w:val="00FA58A3"/>
    <w:rsid w:val="00FA5A1A"/>
    <w:rsid w:val="00FA60C5"/>
    <w:rsid w:val="00FA61DB"/>
    <w:rsid w:val="00FA6762"/>
    <w:rsid w:val="00FA6948"/>
    <w:rsid w:val="00FA760A"/>
    <w:rsid w:val="00FA7C46"/>
    <w:rsid w:val="00FA7DFE"/>
    <w:rsid w:val="00FB0500"/>
    <w:rsid w:val="00FB0724"/>
    <w:rsid w:val="00FB0BF2"/>
    <w:rsid w:val="00FB0E58"/>
    <w:rsid w:val="00FB1189"/>
    <w:rsid w:val="00FB1336"/>
    <w:rsid w:val="00FB15F8"/>
    <w:rsid w:val="00FB25AC"/>
    <w:rsid w:val="00FB2800"/>
    <w:rsid w:val="00FB34A3"/>
    <w:rsid w:val="00FB38F2"/>
    <w:rsid w:val="00FB3CCE"/>
    <w:rsid w:val="00FB45E9"/>
    <w:rsid w:val="00FB47F3"/>
    <w:rsid w:val="00FB58FD"/>
    <w:rsid w:val="00FB5B10"/>
    <w:rsid w:val="00FB5B8F"/>
    <w:rsid w:val="00FB5F64"/>
    <w:rsid w:val="00FB62EB"/>
    <w:rsid w:val="00FB644B"/>
    <w:rsid w:val="00FB655C"/>
    <w:rsid w:val="00FB6A01"/>
    <w:rsid w:val="00FB6F30"/>
    <w:rsid w:val="00FB70A7"/>
    <w:rsid w:val="00FB7494"/>
    <w:rsid w:val="00FB7D54"/>
    <w:rsid w:val="00FB7ECF"/>
    <w:rsid w:val="00FC07AB"/>
    <w:rsid w:val="00FC16A4"/>
    <w:rsid w:val="00FC1BB1"/>
    <w:rsid w:val="00FC1CF2"/>
    <w:rsid w:val="00FC2C0B"/>
    <w:rsid w:val="00FC43C3"/>
    <w:rsid w:val="00FC4882"/>
    <w:rsid w:val="00FC497B"/>
    <w:rsid w:val="00FC4A9C"/>
    <w:rsid w:val="00FC5BBF"/>
    <w:rsid w:val="00FC5BD1"/>
    <w:rsid w:val="00FC628B"/>
    <w:rsid w:val="00FC6C96"/>
    <w:rsid w:val="00FC6E02"/>
    <w:rsid w:val="00FC731F"/>
    <w:rsid w:val="00FC76E4"/>
    <w:rsid w:val="00FC7784"/>
    <w:rsid w:val="00FC77BB"/>
    <w:rsid w:val="00FC7F33"/>
    <w:rsid w:val="00FD0228"/>
    <w:rsid w:val="00FD0327"/>
    <w:rsid w:val="00FD0AD1"/>
    <w:rsid w:val="00FD0BD9"/>
    <w:rsid w:val="00FD13C6"/>
    <w:rsid w:val="00FD14A5"/>
    <w:rsid w:val="00FD152A"/>
    <w:rsid w:val="00FD189B"/>
    <w:rsid w:val="00FD1A04"/>
    <w:rsid w:val="00FD1DD0"/>
    <w:rsid w:val="00FD1E47"/>
    <w:rsid w:val="00FD2CFA"/>
    <w:rsid w:val="00FD2EB6"/>
    <w:rsid w:val="00FD316C"/>
    <w:rsid w:val="00FD3865"/>
    <w:rsid w:val="00FD6027"/>
    <w:rsid w:val="00FD6113"/>
    <w:rsid w:val="00FD65ED"/>
    <w:rsid w:val="00FD77CA"/>
    <w:rsid w:val="00FD7C25"/>
    <w:rsid w:val="00FD7CAC"/>
    <w:rsid w:val="00FE033A"/>
    <w:rsid w:val="00FE0A87"/>
    <w:rsid w:val="00FE0C69"/>
    <w:rsid w:val="00FE0C75"/>
    <w:rsid w:val="00FE0CD2"/>
    <w:rsid w:val="00FE0E0A"/>
    <w:rsid w:val="00FE10BB"/>
    <w:rsid w:val="00FE13E4"/>
    <w:rsid w:val="00FE1D8C"/>
    <w:rsid w:val="00FE1F9A"/>
    <w:rsid w:val="00FE21D2"/>
    <w:rsid w:val="00FE221E"/>
    <w:rsid w:val="00FE22B9"/>
    <w:rsid w:val="00FE2A5A"/>
    <w:rsid w:val="00FE2AA3"/>
    <w:rsid w:val="00FE353C"/>
    <w:rsid w:val="00FE38C1"/>
    <w:rsid w:val="00FE390C"/>
    <w:rsid w:val="00FE3BFF"/>
    <w:rsid w:val="00FE468D"/>
    <w:rsid w:val="00FE4FBB"/>
    <w:rsid w:val="00FE5081"/>
    <w:rsid w:val="00FE544A"/>
    <w:rsid w:val="00FE57A6"/>
    <w:rsid w:val="00FE59C9"/>
    <w:rsid w:val="00FE5CC2"/>
    <w:rsid w:val="00FE5F90"/>
    <w:rsid w:val="00FE617D"/>
    <w:rsid w:val="00FE689D"/>
    <w:rsid w:val="00FE6BFB"/>
    <w:rsid w:val="00FE6C74"/>
    <w:rsid w:val="00FE7131"/>
    <w:rsid w:val="00FE720C"/>
    <w:rsid w:val="00FE7421"/>
    <w:rsid w:val="00FE750F"/>
    <w:rsid w:val="00FE753F"/>
    <w:rsid w:val="00FE7E06"/>
    <w:rsid w:val="00FE7E30"/>
    <w:rsid w:val="00FE7F92"/>
    <w:rsid w:val="00FF0039"/>
    <w:rsid w:val="00FF0A3F"/>
    <w:rsid w:val="00FF0DAE"/>
    <w:rsid w:val="00FF0EFA"/>
    <w:rsid w:val="00FF1E78"/>
    <w:rsid w:val="00FF205D"/>
    <w:rsid w:val="00FF28FC"/>
    <w:rsid w:val="00FF2AA4"/>
    <w:rsid w:val="00FF2FB5"/>
    <w:rsid w:val="00FF3C0B"/>
    <w:rsid w:val="00FF4256"/>
    <w:rsid w:val="00FF4E45"/>
    <w:rsid w:val="00FF4EA7"/>
    <w:rsid w:val="00FF5845"/>
    <w:rsid w:val="00FF5861"/>
    <w:rsid w:val="00FF58D2"/>
    <w:rsid w:val="00FF5AED"/>
    <w:rsid w:val="00FF5B20"/>
    <w:rsid w:val="00FF5C7D"/>
    <w:rsid w:val="00FF6038"/>
    <w:rsid w:val="00FF6085"/>
    <w:rsid w:val="00FF6CE6"/>
    <w:rsid w:val="00FF6F9F"/>
    <w:rsid w:val="00FF7098"/>
    <w:rsid w:val="00FF7141"/>
    <w:rsid w:val="00FF73A6"/>
    <w:rsid w:val="00FF7B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4:docId w14:val="773B495D"/>
  <w15:chartTrackingRefBased/>
  <w15:docId w15:val="{1CD1D33F-5BB5-455B-A25D-0F0F11FB3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3963"/>
    <w:pPr>
      <w:overflowPunct w:val="0"/>
      <w:autoSpaceDE w:val="0"/>
      <w:autoSpaceDN w:val="0"/>
      <w:adjustRightInd w:val="0"/>
      <w:textAlignment w:val="baseline"/>
    </w:pPr>
  </w:style>
  <w:style w:type="paragraph" w:styleId="Heading1">
    <w:name w:val="heading 1"/>
    <w:aliases w:val="глава,aeaaa"/>
    <w:basedOn w:val="Normal"/>
    <w:next w:val="PlainText"/>
    <w:qFormat/>
    <w:pPr>
      <w:keepNext/>
      <w:suppressAutoHyphens/>
      <w:spacing w:before="240" w:after="60"/>
      <w:jc w:val="center"/>
      <w:outlineLvl w:val="0"/>
    </w:pPr>
    <w:rPr>
      <w:b/>
      <w:i/>
      <w:kern w:val="28"/>
      <w:sz w:val="32"/>
    </w:rPr>
  </w:style>
  <w:style w:type="paragraph" w:styleId="Heading2">
    <w:name w:val="heading 2"/>
    <w:aliases w:val="параграф,загол. вставки,Заголовок вставки"/>
    <w:basedOn w:val="Normal"/>
    <w:next w:val="PlainText"/>
    <w:qFormat/>
    <w:rsid w:val="00173DCA"/>
    <w:pPr>
      <w:keepNext/>
      <w:spacing w:before="120" w:after="60"/>
      <w:jc w:val="center"/>
      <w:outlineLvl w:val="1"/>
    </w:pPr>
    <w:rPr>
      <w:b/>
      <w:sz w:val="24"/>
    </w:rPr>
  </w:style>
  <w:style w:type="paragraph" w:styleId="Heading3">
    <w:name w:val="heading 3"/>
    <w:aliases w:val="заголовок вставки"/>
    <w:basedOn w:val="Normal"/>
    <w:next w:val="PlainText"/>
    <w:qFormat/>
    <w:rsid w:val="00173DCA"/>
    <w:pPr>
      <w:keepNext/>
      <w:suppressAutoHyphens/>
      <w:spacing w:before="240" w:after="60"/>
      <w:jc w:val="center"/>
      <w:outlineLvl w:val="2"/>
    </w:pPr>
    <w:rPr>
      <w:i/>
      <w:sz w:val="24"/>
    </w:rPr>
  </w:style>
  <w:style w:type="paragraph" w:styleId="Heading4">
    <w:name w:val="heading 4"/>
    <w:basedOn w:val="Normal"/>
    <w:next w:val="Normal"/>
    <w:qFormat/>
    <w:rsid w:val="00156AB6"/>
    <w:pPr>
      <w:keepNext/>
      <w:spacing w:before="240" w:after="60"/>
      <w:jc w:val="center"/>
      <w:outlineLvl w:val="3"/>
    </w:pPr>
    <w:rPr>
      <w:rFonts w:ascii="Arial" w:hAnsi="Arial"/>
      <w:sz w:val="24"/>
    </w:rPr>
  </w:style>
  <w:style w:type="paragraph" w:styleId="Heading5">
    <w:name w:val="heading 5"/>
    <w:basedOn w:val="Normal"/>
    <w:next w:val="Normal"/>
    <w:qFormat/>
    <w:rsid w:val="00E13963"/>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aliases w:val="Текст Знак,Текст Знак1,Текст Знак1 Знак Знак1,Текст Знак Знак Знак Знак,Текст Знак1 Знак Знак1 Знак Знак,Текст Знак Знак Знак Знак Знак Знак,Текст Знак1 Знак Знак1 Знак Знак Знак Знак1,Текст Знак Знак Знак Знак Знак Знак Знак Знак1,Текст Знак"/>
    <w:basedOn w:val="Normal"/>
    <w:link w:val="PlainTextChar"/>
    <w:autoRedefine/>
    <w:rsid w:val="00173DCA"/>
    <w:pPr>
      <w:ind w:firstLine="340"/>
      <w:jc w:val="both"/>
    </w:pPr>
    <w:rPr>
      <w:rFonts w:cs="Courier New"/>
      <w:sz w:val="22"/>
      <w:szCs w:val="28"/>
    </w:rPr>
  </w:style>
  <w:style w:type="character" w:customStyle="1" w:styleId="PlainTextChar">
    <w:name w:val="Plain Text Char"/>
    <w:aliases w:val="Текст Знак Char,Текст Знак1 Char,Текст Знак1 Знак Знак1 Char,Текст Знак Знак Знак Знак Char,Текст Знак1 Знак Знак1 Знак Знак Char,Текст Знак Знак Знак Знак Знак Знак Char,Текст Знак1 Знак Знак1 Знак Знак Знак Знак1 Char,Текст Знак Char1"/>
    <w:basedOn w:val="DefaultParagraphFont"/>
    <w:link w:val="PlainText"/>
    <w:rsid w:val="00173DCA"/>
    <w:rPr>
      <w:rFonts w:cs="Courier New"/>
      <w:sz w:val="22"/>
      <w:szCs w:val="28"/>
      <w:lang w:val="ru-RU" w:eastAsia="ru-RU" w:bidi="ar-SA"/>
    </w:rPr>
  </w:style>
  <w:style w:type="paragraph" w:styleId="Header">
    <w:name w:val="header"/>
    <w:basedOn w:val="Normal"/>
    <w:rsid w:val="00173DCA"/>
    <w:pPr>
      <w:tabs>
        <w:tab w:val="center" w:pos="4153"/>
        <w:tab w:val="right" w:pos="8306"/>
      </w:tabs>
      <w:jc w:val="center"/>
    </w:pPr>
    <w:rPr>
      <w:rFonts w:ascii="Decor" w:hAnsi="Decor"/>
      <w:b/>
      <w:sz w:val="22"/>
    </w:rPr>
  </w:style>
  <w:style w:type="paragraph" w:customStyle="1" w:styleId="a">
    <w:name w:val="Тип документа"/>
    <w:basedOn w:val="Normal"/>
    <w:next w:val="a0"/>
    <w:pPr>
      <w:jc w:val="center"/>
    </w:pPr>
    <w:rPr>
      <w:i/>
      <w:caps/>
      <w:sz w:val="48"/>
    </w:rPr>
  </w:style>
  <w:style w:type="paragraph" w:customStyle="1" w:styleId="a0">
    <w:name w:val="Название документа"/>
    <w:basedOn w:val="Normal"/>
    <w:next w:val="a1"/>
    <w:pPr>
      <w:suppressAutoHyphens/>
      <w:spacing w:before="240"/>
      <w:jc w:val="center"/>
    </w:pPr>
    <w:rPr>
      <w:b/>
      <w:sz w:val="40"/>
    </w:rPr>
  </w:style>
  <w:style w:type="paragraph" w:customStyle="1" w:styleId="a1">
    <w:name w:val="Пояснение названия"/>
    <w:basedOn w:val="a0"/>
    <w:next w:val="a2"/>
    <w:rsid w:val="00173DCA"/>
    <w:pPr>
      <w:suppressAutoHyphens w:val="0"/>
      <w:spacing w:before="120" w:after="120"/>
      <w:ind w:left="567" w:right="567"/>
      <w:jc w:val="both"/>
    </w:pPr>
    <w:rPr>
      <w:b w:val="0"/>
      <w:i/>
      <w:sz w:val="20"/>
    </w:rPr>
  </w:style>
  <w:style w:type="paragraph" w:customStyle="1" w:styleId="a2">
    <w:name w:val="Эпиграф"/>
    <w:basedOn w:val="Normal"/>
    <w:next w:val="Heading1"/>
    <w:rsid w:val="00173DCA"/>
    <w:pPr>
      <w:spacing w:before="240" w:after="60"/>
      <w:ind w:left="2268" w:firstLine="397"/>
      <w:jc w:val="both"/>
    </w:pPr>
    <w:rPr>
      <w:rFonts w:ascii="Decor" w:hAnsi="Decor"/>
      <w:b/>
      <w:spacing w:val="10"/>
      <w:kern w:val="24"/>
      <w:sz w:val="24"/>
      <w:szCs w:val="24"/>
    </w:rPr>
  </w:style>
  <w:style w:type="character" w:styleId="PageNumber">
    <w:name w:val="page number"/>
    <w:basedOn w:val="DefaultParagraphFont"/>
    <w:rsid w:val="00173DCA"/>
    <w:rPr>
      <w:sz w:val="20"/>
    </w:rPr>
  </w:style>
  <w:style w:type="paragraph" w:styleId="Footer">
    <w:name w:val="footer"/>
    <w:basedOn w:val="Normal"/>
    <w:pPr>
      <w:tabs>
        <w:tab w:val="center" w:pos="4153"/>
        <w:tab w:val="right" w:pos="8306"/>
      </w:tabs>
    </w:pPr>
  </w:style>
  <w:style w:type="paragraph" w:customStyle="1" w:styleId="a3">
    <w:name w:val="СписокТекст"/>
    <w:basedOn w:val="Normal"/>
    <w:link w:val="a4"/>
    <w:rsid w:val="00173DCA"/>
    <w:pPr>
      <w:numPr>
        <w:numId w:val="22"/>
      </w:numPr>
      <w:jc w:val="both"/>
    </w:pPr>
    <w:rPr>
      <w:sz w:val="22"/>
    </w:rPr>
  </w:style>
  <w:style w:type="character" w:customStyle="1" w:styleId="a4">
    <w:name w:val="СписокТекст Знак"/>
    <w:basedOn w:val="DefaultParagraphFont"/>
    <w:link w:val="a3"/>
    <w:rsid w:val="00173DCA"/>
    <w:rPr>
      <w:sz w:val="22"/>
      <w:lang w:val="ru-RU" w:eastAsia="ru-RU" w:bidi="ar-SA"/>
    </w:rPr>
  </w:style>
  <w:style w:type="paragraph" w:customStyle="1" w:styleId="a5">
    <w:name w:val="Текст вставки"/>
    <w:basedOn w:val="Normal"/>
    <w:link w:val="1"/>
    <w:rsid w:val="00173DCA"/>
    <w:pPr>
      <w:spacing w:line="240" w:lineRule="exact"/>
      <w:ind w:firstLine="340"/>
      <w:jc w:val="both"/>
    </w:pPr>
    <w:rPr>
      <w:rFonts w:ascii="Academy" w:hAnsi="Academy"/>
      <w:sz w:val="24"/>
    </w:rPr>
  </w:style>
  <w:style w:type="character" w:customStyle="1" w:styleId="1">
    <w:name w:val="Текст вставки Знак1"/>
    <w:basedOn w:val="DefaultParagraphFont"/>
    <w:link w:val="a5"/>
    <w:rsid w:val="00173DCA"/>
    <w:rPr>
      <w:rFonts w:ascii="Academy" w:hAnsi="Academy"/>
      <w:sz w:val="24"/>
      <w:lang w:val="ru-RU" w:eastAsia="ru-RU" w:bidi="ar-SA"/>
    </w:rPr>
  </w:style>
  <w:style w:type="paragraph" w:customStyle="1" w:styleId="Copyright">
    <w:name w:val="Copyright"/>
    <w:basedOn w:val="Normal"/>
    <w:next w:val="Normal"/>
    <w:pPr>
      <w:spacing w:before="840"/>
      <w:ind w:left="1276" w:right="567" w:hanging="709"/>
      <w:jc w:val="both"/>
    </w:pPr>
  </w:style>
  <w:style w:type="paragraph" w:customStyle="1" w:styleId="a6">
    <w:name w:val="Стихи"/>
    <w:basedOn w:val="Normal"/>
    <w:rsid w:val="00173DCA"/>
    <w:pPr>
      <w:keepLines/>
      <w:spacing w:before="240"/>
      <w:ind w:left="964"/>
    </w:pPr>
    <w:rPr>
      <w:i/>
      <w:sz w:val="22"/>
    </w:rPr>
  </w:style>
  <w:style w:type="paragraph" w:customStyle="1" w:styleId="a7">
    <w:name w:val="НормВыделен"/>
    <w:basedOn w:val="Normal"/>
    <w:next w:val="Normal"/>
    <w:link w:val="a8"/>
    <w:rsid w:val="00173DCA"/>
    <w:pPr>
      <w:spacing w:before="160" w:after="160"/>
      <w:ind w:left="454" w:right="454"/>
      <w:jc w:val="both"/>
    </w:pPr>
    <w:rPr>
      <w:sz w:val="22"/>
    </w:rPr>
  </w:style>
  <w:style w:type="character" w:customStyle="1" w:styleId="a8">
    <w:name w:val="НормВыделен Знак"/>
    <w:basedOn w:val="DefaultParagraphFont"/>
    <w:link w:val="a7"/>
    <w:rsid w:val="00173DCA"/>
    <w:rPr>
      <w:sz w:val="22"/>
      <w:lang w:val="ru-RU" w:eastAsia="ru-RU" w:bidi="ar-SA"/>
    </w:rPr>
  </w:style>
  <w:style w:type="paragraph" w:styleId="FootnoteText">
    <w:name w:val="footnote text"/>
    <w:aliases w:val="Текст сноски Знак1,Текст сноски Знак Знак1,Текст сноски Знак,Текст сноски Знак1 Знак Знак,Текст сноски Знак Знак Знак Знак,Знак Знак Знак Знак1 Знак,Знак Знак Знак Знак Знак Знак,Знак Знак Знак Знак2 Знак,Текст сноски Знак1 Знак2 Знак"/>
    <w:basedOn w:val="Normal"/>
    <w:link w:val="FootnoteTextChar"/>
    <w:semiHidden/>
    <w:rsid w:val="00173DCA"/>
    <w:pPr>
      <w:ind w:firstLine="340"/>
      <w:jc w:val="both"/>
    </w:pPr>
  </w:style>
  <w:style w:type="character" w:customStyle="1" w:styleId="FootnoteTextChar">
    <w:name w:val="Footnote Text Char"/>
    <w:aliases w:val="Текст сноски Знак1 Char,Текст сноски Знак Знак1 Char,Текст сноски Знак Char,Текст сноски Знак1 Знак Знак Char,Текст сноски Знак Знак Знак Знак Char,Знак Знак Знак Знак1 Знак Char,Знак Знак Знак Знак Знак Знак Char"/>
    <w:basedOn w:val="DefaultParagraphFont"/>
    <w:link w:val="FootnoteText"/>
    <w:rsid w:val="00DC7FFD"/>
    <w:rPr>
      <w:lang w:val="ru-RU" w:eastAsia="ru-RU" w:bidi="ar-SA"/>
    </w:rPr>
  </w:style>
  <w:style w:type="paragraph" w:customStyle="1" w:styleId="a9">
    <w:name w:val="НормВыделение"/>
    <w:basedOn w:val="a7"/>
    <w:next w:val="Normal"/>
    <w:rsid w:val="00173DCA"/>
    <w:rPr>
      <w:b/>
    </w:rPr>
  </w:style>
  <w:style w:type="paragraph" w:customStyle="1" w:styleId="aa">
    <w:name w:val="ПродолжАбзаца"/>
    <w:basedOn w:val="Normal"/>
    <w:next w:val="PlainText"/>
    <w:rsid w:val="00173DCA"/>
    <w:pPr>
      <w:jc w:val="both"/>
    </w:pPr>
    <w:rPr>
      <w:sz w:val="22"/>
    </w:rPr>
  </w:style>
  <w:style w:type="paragraph" w:customStyle="1" w:styleId="ab">
    <w:name w:val="НормРазрыв"/>
    <w:basedOn w:val="Normal"/>
    <w:next w:val="PlainText"/>
    <w:rsid w:val="00173DCA"/>
    <w:pPr>
      <w:spacing w:before="120" w:after="120"/>
      <w:jc w:val="center"/>
    </w:pPr>
    <w:rPr>
      <w:sz w:val="22"/>
    </w:rPr>
  </w:style>
  <w:style w:type="character" w:styleId="FootnoteReference">
    <w:name w:val="footnote reference"/>
    <w:basedOn w:val="DefaultParagraphFont"/>
    <w:semiHidden/>
    <w:rPr>
      <w:rFonts w:ascii="Times New Roman" w:hAnsi="Times New Roman"/>
      <w:sz w:val="20"/>
      <w:vertAlign w:val="superscript"/>
    </w:rPr>
  </w:style>
  <w:style w:type="paragraph" w:customStyle="1" w:styleId="ac">
    <w:name w:val="Заглавие"/>
    <w:basedOn w:val="Normal"/>
    <w:next w:val="Normal"/>
    <w:pPr>
      <w:suppressAutoHyphens/>
      <w:spacing w:after="120"/>
      <w:jc w:val="center"/>
    </w:pPr>
    <w:rPr>
      <w:b/>
      <w:sz w:val="44"/>
    </w:rPr>
  </w:style>
  <w:style w:type="paragraph" w:styleId="TOC2">
    <w:name w:val="toc 2"/>
    <w:basedOn w:val="Normal"/>
    <w:next w:val="Normal"/>
    <w:semiHidden/>
    <w:rsid w:val="00173DCA"/>
    <w:pPr>
      <w:tabs>
        <w:tab w:val="right" w:leader="dot" w:pos="6294"/>
      </w:tabs>
      <w:spacing w:before="120"/>
      <w:ind w:left="680" w:right="1134" w:hanging="340"/>
    </w:pPr>
    <w:rPr>
      <w:noProof/>
      <w:spacing w:val="6"/>
      <w:kern w:val="22"/>
      <w:sz w:val="22"/>
      <w:szCs w:val="22"/>
    </w:rPr>
  </w:style>
  <w:style w:type="paragraph" w:customStyle="1" w:styleId="ad">
    <w:name w:val="СписокНомер"/>
    <w:basedOn w:val="Normal"/>
    <w:rsid w:val="00173DCA"/>
    <w:pPr>
      <w:ind w:left="623" w:hanging="283"/>
      <w:jc w:val="both"/>
    </w:pPr>
    <w:rPr>
      <w:sz w:val="22"/>
    </w:rPr>
  </w:style>
  <w:style w:type="paragraph" w:styleId="EnvelopeAddress">
    <w:name w:val="envelope address"/>
    <w:basedOn w:val="Normal"/>
    <w:pPr>
      <w:framePr w:w="7920" w:h="1980" w:hRule="exact" w:hSpace="180" w:wrap="auto" w:hAnchor="page" w:xAlign="center" w:yAlign="bottom"/>
      <w:ind w:left="2880"/>
    </w:pPr>
    <w:rPr>
      <w:sz w:val="24"/>
    </w:rPr>
  </w:style>
  <w:style w:type="paragraph" w:customStyle="1" w:styleId="ae">
    <w:name w:val="Название подраздела"/>
    <w:basedOn w:val="Normal"/>
    <w:next w:val="Normal"/>
    <w:pPr>
      <w:widowControl w:val="0"/>
      <w:suppressAutoHyphens/>
      <w:spacing w:before="120" w:after="120"/>
      <w:jc w:val="center"/>
    </w:pPr>
    <w:rPr>
      <w:i/>
      <w:sz w:val="24"/>
    </w:rPr>
  </w:style>
  <w:style w:type="paragraph" w:styleId="TOC1">
    <w:name w:val="toc 1"/>
    <w:basedOn w:val="Normal"/>
    <w:next w:val="Normal"/>
    <w:uiPriority w:val="39"/>
    <w:rsid w:val="00173DCA"/>
    <w:pPr>
      <w:tabs>
        <w:tab w:val="right" w:leader="dot" w:pos="6294"/>
      </w:tabs>
      <w:spacing w:before="120"/>
      <w:ind w:left="227" w:right="1418" w:hanging="227"/>
    </w:pPr>
    <w:rPr>
      <w:b/>
      <w:i/>
      <w:spacing w:val="6"/>
      <w:kern w:val="22"/>
      <w:sz w:val="22"/>
      <w:szCs w:val="22"/>
    </w:rPr>
  </w:style>
  <w:style w:type="paragraph" w:styleId="Title">
    <w:name w:val="Title"/>
    <w:basedOn w:val="Normal"/>
    <w:qFormat/>
    <w:pPr>
      <w:suppressAutoHyphens/>
      <w:spacing w:before="240" w:after="60"/>
      <w:jc w:val="center"/>
    </w:pPr>
    <w:rPr>
      <w:b/>
      <w:kern w:val="28"/>
      <w:sz w:val="44"/>
    </w:rPr>
  </w:style>
  <w:style w:type="paragraph" w:styleId="TOC3">
    <w:name w:val="toc 3"/>
    <w:basedOn w:val="Normal"/>
    <w:next w:val="Normal"/>
    <w:semiHidden/>
    <w:rsid w:val="00173DCA"/>
    <w:pPr>
      <w:tabs>
        <w:tab w:val="right" w:leader="dot" w:pos="6294"/>
      </w:tabs>
      <w:ind w:left="1020" w:right="1134" w:hanging="340"/>
    </w:pPr>
    <w:rPr>
      <w:i/>
      <w:noProof/>
    </w:rPr>
  </w:style>
  <w:style w:type="paragraph" w:customStyle="1" w:styleId="af">
    <w:name w:val="Тезис"/>
    <w:basedOn w:val="Normal"/>
    <w:next w:val="Normal"/>
    <w:rsid w:val="00173DCA"/>
    <w:pPr>
      <w:spacing w:before="200"/>
      <w:ind w:left="397" w:hanging="397"/>
      <w:jc w:val="both"/>
    </w:pPr>
    <w:rPr>
      <w:sz w:val="22"/>
    </w:rPr>
  </w:style>
  <w:style w:type="paragraph" w:customStyle="1" w:styleId="af0">
    <w:name w:val="ТезисПродолжение"/>
    <w:basedOn w:val="Normal"/>
    <w:rsid w:val="00173DCA"/>
    <w:pPr>
      <w:ind w:left="397" w:firstLine="340"/>
      <w:jc w:val="both"/>
    </w:pPr>
    <w:rPr>
      <w:sz w:val="22"/>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TOC4">
    <w:name w:val="toc 4"/>
    <w:basedOn w:val="Normal"/>
    <w:next w:val="Normal"/>
    <w:semiHidden/>
    <w:rsid w:val="00173DCA"/>
    <w:pPr>
      <w:tabs>
        <w:tab w:val="right" w:leader="dot" w:pos="6294"/>
      </w:tabs>
      <w:ind w:left="600"/>
    </w:pPr>
  </w:style>
  <w:style w:type="paragraph" w:styleId="TOC5">
    <w:name w:val="toc 5"/>
    <w:basedOn w:val="Normal"/>
    <w:next w:val="Normal"/>
    <w:semiHidden/>
    <w:pPr>
      <w:tabs>
        <w:tab w:val="right" w:leader="dot" w:pos="6294"/>
      </w:tabs>
      <w:ind w:left="800"/>
    </w:pPr>
  </w:style>
  <w:style w:type="paragraph" w:styleId="TOC6">
    <w:name w:val="toc 6"/>
    <w:basedOn w:val="Normal"/>
    <w:next w:val="Normal"/>
    <w:semiHidden/>
    <w:pPr>
      <w:tabs>
        <w:tab w:val="right" w:leader="dot" w:pos="6294"/>
      </w:tabs>
      <w:ind w:left="1000"/>
    </w:pPr>
  </w:style>
  <w:style w:type="paragraph" w:styleId="TOC7">
    <w:name w:val="toc 7"/>
    <w:basedOn w:val="Normal"/>
    <w:next w:val="Normal"/>
    <w:semiHidden/>
    <w:pPr>
      <w:tabs>
        <w:tab w:val="right" w:leader="dot" w:pos="6294"/>
      </w:tabs>
      <w:ind w:left="1200"/>
    </w:pPr>
  </w:style>
  <w:style w:type="paragraph" w:styleId="TOC8">
    <w:name w:val="toc 8"/>
    <w:basedOn w:val="Normal"/>
    <w:next w:val="Normal"/>
    <w:semiHidden/>
    <w:pPr>
      <w:tabs>
        <w:tab w:val="right" w:leader="dot" w:pos="6294"/>
      </w:tabs>
      <w:ind w:left="1400"/>
    </w:pPr>
  </w:style>
  <w:style w:type="paragraph" w:styleId="TOC9">
    <w:name w:val="toc 9"/>
    <w:basedOn w:val="Normal"/>
    <w:next w:val="Normal"/>
    <w:semiHidden/>
    <w:pPr>
      <w:tabs>
        <w:tab w:val="right" w:leader="dot" w:pos="6294"/>
      </w:tabs>
      <w:ind w:left="1600"/>
    </w:pPr>
  </w:style>
  <w:style w:type="paragraph" w:customStyle="1" w:styleId="af1">
    <w:name w:val="Название рисунка"/>
    <w:basedOn w:val="Normal"/>
    <w:next w:val="Normal"/>
    <w:rsid w:val="00173DCA"/>
    <w:pPr>
      <w:spacing w:before="120" w:after="240"/>
    </w:pPr>
    <w:rPr>
      <w:b/>
    </w:rPr>
  </w:style>
  <w:style w:type="paragraph" w:customStyle="1" w:styleId="af2">
    <w:name w:val="МестоРисунка"/>
    <w:basedOn w:val="Normal"/>
    <w:next w:val="af1"/>
    <w:pPr>
      <w:keepNext/>
    </w:pPr>
  </w:style>
  <w:style w:type="paragraph" w:customStyle="1" w:styleId="2">
    <w:name w:val="СписокТекст 2 порядка"/>
    <w:basedOn w:val="Normal"/>
    <w:rsid w:val="00173DCA"/>
    <w:pPr>
      <w:ind w:left="1078" w:hanging="284"/>
      <w:jc w:val="both"/>
    </w:pPr>
    <w:rPr>
      <w:sz w:val="22"/>
    </w:rPr>
  </w:style>
  <w:style w:type="paragraph" w:customStyle="1" w:styleId="-">
    <w:name w:val="Город-год"/>
    <w:basedOn w:val="Normal"/>
    <w:next w:val="Normal"/>
    <w:pPr>
      <w:keepLines/>
      <w:suppressAutoHyphens/>
      <w:jc w:val="center"/>
    </w:pPr>
    <w:rPr>
      <w:rFonts w:ascii="TimesDL" w:hAnsi="TimesDL"/>
      <w:sz w:val="24"/>
    </w:rPr>
  </w:style>
  <w:style w:type="paragraph" w:customStyle="1" w:styleId="af3">
    <w:name w:val="СписокТекстПродолжение"/>
    <w:basedOn w:val="a3"/>
    <w:next w:val="a3"/>
    <w:rsid w:val="00173DCA"/>
    <w:pPr>
      <w:numPr>
        <w:numId w:val="0"/>
      </w:numPr>
      <w:ind w:left="227" w:firstLine="284"/>
    </w:pPr>
  </w:style>
  <w:style w:type="paragraph" w:customStyle="1" w:styleId="af4">
    <w:name w:val="Список_сноска"/>
    <w:basedOn w:val="FootnoteText"/>
    <w:rsid w:val="00173DCA"/>
    <w:pPr>
      <w:ind w:left="340" w:hanging="227"/>
    </w:pPr>
  </w:style>
  <w:style w:type="paragraph" w:styleId="BalloonText">
    <w:name w:val="Balloon Text"/>
    <w:basedOn w:val="Normal"/>
    <w:semiHidden/>
    <w:rsid w:val="009A3F15"/>
    <w:rPr>
      <w:rFonts w:ascii="Tahoma" w:hAnsi="Tahoma" w:cs="Tahoma"/>
      <w:sz w:val="16"/>
      <w:szCs w:val="16"/>
    </w:rPr>
  </w:style>
  <w:style w:type="paragraph" w:styleId="DocumentMap">
    <w:name w:val="Document Map"/>
    <w:basedOn w:val="Normal"/>
    <w:semiHidden/>
    <w:rsid w:val="006A2F94"/>
    <w:pPr>
      <w:shd w:val="clear" w:color="auto" w:fill="000080"/>
    </w:pPr>
    <w:rPr>
      <w:rFonts w:ascii="Tahoma" w:hAnsi="Tahoma" w:cs="Tahoma"/>
    </w:rPr>
  </w:style>
  <w:style w:type="character" w:styleId="Hyperlink">
    <w:name w:val="Hyperlink"/>
    <w:basedOn w:val="DefaultParagraphFont"/>
    <w:uiPriority w:val="99"/>
    <w:rsid w:val="000319E7"/>
    <w:rPr>
      <w:color w:val="0000FF"/>
      <w:u w:val="single"/>
    </w:rPr>
  </w:style>
  <w:style w:type="paragraph" w:styleId="Subtitle">
    <w:name w:val="Subtitle"/>
    <w:basedOn w:val="Normal"/>
    <w:next w:val="Normal"/>
    <w:qFormat/>
    <w:rsid w:val="00156AB6"/>
    <w:pPr>
      <w:keepNext/>
      <w:keepLines/>
      <w:suppressAutoHyphens/>
      <w:spacing w:before="120" w:after="60"/>
    </w:pPr>
    <w:rPr>
      <w:b/>
      <w:sz w:val="28"/>
    </w:rPr>
  </w:style>
  <w:style w:type="paragraph" w:customStyle="1" w:styleId="PlainText1">
    <w:name w:val="Plain Text1"/>
    <w:basedOn w:val="Normal"/>
    <w:rsid w:val="00156AB6"/>
    <w:pPr>
      <w:ind w:firstLine="284"/>
      <w:jc w:val="both"/>
    </w:pPr>
    <w:rPr>
      <w:sz w:val="22"/>
    </w:rPr>
  </w:style>
  <w:style w:type="character" w:customStyle="1" w:styleId="af5">
    <w:name w:val="Текст сноски Знак Знак"/>
    <w:basedOn w:val="DefaultParagraphFont"/>
    <w:rsid w:val="009F1A07"/>
    <w:rPr>
      <w:sz w:val="22"/>
      <w:lang w:val="ru-RU" w:eastAsia="ru-RU" w:bidi="ar-SA"/>
    </w:rPr>
  </w:style>
  <w:style w:type="paragraph" w:customStyle="1" w:styleId="PlainText11">
    <w:name w:val="Plain Text.Текст Знак1.Текст Знак Знак1"/>
    <w:basedOn w:val="Normal"/>
    <w:link w:val="PlainText110"/>
    <w:rsid w:val="00173DCA"/>
    <w:pPr>
      <w:overflowPunct/>
      <w:ind w:firstLine="340"/>
      <w:jc w:val="both"/>
      <w:textAlignment w:val="auto"/>
    </w:pPr>
    <w:rPr>
      <w:sz w:val="22"/>
      <w:szCs w:val="22"/>
    </w:rPr>
  </w:style>
  <w:style w:type="character" w:customStyle="1" w:styleId="PlainText110">
    <w:name w:val="Plain Text.Текст Знак1.Текст Знак Знак1 Знак"/>
    <w:basedOn w:val="DefaultParagraphFont"/>
    <w:link w:val="PlainText11"/>
    <w:rsid w:val="00E13963"/>
    <w:rPr>
      <w:sz w:val="22"/>
      <w:szCs w:val="22"/>
      <w:lang w:val="ru-RU" w:eastAsia="ru-RU" w:bidi="ar-SA"/>
    </w:rPr>
  </w:style>
  <w:style w:type="paragraph" w:styleId="NormalWeb">
    <w:name w:val="Normal (Web)"/>
    <w:basedOn w:val="Normal"/>
    <w:rsid w:val="00E13963"/>
    <w:pPr>
      <w:overflowPunct/>
      <w:autoSpaceDE/>
      <w:autoSpaceDN/>
      <w:adjustRightInd/>
      <w:spacing w:before="100" w:beforeAutospacing="1" w:after="100" w:afterAutospacing="1"/>
      <w:textAlignment w:val="auto"/>
    </w:pPr>
    <w:rPr>
      <w:sz w:val="24"/>
      <w:szCs w:val="24"/>
    </w:rPr>
  </w:style>
  <w:style w:type="paragraph" w:customStyle="1" w:styleId="newsdate">
    <w:name w:val="newsdate"/>
    <w:basedOn w:val="Normal"/>
    <w:rsid w:val="00E13963"/>
    <w:pPr>
      <w:spacing w:before="100" w:beforeAutospacing="1" w:after="100" w:afterAutospacing="1"/>
    </w:pPr>
    <w:rPr>
      <w:rFonts w:ascii="Tahoma" w:hAnsi="Tahoma" w:cs="Tahoma"/>
      <w:color w:val="999999"/>
      <w:sz w:val="12"/>
      <w:szCs w:val="12"/>
    </w:rPr>
  </w:style>
  <w:style w:type="paragraph" w:styleId="BodyTextIndent">
    <w:name w:val="Body Text Indent"/>
    <w:basedOn w:val="Normal"/>
    <w:rsid w:val="00E13963"/>
    <w:pPr>
      <w:spacing w:after="120"/>
      <w:ind w:left="283"/>
    </w:pPr>
  </w:style>
  <w:style w:type="paragraph" w:styleId="BodyText">
    <w:name w:val="Body Text"/>
    <w:basedOn w:val="Normal"/>
    <w:rsid w:val="00E13963"/>
    <w:pPr>
      <w:jc w:val="both"/>
    </w:pPr>
    <w:rPr>
      <w:rFonts w:ascii="Verdana" w:hAnsi="Verdana"/>
      <w:color w:val="000000"/>
    </w:rPr>
  </w:style>
  <w:style w:type="character" w:styleId="Emphasis">
    <w:name w:val="Emphasis"/>
    <w:basedOn w:val="DefaultParagraphFont"/>
    <w:qFormat/>
    <w:rsid w:val="00E13963"/>
    <w:rPr>
      <w:i/>
      <w:iCs/>
    </w:rPr>
  </w:style>
  <w:style w:type="character" w:styleId="Strong">
    <w:name w:val="Strong"/>
    <w:basedOn w:val="DefaultParagraphFont"/>
    <w:qFormat/>
    <w:rsid w:val="00E13963"/>
    <w:rPr>
      <w:b/>
      <w:bCs/>
    </w:rPr>
  </w:style>
  <w:style w:type="character" w:customStyle="1" w:styleId="heada1">
    <w:name w:val="heada1"/>
    <w:basedOn w:val="DefaultParagraphFont"/>
    <w:rsid w:val="00E13963"/>
    <w:rPr>
      <w:rFonts w:ascii="Arial" w:hAnsi="Arial" w:cs="Arial" w:hint="default"/>
      <w:b/>
      <w:bCs/>
      <w:color w:val="000000"/>
      <w:sz w:val="14"/>
      <w:szCs w:val="14"/>
    </w:rPr>
  </w:style>
  <w:style w:type="character" w:customStyle="1" w:styleId="headm1">
    <w:name w:val="headm1"/>
    <w:basedOn w:val="DefaultParagraphFont"/>
    <w:rsid w:val="00E13963"/>
    <w:rPr>
      <w:rFonts w:ascii="Georgia" w:hAnsi="Georgia" w:hint="default"/>
      <w:b/>
      <w:bCs/>
      <w:color w:val="AC273F"/>
      <w:sz w:val="16"/>
      <w:szCs w:val="16"/>
    </w:rPr>
  </w:style>
  <w:style w:type="character" w:customStyle="1" w:styleId="ntitle1">
    <w:name w:val="ntitle1"/>
    <w:basedOn w:val="DefaultParagraphFont"/>
    <w:rsid w:val="00E13963"/>
    <w:rPr>
      <w:b/>
      <w:bCs/>
      <w:color w:val="636363"/>
      <w:sz w:val="12"/>
      <w:szCs w:val="12"/>
    </w:rPr>
  </w:style>
  <w:style w:type="paragraph" w:customStyle="1" w:styleId="l">
    <w:name w:val="l"/>
    <w:basedOn w:val="Normal"/>
    <w:rsid w:val="00E13963"/>
    <w:pPr>
      <w:ind w:firstLine="700"/>
      <w:jc w:val="both"/>
    </w:pPr>
    <w:rPr>
      <w:color w:val="000000"/>
      <w:sz w:val="28"/>
      <w:szCs w:val="28"/>
    </w:rPr>
  </w:style>
  <w:style w:type="paragraph" w:customStyle="1" w:styleId="style39style40">
    <w:name w:val="style39 style40"/>
    <w:basedOn w:val="Normal"/>
    <w:rsid w:val="00E13963"/>
    <w:pPr>
      <w:spacing w:before="100" w:beforeAutospacing="1" w:after="100" w:afterAutospacing="1"/>
    </w:pPr>
  </w:style>
  <w:style w:type="paragraph" w:customStyle="1" w:styleId="style39style41">
    <w:name w:val="style39 style41"/>
    <w:basedOn w:val="Normal"/>
    <w:rsid w:val="00E13963"/>
    <w:pPr>
      <w:spacing w:before="100" w:beforeAutospacing="1" w:after="100" w:afterAutospacing="1"/>
    </w:pPr>
  </w:style>
  <w:style w:type="character" w:customStyle="1" w:styleId="ncity">
    <w:name w:val="ncity"/>
    <w:basedOn w:val="DefaultParagraphFont"/>
    <w:rsid w:val="00E13963"/>
    <w:rPr>
      <w:b/>
      <w:bCs/>
      <w:color w:val="003399"/>
    </w:rPr>
  </w:style>
  <w:style w:type="character" w:customStyle="1" w:styleId="k2text1">
    <w:name w:val="k2text1"/>
    <w:basedOn w:val="DefaultParagraphFont"/>
    <w:rsid w:val="00E13963"/>
    <w:rPr>
      <w:b/>
      <w:bCs/>
      <w:color w:val="245AAF"/>
    </w:rPr>
  </w:style>
  <w:style w:type="paragraph" w:customStyle="1" w:styleId="style41">
    <w:name w:val="style41"/>
    <w:basedOn w:val="Normal"/>
    <w:rsid w:val="00E13963"/>
    <w:pPr>
      <w:spacing w:before="100" w:beforeAutospacing="1" w:after="100" w:afterAutospacing="1"/>
    </w:pPr>
    <w:rPr>
      <w:color w:val="000000"/>
      <w:sz w:val="15"/>
      <w:szCs w:val="15"/>
    </w:rPr>
  </w:style>
  <w:style w:type="paragraph" w:customStyle="1" w:styleId="style42">
    <w:name w:val="style42"/>
    <w:basedOn w:val="Normal"/>
    <w:rsid w:val="00E13963"/>
    <w:pPr>
      <w:spacing w:before="100" w:beforeAutospacing="1" w:after="100" w:afterAutospacing="1"/>
    </w:pPr>
    <w:rPr>
      <w:b/>
      <w:bCs/>
      <w:color w:val="FFB164"/>
      <w:sz w:val="25"/>
      <w:szCs w:val="25"/>
    </w:rPr>
  </w:style>
  <w:style w:type="paragraph" w:customStyle="1" w:styleId="style40style41">
    <w:name w:val="style40 style41"/>
    <w:basedOn w:val="Normal"/>
    <w:rsid w:val="00E13963"/>
    <w:pPr>
      <w:spacing w:before="100" w:beforeAutospacing="1" w:after="100" w:afterAutospacing="1"/>
    </w:pPr>
    <w:rPr>
      <w:rFonts w:ascii="Tahoma" w:hAnsi="Tahoma" w:cs="Tahoma"/>
      <w:color w:val="505050"/>
      <w:sz w:val="11"/>
      <w:szCs w:val="11"/>
    </w:rPr>
  </w:style>
  <w:style w:type="paragraph" w:customStyle="1" w:styleId="style40style42">
    <w:name w:val="style40 style42"/>
    <w:basedOn w:val="Normal"/>
    <w:rsid w:val="00E13963"/>
    <w:pPr>
      <w:spacing w:before="100" w:beforeAutospacing="1" w:after="100" w:afterAutospacing="1"/>
    </w:pPr>
    <w:rPr>
      <w:rFonts w:ascii="Tahoma" w:hAnsi="Tahoma" w:cs="Tahoma"/>
      <w:color w:val="505050"/>
      <w:sz w:val="11"/>
      <w:szCs w:val="11"/>
    </w:rPr>
  </w:style>
  <w:style w:type="character" w:styleId="FollowedHyperlink">
    <w:name w:val="FollowedHyperlink"/>
    <w:basedOn w:val="DefaultParagraphFont"/>
    <w:rsid w:val="00E13963"/>
    <w:rPr>
      <w:color w:val="800080"/>
      <w:u w:val="single"/>
    </w:rPr>
  </w:style>
  <w:style w:type="paragraph" w:customStyle="1" w:styleId="style40">
    <w:name w:val="style40"/>
    <w:basedOn w:val="Normal"/>
    <w:rsid w:val="00E13963"/>
    <w:pPr>
      <w:spacing w:before="100" w:beforeAutospacing="1" w:after="100" w:afterAutospacing="1"/>
    </w:pPr>
    <w:rPr>
      <w:rFonts w:ascii="Impact" w:hAnsi="Impact"/>
      <w:color w:val="003873"/>
    </w:rPr>
  </w:style>
  <w:style w:type="character" w:customStyle="1" w:styleId="right1">
    <w:name w:val="right1"/>
    <w:basedOn w:val="DefaultParagraphFont"/>
    <w:rsid w:val="00E13963"/>
    <w:rPr>
      <w:rFonts w:ascii="Tahoma" w:hAnsi="Tahoma" w:cs="Tahoma" w:hint="default"/>
      <w:strike w:val="0"/>
      <w:dstrike w:val="0"/>
      <w:color w:val="3C3137"/>
      <w:sz w:val="14"/>
      <w:szCs w:val="14"/>
      <w:u w:val="none"/>
      <w:effect w:val="none"/>
    </w:rPr>
  </w:style>
  <w:style w:type="paragraph" w:customStyle="1" w:styleId="FootNote">
    <w:name w:val="FootNote"/>
    <w:next w:val="Normal"/>
    <w:rsid w:val="00E13963"/>
    <w:pPr>
      <w:widowControl w:val="0"/>
      <w:autoSpaceDE w:val="0"/>
      <w:autoSpaceDN w:val="0"/>
      <w:adjustRightInd w:val="0"/>
      <w:ind w:firstLine="200"/>
      <w:jc w:val="both"/>
    </w:pPr>
  </w:style>
  <w:style w:type="paragraph" w:styleId="BodyText3">
    <w:name w:val="Body Text 3"/>
    <w:basedOn w:val="Normal"/>
    <w:rsid w:val="00E13963"/>
    <w:pPr>
      <w:spacing w:after="120"/>
    </w:pPr>
    <w:rPr>
      <w:sz w:val="16"/>
      <w:szCs w:val="16"/>
    </w:rPr>
  </w:style>
  <w:style w:type="character" w:customStyle="1" w:styleId="info">
    <w:name w:val="info"/>
    <w:basedOn w:val="DefaultParagraphFont"/>
    <w:rsid w:val="00E13963"/>
    <w:rPr>
      <w:vanish w:val="0"/>
      <w:webHidden w:val="0"/>
      <w:bdr w:val="dotted" w:sz="4" w:space="0" w:color="AAB4BE" w:frame="1"/>
      <w:shd w:val="clear" w:color="auto" w:fill="F4F5F6"/>
      <w:specVanish w:val="0"/>
    </w:rPr>
  </w:style>
  <w:style w:type="character" w:customStyle="1" w:styleId="tip">
    <w:name w:val="tip"/>
    <w:basedOn w:val="DefaultParagraphFont"/>
    <w:rsid w:val="00E13963"/>
  </w:style>
  <w:style w:type="paragraph" w:customStyle="1" w:styleId="text-content-page1">
    <w:name w:val="text-content-page1"/>
    <w:basedOn w:val="Normal"/>
    <w:rsid w:val="00E13963"/>
    <w:pPr>
      <w:spacing w:before="72" w:after="72"/>
      <w:ind w:firstLine="206"/>
      <w:jc w:val="both"/>
    </w:pPr>
    <w:rPr>
      <w:rFonts w:ascii="Arial" w:hAnsi="Arial" w:cs="Arial"/>
      <w:color w:val="000000"/>
      <w:sz w:val="12"/>
      <w:szCs w:val="12"/>
    </w:rPr>
  </w:style>
  <w:style w:type="paragraph" w:customStyle="1" w:styleId="title-content-page1">
    <w:name w:val="title-content-page1"/>
    <w:basedOn w:val="Normal"/>
    <w:rsid w:val="00E13963"/>
    <w:pPr>
      <w:spacing w:before="82" w:after="21"/>
    </w:pPr>
    <w:rPr>
      <w:rFonts w:ascii="Arial" w:hAnsi="Arial" w:cs="Arial"/>
      <w:b/>
      <w:bCs/>
      <w:color w:val="000000"/>
    </w:rPr>
  </w:style>
  <w:style w:type="paragraph" w:customStyle="1" w:styleId="sub-title-content-page1">
    <w:name w:val="sub-title-content-page1"/>
    <w:basedOn w:val="Normal"/>
    <w:rsid w:val="00E13963"/>
    <w:pPr>
      <w:spacing w:before="31" w:after="21"/>
    </w:pPr>
    <w:rPr>
      <w:rFonts w:ascii="Arial" w:hAnsi="Arial" w:cs="Arial"/>
      <w:b/>
      <w:bCs/>
      <w:color w:val="000000"/>
      <w:sz w:val="15"/>
      <w:szCs w:val="15"/>
    </w:rPr>
  </w:style>
  <w:style w:type="paragraph" w:customStyle="1" w:styleId="author-content-page1">
    <w:name w:val="author-content-page1"/>
    <w:basedOn w:val="Normal"/>
    <w:rsid w:val="00E13963"/>
    <w:rPr>
      <w:rFonts w:ascii="Arial" w:hAnsi="Arial" w:cs="Arial"/>
      <w:b/>
      <w:bCs/>
      <w:color w:val="000000"/>
      <w:sz w:val="12"/>
      <w:szCs w:val="12"/>
    </w:rPr>
  </w:style>
  <w:style w:type="character" w:customStyle="1" w:styleId="date">
    <w:name w:val="date"/>
    <w:basedOn w:val="DefaultParagraphFont"/>
    <w:rsid w:val="00E13963"/>
  </w:style>
  <w:style w:type="character" w:customStyle="1" w:styleId="author">
    <w:name w:val="author"/>
    <w:basedOn w:val="DefaultParagraphFont"/>
    <w:rsid w:val="00E13963"/>
  </w:style>
  <w:style w:type="paragraph" w:styleId="HTMLPreformatted">
    <w:name w:val="HTML Preformatted"/>
    <w:basedOn w:val="Normal"/>
    <w:rsid w:val="00E13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paragraph" w:customStyle="1" w:styleId="a00">
    <w:name w:val="a0"/>
    <w:basedOn w:val="Normal"/>
    <w:rsid w:val="00E13963"/>
    <w:pPr>
      <w:spacing w:before="100" w:beforeAutospacing="1" w:after="100" w:afterAutospacing="1"/>
    </w:pPr>
  </w:style>
  <w:style w:type="paragraph" w:customStyle="1" w:styleId="chapter">
    <w:name w:val="chapter"/>
    <w:basedOn w:val="Normal"/>
    <w:rsid w:val="00E13963"/>
    <w:pPr>
      <w:spacing w:before="100" w:after="100"/>
      <w:ind w:left="100" w:right="100" w:firstLine="300"/>
    </w:pPr>
    <w:rPr>
      <w:rFonts w:ascii="Verdana" w:hAnsi="Verdana"/>
      <w:b/>
      <w:bCs/>
      <w:color w:val="333333"/>
      <w:sz w:val="22"/>
      <w:szCs w:val="22"/>
    </w:rPr>
  </w:style>
  <w:style w:type="character" w:customStyle="1" w:styleId="pt101">
    <w:name w:val="pt101"/>
    <w:basedOn w:val="DefaultParagraphFont"/>
    <w:rsid w:val="00E13963"/>
    <w:rPr>
      <w:sz w:val="20"/>
      <w:szCs w:val="20"/>
    </w:rPr>
  </w:style>
  <w:style w:type="paragraph" w:customStyle="1" w:styleId="txt">
    <w:name w:val="txt"/>
    <w:basedOn w:val="Normal"/>
    <w:rsid w:val="00E13963"/>
    <w:pPr>
      <w:ind w:left="51" w:right="51"/>
    </w:pPr>
    <w:rPr>
      <w:rFonts w:ascii="Verdana" w:hAnsi="Verdana"/>
      <w:color w:val="000000"/>
      <w:sz w:val="12"/>
      <w:szCs w:val="12"/>
    </w:rPr>
  </w:style>
  <w:style w:type="paragraph" w:customStyle="1" w:styleId="txtc">
    <w:name w:val="txtc"/>
    <w:basedOn w:val="Normal"/>
    <w:rsid w:val="00E13963"/>
    <w:pPr>
      <w:ind w:left="51" w:right="51"/>
      <w:jc w:val="center"/>
    </w:pPr>
    <w:rPr>
      <w:rFonts w:ascii="Verdana" w:hAnsi="Verdana"/>
      <w:color w:val="000000"/>
      <w:sz w:val="12"/>
      <w:szCs w:val="12"/>
    </w:rPr>
  </w:style>
  <w:style w:type="character" w:customStyle="1" w:styleId="sheader1">
    <w:name w:val="sheader1"/>
    <w:basedOn w:val="DefaultParagraphFont"/>
    <w:rsid w:val="00E13963"/>
    <w:rPr>
      <w:b/>
      <w:bCs/>
      <w:color w:val="666666"/>
      <w:sz w:val="30"/>
      <w:szCs w:val="30"/>
    </w:rPr>
  </w:style>
  <w:style w:type="character" w:customStyle="1" w:styleId="exp1">
    <w:name w:val="exp1"/>
    <w:basedOn w:val="DefaultParagraphFont"/>
    <w:rsid w:val="00E13963"/>
    <w:rPr>
      <w:rFonts w:ascii="Tahoma" w:hAnsi="Tahoma" w:cs="Tahoma" w:hint="default"/>
      <w:b/>
      <w:bCs/>
      <w:color w:val="1B395F"/>
      <w:spacing w:val="21"/>
      <w:sz w:val="24"/>
      <w:szCs w:val="24"/>
    </w:rPr>
  </w:style>
  <w:style w:type="paragraph" w:customStyle="1" w:styleId="Default">
    <w:name w:val="Default"/>
    <w:rsid w:val="00E13963"/>
    <w:pPr>
      <w:autoSpaceDE w:val="0"/>
      <w:autoSpaceDN w:val="0"/>
      <w:adjustRightInd w:val="0"/>
    </w:pPr>
    <w:rPr>
      <w:color w:val="000000"/>
      <w:sz w:val="24"/>
      <w:szCs w:val="24"/>
    </w:rPr>
  </w:style>
  <w:style w:type="paragraph" w:customStyle="1" w:styleId="club-author">
    <w:name w:val="club-author"/>
    <w:basedOn w:val="Normal"/>
    <w:rsid w:val="00E13963"/>
    <w:pPr>
      <w:spacing w:before="100" w:beforeAutospacing="1" w:after="100" w:afterAutospacing="1" w:line="360" w:lineRule="auto"/>
    </w:pPr>
    <w:rPr>
      <w:rFonts w:ascii="Verdana" w:hAnsi="Verdana"/>
      <w:b/>
      <w:bCs/>
      <w:color w:val="286EA0"/>
      <w:sz w:val="14"/>
      <w:szCs w:val="14"/>
    </w:rPr>
  </w:style>
  <w:style w:type="character" w:customStyle="1" w:styleId="date6">
    <w:name w:val="date6"/>
    <w:basedOn w:val="DefaultParagraphFont"/>
    <w:rsid w:val="00E13963"/>
    <w:rPr>
      <w:color w:val="3B78A8"/>
    </w:rPr>
  </w:style>
  <w:style w:type="paragraph" w:customStyle="1" w:styleId="1kgk9">
    <w:name w:val="1kgk9"/>
    <w:basedOn w:val="Normal"/>
    <w:rsid w:val="00E13963"/>
    <w:pPr>
      <w:spacing w:before="100" w:beforeAutospacing="1" w:after="100" w:afterAutospacing="1"/>
    </w:pPr>
  </w:style>
  <w:style w:type="character" w:customStyle="1" w:styleId="grame">
    <w:name w:val="grame"/>
    <w:basedOn w:val="DefaultParagraphFont"/>
    <w:rsid w:val="00E13963"/>
  </w:style>
  <w:style w:type="paragraph" w:customStyle="1" w:styleId="1KGK90">
    <w:name w:val="1KG=K9"/>
    <w:rsid w:val="00E13963"/>
    <w:pPr>
      <w:autoSpaceDE w:val="0"/>
      <w:autoSpaceDN w:val="0"/>
      <w:adjustRightInd w:val="0"/>
    </w:pPr>
    <w:rPr>
      <w:rFonts w:ascii="Arial" w:hAnsi="Arial"/>
      <w:szCs w:val="24"/>
    </w:rPr>
  </w:style>
  <w:style w:type="character" w:customStyle="1" w:styleId="gensmall">
    <w:name w:val="gensmall"/>
    <w:basedOn w:val="DefaultParagraphFont"/>
    <w:rsid w:val="00E13963"/>
  </w:style>
  <w:style w:type="paragraph" w:customStyle="1" w:styleId="Normal1">
    <w:name w:val="Normal1"/>
    <w:rsid w:val="00E13963"/>
    <w:pPr>
      <w:widowControl w:val="0"/>
      <w:spacing w:before="80" w:line="300" w:lineRule="auto"/>
      <w:jc w:val="both"/>
    </w:pPr>
    <w:rPr>
      <w:snapToGrid w:val="0"/>
      <w:sz w:val="16"/>
    </w:rPr>
  </w:style>
  <w:style w:type="paragraph" w:styleId="BodyText2">
    <w:name w:val="Body Text 2"/>
    <w:basedOn w:val="Normal"/>
    <w:rsid w:val="00E13963"/>
    <w:pPr>
      <w:spacing w:after="120" w:line="480" w:lineRule="auto"/>
    </w:pPr>
  </w:style>
  <w:style w:type="paragraph" w:customStyle="1" w:styleId="titul10int">
    <w:name w:val="titul10int"/>
    <w:basedOn w:val="Normal"/>
    <w:rsid w:val="00E13963"/>
    <w:pPr>
      <w:spacing w:before="480" w:after="48"/>
      <w:jc w:val="center"/>
    </w:pPr>
  </w:style>
  <w:style w:type="paragraph" w:customStyle="1" w:styleId="titul">
    <w:name w:val="titul"/>
    <w:basedOn w:val="Normal"/>
    <w:rsid w:val="00E13963"/>
    <w:pPr>
      <w:spacing w:before="240" w:after="240"/>
      <w:jc w:val="center"/>
    </w:pPr>
    <w:rPr>
      <w:b/>
      <w:bCs/>
      <w:sz w:val="29"/>
      <w:szCs w:val="29"/>
    </w:rPr>
  </w:style>
  <w:style w:type="character" w:styleId="HTMLCite">
    <w:name w:val="HTML Cite"/>
    <w:basedOn w:val="DefaultParagraphFont"/>
    <w:rsid w:val="00E13963"/>
    <w:rPr>
      <w:i/>
      <w:iCs/>
    </w:rPr>
  </w:style>
  <w:style w:type="paragraph" w:styleId="BodyTextIndent2">
    <w:name w:val="Body Text Indent 2"/>
    <w:basedOn w:val="Normal"/>
    <w:rsid w:val="00E13963"/>
    <w:pPr>
      <w:spacing w:after="120" w:line="480" w:lineRule="auto"/>
      <w:ind w:left="283"/>
    </w:pPr>
  </w:style>
  <w:style w:type="character" w:customStyle="1" w:styleId="mw-headline">
    <w:name w:val="mw-headline"/>
    <w:basedOn w:val="DefaultParagraphFont"/>
    <w:rsid w:val="00E13963"/>
  </w:style>
  <w:style w:type="paragraph" w:customStyle="1" w:styleId="western">
    <w:name w:val="western"/>
    <w:basedOn w:val="Normal"/>
    <w:rsid w:val="00E13963"/>
    <w:pPr>
      <w:spacing w:before="100" w:beforeAutospacing="1" w:after="100" w:afterAutospacing="1"/>
    </w:pPr>
    <w:rPr>
      <w:color w:val="000000"/>
    </w:rPr>
  </w:style>
  <w:style w:type="character" w:customStyle="1" w:styleId="accented">
    <w:name w:val="accented"/>
    <w:basedOn w:val="DefaultParagraphFont"/>
    <w:rsid w:val="00E13963"/>
  </w:style>
  <w:style w:type="paragraph" w:customStyle="1" w:styleId="af6">
    <w:name w:val="СсписокСтрелка"/>
    <w:basedOn w:val="PlainText"/>
    <w:rsid w:val="00173DCA"/>
    <w:pPr>
      <w:pBdr>
        <w:bottom w:val="double" w:sz="4" w:space="1" w:color="auto"/>
      </w:pBdr>
      <w:spacing w:before="240"/>
      <w:ind w:left="568" w:hanging="284"/>
    </w:pPr>
    <w:rPr>
      <w:rFonts w:cs="Times New Roman"/>
      <w:sz w:val="24"/>
      <w:szCs w:val="20"/>
    </w:rPr>
  </w:style>
  <w:style w:type="paragraph" w:customStyle="1" w:styleId="af7">
    <w:name w:val="НазвРисунка"/>
    <w:basedOn w:val="PlainText"/>
    <w:rsid w:val="00173DCA"/>
    <w:pPr>
      <w:pBdr>
        <w:bottom w:val="double" w:sz="4" w:space="1" w:color="auto"/>
      </w:pBdr>
      <w:ind w:left="680" w:hanging="680"/>
      <w:jc w:val="left"/>
    </w:pPr>
    <w:rPr>
      <w:rFonts w:cs="Times New Roman"/>
      <w:i/>
      <w:smallCaps/>
      <w:sz w:val="18"/>
      <w:szCs w:val="20"/>
    </w:rPr>
  </w:style>
  <w:style w:type="character" w:customStyle="1" w:styleId="Strong1">
    <w:name w:val="Strong1"/>
    <w:rsid w:val="00E13963"/>
    <w:rPr>
      <w:b/>
    </w:rPr>
  </w:style>
  <w:style w:type="paragraph" w:customStyle="1" w:styleId="20">
    <w:name w:val="Список_сноска_2_порядка"/>
    <w:basedOn w:val="af4"/>
    <w:rsid w:val="00E13963"/>
    <w:pPr>
      <w:widowControl w:val="0"/>
      <w:ind w:left="567"/>
    </w:pPr>
  </w:style>
  <w:style w:type="paragraph" w:customStyle="1" w:styleId="af8">
    <w:name w:val="НормПрод"/>
    <w:basedOn w:val="Normal"/>
    <w:next w:val="Normal"/>
    <w:rsid w:val="00E13963"/>
    <w:pPr>
      <w:spacing w:before="240"/>
      <w:jc w:val="both"/>
    </w:pPr>
  </w:style>
  <w:style w:type="paragraph" w:customStyle="1" w:styleId="af9">
    <w:name w:val="СписТекстПродАбзаца"/>
    <w:basedOn w:val="af3"/>
    <w:next w:val="a3"/>
    <w:rsid w:val="00173DCA"/>
    <w:pPr>
      <w:ind w:left="397" w:firstLine="0"/>
    </w:pPr>
    <w:rPr>
      <w:sz w:val="24"/>
    </w:rPr>
  </w:style>
  <w:style w:type="character" w:customStyle="1" w:styleId="Hyperlink1">
    <w:name w:val="Hyperlink1"/>
    <w:basedOn w:val="DefaultParagraphFont"/>
    <w:rsid w:val="00E13963"/>
    <w:rPr>
      <w:color w:val="0000FF"/>
      <w:u w:val="single"/>
    </w:rPr>
  </w:style>
  <w:style w:type="paragraph" w:customStyle="1" w:styleId="H2">
    <w:name w:val="H2"/>
    <w:basedOn w:val="Normal"/>
    <w:next w:val="Normal"/>
    <w:rsid w:val="00E13963"/>
    <w:pPr>
      <w:keepNext/>
      <w:spacing w:before="100" w:after="100"/>
    </w:pPr>
    <w:rPr>
      <w:b/>
      <w:sz w:val="36"/>
    </w:rPr>
  </w:style>
  <w:style w:type="paragraph" w:customStyle="1" w:styleId="H4">
    <w:name w:val="H4"/>
    <w:basedOn w:val="Normal"/>
    <w:next w:val="Normal"/>
    <w:rsid w:val="00E13963"/>
    <w:pPr>
      <w:keepNext/>
      <w:spacing w:before="100" w:after="100"/>
    </w:pPr>
    <w:rPr>
      <w:b/>
      <w:sz w:val="24"/>
    </w:rPr>
  </w:style>
  <w:style w:type="character" w:customStyle="1" w:styleId="Emphasis1">
    <w:name w:val="Emphasis1"/>
    <w:rsid w:val="00E13963"/>
    <w:rPr>
      <w:i/>
    </w:rPr>
  </w:style>
  <w:style w:type="paragraph" w:customStyle="1" w:styleId="11">
    <w:name w:val="Текст сноски.Текст сноски Знак1.Текст сноски Знак Знак1.Текст сноски Знак"/>
    <w:basedOn w:val="PlainText11"/>
    <w:link w:val="110"/>
    <w:rsid w:val="00E13963"/>
    <w:pPr>
      <w:overflowPunct w:val="0"/>
      <w:spacing w:line="220" w:lineRule="exact"/>
      <w:textAlignment w:val="baseline"/>
    </w:pPr>
    <w:rPr>
      <w:sz w:val="20"/>
      <w:szCs w:val="20"/>
    </w:rPr>
  </w:style>
  <w:style w:type="character" w:customStyle="1" w:styleId="110">
    <w:name w:val="Текст сноски.Текст сноски Знак1.Текст сноски Знак Знак1.Текст сноски Знак Знак"/>
    <w:basedOn w:val="PlainText110"/>
    <w:link w:val="11"/>
    <w:rsid w:val="00E13963"/>
    <w:rPr>
      <w:sz w:val="22"/>
      <w:szCs w:val="22"/>
      <w:lang w:val="ru-RU" w:eastAsia="ru-RU" w:bidi="ar-SA"/>
    </w:rPr>
  </w:style>
  <w:style w:type="paragraph" w:customStyle="1" w:styleId="PlainText111">
    <w:name w:val="Plain Text.Текст Знак1.Текст Знак Знак11"/>
    <w:basedOn w:val="Normal"/>
    <w:rsid w:val="00E13963"/>
    <w:pPr>
      <w:ind w:firstLine="340"/>
      <w:jc w:val="both"/>
    </w:pPr>
    <w:rPr>
      <w:sz w:val="22"/>
    </w:rPr>
  </w:style>
  <w:style w:type="paragraph" w:customStyle="1" w:styleId="afa">
    <w:name w:val="МестоРис"/>
    <w:basedOn w:val="Normal"/>
    <w:next w:val="af7"/>
    <w:rsid w:val="00E13963"/>
    <w:pPr>
      <w:spacing w:before="120"/>
      <w:jc w:val="both"/>
    </w:pPr>
  </w:style>
  <w:style w:type="paragraph" w:customStyle="1" w:styleId="Oeiaieoiaioa">
    <w:name w:val="Oei aieoiaioa"/>
    <w:basedOn w:val="Normal"/>
    <w:next w:val="Iacaaieaaieoiaioa"/>
    <w:rsid w:val="00E13963"/>
    <w:pPr>
      <w:jc w:val="center"/>
    </w:pPr>
    <w:rPr>
      <w:i/>
      <w:caps/>
      <w:sz w:val="48"/>
    </w:rPr>
  </w:style>
  <w:style w:type="paragraph" w:customStyle="1" w:styleId="Iacaaieaaieoiaioa">
    <w:name w:val="Iacaaiea aieoiaioa"/>
    <w:basedOn w:val="Normal"/>
    <w:next w:val="Normal"/>
    <w:rsid w:val="00E13963"/>
    <w:pPr>
      <w:suppressAutoHyphens/>
      <w:spacing w:before="240"/>
      <w:jc w:val="center"/>
    </w:pPr>
    <w:rPr>
      <w:b/>
      <w:sz w:val="40"/>
    </w:rPr>
  </w:style>
  <w:style w:type="paragraph" w:customStyle="1" w:styleId="Oaenoanoaaee">
    <w:name w:val="Oaeno anoaaee"/>
    <w:basedOn w:val="PlainText1"/>
    <w:rsid w:val="00E13963"/>
    <w:pPr>
      <w:ind w:firstLine="709"/>
    </w:pPr>
    <w:rPr>
      <w:rFonts w:ascii="Academy" w:hAnsi="Academy"/>
      <w:sz w:val="24"/>
    </w:rPr>
  </w:style>
  <w:style w:type="paragraph" w:customStyle="1" w:styleId="jartti">
    <w:name w:val="jart_ti"/>
    <w:basedOn w:val="Normal"/>
    <w:rsid w:val="00E13963"/>
    <w:pPr>
      <w:spacing w:before="100" w:after="100"/>
      <w:jc w:val="center"/>
    </w:pPr>
    <w:rPr>
      <w:b/>
      <w:sz w:val="24"/>
    </w:rPr>
  </w:style>
  <w:style w:type="paragraph" w:customStyle="1" w:styleId="jarta">
    <w:name w:val="jart_a"/>
    <w:basedOn w:val="Normal"/>
    <w:rsid w:val="00E13963"/>
    <w:pPr>
      <w:spacing w:before="100" w:after="100"/>
    </w:pPr>
    <w:rPr>
      <w:i/>
      <w:sz w:val="24"/>
    </w:rPr>
  </w:style>
  <w:style w:type="paragraph" w:customStyle="1" w:styleId="NormalWeb1">
    <w:name w:val="Normal (Web)1"/>
    <w:basedOn w:val="Normal"/>
    <w:rsid w:val="00E13963"/>
    <w:pPr>
      <w:spacing w:before="100" w:after="100"/>
    </w:pPr>
    <w:rPr>
      <w:sz w:val="24"/>
    </w:rPr>
  </w:style>
  <w:style w:type="paragraph" w:customStyle="1" w:styleId="afb">
    <w:name w:val="Название раздела"/>
    <w:basedOn w:val="Normal"/>
    <w:next w:val="Normal"/>
    <w:rsid w:val="00E13963"/>
    <w:pPr>
      <w:suppressAutoHyphens/>
      <w:jc w:val="center"/>
    </w:pPr>
    <w:rPr>
      <w:b/>
      <w:i/>
      <w:sz w:val="24"/>
    </w:rPr>
  </w:style>
  <w:style w:type="paragraph" w:customStyle="1" w:styleId="3">
    <w:name w:val="Заголовок 3.заголовок вставки"/>
    <w:basedOn w:val="Normal"/>
    <w:next w:val="PlainText"/>
    <w:rsid w:val="00E13963"/>
    <w:pPr>
      <w:keepNext/>
      <w:suppressAutoHyphens/>
      <w:spacing w:before="240" w:after="60"/>
      <w:jc w:val="center"/>
    </w:pPr>
    <w:rPr>
      <w:i/>
      <w:sz w:val="24"/>
    </w:rPr>
  </w:style>
  <w:style w:type="paragraph" w:customStyle="1" w:styleId="H3">
    <w:name w:val="H3"/>
    <w:basedOn w:val="Normal"/>
    <w:next w:val="Normal"/>
    <w:rsid w:val="00E13963"/>
    <w:pPr>
      <w:keepNext/>
      <w:spacing w:before="100" w:after="100"/>
    </w:pPr>
    <w:rPr>
      <w:b/>
      <w:sz w:val="28"/>
    </w:rPr>
  </w:style>
  <w:style w:type="paragraph" w:customStyle="1" w:styleId="PlainText111111111">
    <w:name w:val="Plain Text.Текст Знак1.Текст Знак Знак.Текст Знак1 Знак Знак1.Текст Знак Знак Знак Знак.Текст Знак1 Знак Знак1 Знак Знак.Текст Знак Знак Знак Знак Знак Знак.Текст Знак1 Знак Знак1 Знак Знак Знак Знак1.Текст Знак Знак Знак Знак Знак Знак Знак Знак1"/>
    <w:basedOn w:val="Normal"/>
    <w:rsid w:val="00E13963"/>
    <w:pPr>
      <w:ind w:firstLine="284"/>
      <w:jc w:val="both"/>
    </w:pPr>
    <w:rPr>
      <w:sz w:val="22"/>
    </w:rPr>
  </w:style>
  <w:style w:type="paragraph" w:customStyle="1" w:styleId="22">
    <w:name w:val="Обычный (веб)22"/>
    <w:basedOn w:val="Normal"/>
    <w:rsid w:val="00E13963"/>
    <w:pPr>
      <w:spacing w:before="150" w:after="150"/>
    </w:pPr>
    <w:rPr>
      <w:sz w:val="24"/>
    </w:rPr>
  </w:style>
  <w:style w:type="paragraph" w:customStyle="1" w:styleId="111">
    <w:name w:val="Текст сноски.Текст сноски Знак1.Текст сноски Знак Знак1.Текст сноски Знак Знак Знак Знак"/>
    <w:basedOn w:val="Normal"/>
    <w:link w:val="112"/>
    <w:rsid w:val="00E13963"/>
    <w:pPr>
      <w:spacing w:line="220" w:lineRule="exact"/>
      <w:ind w:firstLine="340"/>
      <w:jc w:val="both"/>
    </w:pPr>
    <w:rPr>
      <w:sz w:val="22"/>
    </w:rPr>
  </w:style>
  <w:style w:type="character" w:customStyle="1" w:styleId="112">
    <w:name w:val="Текст сноски.Текст сноски Знак1.Текст сноски Знак Знак1.Текст сноски Знак Знак Знак Знак Знак"/>
    <w:basedOn w:val="DefaultParagraphFont"/>
    <w:link w:val="111"/>
    <w:rsid w:val="00E13963"/>
    <w:rPr>
      <w:sz w:val="22"/>
      <w:lang w:val="ru-RU" w:eastAsia="ru-RU" w:bidi="ar-SA"/>
    </w:rPr>
  </w:style>
  <w:style w:type="character" w:customStyle="1" w:styleId="14">
    <w:name w:val="Текст сноски Знак1 Знак4"/>
    <w:aliases w:val="Текст сноски Знак Знак Знак2,Текст сноски Знак1 Знак3 Знак Знак1,Текст сноски Знак Знак Знак1 Знак Знак1,Текст сноски Знак1 Знак3 Знак Знак Знак Знак,Текст сноски Знак Знак Знак1 Знак Знак Знак Знак"/>
    <w:basedOn w:val="DefaultParagraphFont"/>
    <w:rsid w:val="00E13963"/>
    <w:rPr>
      <w:rFonts w:cs="Courier New"/>
      <w:lang w:val="ru-RU" w:eastAsia="ru-RU" w:bidi="ar-SA"/>
    </w:rPr>
  </w:style>
  <w:style w:type="paragraph" w:customStyle="1" w:styleId="afc">
    <w:name w:val="Текст вставки Знак"/>
    <w:basedOn w:val="PlainText"/>
    <w:link w:val="afd"/>
    <w:rsid w:val="00173DCA"/>
    <w:pPr>
      <w:pBdr>
        <w:bottom w:val="double" w:sz="4" w:space="1" w:color="auto"/>
      </w:pBdr>
      <w:overflowPunct/>
      <w:autoSpaceDE/>
      <w:autoSpaceDN/>
      <w:adjustRightInd/>
      <w:spacing w:line="240" w:lineRule="exact"/>
      <w:ind w:firstLine="284"/>
      <w:textAlignment w:val="auto"/>
    </w:pPr>
    <w:rPr>
      <w:rFonts w:ascii="Academy" w:hAnsi="Academy" w:cs="Times New Roman"/>
      <w:sz w:val="24"/>
      <w:szCs w:val="20"/>
    </w:rPr>
  </w:style>
  <w:style w:type="character" w:customStyle="1" w:styleId="afd">
    <w:name w:val="Текст вставки Знак Знак"/>
    <w:basedOn w:val="DefaultParagraphFont"/>
    <w:link w:val="afc"/>
    <w:rsid w:val="00E13963"/>
    <w:rPr>
      <w:rFonts w:ascii="Academy" w:hAnsi="Academy"/>
      <w:sz w:val="24"/>
      <w:lang w:val="ru-RU" w:eastAsia="ru-RU" w:bidi="ar-SA"/>
    </w:rPr>
  </w:style>
  <w:style w:type="character" w:customStyle="1" w:styleId="author1">
    <w:name w:val="author1"/>
    <w:basedOn w:val="DefaultParagraphFont"/>
    <w:rsid w:val="00E13963"/>
    <w:rPr>
      <w:rFonts w:ascii="Arial" w:hAnsi="Arial" w:cs="Arial" w:hint="default"/>
      <w:b/>
      <w:bCs/>
      <w:color w:val="0172BA"/>
      <w:sz w:val="13"/>
      <w:szCs w:val="13"/>
    </w:rPr>
  </w:style>
  <w:style w:type="character" w:customStyle="1" w:styleId="10">
    <w:name w:val="Текст Знак Знак Знак1"/>
    <w:basedOn w:val="DefaultParagraphFont"/>
    <w:rsid w:val="00E13963"/>
    <w:rPr>
      <w:sz w:val="24"/>
      <w:lang w:val="ru-RU" w:eastAsia="ru-RU" w:bidi="ar-SA"/>
    </w:rPr>
  </w:style>
  <w:style w:type="paragraph" w:customStyle="1" w:styleId="05">
    <w:name w:val="Стиль СписокТекстПродолжение + Первая строка:  05 см"/>
    <w:basedOn w:val="Normal"/>
    <w:autoRedefine/>
    <w:rsid w:val="00E13963"/>
    <w:pPr>
      <w:widowControl w:val="0"/>
      <w:overflowPunct/>
      <w:autoSpaceDE/>
      <w:autoSpaceDN/>
      <w:adjustRightInd/>
      <w:ind w:left="227" w:firstLine="284"/>
      <w:jc w:val="both"/>
      <w:textAlignment w:val="auto"/>
    </w:pPr>
    <w:rPr>
      <w:sz w:val="24"/>
    </w:rPr>
  </w:style>
  <w:style w:type="paragraph" w:customStyle="1" w:styleId="afe">
    <w:name w:val="текст"/>
    <w:basedOn w:val="BodyTextIndent"/>
    <w:autoRedefine/>
    <w:rsid w:val="00E13963"/>
    <w:pPr>
      <w:overflowPunct/>
      <w:autoSpaceDE/>
      <w:autoSpaceDN/>
      <w:adjustRightInd/>
      <w:spacing w:after="0" w:line="360" w:lineRule="auto"/>
      <w:ind w:left="0" w:firstLine="709"/>
      <w:jc w:val="both"/>
      <w:textAlignment w:val="auto"/>
    </w:pPr>
    <w:rPr>
      <w:sz w:val="24"/>
      <w:lang w:val="en-US" w:eastAsia="en-US" w:bidi="en-US"/>
    </w:rPr>
  </w:style>
  <w:style w:type="character" w:customStyle="1" w:styleId="113">
    <w:name w:val="Текст Знак1 Знак1"/>
    <w:basedOn w:val="DefaultParagraphFont"/>
    <w:rsid w:val="00E13963"/>
    <w:rPr>
      <w:sz w:val="24"/>
      <w:lang w:val="ru-RU" w:eastAsia="ru-RU" w:bidi="ar-SA"/>
    </w:rPr>
  </w:style>
  <w:style w:type="character" w:customStyle="1" w:styleId="head1">
    <w:name w:val="head1"/>
    <w:basedOn w:val="DefaultParagraphFont"/>
    <w:rsid w:val="00E13963"/>
    <w:rPr>
      <w:rFonts w:ascii="Georgia" w:hAnsi="Georgia" w:cs="Tahoma" w:hint="default"/>
      <w:b w:val="0"/>
      <w:bCs w:val="0"/>
      <w:color w:val="333333"/>
      <w:sz w:val="19"/>
      <w:szCs w:val="19"/>
    </w:rPr>
  </w:style>
  <w:style w:type="paragraph" w:customStyle="1" w:styleId="osnovnojjtekst">
    <w:name w:val="osnovnojjtekst"/>
    <w:basedOn w:val="Normal"/>
    <w:rsid w:val="00E13963"/>
    <w:pPr>
      <w:spacing w:before="100" w:beforeAutospacing="1" w:after="100" w:afterAutospacing="1"/>
    </w:pPr>
  </w:style>
  <w:style w:type="paragraph" w:customStyle="1" w:styleId="osnovnojjtekstsotstupom">
    <w:name w:val="osnovnojjtekstsotstupom"/>
    <w:basedOn w:val="Normal"/>
    <w:rsid w:val="00E13963"/>
    <w:pPr>
      <w:spacing w:before="100" w:beforeAutospacing="1" w:after="100" w:afterAutospacing="1"/>
    </w:pPr>
  </w:style>
  <w:style w:type="paragraph" w:customStyle="1" w:styleId="osnovnojjtekstsotstupom2">
    <w:name w:val="osnovnojjtekstsotstupom2"/>
    <w:basedOn w:val="Normal"/>
    <w:rsid w:val="00E13963"/>
    <w:pPr>
      <w:spacing w:before="100" w:beforeAutospacing="1" w:after="100" w:afterAutospacing="1"/>
    </w:pPr>
  </w:style>
  <w:style w:type="paragraph" w:customStyle="1" w:styleId="12">
    <w:name w:val="стиль1"/>
    <w:basedOn w:val="Normal"/>
    <w:rsid w:val="00E13963"/>
    <w:pPr>
      <w:spacing w:before="100" w:beforeAutospacing="1" w:after="100" w:afterAutospacing="1"/>
    </w:pPr>
    <w:rPr>
      <w:b/>
      <w:bCs/>
      <w:sz w:val="19"/>
      <w:szCs w:val="19"/>
    </w:rPr>
  </w:style>
  <w:style w:type="character" w:customStyle="1" w:styleId="hl1">
    <w:name w:val="hl1"/>
    <w:basedOn w:val="DefaultParagraphFont"/>
    <w:rsid w:val="00E13963"/>
    <w:rPr>
      <w:sz w:val="22"/>
      <w:szCs w:val="22"/>
    </w:rPr>
  </w:style>
  <w:style w:type="character" w:customStyle="1" w:styleId="polytonic1">
    <w:name w:val="polytonic1"/>
    <w:basedOn w:val="DefaultParagraphFont"/>
    <w:rsid w:val="00E13963"/>
    <w:rPr>
      <w:rFonts w:ascii="inherit" w:hAnsi="inherit" w:hint="default"/>
    </w:rPr>
  </w:style>
  <w:style w:type="paragraph" w:styleId="EndnoteText">
    <w:name w:val="endnote text"/>
    <w:basedOn w:val="Normal"/>
    <w:semiHidden/>
    <w:rsid w:val="00E13963"/>
  </w:style>
  <w:style w:type="paragraph" w:styleId="CommentSubject">
    <w:name w:val="annotation subject"/>
    <w:basedOn w:val="CommentText"/>
    <w:next w:val="CommentText"/>
    <w:semiHidden/>
    <w:rsid w:val="00E13963"/>
    <w:rPr>
      <w:b/>
      <w:bCs/>
    </w:rPr>
  </w:style>
  <w:style w:type="character" w:styleId="EndnoteReference">
    <w:name w:val="endnote reference"/>
    <w:basedOn w:val="DefaultParagraphFont"/>
    <w:semiHidden/>
    <w:rsid w:val="00173DCA"/>
    <w:rPr>
      <w:vertAlign w:val="superscript"/>
    </w:rPr>
  </w:style>
  <w:style w:type="table" w:styleId="TableGrid">
    <w:name w:val="Table Grid"/>
    <w:basedOn w:val="TableNormal"/>
    <w:rsid w:val="00173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412">
      <w:bodyDiv w:val="1"/>
      <w:marLeft w:val="0"/>
      <w:marRight w:val="0"/>
      <w:marTop w:val="0"/>
      <w:marBottom w:val="0"/>
      <w:divBdr>
        <w:top w:val="none" w:sz="0" w:space="0" w:color="auto"/>
        <w:left w:val="none" w:sz="0" w:space="0" w:color="auto"/>
        <w:bottom w:val="none" w:sz="0" w:space="0" w:color="auto"/>
        <w:right w:val="none" w:sz="0" w:space="0" w:color="auto"/>
      </w:divBdr>
      <w:divsChild>
        <w:div w:id="161802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235">
      <w:bodyDiv w:val="1"/>
      <w:marLeft w:val="0"/>
      <w:marRight w:val="0"/>
      <w:marTop w:val="0"/>
      <w:marBottom w:val="0"/>
      <w:divBdr>
        <w:top w:val="none" w:sz="0" w:space="0" w:color="auto"/>
        <w:left w:val="none" w:sz="0" w:space="0" w:color="auto"/>
        <w:bottom w:val="none" w:sz="0" w:space="0" w:color="auto"/>
        <w:right w:val="none" w:sz="0" w:space="0" w:color="auto"/>
      </w:divBdr>
    </w:div>
    <w:div w:id="11690852">
      <w:bodyDiv w:val="1"/>
      <w:marLeft w:val="0"/>
      <w:marRight w:val="0"/>
      <w:marTop w:val="0"/>
      <w:marBottom w:val="0"/>
      <w:divBdr>
        <w:top w:val="none" w:sz="0" w:space="0" w:color="auto"/>
        <w:left w:val="none" w:sz="0" w:space="0" w:color="auto"/>
        <w:bottom w:val="none" w:sz="0" w:space="0" w:color="auto"/>
        <w:right w:val="none" w:sz="0" w:space="0" w:color="auto"/>
      </w:divBdr>
      <w:divsChild>
        <w:div w:id="1956407520">
          <w:marLeft w:val="0"/>
          <w:marRight w:val="0"/>
          <w:marTop w:val="0"/>
          <w:marBottom w:val="0"/>
          <w:divBdr>
            <w:top w:val="none" w:sz="0" w:space="0" w:color="auto"/>
            <w:left w:val="none" w:sz="0" w:space="0" w:color="auto"/>
            <w:bottom w:val="none" w:sz="0" w:space="0" w:color="auto"/>
            <w:right w:val="none" w:sz="0" w:space="0" w:color="auto"/>
          </w:divBdr>
          <w:divsChild>
            <w:div w:id="670371207">
              <w:marLeft w:val="0"/>
              <w:marRight w:val="0"/>
              <w:marTop w:val="0"/>
              <w:marBottom w:val="0"/>
              <w:divBdr>
                <w:top w:val="none" w:sz="0" w:space="0" w:color="auto"/>
                <w:left w:val="none" w:sz="0" w:space="0" w:color="auto"/>
                <w:bottom w:val="none" w:sz="0" w:space="0" w:color="auto"/>
                <w:right w:val="none" w:sz="0" w:space="0" w:color="auto"/>
              </w:divBdr>
              <w:divsChild>
                <w:div w:id="2002460448">
                  <w:marLeft w:val="0"/>
                  <w:marRight w:val="0"/>
                  <w:marTop w:val="0"/>
                  <w:marBottom w:val="0"/>
                  <w:divBdr>
                    <w:top w:val="none" w:sz="0" w:space="0" w:color="auto"/>
                    <w:left w:val="none" w:sz="0" w:space="0" w:color="auto"/>
                    <w:bottom w:val="none" w:sz="0" w:space="0" w:color="auto"/>
                    <w:right w:val="none" w:sz="0" w:space="0" w:color="auto"/>
                  </w:divBdr>
                  <w:divsChild>
                    <w:div w:id="14508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4459">
      <w:bodyDiv w:val="1"/>
      <w:marLeft w:val="0"/>
      <w:marRight w:val="0"/>
      <w:marTop w:val="0"/>
      <w:marBottom w:val="0"/>
      <w:divBdr>
        <w:top w:val="none" w:sz="0" w:space="0" w:color="auto"/>
        <w:left w:val="none" w:sz="0" w:space="0" w:color="auto"/>
        <w:bottom w:val="none" w:sz="0" w:space="0" w:color="auto"/>
        <w:right w:val="none" w:sz="0" w:space="0" w:color="auto"/>
      </w:divBdr>
    </w:div>
    <w:div w:id="38557257">
      <w:bodyDiv w:val="1"/>
      <w:marLeft w:val="0"/>
      <w:marRight w:val="0"/>
      <w:marTop w:val="0"/>
      <w:marBottom w:val="0"/>
      <w:divBdr>
        <w:top w:val="none" w:sz="0" w:space="0" w:color="auto"/>
        <w:left w:val="none" w:sz="0" w:space="0" w:color="auto"/>
        <w:bottom w:val="none" w:sz="0" w:space="0" w:color="auto"/>
        <w:right w:val="none" w:sz="0" w:space="0" w:color="auto"/>
      </w:divBdr>
      <w:divsChild>
        <w:div w:id="309865398">
          <w:marLeft w:val="0"/>
          <w:marRight w:val="0"/>
          <w:marTop w:val="0"/>
          <w:marBottom w:val="0"/>
          <w:divBdr>
            <w:top w:val="none" w:sz="0" w:space="0" w:color="auto"/>
            <w:left w:val="none" w:sz="0" w:space="0" w:color="auto"/>
            <w:bottom w:val="none" w:sz="0" w:space="0" w:color="auto"/>
            <w:right w:val="none" w:sz="0" w:space="0" w:color="auto"/>
          </w:divBdr>
          <w:divsChild>
            <w:div w:id="61502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45658">
      <w:bodyDiv w:val="1"/>
      <w:marLeft w:val="0"/>
      <w:marRight w:val="0"/>
      <w:marTop w:val="0"/>
      <w:marBottom w:val="0"/>
      <w:divBdr>
        <w:top w:val="none" w:sz="0" w:space="0" w:color="auto"/>
        <w:left w:val="none" w:sz="0" w:space="0" w:color="auto"/>
        <w:bottom w:val="none" w:sz="0" w:space="0" w:color="auto"/>
        <w:right w:val="none" w:sz="0" w:space="0" w:color="auto"/>
      </w:divBdr>
    </w:div>
    <w:div w:id="57559543">
      <w:bodyDiv w:val="1"/>
      <w:marLeft w:val="0"/>
      <w:marRight w:val="0"/>
      <w:marTop w:val="0"/>
      <w:marBottom w:val="0"/>
      <w:divBdr>
        <w:top w:val="none" w:sz="0" w:space="0" w:color="auto"/>
        <w:left w:val="none" w:sz="0" w:space="0" w:color="auto"/>
        <w:bottom w:val="none" w:sz="0" w:space="0" w:color="auto"/>
        <w:right w:val="none" w:sz="0" w:space="0" w:color="auto"/>
      </w:divBdr>
    </w:div>
    <w:div w:id="78406957">
      <w:bodyDiv w:val="1"/>
      <w:marLeft w:val="0"/>
      <w:marRight w:val="0"/>
      <w:marTop w:val="0"/>
      <w:marBottom w:val="0"/>
      <w:divBdr>
        <w:top w:val="none" w:sz="0" w:space="0" w:color="auto"/>
        <w:left w:val="none" w:sz="0" w:space="0" w:color="auto"/>
        <w:bottom w:val="none" w:sz="0" w:space="0" w:color="auto"/>
        <w:right w:val="none" w:sz="0" w:space="0" w:color="auto"/>
      </w:divBdr>
      <w:divsChild>
        <w:div w:id="1966815263">
          <w:marLeft w:val="0"/>
          <w:marRight w:val="0"/>
          <w:marTop w:val="0"/>
          <w:marBottom w:val="0"/>
          <w:divBdr>
            <w:top w:val="none" w:sz="0" w:space="0" w:color="auto"/>
            <w:left w:val="none" w:sz="0" w:space="0" w:color="auto"/>
            <w:bottom w:val="none" w:sz="0" w:space="0" w:color="auto"/>
            <w:right w:val="none" w:sz="0" w:space="0" w:color="auto"/>
          </w:divBdr>
          <w:divsChild>
            <w:div w:id="336881527">
              <w:marLeft w:val="0"/>
              <w:marRight w:val="0"/>
              <w:marTop w:val="0"/>
              <w:marBottom w:val="0"/>
              <w:divBdr>
                <w:top w:val="none" w:sz="0" w:space="0" w:color="auto"/>
                <w:left w:val="none" w:sz="0" w:space="0" w:color="auto"/>
                <w:bottom w:val="none" w:sz="0" w:space="0" w:color="auto"/>
                <w:right w:val="none" w:sz="0" w:space="0" w:color="auto"/>
              </w:divBdr>
              <w:divsChild>
                <w:div w:id="1745489047">
                  <w:marLeft w:val="0"/>
                  <w:marRight w:val="0"/>
                  <w:marTop w:val="0"/>
                  <w:marBottom w:val="0"/>
                  <w:divBdr>
                    <w:top w:val="none" w:sz="0" w:space="0" w:color="auto"/>
                    <w:left w:val="none" w:sz="0" w:space="0" w:color="auto"/>
                    <w:bottom w:val="none" w:sz="0" w:space="0" w:color="auto"/>
                    <w:right w:val="none" w:sz="0" w:space="0" w:color="auto"/>
                  </w:divBdr>
                  <w:divsChild>
                    <w:div w:id="13391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8558">
      <w:bodyDiv w:val="1"/>
      <w:marLeft w:val="0"/>
      <w:marRight w:val="0"/>
      <w:marTop w:val="0"/>
      <w:marBottom w:val="0"/>
      <w:divBdr>
        <w:top w:val="none" w:sz="0" w:space="0" w:color="auto"/>
        <w:left w:val="none" w:sz="0" w:space="0" w:color="auto"/>
        <w:bottom w:val="none" w:sz="0" w:space="0" w:color="auto"/>
        <w:right w:val="none" w:sz="0" w:space="0" w:color="auto"/>
      </w:divBdr>
      <w:divsChild>
        <w:div w:id="671419533">
          <w:marLeft w:val="0"/>
          <w:marRight w:val="0"/>
          <w:marTop w:val="0"/>
          <w:marBottom w:val="0"/>
          <w:divBdr>
            <w:top w:val="none" w:sz="0" w:space="0" w:color="auto"/>
            <w:left w:val="none" w:sz="0" w:space="0" w:color="auto"/>
            <w:bottom w:val="none" w:sz="0" w:space="0" w:color="auto"/>
            <w:right w:val="none" w:sz="0" w:space="0" w:color="auto"/>
          </w:divBdr>
        </w:div>
      </w:divsChild>
    </w:div>
    <w:div w:id="90899470">
      <w:bodyDiv w:val="1"/>
      <w:marLeft w:val="0"/>
      <w:marRight w:val="0"/>
      <w:marTop w:val="0"/>
      <w:marBottom w:val="0"/>
      <w:divBdr>
        <w:top w:val="none" w:sz="0" w:space="0" w:color="auto"/>
        <w:left w:val="none" w:sz="0" w:space="0" w:color="auto"/>
        <w:bottom w:val="none" w:sz="0" w:space="0" w:color="auto"/>
        <w:right w:val="none" w:sz="0" w:space="0" w:color="auto"/>
      </w:divBdr>
    </w:div>
    <w:div w:id="101001384">
      <w:bodyDiv w:val="1"/>
      <w:marLeft w:val="0"/>
      <w:marRight w:val="0"/>
      <w:marTop w:val="0"/>
      <w:marBottom w:val="0"/>
      <w:divBdr>
        <w:top w:val="none" w:sz="0" w:space="0" w:color="auto"/>
        <w:left w:val="none" w:sz="0" w:space="0" w:color="auto"/>
        <w:bottom w:val="none" w:sz="0" w:space="0" w:color="auto"/>
        <w:right w:val="none" w:sz="0" w:space="0" w:color="auto"/>
      </w:divBdr>
    </w:div>
    <w:div w:id="115298961">
      <w:bodyDiv w:val="1"/>
      <w:marLeft w:val="0"/>
      <w:marRight w:val="0"/>
      <w:marTop w:val="0"/>
      <w:marBottom w:val="0"/>
      <w:divBdr>
        <w:top w:val="none" w:sz="0" w:space="0" w:color="auto"/>
        <w:left w:val="none" w:sz="0" w:space="0" w:color="auto"/>
        <w:bottom w:val="none" w:sz="0" w:space="0" w:color="auto"/>
        <w:right w:val="none" w:sz="0" w:space="0" w:color="auto"/>
      </w:divBdr>
    </w:div>
    <w:div w:id="118033299">
      <w:bodyDiv w:val="1"/>
      <w:marLeft w:val="0"/>
      <w:marRight w:val="0"/>
      <w:marTop w:val="0"/>
      <w:marBottom w:val="0"/>
      <w:divBdr>
        <w:top w:val="none" w:sz="0" w:space="0" w:color="auto"/>
        <w:left w:val="none" w:sz="0" w:space="0" w:color="auto"/>
        <w:bottom w:val="none" w:sz="0" w:space="0" w:color="auto"/>
        <w:right w:val="none" w:sz="0" w:space="0" w:color="auto"/>
      </w:divBdr>
      <w:divsChild>
        <w:div w:id="1091968526">
          <w:marLeft w:val="0"/>
          <w:marRight w:val="0"/>
          <w:marTop w:val="0"/>
          <w:marBottom w:val="0"/>
          <w:divBdr>
            <w:top w:val="none" w:sz="0" w:space="0" w:color="auto"/>
            <w:left w:val="none" w:sz="0" w:space="0" w:color="auto"/>
            <w:bottom w:val="none" w:sz="0" w:space="0" w:color="auto"/>
            <w:right w:val="none" w:sz="0" w:space="0" w:color="auto"/>
          </w:divBdr>
        </w:div>
      </w:divsChild>
    </w:div>
    <w:div w:id="129249783">
      <w:bodyDiv w:val="1"/>
      <w:marLeft w:val="0"/>
      <w:marRight w:val="0"/>
      <w:marTop w:val="0"/>
      <w:marBottom w:val="0"/>
      <w:divBdr>
        <w:top w:val="none" w:sz="0" w:space="0" w:color="auto"/>
        <w:left w:val="none" w:sz="0" w:space="0" w:color="auto"/>
        <w:bottom w:val="none" w:sz="0" w:space="0" w:color="auto"/>
        <w:right w:val="none" w:sz="0" w:space="0" w:color="auto"/>
      </w:divBdr>
    </w:div>
    <w:div w:id="136722706">
      <w:bodyDiv w:val="1"/>
      <w:marLeft w:val="0"/>
      <w:marRight w:val="0"/>
      <w:marTop w:val="0"/>
      <w:marBottom w:val="0"/>
      <w:divBdr>
        <w:top w:val="none" w:sz="0" w:space="0" w:color="auto"/>
        <w:left w:val="none" w:sz="0" w:space="0" w:color="auto"/>
        <w:bottom w:val="none" w:sz="0" w:space="0" w:color="auto"/>
        <w:right w:val="none" w:sz="0" w:space="0" w:color="auto"/>
      </w:divBdr>
    </w:div>
    <w:div w:id="141431615">
      <w:bodyDiv w:val="1"/>
      <w:marLeft w:val="0"/>
      <w:marRight w:val="0"/>
      <w:marTop w:val="0"/>
      <w:marBottom w:val="0"/>
      <w:divBdr>
        <w:top w:val="none" w:sz="0" w:space="0" w:color="auto"/>
        <w:left w:val="none" w:sz="0" w:space="0" w:color="auto"/>
        <w:bottom w:val="none" w:sz="0" w:space="0" w:color="auto"/>
        <w:right w:val="none" w:sz="0" w:space="0" w:color="auto"/>
      </w:divBdr>
      <w:divsChild>
        <w:div w:id="1579440848">
          <w:marLeft w:val="0"/>
          <w:marRight w:val="0"/>
          <w:marTop w:val="0"/>
          <w:marBottom w:val="0"/>
          <w:divBdr>
            <w:top w:val="none" w:sz="0" w:space="0" w:color="auto"/>
            <w:left w:val="none" w:sz="0" w:space="0" w:color="auto"/>
            <w:bottom w:val="none" w:sz="0" w:space="0" w:color="auto"/>
            <w:right w:val="none" w:sz="0" w:space="0" w:color="auto"/>
          </w:divBdr>
        </w:div>
      </w:divsChild>
    </w:div>
    <w:div w:id="156458056">
      <w:bodyDiv w:val="1"/>
      <w:marLeft w:val="0"/>
      <w:marRight w:val="0"/>
      <w:marTop w:val="0"/>
      <w:marBottom w:val="0"/>
      <w:divBdr>
        <w:top w:val="none" w:sz="0" w:space="0" w:color="auto"/>
        <w:left w:val="none" w:sz="0" w:space="0" w:color="auto"/>
        <w:bottom w:val="none" w:sz="0" w:space="0" w:color="auto"/>
        <w:right w:val="none" w:sz="0" w:space="0" w:color="auto"/>
      </w:divBdr>
      <w:divsChild>
        <w:div w:id="409500454">
          <w:marLeft w:val="0"/>
          <w:marRight w:val="0"/>
          <w:marTop w:val="0"/>
          <w:marBottom w:val="0"/>
          <w:divBdr>
            <w:top w:val="none" w:sz="0" w:space="0" w:color="auto"/>
            <w:left w:val="none" w:sz="0" w:space="0" w:color="auto"/>
            <w:bottom w:val="none" w:sz="0" w:space="0" w:color="auto"/>
            <w:right w:val="none" w:sz="0" w:space="0" w:color="auto"/>
          </w:divBdr>
          <w:divsChild>
            <w:div w:id="348797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381341">
      <w:bodyDiv w:val="1"/>
      <w:marLeft w:val="0"/>
      <w:marRight w:val="0"/>
      <w:marTop w:val="0"/>
      <w:marBottom w:val="0"/>
      <w:divBdr>
        <w:top w:val="none" w:sz="0" w:space="0" w:color="auto"/>
        <w:left w:val="none" w:sz="0" w:space="0" w:color="auto"/>
        <w:bottom w:val="none" w:sz="0" w:space="0" w:color="auto"/>
        <w:right w:val="none" w:sz="0" w:space="0" w:color="auto"/>
      </w:divBdr>
    </w:div>
    <w:div w:id="176358900">
      <w:bodyDiv w:val="1"/>
      <w:marLeft w:val="0"/>
      <w:marRight w:val="0"/>
      <w:marTop w:val="0"/>
      <w:marBottom w:val="0"/>
      <w:divBdr>
        <w:top w:val="none" w:sz="0" w:space="0" w:color="auto"/>
        <w:left w:val="none" w:sz="0" w:space="0" w:color="auto"/>
        <w:bottom w:val="none" w:sz="0" w:space="0" w:color="auto"/>
        <w:right w:val="none" w:sz="0" w:space="0" w:color="auto"/>
      </w:divBdr>
    </w:div>
    <w:div w:id="185951816">
      <w:bodyDiv w:val="1"/>
      <w:marLeft w:val="0"/>
      <w:marRight w:val="0"/>
      <w:marTop w:val="0"/>
      <w:marBottom w:val="0"/>
      <w:divBdr>
        <w:top w:val="none" w:sz="0" w:space="0" w:color="auto"/>
        <w:left w:val="none" w:sz="0" w:space="0" w:color="auto"/>
        <w:bottom w:val="none" w:sz="0" w:space="0" w:color="auto"/>
        <w:right w:val="none" w:sz="0" w:space="0" w:color="auto"/>
      </w:divBdr>
      <w:divsChild>
        <w:div w:id="1175879652">
          <w:marLeft w:val="0"/>
          <w:marRight w:val="0"/>
          <w:marTop w:val="0"/>
          <w:marBottom w:val="0"/>
          <w:divBdr>
            <w:top w:val="none" w:sz="0" w:space="0" w:color="auto"/>
            <w:left w:val="none" w:sz="0" w:space="0" w:color="auto"/>
            <w:bottom w:val="none" w:sz="0" w:space="0" w:color="auto"/>
            <w:right w:val="none" w:sz="0" w:space="0" w:color="auto"/>
          </w:divBdr>
          <w:divsChild>
            <w:div w:id="5800204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50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1150">
      <w:bodyDiv w:val="1"/>
      <w:marLeft w:val="0"/>
      <w:marRight w:val="0"/>
      <w:marTop w:val="0"/>
      <w:marBottom w:val="0"/>
      <w:divBdr>
        <w:top w:val="none" w:sz="0" w:space="0" w:color="auto"/>
        <w:left w:val="none" w:sz="0" w:space="0" w:color="auto"/>
        <w:bottom w:val="none" w:sz="0" w:space="0" w:color="auto"/>
        <w:right w:val="none" w:sz="0" w:space="0" w:color="auto"/>
      </w:divBdr>
    </w:div>
    <w:div w:id="193200413">
      <w:bodyDiv w:val="1"/>
      <w:marLeft w:val="0"/>
      <w:marRight w:val="0"/>
      <w:marTop w:val="0"/>
      <w:marBottom w:val="0"/>
      <w:divBdr>
        <w:top w:val="none" w:sz="0" w:space="0" w:color="auto"/>
        <w:left w:val="none" w:sz="0" w:space="0" w:color="auto"/>
        <w:bottom w:val="none" w:sz="0" w:space="0" w:color="auto"/>
        <w:right w:val="none" w:sz="0" w:space="0" w:color="auto"/>
      </w:divBdr>
      <w:divsChild>
        <w:div w:id="1331060012">
          <w:marLeft w:val="0"/>
          <w:marRight w:val="0"/>
          <w:marTop w:val="0"/>
          <w:marBottom w:val="0"/>
          <w:divBdr>
            <w:top w:val="none" w:sz="0" w:space="0" w:color="auto"/>
            <w:left w:val="none" w:sz="0" w:space="0" w:color="auto"/>
            <w:bottom w:val="none" w:sz="0" w:space="0" w:color="auto"/>
            <w:right w:val="none" w:sz="0" w:space="0" w:color="auto"/>
          </w:divBdr>
          <w:divsChild>
            <w:div w:id="70255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5435245">
      <w:bodyDiv w:val="1"/>
      <w:marLeft w:val="0"/>
      <w:marRight w:val="0"/>
      <w:marTop w:val="0"/>
      <w:marBottom w:val="0"/>
      <w:divBdr>
        <w:top w:val="none" w:sz="0" w:space="0" w:color="auto"/>
        <w:left w:val="none" w:sz="0" w:space="0" w:color="auto"/>
        <w:bottom w:val="none" w:sz="0" w:space="0" w:color="auto"/>
        <w:right w:val="none" w:sz="0" w:space="0" w:color="auto"/>
      </w:divBdr>
    </w:div>
    <w:div w:id="221019660">
      <w:bodyDiv w:val="1"/>
      <w:marLeft w:val="0"/>
      <w:marRight w:val="0"/>
      <w:marTop w:val="0"/>
      <w:marBottom w:val="0"/>
      <w:divBdr>
        <w:top w:val="none" w:sz="0" w:space="0" w:color="auto"/>
        <w:left w:val="none" w:sz="0" w:space="0" w:color="auto"/>
        <w:bottom w:val="none" w:sz="0" w:space="0" w:color="auto"/>
        <w:right w:val="none" w:sz="0" w:space="0" w:color="auto"/>
      </w:divBdr>
      <w:divsChild>
        <w:div w:id="321859154">
          <w:marLeft w:val="0"/>
          <w:marRight w:val="0"/>
          <w:marTop w:val="0"/>
          <w:marBottom w:val="0"/>
          <w:divBdr>
            <w:top w:val="none" w:sz="0" w:space="0" w:color="auto"/>
            <w:left w:val="none" w:sz="0" w:space="0" w:color="auto"/>
            <w:bottom w:val="none" w:sz="0" w:space="0" w:color="auto"/>
            <w:right w:val="none" w:sz="0" w:space="0" w:color="auto"/>
          </w:divBdr>
          <w:divsChild>
            <w:div w:id="607662995">
              <w:marLeft w:val="0"/>
              <w:marRight w:val="0"/>
              <w:marTop w:val="0"/>
              <w:marBottom w:val="0"/>
              <w:divBdr>
                <w:top w:val="none" w:sz="0" w:space="0" w:color="auto"/>
                <w:left w:val="none" w:sz="0" w:space="0" w:color="auto"/>
                <w:bottom w:val="none" w:sz="0" w:space="0" w:color="auto"/>
                <w:right w:val="none" w:sz="0" w:space="0" w:color="auto"/>
              </w:divBdr>
              <w:divsChild>
                <w:div w:id="1699313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50161960">
      <w:bodyDiv w:val="1"/>
      <w:marLeft w:val="0"/>
      <w:marRight w:val="0"/>
      <w:marTop w:val="0"/>
      <w:marBottom w:val="0"/>
      <w:divBdr>
        <w:top w:val="none" w:sz="0" w:space="0" w:color="auto"/>
        <w:left w:val="none" w:sz="0" w:space="0" w:color="auto"/>
        <w:bottom w:val="none" w:sz="0" w:space="0" w:color="auto"/>
        <w:right w:val="none" w:sz="0" w:space="0" w:color="auto"/>
      </w:divBdr>
      <w:divsChild>
        <w:div w:id="1612934282">
          <w:marLeft w:val="0"/>
          <w:marRight w:val="0"/>
          <w:marTop w:val="0"/>
          <w:marBottom w:val="0"/>
          <w:divBdr>
            <w:top w:val="none" w:sz="0" w:space="0" w:color="auto"/>
            <w:left w:val="none" w:sz="0" w:space="0" w:color="auto"/>
            <w:bottom w:val="none" w:sz="0" w:space="0" w:color="auto"/>
            <w:right w:val="none" w:sz="0" w:space="0" w:color="auto"/>
          </w:divBdr>
          <w:divsChild>
            <w:div w:id="700126632">
              <w:marLeft w:val="0"/>
              <w:marRight w:val="0"/>
              <w:marTop w:val="0"/>
              <w:marBottom w:val="0"/>
              <w:divBdr>
                <w:top w:val="none" w:sz="0" w:space="0" w:color="auto"/>
                <w:left w:val="none" w:sz="0" w:space="0" w:color="auto"/>
                <w:bottom w:val="none" w:sz="0" w:space="0" w:color="auto"/>
                <w:right w:val="none" w:sz="0" w:space="0" w:color="auto"/>
              </w:divBdr>
            </w:div>
            <w:div w:id="771359440">
              <w:marLeft w:val="0"/>
              <w:marRight w:val="0"/>
              <w:marTop w:val="0"/>
              <w:marBottom w:val="0"/>
              <w:divBdr>
                <w:top w:val="none" w:sz="0" w:space="0" w:color="auto"/>
                <w:left w:val="none" w:sz="0" w:space="0" w:color="auto"/>
                <w:bottom w:val="none" w:sz="0" w:space="0" w:color="auto"/>
                <w:right w:val="none" w:sz="0" w:space="0" w:color="auto"/>
              </w:divBdr>
            </w:div>
            <w:div w:id="919679094">
              <w:marLeft w:val="0"/>
              <w:marRight w:val="0"/>
              <w:marTop w:val="0"/>
              <w:marBottom w:val="0"/>
              <w:divBdr>
                <w:top w:val="none" w:sz="0" w:space="0" w:color="auto"/>
                <w:left w:val="none" w:sz="0" w:space="0" w:color="auto"/>
                <w:bottom w:val="none" w:sz="0" w:space="0" w:color="auto"/>
                <w:right w:val="none" w:sz="0" w:space="0" w:color="auto"/>
              </w:divBdr>
            </w:div>
            <w:div w:id="1396001890">
              <w:marLeft w:val="0"/>
              <w:marRight w:val="0"/>
              <w:marTop w:val="0"/>
              <w:marBottom w:val="0"/>
              <w:divBdr>
                <w:top w:val="none" w:sz="0" w:space="0" w:color="auto"/>
                <w:left w:val="none" w:sz="0" w:space="0" w:color="auto"/>
                <w:bottom w:val="none" w:sz="0" w:space="0" w:color="auto"/>
                <w:right w:val="none" w:sz="0" w:space="0" w:color="auto"/>
              </w:divBdr>
            </w:div>
            <w:div w:id="1484814279">
              <w:marLeft w:val="0"/>
              <w:marRight w:val="0"/>
              <w:marTop w:val="0"/>
              <w:marBottom w:val="0"/>
              <w:divBdr>
                <w:top w:val="none" w:sz="0" w:space="0" w:color="auto"/>
                <w:left w:val="none" w:sz="0" w:space="0" w:color="auto"/>
                <w:bottom w:val="none" w:sz="0" w:space="0" w:color="auto"/>
                <w:right w:val="none" w:sz="0" w:space="0" w:color="auto"/>
              </w:divBdr>
            </w:div>
            <w:div w:id="1684866533">
              <w:marLeft w:val="0"/>
              <w:marRight w:val="0"/>
              <w:marTop w:val="0"/>
              <w:marBottom w:val="0"/>
              <w:divBdr>
                <w:top w:val="none" w:sz="0" w:space="0" w:color="auto"/>
                <w:left w:val="none" w:sz="0" w:space="0" w:color="auto"/>
                <w:bottom w:val="none" w:sz="0" w:space="0" w:color="auto"/>
                <w:right w:val="none" w:sz="0" w:space="0" w:color="auto"/>
              </w:divBdr>
            </w:div>
            <w:div w:id="20010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4085">
      <w:bodyDiv w:val="1"/>
      <w:marLeft w:val="0"/>
      <w:marRight w:val="0"/>
      <w:marTop w:val="0"/>
      <w:marBottom w:val="0"/>
      <w:divBdr>
        <w:top w:val="none" w:sz="0" w:space="0" w:color="auto"/>
        <w:left w:val="none" w:sz="0" w:space="0" w:color="auto"/>
        <w:bottom w:val="none" w:sz="0" w:space="0" w:color="auto"/>
        <w:right w:val="none" w:sz="0" w:space="0" w:color="auto"/>
      </w:divBdr>
      <w:divsChild>
        <w:div w:id="964233871">
          <w:marLeft w:val="0"/>
          <w:marRight w:val="0"/>
          <w:marTop w:val="0"/>
          <w:marBottom w:val="0"/>
          <w:divBdr>
            <w:top w:val="none" w:sz="0" w:space="0" w:color="auto"/>
            <w:left w:val="none" w:sz="0" w:space="0" w:color="auto"/>
            <w:bottom w:val="none" w:sz="0" w:space="0" w:color="auto"/>
            <w:right w:val="none" w:sz="0" w:space="0" w:color="auto"/>
          </w:divBdr>
          <w:divsChild>
            <w:div w:id="314845565">
              <w:marLeft w:val="0"/>
              <w:marRight w:val="0"/>
              <w:marTop w:val="0"/>
              <w:marBottom w:val="0"/>
              <w:divBdr>
                <w:top w:val="none" w:sz="0" w:space="0" w:color="auto"/>
                <w:left w:val="none" w:sz="0" w:space="0" w:color="auto"/>
                <w:bottom w:val="none" w:sz="0" w:space="0" w:color="auto"/>
                <w:right w:val="none" w:sz="0" w:space="0" w:color="auto"/>
              </w:divBdr>
              <w:divsChild>
                <w:div w:id="237329828">
                  <w:marLeft w:val="0"/>
                  <w:marRight w:val="0"/>
                  <w:marTop w:val="0"/>
                  <w:marBottom w:val="0"/>
                  <w:divBdr>
                    <w:top w:val="none" w:sz="0" w:space="0" w:color="auto"/>
                    <w:left w:val="none" w:sz="0" w:space="0" w:color="auto"/>
                    <w:bottom w:val="none" w:sz="0" w:space="0" w:color="auto"/>
                    <w:right w:val="none" w:sz="0" w:space="0" w:color="auto"/>
                  </w:divBdr>
                  <w:divsChild>
                    <w:div w:id="13437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144288">
      <w:bodyDiv w:val="1"/>
      <w:marLeft w:val="0"/>
      <w:marRight w:val="0"/>
      <w:marTop w:val="0"/>
      <w:marBottom w:val="0"/>
      <w:divBdr>
        <w:top w:val="none" w:sz="0" w:space="0" w:color="auto"/>
        <w:left w:val="none" w:sz="0" w:space="0" w:color="auto"/>
        <w:bottom w:val="none" w:sz="0" w:space="0" w:color="auto"/>
        <w:right w:val="none" w:sz="0" w:space="0" w:color="auto"/>
      </w:divBdr>
    </w:div>
    <w:div w:id="293217885">
      <w:bodyDiv w:val="1"/>
      <w:marLeft w:val="0"/>
      <w:marRight w:val="0"/>
      <w:marTop w:val="0"/>
      <w:marBottom w:val="0"/>
      <w:divBdr>
        <w:top w:val="none" w:sz="0" w:space="0" w:color="auto"/>
        <w:left w:val="none" w:sz="0" w:space="0" w:color="auto"/>
        <w:bottom w:val="none" w:sz="0" w:space="0" w:color="auto"/>
        <w:right w:val="none" w:sz="0" w:space="0" w:color="auto"/>
      </w:divBdr>
    </w:div>
    <w:div w:id="332758384">
      <w:bodyDiv w:val="1"/>
      <w:marLeft w:val="0"/>
      <w:marRight w:val="0"/>
      <w:marTop w:val="0"/>
      <w:marBottom w:val="0"/>
      <w:divBdr>
        <w:top w:val="none" w:sz="0" w:space="0" w:color="auto"/>
        <w:left w:val="none" w:sz="0" w:space="0" w:color="auto"/>
        <w:bottom w:val="none" w:sz="0" w:space="0" w:color="auto"/>
        <w:right w:val="none" w:sz="0" w:space="0" w:color="auto"/>
      </w:divBdr>
    </w:div>
    <w:div w:id="361246546">
      <w:bodyDiv w:val="1"/>
      <w:marLeft w:val="0"/>
      <w:marRight w:val="0"/>
      <w:marTop w:val="0"/>
      <w:marBottom w:val="0"/>
      <w:divBdr>
        <w:top w:val="none" w:sz="0" w:space="0" w:color="auto"/>
        <w:left w:val="none" w:sz="0" w:space="0" w:color="auto"/>
        <w:bottom w:val="none" w:sz="0" w:space="0" w:color="auto"/>
        <w:right w:val="none" w:sz="0" w:space="0" w:color="auto"/>
      </w:divBdr>
    </w:div>
    <w:div w:id="365445047">
      <w:bodyDiv w:val="1"/>
      <w:marLeft w:val="0"/>
      <w:marRight w:val="0"/>
      <w:marTop w:val="0"/>
      <w:marBottom w:val="0"/>
      <w:divBdr>
        <w:top w:val="none" w:sz="0" w:space="0" w:color="auto"/>
        <w:left w:val="none" w:sz="0" w:space="0" w:color="auto"/>
        <w:bottom w:val="none" w:sz="0" w:space="0" w:color="auto"/>
        <w:right w:val="none" w:sz="0" w:space="0" w:color="auto"/>
      </w:divBdr>
      <w:divsChild>
        <w:div w:id="268003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940419">
      <w:bodyDiv w:val="1"/>
      <w:marLeft w:val="0"/>
      <w:marRight w:val="0"/>
      <w:marTop w:val="0"/>
      <w:marBottom w:val="0"/>
      <w:divBdr>
        <w:top w:val="none" w:sz="0" w:space="0" w:color="auto"/>
        <w:left w:val="none" w:sz="0" w:space="0" w:color="auto"/>
        <w:bottom w:val="none" w:sz="0" w:space="0" w:color="auto"/>
        <w:right w:val="none" w:sz="0" w:space="0" w:color="auto"/>
      </w:divBdr>
      <w:divsChild>
        <w:div w:id="490489261">
          <w:marLeft w:val="0"/>
          <w:marRight w:val="0"/>
          <w:marTop w:val="0"/>
          <w:marBottom w:val="0"/>
          <w:divBdr>
            <w:top w:val="none" w:sz="0" w:space="0" w:color="auto"/>
            <w:left w:val="none" w:sz="0" w:space="0" w:color="auto"/>
            <w:bottom w:val="none" w:sz="0" w:space="0" w:color="auto"/>
            <w:right w:val="none" w:sz="0" w:space="0" w:color="auto"/>
          </w:divBdr>
          <w:divsChild>
            <w:div w:id="937103505">
              <w:marLeft w:val="0"/>
              <w:marRight w:val="0"/>
              <w:marTop w:val="0"/>
              <w:marBottom w:val="0"/>
              <w:divBdr>
                <w:top w:val="none" w:sz="0" w:space="0" w:color="auto"/>
                <w:left w:val="none" w:sz="0" w:space="0" w:color="auto"/>
                <w:bottom w:val="none" w:sz="0" w:space="0" w:color="auto"/>
                <w:right w:val="none" w:sz="0" w:space="0" w:color="auto"/>
              </w:divBdr>
              <w:divsChild>
                <w:div w:id="286551559">
                  <w:marLeft w:val="0"/>
                  <w:marRight w:val="0"/>
                  <w:marTop w:val="0"/>
                  <w:marBottom w:val="0"/>
                  <w:divBdr>
                    <w:top w:val="none" w:sz="0" w:space="0" w:color="auto"/>
                    <w:left w:val="none" w:sz="0" w:space="0" w:color="auto"/>
                    <w:bottom w:val="none" w:sz="0" w:space="0" w:color="auto"/>
                    <w:right w:val="none" w:sz="0" w:space="0" w:color="auto"/>
                  </w:divBdr>
                  <w:divsChild>
                    <w:div w:id="1303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99206">
      <w:bodyDiv w:val="1"/>
      <w:marLeft w:val="0"/>
      <w:marRight w:val="0"/>
      <w:marTop w:val="0"/>
      <w:marBottom w:val="0"/>
      <w:divBdr>
        <w:top w:val="none" w:sz="0" w:space="0" w:color="auto"/>
        <w:left w:val="none" w:sz="0" w:space="0" w:color="auto"/>
        <w:bottom w:val="none" w:sz="0" w:space="0" w:color="auto"/>
        <w:right w:val="none" w:sz="0" w:space="0" w:color="auto"/>
      </w:divBdr>
    </w:div>
    <w:div w:id="388848290">
      <w:bodyDiv w:val="1"/>
      <w:marLeft w:val="0"/>
      <w:marRight w:val="0"/>
      <w:marTop w:val="0"/>
      <w:marBottom w:val="0"/>
      <w:divBdr>
        <w:top w:val="none" w:sz="0" w:space="0" w:color="auto"/>
        <w:left w:val="none" w:sz="0" w:space="0" w:color="auto"/>
        <w:bottom w:val="none" w:sz="0" w:space="0" w:color="auto"/>
        <w:right w:val="none" w:sz="0" w:space="0" w:color="auto"/>
      </w:divBdr>
      <w:divsChild>
        <w:div w:id="1622764225">
          <w:marLeft w:val="0"/>
          <w:marRight w:val="0"/>
          <w:marTop w:val="0"/>
          <w:marBottom w:val="0"/>
          <w:divBdr>
            <w:top w:val="none" w:sz="0" w:space="0" w:color="auto"/>
            <w:left w:val="none" w:sz="0" w:space="0" w:color="auto"/>
            <w:bottom w:val="none" w:sz="0" w:space="0" w:color="auto"/>
            <w:right w:val="none" w:sz="0" w:space="0" w:color="auto"/>
          </w:divBdr>
          <w:divsChild>
            <w:div w:id="296109871">
              <w:marLeft w:val="0"/>
              <w:marRight w:val="0"/>
              <w:marTop w:val="150"/>
              <w:marBottom w:val="150"/>
              <w:divBdr>
                <w:top w:val="none" w:sz="0" w:space="0" w:color="auto"/>
                <w:left w:val="none" w:sz="0" w:space="0" w:color="auto"/>
                <w:bottom w:val="none" w:sz="0" w:space="0" w:color="auto"/>
                <w:right w:val="single" w:sz="6" w:space="0" w:color="BDBDBD"/>
              </w:divBdr>
              <w:divsChild>
                <w:div w:id="1858427083">
                  <w:marLeft w:val="0"/>
                  <w:marRight w:val="0"/>
                  <w:marTop w:val="150"/>
                  <w:marBottom w:val="150"/>
                  <w:divBdr>
                    <w:top w:val="none" w:sz="0" w:space="0" w:color="auto"/>
                    <w:left w:val="none" w:sz="0" w:space="0" w:color="auto"/>
                    <w:bottom w:val="none" w:sz="0" w:space="0" w:color="auto"/>
                    <w:right w:val="single" w:sz="6" w:space="0" w:color="BDBDBD"/>
                  </w:divBdr>
                  <w:divsChild>
                    <w:div w:id="827938651">
                      <w:marLeft w:val="1"/>
                      <w:marRight w:val="2"/>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396558743">
      <w:bodyDiv w:val="1"/>
      <w:marLeft w:val="0"/>
      <w:marRight w:val="0"/>
      <w:marTop w:val="0"/>
      <w:marBottom w:val="0"/>
      <w:divBdr>
        <w:top w:val="none" w:sz="0" w:space="0" w:color="auto"/>
        <w:left w:val="none" w:sz="0" w:space="0" w:color="auto"/>
        <w:bottom w:val="none" w:sz="0" w:space="0" w:color="auto"/>
        <w:right w:val="none" w:sz="0" w:space="0" w:color="auto"/>
      </w:divBdr>
    </w:div>
    <w:div w:id="414664459">
      <w:bodyDiv w:val="1"/>
      <w:marLeft w:val="0"/>
      <w:marRight w:val="0"/>
      <w:marTop w:val="0"/>
      <w:marBottom w:val="0"/>
      <w:divBdr>
        <w:top w:val="none" w:sz="0" w:space="0" w:color="auto"/>
        <w:left w:val="none" w:sz="0" w:space="0" w:color="auto"/>
        <w:bottom w:val="none" w:sz="0" w:space="0" w:color="auto"/>
        <w:right w:val="none" w:sz="0" w:space="0" w:color="auto"/>
      </w:divBdr>
    </w:div>
    <w:div w:id="418869301">
      <w:bodyDiv w:val="1"/>
      <w:marLeft w:val="0"/>
      <w:marRight w:val="0"/>
      <w:marTop w:val="0"/>
      <w:marBottom w:val="0"/>
      <w:divBdr>
        <w:top w:val="none" w:sz="0" w:space="0" w:color="auto"/>
        <w:left w:val="none" w:sz="0" w:space="0" w:color="auto"/>
        <w:bottom w:val="none" w:sz="0" w:space="0" w:color="auto"/>
        <w:right w:val="none" w:sz="0" w:space="0" w:color="auto"/>
      </w:divBdr>
      <w:divsChild>
        <w:div w:id="374162584">
          <w:marLeft w:val="0"/>
          <w:marRight w:val="0"/>
          <w:marTop w:val="0"/>
          <w:marBottom w:val="0"/>
          <w:divBdr>
            <w:top w:val="none" w:sz="0" w:space="0" w:color="auto"/>
            <w:left w:val="none" w:sz="0" w:space="0" w:color="auto"/>
            <w:bottom w:val="none" w:sz="0" w:space="0" w:color="auto"/>
            <w:right w:val="none" w:sz="0" w:space="0" w:color="auto"/>
          </w:divBdr>
          <w:divsChild>
            <w:div w:id="1097403673">
              <w:marLeft w:val="0"/>
              <w:marRight w:val="0"/>
              <w:marTop w:val="0"/>
              <w:marBottom w:val="0"/>
              <w:divBdr>
                <w:top w:val="none" w:sz="0" w:space="0" w:color="auto"/>
                <w:left w:val="none" w:sz="0" w:space="0" w:color="auto"/>
                <w:bottom w:val="none" w:sz="0" w:space="0" w:color="auto"/>
                <w:right w:val="none" w:sz="0" w:space="0" w:color="auto"/>
              </w:divBdr>
              <w:divsChild>
                <w:div w:id="1935893856">
                  <w:marLeft w:val="0"/>
                  <w:marRight w:val="0"/>
                  <w:marTop w:val="0"/>
                  <w:marBottom w:val="0"/>
                  <w:divBdr>
                    <w:top w:val="none" w:sz="0" w:space="0" w:color="auto"/>
                    <w:left w:val="none" w:sz="0" w:space="0" w:color="auto"/>
                    <w:bottom w:val="none" w:sz="0" w:space="0" w:color="auto"/>
                    <w:right w:val="none" w:sz="0" w:space="0" w:color="auto"/>
                  </w:divBdr>
                  <w:divsChild>
                    <w:div w:id="20737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589563">
      <w:bodyDiv w:val="1"/>
      <w:marLeft w:val="0"/>
      <w:marRight w:val="0"/>
      <w:marTop w:val="0"/>
      <w:marBottom w:val="0"/>
      <w:divBdr>
        <w:top w:val="none" w:sz="0" w:space="0" w:color="auto"/>
        <w:left w:val="none" w:sz="0" w:space="0" w:color="auto"/>
        <w:bottom w:val="none" w:sz="0" w:space="0" w:color="auto"/>
        <w:right w:val="none" w:sz="0" w:space="0" w:color="auto"/>
      </w:divBdr>
      <w:divsChild>
        <w:div w:id="656227913">
          <w:marLeft w:val="0"/>
          <w:marRight w:val="0"/>
          <w:marTop w:val="0"/>
          <w:marBottom w:val="0"/>
          <w:divBdr>
            <w:top w:val="none" w:sz="0" w:space="0" w:color="auto"/>
            <w:left w:val="none" w:sz="0" w:space="0" w:color="auto"/>
            <w:bottom w:val="none" w:sz="0" w:space="0" w:color="auto"/>
            <w:right w:val="none" w:sz="0" w:space="0" w:color="auto"/>
          </w:divBdr>
          <w:divsChild>
            <w:div w:id="183330194">
              <w:marLeft w:val="0"/>
              <w:marRight w:val="0"/>
              <w:marTop w:val="0"/>
              <w:marBottom w:val="0"/>
              <w:divBdr>
                <w:top w:val="none" w:sz="0" w:space="0" w:color="auto"/>
                <w:left w:val="none" w:sz="0" w:space="0" w:color="auto"/>
                <w:bottom w:val="none" w:sz="0" w:space="0" w:color="auto"/>
                <w:right w:val="none" w:sz="0" w:space="0" w:color="auto"/>
              </w:divBdr>
            </w:div>
            <w:div w:id="3802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7035">
      <w:bodyDiv w:val="1"/>
      <w:marLeft w:val="0"/>
      <w:marRight w:val="0"/>
      <w:marTop w:val="0"/>
      <w:marBottom w:val="0"/>
      <w:divBdr>
        <w:top w:val="none" w:sz="0" w:space="0" w:color="auto"/>
        <w:left w:val="none" w:sz="0" w:space="0" w:color="auto"/>
        <w:bottom w:val="none" w:sz="0" w:space="0" w:color="auto"/>
        <w:right w:val="none" w:sz="0" w:space="0" w:color="auto"/>
      </w:divBdr>
    </w:div>
    <w:div w:id="457337712">
      <w:bodyDiv w:val="1"/>
      <w:marLeft w:val="0"/>
      <w:marRight w:val="0"/>
      <w:marTop w:val="0"/>
      <w:marBottom w:val="0"/>
      <w:divBdr>
        <w:top w:val="none" w:sz="0" w:space="0" w:color="auto"/>
        <w:left w:val="none" w:sz="0" w:space="0" w:color="auto"/>
        <w:bottom w:val="none" w:sz="0" w:space="0" w:color="auto"/>
        <w:right w:val="none" w:sz="0" w:space="0" w:color="auto"/>
      </w:divBdr>
      <w:divsChild>
        <w:div w:id="2054572515">
          <w:marLeft w:val="0"/>
          <w:marRight w:val="0"/>
          <w:marTop w:val="0"/>
          <w:marBottom w:val="0"/>
          <w:divBdr>
            <w:top w:val="single" w:sz="24" w:space="3" w:color="000000"/>
            <w:left w:val="single" w:sz="24" w:space="3" w:color="000000"/>
            <w:bottom w:val="single" w:sz="24" w:space="3" w:color="000000"/>
            <w:right w:val="single" w:sz="24" w:space="3" w:color="000000"/>
          </w:divBdr>
          <w:divsChild>
            <w:div w:id="682971678">
              <w:marLeft w:val="0"/>
              <w:marRight w:val="0"/>
              <w:marTop w:val="0"/>
              <w:marBottom w:val="0"/>
              <w:divBdr>
                <w:top w:val="single" w:sz="24" w:space="3" w:color="000000"/>
                <w:left w:val="single" w:sz="24" w:space="3" w:color="000000"/>
                <w:bottom w:val="single" w:sz="24" w:space="3" w:color="000000"/>
                <w:right w:val="single" w:sz="24" w:space="3" w:color="000000"/>
              </w:divBdr>
            </w:div>
          </w:divsChild>
        </w:div>
      </w:divsChild>
    </w:div>
    <w:div w:id="465777370">
      <w:bodyDiv w:val="1"/>
      <w:marLeft w:val="0"/>
      <w:marRight w:val="0"/>
      <w:marTop w:val="0"/>
      <w:marBottom w:val="0"/>
      <w:divBdr>
        <w:top w:val="none" w:sz="0" w:space="0" w:color="auto"/>
        <w:left w:val="none" w:sz="0" w:space="0" w:color="auto"/>
        <w:bottom w:val="none" w:sz="0" w:space="0" w:color="auto"/>
        <w:right w:val="none" w:sz="0" w:space="0" w:color="auto"/>
      </w:divBdr>
      <w:divsChild>
        <w:div w:id="745692350">
          <w:marLeft w:val="0"/>
          <w:marRight w:val="0"/>
          <w:marTop w:val="0"/>
          <w:marBottom w:val="0"/>
          <w:divBdr>
            <w:top w:val="none" w:sz="0" w:space="0" w:color="auto"/>
            <w:left w:val="none" w:sz="0" w:space="0" w:color="auto"/>
            <w:bottom w:val="none" w:sz="0" w:space="0" w:color="auto"/>
            <w:right w:val="none" w:sz="0" w:space="0" w:color="auto"/>
          </w:divBdr>
          <w:divsChild>
            <w:div w:id="1501846245">
              <w:marLeft w:val="0"/>
              <w:marRight w:val="0"/>
              <w:marTop w:val="0"/>
              <w:marBottom w:val="0"/>
              <w:divBdr>
                <w:top w:val="none" w:sz="0" w:space="0" w:color="auto"/>
                <w:left w:val="none" w:sz="0" w:space="0" w:color="auto"/>
                <w:bottom w:val="none" w:sz="0" w:space="0" w:color="auto"/>
                <w:right w:val="none" w:sz="0" w:space="0" w:color="auto"/>
              </w:divBdr>
              <w:divsChild>
                <w:div w:id="2107310940">
                  <w:marLeft w:val="0"/>
                  <w:marRight w:val="0"/>
                  <w:marTop w:val="0"/>
                  <w:marBottom w:val="0"/>
                  <w:divBdr>
                    <w:top w:val="none" w:sz="0" w:space="0" w:color="auto"/>
                    <w:left w:val="none" w:sz="0" w:space="0" w:color="auto"/>
                    <w:bottom w:val="none" w:sz="0" w:space="0" w:color="auto"/>
                    <w:right w:val="none" w:sz="0" w:space="0" w:color="auto"/>
                  </w:divBdr>
                  <w:divsChild>
                    <w:div w:id="6152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366746">
      <w:bodyDiv w:val="1"/>
      <w:marLeft w:val="0"/>
      <w:marRight w:val="0"/>
      <w:marTop w:val="0"/>
      <w:marBottom w:val="0"/>
      <w:divBdr>
        <w:top w:val="none" w:sz="0" w:space="0" w:color="auto"/>
        <w:left w:val="none" w:sz="0" w:space="0" w:color="auto"/>
        <w:bottom w:val="none" w:sz="0" w:space="0" w:color="auto"/>
        <w:right w:val="none" w:sz="0" w:space="0" w:color="auto"/>
      </w:divBdr>
      <w:divsChild>
        <w:div w:id="37052760">
          <w:marLeft w:val="0"/>
          <w:marRight w:val="0"/>
          <w:marTop w:val="0"/>
          <w:marBottom w:val="0"/>
          <w:divBdr>
            <w:top w:val="none" w:sz="0" w:space="0" w:color="auto"/>
            <w:left w:val="none" w:sz="0" w:space="0" w:color="auto"/>
            <w:bottom w:val="none" w:sz="0" w:space="0" w:color="auto"/>
            <w:right w:val="none" w:sz="0" w:space="0" w:color="auto"/>
          </w:divBdr>
          <w:divsChild>
            <w:div w:id="1355110610">
              <w:marLeft w:val="0"/>
              <w:marRight w:val="0"/>
              <w:marTop w:val="0"/>
              <w:marBottom w:val="0"/>
              <w:divBdr>
                <w:top w:val="none" w:sz="0" w:space="0" w:color="auto"/>
                <w:left w:val="none" w:sz="0" w:space="0" w:color="auto"/>
                <w:bottom w:val="none" w:sz="0" w:space="0" w:color="auto"/>
                <w:right w:val="none" w:sz="0" w:space="0" w:color="auto"/>
              </w:divBdr>
              <w:divsChild>
                <w:div w:id="1447432132">
                  <w:marLeft w:val="0"/>
                  <w:marRight w:val="0"/>
                  <w:marTop w:val="0"/>
                  <w:marBottom w:val="0"/>
                  <w:divBdr>
                    <w:top w:val="none" w:sz="0" w:space="0" w:color="auto"/>
                    <w:left w:val="none" w:sz="0" w:space="0" w:color="auto"/>
                    <w:bottom w:val="none" w:sz="0" w:space="0" w:color="auto"/>
                    <w:right w:val="none" w:sz="0" w:space="0" w:color="auto"/>
                  </w:divBdr>
                  <w:divsChild>
                    <w:div w:id="16987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23836">
      <w:bodyDiv w:val="1"/>
      <w:marLeft w:val="0"/>
      <w:marRight w:val="0"/>
      <w:marTop w:val="0"/>
      <w:marBottom w:val="0"/>
      <w:divBdr>
        <w:top w:val="none" w:sz="0" w:space="0" w:color="auto"/>
        <w:left w:val="none" w:sz="0" w:space="0" w:color="auto"/>
        <w:bottom w:val="none" w:sz="0" w:space="0" w:color="auto"/>
        <w:right w:val="none" w:sz="0" w:space="0" w:color="auto"/>
      </w:divBdr>
      <w:divsChild>
        <w:div w:id="1729646168">
          <w:marLeft w:val="0"/>
          <w:marRight w:val="0"/>
          <w:marTop w:val="0"/>
          <w:marBottom w:val="0"/>
          <w:divBdr>
            <w:top w:val="none" w:sz="0" w:space="0" w:color="auto"/>
            <w:left w:val="none" w:sz="0" w:space="0" w:color="auto"/>
            <w:bottom w:val="none" w:sz="0" w:space="0" w:color="auto"/>
            <w:right w:val="none" w:sz="0" w:space="0" w:color="auto"/>
          </w:divBdr>
          <w:divsChild>
            <w:div w:id="1730493143">
              <w:marLeft w:val="306"/>
              <w:marRight w:val="0"/>
              <w:marTop w:val="0"/>
              <w:marBottom w:val="0"/>
              <w:divBdr>
                <w:top w:val="none" w:sz="0" w:space="0" w:color="auto"/>
                <w:left w:val="none" w:sz="0" w:space="0" w:color="auto"/>
                <w:bottom w:val="none" w:sz="0" w:space="0" w:color="auto"/>
                <w:right w:val="none" w:sz="0" w:space="0" w:color="auto"/>
              </w:divBdr>
            </w:div>
          </w:divsChild>
        </w:div>
      </w:divsChild>
    </w:div>
    <w:div w:id="488250916">
      <w:bodyDiv w:val="1"/>
      <w:marLeft w:val="0"/>
      <w:marRight w:val="0"/>
      <w:marTop w:val="0"/>
      <w:marBottom w:val="0"/>
      <w:divBdr>
        <w:top w:val="none" w:sz="0" w:space="0" w:color="auto"/>
        <w:left w:val="none" w:sz="0" w:space="0" w:color="auto"/>
        <w:bottom w:val="none" w:sz="0" w:space="0" w:color="auto"/>
        <w:right w:val="none" w:sz="0" w:space="0" w:color="auto"/>
      </w:divBdr>
    </w:div>
    <w:div w:id="533273419">
      <w:bodyDiv w:val="1"/>
      <w:marLeft w:val="0"/>
      <w:marRight w:val="0"/>
      <w:marTop w:val="0"/>
      <w:marBottom w:val="0"/>
      <w:divBdr>
        <w:top w:val="none" w:sz="0" w:space="0" w:color="auto"/>
        <w:left w:val="none" w:sz="0" w:space="0" w:color="auto"/>
        <w:bottom w:val="none" w:sz="0" w:space="0" w:color="auto"/>
        <w:right w:val="none" w:sz="0" w:space="0" w:color="auto"/>
      </w:divBdr>
    </w:div>
    <w:div w:id="540895822">
      <w:bodyDiv w:val="1"/>
      <w:marLeft w:val="0"/>
      <w:marRight w:val="0"/>
      <w:marTop w:val="0"/>
      <w:marBottom w:val="0"/>
      <w:divBdr>
        <w:top w:val="none" w:sz="0" w:space="0" w:color="auto"/>
        <w:left w:val="none" w:sz="0" w:space="0" w:color="auto"/>
        <w:bottom w:val="none" w:sz="0" w:space="0" w:color="auto"/>
        <w:right w:val="none" w:sz="0" w:space="0" w:color="auto"/>
      </w:divBdr>
      <w:divsChild>
        <w:div w:id="1168326938">
          <w:marLeft w:val="0"/>
          <w:marRight w:val="0"/>
          <w:marTop w:val="0"/>
          <w:marBottom w:val="0"/>
          <w:divBdr>
            <w:top w:val="none" w:sz="0" w:space="0" w:color="auto"/>
            <w:left w:val="none" w:sz="0" w:space="0" w:color="auto"/>
            <w:bottom w:val="none" w:sz="0" w:space="0" w:color="auto"/>
            <w:right w:val="none" w:sz="0" w:space="0" w:color="auto"/>
          </w:divBdr>
          <w:divsChild>
            <w:div w:id="1382751723">
              <w:marLeft w:val="0"/>
              <w:marRight w:val="0"/>
              <w:marTop w:val="0"/>
              <w:marBottom w:val="0"/>
              <w:divBdr>
                <w:top w:val="none" w:sz="0" w:space="0" w:color="auto"/>
                <w:left w:val="none" w:sz="0" w:space="0" w:color="auto"/>
                <w:bottom w:val="none" w:sz="0" w:space="0" w:color="auto"/>
                <w:right w:val="none" w:sz="0" w:space="0" w:color="auto"/>
              </w:divBdr>
              <w:divsChild>
                <w:div w:id="1626498137">
                  <w:marLeft w:val="0"/>
                  <w:marRight w:val="0"/>
                  <w:marTop w:val="0"/>
                  <w:marBottom w:val="0"/>
                  <w:divBdr>
                    <w:top w:val="none" w:sz="0" w:space="0" w:color="auto"/>
                    <w:left w:val="none" w:sz="0" w:space="0" w:color="auto"/>
                    <w:bottom w:val="none" w:sz="0" w:space="0" w:color="auto"/>
                    <w:right w:val="none" w:sz="0" w:space="0" w:color="auto"/>
                  </w:divBdr>
                  <w:divsChild>
                    <w:div w:id="11162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86824">
      <w:bodyDiv w:val="1"/>
      <w:marLeft w:val="0"/>
      <w:marRight w:val="0"/>
      <w:marTop w:val="0"/>
      <w:marBottom w:val="0"/>
      <w:divBdr>
        <w:top w:val="none" w:sz="0" w:space="0" w:color="auto"/>
        <w:left w:val="none" w:sz="0" w:space="0" w:color="auto"/>
        <w:bottom w:val="none" w:sz="0" w:space="0" w:color="auto"/>
        <w:right w:val="none" w:sz="0" w:space="0" w:color="auto"/>
      </w:divBdr>
      <w:divsChild>
        <w:div w:id="1437409730">
          <w:marLeft w:val="0"/>
          <w:marRight w:val="0"/>
          <w:marTop w:val="0"/>
          <w:marBottom w:val="0"/>
          <w:divBdr>
            <w:top w:val="none" w:sz="0" w:space="0" w:color="auto"/>
            <w:left w:val="none" w:sz="0" w:space="0" w:color="auto"/>
            <w:bottom w:val="none" w:sz="0" w:space="0" w:color="auto"/>
            <w:right w:val="none" w:sz="0" w:space="0" w:color="auto"/>
          </w:divBdr>
          <w:divsChild>
            <w:div w:id="1727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5311">
      <w:bodyDiv w:val="1"/>
      <w:marLeft w:val="0"/>
      <w:marRight w:val="0"/>
      <w:marTop w:val="0"/>
      <w:marBottom w:val="0"/>
      <w:divBdr>
        <w:top w:val="none" w:sz="0" w:space="0" w:color="auto"/>
        <w:left w:val="none" w:sz="0" w:space="0" w:color="auto"/>
        <w:bottom w:val="none" w:sz="0" w:space="0" w:color="auto"/>
        <w:right w:val="none" w:sz="0" w:space="0" w:color="auto"/>
      </w:divBdr>
      <w:divsChild>
        <w:div w:id="1798180022">
          <w:marLeft w:val="0"/>
          <w:marRight w:val="0"/>
          <w:marTop w:val="0"/>
          <w:marBottom w:val="0"/>
          <w:divBdr>
            <w:top w:val="none" w:sz="0" w:space="0" w:color="auto"/>
            <w:left w:val="none" w:sz="0" w:space="0" w:color="auto"/>
            <w:bottom w:val="none" w:sz="0" w:space="0" w:color="auto"/>
            <w:right w:val="none" w:sz="0" w:space="0" w:color="auto"/>
          </w:divBdr>
          <w:divsChild>
            <w:div w:id="631061137">
              <w:marLeft w:val="0"/>
              <w:marRight w:val="0"/>
              <w:marTop w:val="0"/>
              <w:marBottom w:val="0"/>
              <w:divBdr>
                <w:top w:val="none" w:sz="0" w:space="0" w:color="auto"/>
                <w:left w:val="none" w:sz="0" w:space="0" w:color="auto"/>
                <w:bottom w:val="none" w:sz="0" w:space="0" w:color="auto"/>
                <w:right w:val="none" w:sz="0" w:space="0" w:color="auto"/>
              </w:divBdr>
              <w:divsChild>
                <w:div w:id="239025741">
                  <w:marLeft w:val="0"/>
                  <w:marRight w:val="0"/>
                  <w:marTop w:val="0"/>
                  <w:marBottom w:val="0"/>
                  <w:divBdr>
                    <w:top w:val="none" w:sz="0" w:space="0" w:color="auto"/>
                    <w:left w:val="none" w:sz="0" w:space="0" w:color="auto"/>
                    <w:bottom w:val="none" w:sz="0" w:space="0" w:color="auto"/>
                    <w:right w:val="none" w:sz="0" w:space="0" w:color="auto"/>
                  </w:divBdr>
                  <w:divsChild>
                    <w:div w:id="20296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091455">
      <w:bodyDiv w:val="1"/>
      <w:marLeft w:val="0"/>
      <w:marRight w:val="0"/>
      <w:marTop w:val="0"/>
      <w:marBottom w:val="0"/>
      <w:divBdr>
        <w:top w:val="none" w:sz="0" w:space="0" w:color="auto"/>
        <w:left w:val="none" w:sz="0" w:space="0" w:color="auto"/>
        <w:bottom w:val="none" w:sz="0" w:space="0" w:color="auto"/>
        <w:right w:val="none" w:sz="0" w:space="0" w:color="auto"/>
      </w:divBdr>
    </w:div>
    <w:div w:id="569997419">
      <w:bodyDiv w:val="1"/>
      <w:marLeft w:val="0"/>
      <w:marRight w:val="0"/>
      <w:marTop w:val="0"/>
      <w:marBottom w:val="0"/>
      <w:divBdr>
        <w:top w:val="none" w:sz="0" w:space="0" w:color="auto"/>
        <w:left w:val="none" w:sz="0" w:space="0" w:color="auto"/>
        <w:bottom w:val="none" w:sz="0" w:space="0" w:color="auto"/>
        <w:right w:val="none" w:sz="0" w:space="0" w:color="auto"/>
      </w:divBdr>
      <w:divsChild>
        <w:div w:id="181364444">
          <w:marLeft w:val="0"/>
          <w:marRight w:val="0"/>
          <w:marTop w:val="0"/>
          <w:marBottom w:val="0"/>
          <w:divBdr>
            <w:top w:val="none" w:sz="0" w:space="0" w:color="auto"/>
            <w:left w:val="none" w:sz="0" w:space="0" w:color="auto"/>
            <w:bottom w:val="none" w:sz="0" w:space="0" w:color="auto"/>
            <w:right w:val="none" w:sz="0" w:space="0" w:color="auto"/>
          </w:divBdr>
          <w:divsChild>
            <w:div w:id="1622036653">
              <w:marLeft w:val="0"/>
              <w:marRight w:val="0"/>
              <w:marTop w:val="0"/>
              <w:marBottom w:val="0"/>
              <w:divBdr>
                <w:top w:val="none" w:sz="0" w:space="0" w:color="auto"/>
                <w:left w:val="none" w:sz="0" w:space="0" w:color="auto"/>
                <w:bottom w:val="none" w:sz="0" w:space="0" w:color="auto"/>
                <w:right w:val="none" w:sz="0" w:space="0" w:color="auto"/>
              </w:divBdr>
              <w:divsChild>
                <w:div w:id="1980305175">
                  <w:marLeft w:val="0"/>
                  <w:marRight w:val="0"/>
                  <w:marTop w:val="0"/>
                  <w:marBottom w:val="0"/>
                  <w:divBdr>
                    <w:top w:val="none" w:sz="0" w:space="0" w:color="auto"/>
                    <w:left w:val="none" w:sz="0" w:space="0" w:color="auto"/>
                    <w:bottom w:val="none" w:sz="0" w:space="0" w:color="auto"/>
                    <w:right w:val="none" w:sz="0" w:space="0" w:color="auto"/>
                  </w:divBdr>
                  <w:divsChild>
                    <w:div w:id="15698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97353">
      <w:bodyDiv w:val="1"/>
      <w:marLeft w:val="0"/>
      <w:marRight w:val="0"/>
      <w:marTop w:val="0"/>
      <w:marBottom w:val="0"/>
      <w:divBdr>
        <w:top w:val="none" w:sz="0" w:space="0" w:color="auto"/>
        <w:left w:val="none" w:sz="0" w:space="0" w:color="auto"/>
        <w:bottom w:val="none" w:sz="0" w:space="0" w:color="auto"/>
        <w:right w:val="none" w:sz="0" w:space="0" w:color="auto"/>
      </w:divBdr>
      <w:divsChild>
        <w:div w:id="15620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6207146">
      <w:bodyDiv w:val="1"/>
      <w:marLeft w:val="0"/>
      <w:marRight w:val="0"/>
      <w:marTop w:val="0"/>
      <w:marBottom w:val="0"/>
      <w:divBdr>
        <w:top w:val="none" w:sz="0" w:space="0" w:color="auto"/>
        <w:left w:val="none" w:sz="0" w:space="0" w:color="auto"/>
        <w:bottom w:val="none" w:sz="0" w:space="0" w:color="auto"/>
        <w:right w:val="none" w:sz="0" w:space="0" w:color="auto"/>
      </w:divBdr>
      <w:divsChild>
        <w:div w:id="1031875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298411">
      <w:bodyDiv w:val="1"/>
      <w:marLeft w:val="0"/>
      <w:marRight w:val="0"/>
      <w:marTop w:val="0"/>
      <w:marBottom w:val="0"/>
      <w:divBdr>
        <w:top w:val="none" w:sz="0" w:space="0" w:color="auto"/>
        <w:left w:val="none" w:sz="0" w:space="0" w:color="auto"/>
        <w:bottom w:val="none" w:sz="0" w:space="0" w:color="auto"/>
        <w:right w:val="none" w:sz="0" w:space="0" w:color="auto"/>
      </w:divBdr>
      <w:divsChild>
        <w:div w:id="2013333255">
          <w:marLeft w:val="2"/>
          <w:marRight w:val="0"/>
          <w:marTop w:val="0"/>
          <w:marBottom w:val="0"/>
          <w:divBdr>
            <w:top w:val="none" w:sz="0" w:space="0" w:color="auto"/>
            <w:left w:val="none" w:sz="0" w:space="0" w:color="auto"/>
            <w:bottom w:val="none" w:sz="0" w:space="0" w:color="auto"/>
            <w:right w:val="none" w:sz="0" w:space="0" w:color="auto"/>
          </w:divBdr>
          <w:divsChild>
            <w:div w:id="1422607117">
              <w:marLeft w:val="0"/>
              <w:marRight w:val="0"/>
              <w:marTop w:val="0"/>
              <w:marBottom w:val="0"/>
              <w:divBdr>
                <w:top w:val="none" w:sz="0" w:space="0" w:color="auto"/>
                <w:left w:val="none" w:sz="0" w:space="0" w:color="auto"/>
                <w:bottom w:val="none" w:sz="0" w:space="0" w:color="auto"/>
                <w:right w:val="none" w:sz="0" w:space="0" w:color="auto"/>
              </w:divBdr>
              <w:divsChild>
                <w:div w:id="482283739">
                  <w:marLeft w:val="0"/>
                  <w:marRight w:val="0"/>
                  <w:marTop w:val="0"/>
                  <w:marBottom w:val="0"/>
                  <w:divBdr>
                    <w:top w:val="none" w:sz="0" w:space="0" w:color="auto"/>
                    <w:left w:val="none" w:sz="0" w:space="0" w:color="auto"/>
                    <w:bottom w:val="none" w:sz="0" w:space="0" w:color="auto"/>
                    <w:right w:val="none" w:sz="0" w:space="0" w:color="auto"/>
                  </w:divBdr>
                </w:div>
                <w:div w:id="5728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07360">
      <w:bodyDiv w:val="1"/>
      <w:marLeft w:val="0"/>
      <w:marRight w:val="0"/>
      <w:marTop w:val="0"/>
      <w:marBottom w:val="0"/>
      <w:divBdr>
        <w:top w:val="none" w:sz="0" w:space="0" w:color="auto"/>
        <w:left w:val="none" w:sz="0" w:space="0" w:color="auto"/>
        <w:bottom w:val="none" w:sz="0" w:space="0" w:color="auto"/>
        <w:right w:val="none" w:sz="0" w:space="0" w:color="auto"/>
      </w:divBdr>
      <w:divsChild>
        <w:div w:id="2093238261">
          <w:marLeft w:val="0"/>
          <w:marRight w:val="0"/>
          <w:marTop w:val="0"/>
          <w:marBottom w:val="0"/>
          <w:divBdr>
            <w:top w:val="none" w:sz="0" w:space="0" w:color="auto"/>
            <w:left w:val="none" w:sz="0" w:space="0" w:color="auto"/>
            <w:bottom w:val="none" w:sz="0" w:space="0" w:color="auto"/>
            <w:right w:val="none" w:sz="0" w:space="0" w:color="auto"/>
          </w:divBdr>
          <w:divsChild>
            <w:div w:id="1468277629">
              <w:marLeft w:val="0"/>
              <w:marRight w:val="0"/>
              <w:marTop w:val="0"/>
              <w:marBottom w:val="0"/>
              <w:divBdr>
                <w:top w:val="none" w:sz="0" w:space="0" w:color="auto"/>
                <w:left w:val="none" w:sz="0" w:space="0" w:color="auto"/>
                <w:bottom w:val="none" w:sz="0" w:space="0" w:color="auto"/>
                <w:right w:val="none" w:sz="0" w:space="0" w:color="auto"/>
              </w:divBdr>
              <w:divsChild>
                <w:div w:id="1606645650">
                  <w:marLeft w:val="0"/>
                  <w:marRight w:val="0"/>
                  <w:marTop w:val="0"/>
                  <w:marBottom w:val="0"/>
                  <w:divBdr>
                    <w:top w:val="none" w:sz="0" w:space="0" w:color="auto"/>
                    <w:left w:val="none" w:sz="0" w:space="0" w:color="auto"/>
                    <w:bottom w:val="none" w:sz="0" w:space="0" w:color="auto"/>
                    <w:right w:val="none" w:sz="0" w:space="0" w:color="auto"/>
                  </w:divBdr>
                  <w:divsChild>
                    <w:div w:id="11739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4132">
      <w:bodyDiv w:val="1"/>
      <w:marLeft w:val="0"/>
      <w:marRight w:val="0"/>
      <w:marTop w:val="0"/>
      <w:marBottom w:val="0"/>
      <w:divBdr>
        <w:top w:val="none" w:sz="0" w:space="0" w:color="auto"/>
        <w:left w:val="none" w:sz="0" w:space="0" w:color="auto"/>
        <w:bottom w:val="none" w:sz="0" w:space="0" w:color="auto"/>
        <w:right w:val="none" w:sz="0" w:space="0" w:color="auto"/>
      </w:divBdr>
    </w:div>
    <w:div w:id="634330349">
      <w:bodyDiv w:val="1"/>
      <w:marLeft w:val="0"/>
      <w:marRight w:val="0"/>
      <w:marTop w:val="0"/>
      <w:marBottom w:val="0"/>
      <w:divBdr>
        <w:top w:val="none" w:sz="0" w:space="0" w:color="auto"/>
        <w:left w:val="none" w:sz="0" w:space="0" w:color="auto"/>
        <w:bottom w:val="none" w:sz="0" w:space="0" w:color="auto"/>
        <w:right w:val="none" w:sz="0" w:space="0" w:color="auto"/>
      </w:divBdr>
    </w:div>
    <w:div w:id="639001745">
      <w:bodyDiv w:val="1"/>
      <w:marLeft w:val="1029"/>
      <w:marRight w:val="1029"/>
      <w:marTop w:val="514"/>
      <w:marBottom w:val="0"/>
      <w:divBdr>
        <w:top w:val="none" w:sz="0" w:space="0" w:color="auto"/>
        <w:left w:val="none" w:sz="0" w:space="0" w:color="auto"/>
        <w:bottom w:val="none" w:sz="0" w:space="0" w:color="auto"/>
        <w:right w:val="none" w:sz="0" w:space="0" w:color="auto"/>
      </w:divBdr>
    </w:div>
    <w:div w:id="649211863">
      <w:bodyDiv w:val="1"/>
      <w:marLeft w:val="0"/>
      <w:marRight w:val="0"/>
      <w:marTop w:val="0"/>
      <w:marBottom w:val="0"/>
      <w:divBdr>
        <w:top w:val="none" w:sz="0" w:space="0" w:color="auto"/>
        <w:left w:val="none" w:sz="0" w:space="0" w:color="auto"/>
        <w:bottom w:val="none" w:sz="0" w:space="0" w:color="auto"/>
        <w:right w:val="none" w:sz="0" w:space="0" w:color="auto"/>
      </w:divBdr>
    </w:div>
    <w:div w:id="663899419">
      <w:bodyDiv w:val="1"/>
      <w:marLeft w:val="0"/>
      <w:marRight w:val="0"/>
      <w:marTop w:val="0"/>
      <w:marBottom w:val="0"/>
      <w:divBdr>
        <w:top w:val="none" w:sz="0" w:space="0" w:color="auto"/>
        <w:left w:val="none" w:sz="0" w:space="0" w:color="auto"/>
        <w:bottom w:val="none" w:sz="0" w:space="0" w:color="auto"/>
        <w:right w:val="none" w:sz="0" w:space="0" w:color="auto"/>
      </w:divBdr>
    </w:div>
    <w:div w:id="672686874">
      <w:bodyDiv w:val="1"/>
      <w:marLeft w:val="0"/>
      <w:marRight w:val="0"/>
      <w:marTop w:val="0"/>
      <w:marBottom w:val="0"/>
      <w:divBdr>
        <w:top w:val="none" w:sz="0" w:space="0" w:color="auto"/>
        <w:left w:val="none" w:sz="0" w:space="0" w:color="auto"/>
        <w:bottom w:val="none" w:sz="0" w:space="0" w:color="auto"/>
        <w:right w:val="none" w:sz="0" w:space="0" w:color="auto"/>
      </w:divBdr>
    </w:div>
    <w:div w:id="675764825">
      <w:bodyDiv w:val="1"/>
      <w:marLeft w:val="0"/>
      <w:marRight w:val="0"/>
      <w:marTop w:val="0"/>
      <w:marBottom w:val="0"/>
      <w:divBdr>
        <w:top w:val="none" w:sz="0" w:space="0" w:color="auto"/>
        <w:left w:val="none" w:sz="0" w:space="0" w:color="auto"/>
        <w:bottom w:val="none" w:sz="0" w:space="0" w:color="auto"/>
        <w:right w:val="none" w:sz="0" w:space="0" w:color="auto"/>
      </w:divBdr>
      <w:divsChild>
        <w:div w:id="197821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16000">
      <w:bodyDiv w:val="1"/>
      <w:marLeft w:val="0"/>
      <w:marRight w:val="0"/>
      <w:marTop w:val="0"/>
      <w:marBottom w:val="0"/>
      <w:divBdr>
        <w:top w:val="none" w:sz="0" w:space="0" w:color="auto"/>
        <w:left w:val="none" w:sz="0" w:space="0" w:color="auto"/>
        <w:bottom w:val="none" w:sz="0" w:space="0" w:color="auto"/>
        <w:right w:val="none" w:sz="0" w:space="0" w:color="auto"/>
      </w:divBdr>
      <w:divsChild>
        <w:div w:id="1119953920">
          <w:marLeft w:val="0"/>
          <w:marRight w:val="0"/>
          <w:marTop w:val="0"/>
          <w:marBottom w:val="0"/>
          <w:divBdr>
            <w:top w:val="none" w:sz="0" w:space="0" w:color="auto"/>
            <w:left w:val="none" w:sz="0" w:space="0" w:color="auto"/>
            <w:bottom w:val="none" w:sz="0" w:space="0" w:color="auto"/>
            <w:right w:val="none" w:sz="0" w:space="0" w:color="auto"/>
          </w:divBdr>
          <w:divsChild>
            <w:div w:id="1323773266">
              <w:marLeft w:val="0"/>
              <w:marRight w:val="0"/>
              <w:marTop w:val="0"/>
              <w:marBottom w:val="0"/>
              <w:divBdr>
                <w:top w:val="none" w:sz="0" w:space="0" w:color="auto"/>
                <w:left w:val="none" w:sz="0" w:space="0" w:color="auto"/>
                <w:bottom w:val="none" w:sz="0" w:space="0" w:color="auto"/>
                <w:right w:val="none" w:sz="0" w:space="0" w:color="auto"/>
              </w:divBdr>
              <w:divsChild>
                <w:div w:id="811366170">
                  <w:marLeft w:val="0"/>
                  <w:marRight w:val="0"/>
                  <w:marTop w:val="0"/>
                  <w:marBottom w:val="0"/>
                  <w:divBdr>
                    <w:top w:val="none" w:sz="0" w:space="0" w:color="auto"/>
                    <w:left w:val="none" w:sz="0" w:space="0" w:color="auto"/>
                    <w:bottom w:val="none" w:sz="0" w:space="0" w:color="auto"/>
                    <w:right w:val="none" w:sz="0" w:space="0" w:color="auto"/>
                  </w:divBdr>
                  <w:divsChild>
                    <w:div w:id="366640772">
                      <w:marLeft w:val="0"/>
                      <w:marRight w:val="0"/>
                      <w:marTop w:val="0"/>
                      <w:marBottom w:val="0"/>
                      <w:divBdr>
                        <w:top w:val="none" w:sz="0" w:space="0" w:color="auto"/>
                        <w:left w:val="none" w:sz="0" w:space="0" w:color="auto"/>
                        <w:bottom w:val="none" w:sz="0" w:space="0" w:color="auto"/>
                        <w:right w:val="none" w:sz="0" w:space="0" w:color="auto"/>
                      </w:divBdr>
                      <w:divsChild>
                        <w:div w:id="1700472295">
                          <w:marLeft w:val="0"/>
                          <w:marRight w:val="0"/>
                          <w:marTop w:val="0"/>
                          <w:marBottom w:val="0"/>
                          <w:divBdr>
                            <w:top w:val="none" w:sz="0" w:space="0" w:color="auto"/>
                            <w:left w:val="none" w:sz="0" w:space="0" w:color="auto"/>
                            <w:bottom w:val="none" w:sz="0" w:space="0" w:color="auto"/>
                            <w:right w:val="none" w:sz="0" w:space="0" w:color="auto"/>
                          </w:divBdr>
                          <w:divsChild>
                            <w:div w:id="19856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898858">
      <w:bodyDiv w:val="1"/>
      <w:marLeft w:val="0"/>
      <w:marRight w:val="0"/>
      <w:marTop w:val="0"/>
      <w:marBottom w:val="0"/>
      <w:divBdr>
        <w:top w:val="none" w:sz="0" w:space="0" w:color="auto"/>
        <w:left w:val="none" w:sz="0" w:space="0" w:color="auto"/>
        <w:bottom w:val="none" w:sz="0" w:space="0" w:color="auto"/>
        <w:right w:val="none" w:sz="0" w:space="0" w:color="auto"/>
      </w:divBdr>
    </w:div>
    <w:div w:id="719015755">
      <w:bodyDiv w:val="1"/>
      <w:marLeft w:val="0"/>
      <w:marRight w:val="0"/>
      <w:marTop w:val="0"/>
      <w:marBottom w:val="0"/>
      <w:divBdr>
        <w:top w:val="none" w:sz="0" w:space="0" w:color="auto"/>
        <w:left w:val="none" w:sz="0" w:space="0" w:color="auto"/>
        <w:bottom w:val="none" w:sz="0" w:space="0" w:color="auto"/>
        <w:right w:val="none" w:sz="0" w:space="0" w:color="auto"/>
      </w:divBdr>
    </w:div>
    <w:div w:id="720523743">
      <w:bodyDiv w:val="1"/>
      <w:marLeft w:val="0"/>
      <w:marRight w:val="0"/>
      <w:marTop w:val="0"/>
      <w:marBottom w:val="0"/>
      <w:divBdr>
        <w:top w:val="none" w:sz="0" w:space="0" w:color="auto"/>
        <w:left w:val="none" w:sz="0" w:space="0" w:color="auto"/>
        <w:bottom w:val="none" w:sz="0" w:space="0" w:color="auto"/>
        <w:right w:val="none" w:sz="0" w:space="0" w:color="auto"/>
      </w:divBdr>
      <w:divsChild>
        <w:div w:id="643780751">
          <w:marLeft w:val="0"/>
          <w:marRight w:val="0"/>
          <w:marTop w:val="0"/>
          <w:marBottom w:val="0"/>
          <w:divBdr>
            <w:top w:val="none" w:sz="0" w:space="0" w:color="auto"/>
            <w:left w:val="none" w:sz="0" w:space="0" w:color="auto"/>
            <w:bottom w:val="none" w:sz="0" w:space="0" w:color="auto"/>
            <w:right w:val="none" w:sz="0" w:space="0" w:color="auto"/>
          </w:divBdr>
          <w:divsChild>
            <w:div w:id="1172993724">
              <w:marLeft w:val="0"/>
              <w:marRight w:val="0"/>
              <w:marTop w:val="0"/>
              <w:marBottom w:val="0"/>
              <w:divBdr>
                <w:top w:val="none" w:sz="0" w:space="0" w:color="auto"/>
                <w:left w:val="none" w:sz="0" w:space="0" w:color="auto"/>
                <w:bottom w:val="none" w:sz="0" w:space="0" w:color="auto"/>
                <w:right w:val="none" w:sz="0" w:space="0" w:color="auto"/>
              </w:divBdr>
              <w:divsChild>
                <w:div w:id="1468931970">
                  <w:marLeft w:val="0"/>
                  <w:marRight w:val="0"/>
                  <w:marTop w:val="0"/>
                  <w:marBottom w:val="0"/>
                  <w:divBdr>
                    <w:top w:val="none" w:sz="0" w:space="0" w:color="auto"/>
                    <w:left w:val="none" w:sz="0" w:space="0" w:color="auto"/>
                    <w:bottom w:val="none" w:sz="0" w:space="0" w:color="auto"/>
                    <w:right w:val="none" w:sz="0" w:space="0" w:color="auto"/>
                  </w:divBdr>
                  <w:divsChild>
                    <w:div w:id="18645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144291">
      <w:bodyDiv w:val="1"/>
      <w:marLeft w:val="0"/>
      <w:marRight w:val="0"/>
      <w:marTop w:val="0"/>
      <w:marBottom w:val="0"/>
      <w:divBdr>
        <w:top w:val="none" w:sz="0" w:space="0" w:color="auto"/>
        <w:left w:val="none" w:sz="0" w:space="0" w:color="auto"/>
        <w:bottom w:val="none" w:sz="0" w:space="0" w:color="auto"/>
        <w:right w:val="none" w:sz="0" w:space="0" w:color="auto"/>
      </w:divBdr>
    </w:div>
    <w:div w:id="730999924">
      <w:bodyDiv w:val="1"/>
      <w:marLeft w:val="0"/>
      <w:marRight w:val="0"/>
      <w:marTop w:val="0"/>
      <w:marBottom w:val="0"/>
      <w:divBdr>
        <w:top w:val="none" w:sz="0" w:space="0" w:color="auto"/>
        <w:left w:val="none" w:sz="0" w:space="0" w:color="auto"/>
        <w:bottom w:val="none" w:sz="0" w:space="0" w:color="auto"/>
        <w:right w:val="none" w:sz="0" w:space="0" w:color="auto"/>
      </w:divBdr>
    </w:div>
    <w:div w:id="779029751">
      <w:bodyDiv w:val="1"/>
      <w:marLeft w:val="0"/>
      <w:marRight w:val="0"/>
      <w:marTop w:val="0"/>
      <w:marBottom w:val="0"/>
      <w:divBdr>
        <w:top w:val="none" w:sz="0" w:space="0" w:color="auto"/>
        <w:left w:val="none" w:sz="0" w:space="0" w:color="auto"/>
        <w:bottom w:val="none" w:sz="0" w:space="0" w:color="auto"/>
        <w:right w:val="none" w:sz="0" w:space="0" w:color="auto"/>
      </w:divBdr>
    </w:div>
    <w:div w:id="781346227">
      <w:bodyDiv w:val="1"/>
      <w:marLeft w:val="0"/>
      <w:marRight w:val="0"/>
      <w:marTop w:val="0"/>
      <w:marBottom w:val="0"/>
      <w:divBdr>
        <w:top w:val="none" w:sz="0" w:space="0" w:color="auto"/>
        <w:left w:val="none" w:sz="0" w:space="0" w:color="auto"/>
        <w:bottom w:val="none" w:sz="0" w:space="0" w:color="auto"/>
        <w:right w:val="none" w:sz="0" w:space="0" w:color="auto"/>
      </w:divBdr>
      <w:divsChild>
        <w:div w:id="1541018513">
          <w:marLeft w:val="0"/>
          <w:marRight w:val="0"/>
          <w:marTop w:val="0"/>
          <w:marBottom w:val="0"/>
          <w:divBdr>
            <w:top w:val="none" w:sz="0" w:space="0" w:color="auto"/>
            <w:left w:val="none" w:sz="0" w:space="0" w:color="auto"/>
            <w:bottom w:val="none" w:sz="0" w:space="0" w:color="auto"/>
            <w:right w:val="none" w:sz="0" w:space="0" w:color="auto"/>
          </w:divBdr>
          <w:divsChild>
            <w:div w:id="2028021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46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95070">
      <w:bodyDiv w:val="1"/>
      <w:marLeft w:val="0"/>
      <w:marRight w:val="0"/>
      <w:marTop w:val="0"/>
      <w:marBottom w:val="0"/>
      <w:divBdr>
        <w:top w:val="none" w:sz="0" w:space="0" w:color="auto"/>
        <w:left w:val="none" w:sz="0" w:space="0" w:color="auto"/>
        <w:bottom w:val="none" w:sz="0" w:space="0" w:color="auto"/>
        <w:right w:val="none" w:sz="0" w:space="0" w:color="auto"/>
      </w:divBdr>
    </w:div>
    <w:div w:id="803694808">
      <w:bodyDiv w:val="1"/>
      <w:marLeft w:val="0"/>
      <w:marRight w:val="0"/>
      <w:marTop w:val="0"/>
      <w:marBottom w:val="0"/>
      <w:divBdr>
        <w:top w:val="none" w:sz="0" w:space="0" w:color="auto"/>
        <w:left w:val="none" w:sz="0" w:space="0" w:color="auto"/>
        <w:bottom w:val="none" w:sz="0" w:space="0" w:color="auto"/>
        <w:right w:val="none" w:sz="0" w:space="0" w:color="auto"/>
      </w:divBdr>
    </w:div>
    <w:div w:id="830172650">
      <w:bodyDiv w:val="1"/>
      <w:marLeft w:val="0"/>
      <w:marRight w:val="0"/>
      <w:marTop w:val="0"/>
      <w:marBottom w:val="0"/>
      <w:divBdr>
        <w:top w:val="none" w:sz="0" w:space="0" w:color="auto"/>
        <w:left w:val="none" w:sz="0" w:space="0" w:color="auto"/>
        <w:bottom w:val="none" w:sz="0" w:space="0" w:color="auto"/>
        <w:right w:val="none" w:sz="0" w:space="0" w:color="auto"/>
      </w:divBdr>
      <w:divsChild>
        <w:div w:id="615407497">
          <w:marLeft w:val="0"/>
          <w:marRight w:val="0"/>
          <w:marTop w:val="0"/>
          <w:marBottom w:val="0"/>
          <w:divBdr>
            <w:top w:val="none" w:sz="0" w:space="0" w:color="auto"/>
            <w:left w:val="none" w:sz="0" w:space="0" w:color="auto"/>
            <w:bottom w:val="none" w:sz="0" w:space="0" w:color="auto"/>
            <w:right w:val="none" w:sz="0" w:space="0" w:color="auto"/>
          </w:divBdr>
          <w:divsChild>
            <w:div w:id="21217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5768">
      <w:bodyDiv w:val="1"/>
      <w:marLeft w:val="0"/>
      <w:marRight w:val="0"/>
      <w:marTop w:val="0"/>
      <w:marBottom w:val="0"/>
      <w:divBdr>
        <w:top w:val="none" w:sz="0" w:space="0" w:color="auto"/>
        <w:left w:val="none" w:sz="0" w:space="0" w:color="auto"/>
        <w:bottom w:val="none" w:sz="0" w:space="0" w:color="auto"/>
        <w:right w:val="none" w:sz="0" w:space="0" w:color="auto"/>
      </w:divBdr>
      <w:divsChild>
        <w:div w:id="1939676437">
          <w:marLeft w:val="1543"/>
          <w:marRight w:val="1954"/>
          <w:marTop w:val="0"/>
          <w:marBottom w:val="0"/>
          <w:divBdr>
            <w:top w:val="none" w:sz="0" w:space="0" w:color="auto"/>
            <w:left w:val="none" w:sz="0" w:space="0" w:color="auto"/>
            <w:bottom w:val="none" w:sz="0" w:space="0" w:color="auto"/>
            <w:right w:val="none" w:sz="0" w:space="0" w:color="auto"/>
          </w:divBdr>
          <w:divsChild>
            <w:div w:id="345639252">
              <w:marLeft w:val="0"/>
              <w:marRight w:val="0"/>
              <w:marTop w:val="0"/>
              <w:marBottom w:val="0"/>
              <w:divBdr>
                <w:top w:val="none" w:sz="0" w:space="0" w:color="auto"/>
                <w:left w:val="none" w:sz="0" w:space="0" w:color="auto"/>
                <w:bottom w:val="none" w:sz="0" w:space="0" w:color="auto"/>
                <w:right w:val="none" w:sz="0" w:space="0" w:color="auto"/>
              </w:divBdr>
              <w:divsChild>
                <w:div w:id="2040735524">
                  <w:marLeft w:val="0"/>
                  <w:marRight w:val="0"/>
                  <w:marTop w:val="0"/>
                  <w:marBottom w:val="0"/>
                  <w:divBdr>
                    <w:top w:val="none" w:sz="0" w:space="0" w:color="auto"/>
                    <w:left w:val="none" w:sz="0" w:space="0" w:color="auto"/>
                    <w:bottom w:val="none" w:sz="0" w:space="0" w:color="auto"/>
                    <w:right w:val="none" w:sz="0" w:space="0" w:color="auto"/>
                  </w:divBdr>
                  <w:divsChild>
                    <w:div w:id="1833913346">
                      <w:marLeft w:val="0"/>
                      <w:marRight w:val="0"/>
                      <w:marTop w:val="0"/>
                      <w:marBottom w:val="257"/>
                      <w:divBdr>
                        <w:top w:val="none" w:sz="0" w:space="0" w:color="auto"/>
                        <w:left w:val="none" w:sz="0" w:space="0" w:color="auto"/>
                        <w:bottom w:val="none" w:sz="0" w:space="0" w:color="auto"/>
                        <w:right w:val="none" w:sz="0" w:space="0" w:color="auto"/>
                      </w:divBdr>
                      <w:divsChild>
                        <w:div w:id="512259597">
                          <w:marLeft w:val="0"/>
                          <w:marRight w:val="0"/>
                          <w:marTop w:val="0"/>
                          <w:marBottom w:val="103"/>
                          <w:divBdr>
                            <w:top w:val="none" w:sz="0" w:space="0" w:color="auto"/>
                            <w:left w:val="none" w:sz="0" w:space="0" w:color="auto"/>
                            <w:bottom w:val="none" w:sz="0" w:space="0" w:color="auto"/>
                            <w:right w:val="none" w:sz="0" w:space="0" w:color="auto"/>
                          </w:divBdr>
                        </w:div>
                      </w:divsChild>
                    </w:div>
                  </w:divsChild>
                </w:div>
              </w:divsChild>
            </w:div>
          </w:divsChild>
        </w:div>
      </w:divsChild>
    </w:div>
    <w:div w:id="853807119">
      <w:bodyDiv w:val="1"/>
      <w:marLeft w:val="0"/>
      <w:marRight w:val="0"/>
      <w:marTop w:val="0"/>
      <w:marBottom w:val="0"/>
      <w:divBdr>
        <w:top w:val="none" w:sz="0" w:space="0" w:color="auto"/>
        <w:left w:val="none" w:sz="0" w:space="0" w:color="auto"/>
        <w:bottom w:val="none" w:sz="0" w:space="0" w:color="auto"/>
        <w:right w:val="none" w:sz="0" w:space="0" w:color="auto"/>
      </w:divBdr>
      <w:divsChild>
        <w:div w:id="452288510">
          <w:marLeft w:val="0"/>
          <w:marRight w:val="0"/>
          <w:marTop w:val="0"/>
          <w:marBottom w:val="0"/>
          <w:divBdr>
            <w:top w:val="none" w:sz="0" w:space="0" w:color="auto"/>
            <w:left w:val="none" w:sz="0" w:space="0" w:color="auto"/>
            <w:bottom w:val="none" w:sz="0" w:space="0" w:color="auto"/>
            <w:right w:val="none" w:sz="0" w:space="0" w:color="auto"/>
          </w:divBdr>
          <w:divsChild>
            <w:div w:id="3565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2207">
      <w:bodyDiv w:val="1"/>
      <w:marLeft w:val="0"/>
      <w:marRight w:val="0"/>
      <w:marTop w:val="0"/>
      <w:marBottom w:val="0"/>
      <w:divBdr>
        <w:top w:val="none" w:sz="0" w:space="0" w:color="auto"/>
        <w:left w:val="none" w:sz="0" w:space="0" w:color="auto"/>
        <w:bottom w:val="none" w:sz="0" w:space="0" w:color="auto"/>
        <w:right w:val="none" w:sz="0" w:space="0" w:color="auto"/>
      </w:divBdr>
    </w:div>
    <w:div w:id="923414191">
      <w:bodyDiv w:val="1"/>
      <w:marLeft w:val="0"/>
      <w:marRight w:val="0"/>
      <w:marTop w:val="0"/>
      <w:marBottom w:val="0"/>
      <w:divBdr>
        <w:top w:val="none" w:sz="0" w:space="0" w:color="auto"/>
        <w:left w:val="none" w:sz="0" w:space="0" w:color="auto"/>
        <w:bottom w:val="none" w:sz="0" w:space="0" w:color="auto"/>
        <w:right w:val="none" w:sz="0" w:space="0" w:color="auto"/>
      </w:divBdr>
      <w:divsChild>
        <w:div w:id="18513820">
          <w:marLeft w:val="0"/>
          <w:marRight w:val="0"/>
          <w:marTop w:val="0"/>
          <w:marBottom w:val="0"/>
          <w:divBdr>
            <w:top w:val="none" w:sz="0" w:space="0" w:color="auto"/>
            <w:left w:val="none" w:sz="0" w:space="0" w:color="auto"/>
            <w:bottom w:val="none" w:sz="0" w:space="0" w:color="auto"/>
            <w:right w:val="none" w:sz="0" w:space="0" w:color="auto"/>
          </w:divBdr>
        </w:div>
      </w:divsChild>
    </w:div>
    <w:div w:id="975140699">
      <w:bodyDiv w:val="1"/>
      <w:marLeft w:val="0"/>
      <w:marRight w:val="0"/>
      <w:marTop w:val="0"/>
      <w:marBottom w:val="0"/>
      <w:divBdr>
        <w:top w:val="none" w:sz="0" w:space="0" w:color="auto"/>
        <w:left w:val="none" w:sz="0" w:space="0" w:color="auto"/>
        <w:bottom w:val="none" w:sz="0" w:space="0" w:color="auto"/>
        <w:right w:val="none" w:sz="0" w:space="0" w:color="auto"/>
      </w:divBdr>
      <w:divsChild>
        <w:div w:id="552884472">
          <w:marLeft w:val="0"/>
          <w:marRight w:val="0"/>
          <w:marTop w:val="0"/>
          <w:marBottom w:val="0"/>
          <w:divBdr>
            <w:top w:val="none" w:sz="0" w:space="0" w:color="auto"/>
            <w:left w:val="none" w:sz="0" w:space="0" w:color="auto"/>
            <w:bottom w:val="none" w:sz="0" w:space="0" w:color="auto"/>
            <w:right w:val="none" w:sz="0" w:space="0" w:color="auto"/>
          </w:divBdr>
          <w:divsChild>
            <w:div w:id="1685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3798551">
      <w:bodyDiv w:val="1"/>
      <w:marLeft w:val="0"/>
      <w:marRight w:val="0"/>
      <w:marTop w:val="0"/>
      <w:marBottom w:val="0"/>
      <w:divBdr>
        <w:top w:val="none" w:sz="0" w:space="0" w:color="auto"/>
        <w:left w:val="none" w:sz="0" w:space="0" w:color="auto"/>
        <w:bottom w:val="none" w:sz="0" w:space="0" w:color="auto"/>
        <w:right w:val="none" w:sz="0" w:space="0" w:color="auto"/>
      </w:divBdr>
    </w:div>
    <w:div w:id="1016493428">
      <w:bodyDiv w:val="1"/>
      <w:marLeft w:val="0"/>
      <w:marRight w:val="0"/>
      <w:marTop w:val="0"/>
      <w:marBottom w:val="0"/>
      <w:divBdr>
        <w:top w:val="none" w:sz="0" w:space="0" w:color="auto"/>
        <w:left w:val="none" w:sz="0" w:space="0" w:color="auto"/>
        <w:bottom w:val="none" w:sz="0" w:space="0" w:color="auto"/>
        <w:right w:val="none" w:sz="0" w:space="0" w:color="auto"/>
      </w:divBdr>
      <w:divsChild>
        <w:div w:id="152452922">
          <w:marLeft w:val="0"/>
          <w:marRight w:val="0"/>
          <w:marTop w:val="0"/>
          <w:marBottom w:val="0"/>
          <w:divBdr>
            <w:top w:val="none" w:sz="0" w:space="0" w:color="auto"/>
            <w:left w:val="none" w:sz="0" w:space="0" w:color="auto"/>
            <w:bottom w:val="none" w:sz="0" w:space="0" w:color="auto"/>
            <w:right w:val="none" w:sz="0" w:space="0" w:color="auto"/>
          </w:divBdr>
        </w:div>
      </w:divsChild>
    </w:div>
    <w:div w:id="1027296442">
      <w:bodyDiv w:val="1"/>
      <w:marLeft w:val="0"/>
      <w:marRight w:val="0"/>
      <w:marTop w:val="0"/>
      <w:marBottom w:val="0"/>
      <w:divBdr>
        <w:top w:val="none" w:sz="0" w:space="0" w:color="auto"/>
        <w:left w:val="none" w:sz="0" w:space="0" w:color="auto"/>
        <w:bottom w:val="none" w:sz="0" w:space="0" w:color="auto"/>
        <w:right w:val="none" w:sz="0" w:space="0" w:color="auto"/>
      </w:divBdr>
    </w:div>
    <w:div w:id="1028338988">
      <w:bodyDiv w:val="1"/>
      <w:marLeft w:val="0"/>
      <w:marRight w:val="0"/>
      <w:marTop w:val="0"/>
      <w:marBottom w:val="0"/>
      <w:divBdr>
        <w:top w:val="none" w:sz="0" w:space="0" w:color="auto"/>
        <w:left w:val="none" w:sz="0" w:space="0" w:color="auto"/>
        <w:bottom w:val="none" w:sz="0" w:space="0" w:color="auto"/>
        <w:right w:val="none" w:sz="0" w:space="0" w:color="auto"/>
      </w:divBdr>
      <w:divsChild>
        <w:div w:id="1161501546">
          <w:marLeft w:val="0"/>
          <w:marRight w:val="0"/>
          <w:marTop w:val="0"/>
          <w:marBottom w:val="0"/>
          <w:divBdr>
            <w:top w:val="none" w:sz="0" w:space="0" w:color="auto"/>
            <w:left w:val="none" w:sz="0" w:space="0" w:color="auto"/>
            <w:bottom w:val="none" w:sz="0" w:space="0" w:color="auto"/>
            <w:right w:val="none" w:sz="0" w:space="0" w:color="auto"/>
          </w:divBdr>
          <w:divsChild>
            <w:div w:id="716321674">
              <w:marLeft w:val="0"/>
              <w:marRight w:val="0"/>
              <w:marTop w:val="0"/>
              <w:marBottom w:val="0"/>
              <w:divBdr>
                <w:top w:val="none" w:sz="0" w:space="0" w:color="auto"/>
                <w:left w:val="none" w:sz="0" w:space="0" w:color="auto"/>
                <w:bottom w:val="none" w:sz="0" w:space="0" w:color="auto"/>
                <w:right w:val="none" w:sz="0" w:space="0" w:color="auto"/>
              </w:divBdr>
              <w:divsChild>
                <w:div w:id="14281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78045">
      <w:bodyDiv w:val="1"/>
      <w:marLeft w:val="0"/>
      <w:marRight w:val="0"/>
      <w:marTop w:val="0"/>
      <w:marBottom w:val="0"/>
      <w:divBdr>
        <w:top w:val="none" w:sz="0" w:space="0" w:color="auto"/>
        <w:left w:val="none" w:sz="0" w:space="0" w:color="auto"/>
        <w:bottom w:val="none" w:sz="0" w:space="0" w:color="auto"/>
        <w:right w:val="none" w:sz="0" w:space="0" w:color="auto"/>
      </w:divBdr>
    </w:div>
    <w:div w:id="1035547700">
      <w:bodyDiv w:val="1"/>
      <w:marLeft w:val="0"/>
      <w:marRight w:val="0"/>
      <w:marTop w:val="0"/>
      <w:marBottom w:val="0"/>
      <w:divBdr>
        <w:top w:val="none" w:sz="0" w:space="0" w:color="auto"/>
        <w:left w:val="none" w:sz="0" w:space="0" w:color="auto"/>
        <w:bottom w:val="none" w:sz="0" w:space="0" w:color="auto"/>
        <w:right w:val="none" w:sz="0" w:space="0" w:color="auto"/>
      </w:divBdr>
    </w:div>
    <w:div w:id="1057314342">
      <w:bodyDiv w:val="1"/>
      <w:marLeft w:val="0"/>
      <w:marRight w:val="0"/>
      <w:marTop w:val="0"/>
      <w:marBottom w:val="0"/>
      <w:divBdr>
        <w:top w:val="none" w:sz="0" w:space="0" w:color="auto"/>
        <w:left w:val="none" w:sz="0" w:space="0" w:color="auto"/>
        <w:bottom w:val="none" w:sz="0" w:space="0" w:color="auto"/>
        <w:right w:val="none" w:sz="0" w:space="0" w:color="auto"/>
      </w:divBdr>
      <w:divsChild>
        <w:div w:id="1080058071">
          <w:marLeft w:val="0"/>
          <w:marRight w:val="0"/>
          <w:marTop w:val="0"/>
          <w:marBottom w:val="0"/>
          <w:divBdr>
            <w:top w:val="none" w:sz="0" w:space="0" w:color="auto"/>
            <w:left w:val="none" w:sz="0" w:space="0" w:color="auto"/>
            <w:bottom w:val="none" w:sz="0" w:space="0" w:color="auto"/>
            <w:right w:val="none" w:sz="0" w:space="0" w:color="auto"/>
          </w:divBdr>
          <w:divsChild>
            <w:div w:id="20866623">
              <w:marLeft w:val="0"/>
              <w:marRight w:val="0"/>
              <w:marTop w:val="0"/>
              <w:marBottom w:val="0"/>
              <w:divBdr>
                <w:top w:val="none" w:sz="0" w:space="0" w:color="auto"/>
                <w:left w:val="none" w:sz="0" w:space="0" w:color="auto"/>
                <w:bottom w:val="none" w:sz="0" w:space="0" w:color="auto"/>
                <w:right w:val="none" w:sz="0" w:space="0" w:color="auto"/>
              </w:divBdr>
            </w:div>
            <w:div w:id="6956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2790">
      <w:bodyDiv w:val="1"/>
      <w:marLeft w:val="0"/>
      <w:marRight w:val="0"/>
      <w:marTop w:val="0"/>
      <w:marBottom w:val="0"/>
      <w:divBdr>
        <w:top w:val="none" w:sz="0" w:space="0" w:color="auto"/>
        <w:left w:val="none" w:sz="0" w:space="0" w:color="auto"/>
        <w:bottom w:val="none" w:sz="0" w:space="0" w:color="auto"/>
        <w:right w:val="none" w:sz="0" w:space="0" w:color="auto"/>
      </w:divBdr>
      <w:divsChild>
        <w:div w:id="570237419">
          <w:marLeft w:val="0"/>
          <w:marRight w:val="0"/>
          <w:marTop w:val="0"/>
          <w:marBottom w:val="0"/>
          <w:divBdr>
            <w:top w:val="none" w:sz="0" w:space="0" w:color="auto"/>
            <w:left w:val="none" w:sz="0" w:space="0" w:color="auto"/>
            <w:bottom w:val="none" w:sz="0" w:space="0" w:color="auto"/>
            <w:right w:val="none" w:sz="0" w:space="0" w:color="auto"/>
          </w:divBdr>
          <w:divsChild>
            <w:div w:id="352150349">
              <w:marLeft w:val="0"/>
              <w:marRight w:val="0"/>
              <w:marTop w:val="0"/>
              <w:marBottom w:val="0"/>
              <w:divBdr>
                <w:top w:val="none" w:sz="0" w:space="0" w:color="auto"/>
                <w:left w:val="none" w:sz="0" w:space="0" w:color="auto"/>
                <w:bottom w:val="none" w:sz="0" w:space="0" w:color="auto"/>
                <w:right w:val="none" w:sz="0" w:space="0" w:color="auto"/>
              </w:divBdr>
              <w:divsChild>
                <w:div w:id="1076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30303">
      <w:bodyDiv w:val="1"/>
      <w:marLeft w:val="0"/>
      <w:marRight w:val="0"/>
      <w:marTop w:val="0"/>
      <w:marBottom w:val="0"/>
      <w:divBdr>
        <w:top w:val="none" w:sz="0" w:space="0" w:color="auto"/>
        <w:left w:val="none" w:sz="0" w:space="0" w:color="auto"/>
        <w:bottom w:val="none" w:sz="0" w:space="0" w:color="auto"/>
        <w:right w:val="none" w:sz="0" w:space="0" w:color="auto"/>
      </w:divBdr>
      <w:divsChild>
        <w:div w:id="389692105">
          <w:marLeft w:val="0"/>
          <w:marRight w:val="0"/>
          <w:marTop w:val="0"/>
          <w:marBottom w:val="0"/>
          <w:divBdr>
            <w:top w:val="none" w:sz="0" w:space="0" w:color="auto"/>
            <w:left w:val="none" w:sz="0" w:space="0" w:color="auto"/>
            <w:bottom w:val="none" w:sz="0" w:space="0" w:color="auto"/>
            <w:right w:val="none" w:sz="0" w:space="0" w:color="auto"/>
          </w:divBdr>
          <w:divsChild>
            <w:div w:id="1074816555">
              <w:marLeft w:val="0"/>
              <w:marRight w:val="0"/>
              <w:marTop w:val="0"/>
              <w:marBottom w:val="0"/>
              <w:divBdr>
                <w:top w:val="none" w:sz="0" w:space="0" w:color="auto"/>
                <w:left w:val="none" w:sz="0" w:space="0" w:color="auto"/>
                <w:bottom w:val="none" w:sz="0" w:space="0" w:color="auto"/>
                <w:right w:val="none" w:sz="0" w:space="0" w:color="auto"/>
              </w:divBdr>
              <w:divsChild>
                <w:div w:id="403989663">
                  <w:marLeft w:val="0"/>
                  <w:marRight w:val="0"/>
                  <w:marTop w:val="0"/>
                  <w:marBottom w:val="0"/>
                  <w:divBdr>
                    <w:top w:val="none" w:sz="0" w:space="0" w:color="auto"/>
                    <w:left w:val="none" w:sz="0" w:space="0" w:color="auto"/>
                    <w:bottom w:val="none" w:sz="0" w:space="0" w:color="auto"/>
                    <w:right w:val="none" w:sz="0" w:space="0" w:color="auto"/>
                  </w:divBdr>
                  <w:divsChild>
                    <w:div w:id="1770855947">
                      <w:marLeft w:val="0"/>
                      <w:marRight w:val="0"/>
                      <w:marTop w:val="0"/>
                      <w:marBottom w:val="0"/>
                      <w:divBdr>
                        <w:top w:val="none" w:sz="0" w:space="0" w:color="auto"/>
                        <w:left w:val="none" w:sz="0" w:space="0" w:color="auto"/>
                        <w:bottom w:val="none" w:sz="0" w:space="0" w:color="auto"/>
                        <w:right w:val="none" w:sz="0" w:space="0" w:color="auto"/>
                      </w:divBdr>
                      <w:divsChild>
                        <w:div w:id="1261061004">
                          <w:marLeft w:val="0"/>
                          <w:marRight w:val="0"/>
                          <w:marTop w:val="0"/>
                          <w:marBottom w:val="0"/>
                          <w:divBdr>
                            <w:top w:val="none" w:sz="0" w:space="0" w:color="auto"/>
                            <w:left w:val="none" w:sz="0" w:space="0" w:color="auto"/>
                            <w:bottom w:val="none" w:sz="0" w:space="0" w:color="auto"/>
                            <w:right w:val="none" w:sz="0" w:space="0" w:color="auto"/>
                          </w:divBdr>
                          <w:divsChild>
                            <w:div w:id="1339695388">
                              <w:marLeft w:val="0"/>
                              <w:marRight w:val="0"/>
                              <w:marTop w:val="0"/>
                              <w:marBottom w:val="0"/>
                              <w:divBdr>
                                <w:top w:val="none" w:sz="0" w:space="0" w:color="auto"/>
                                <w:left w:val="none" w:sz="0" w:space="0" w:color="auto"/>
                                <w:bottom w:val="none" w:sz="0" w:space="0" w:color="auto"/>
                                <w:right w:val="none" w:sz="0" w:space="0" w:color="auto"/>
                              </w:divBdr>
                              <w:divsChild>
                                <w:div w:id="278296463">
                                  <w:marLeft w:val="0"/>
                                  <w:marRight w:val="0"/>
                                  <w:marTop w:val="0"/>
                                  <w:marBottom w:val="0"/>
                                  <w:divBdr>
                                    <w:top w:val="none" w:sz="0" w:space="0" w:color="auto"/>
                                    <w:left w:val="none" w:sz="0" w:space="0" w:color="auto"/>
                                    <w:bottom w:val="none" w:sz="0" w:space="0" w:color="auto"/>
                                    <w:right w:val="none" w:sz="0" w:space="0" w:color="auto"/>
                                  </w:divBdr>
                                  <w:divsChild>
                                    <w:div w:id="1635326968">
                                      <w:marLeft w:val="0"/>
                                      <w:marRight w:val="0"/>
                                      <w:marTop w:val="0"/>
                                      <w:marBottom w:val="0"/>
                                      <w:divBdr>
                                        <w:top w:val="none" w:sz="0" w:space="0" w:color="auto"/>
                                        <w:left w:val="none" w:sz="0" w:space="0" w:color="auto"/>
                                        <w:bottom w:val="none" w:sz="0" w:space="0" w:color="auto"/>
                                        <w:right w:val="none" w:sz="0" w:space="0" w:color="auto"/>
                                      </w:divBdr>
                                      <w:divsChild>
                                        <w:div w:id="1751806720">
                                          <w:marLeft w:val="0"/>
                                          <w:marRight w:val="0"/>
                                          <w:marTop w:val="0"/>
                                          <w:marBottom w:val="0"/>
                                          <w:divBdr>
                                            <w:top w:val="none" w:sz="0" w:space="0" w:color="auto"/>
                                            <w:left w:val="none" w:sz="0" w:space="0" w:color="auto"/>
                                            <w:bottom w:val="none" w:sz="0" w:space="0" w:color="auto"/>
                                            <w:right w:val="none" w:sz="0" w:space="0" w:color="auto"/>
                                          </w:divBdr>
                                          <w:divsChild>
                                            <w:div w:id="930964726">
                                              <w:marLeft w:val="0"/>
                                              <w:marRight w:val="0"/>
                                              <w:marTop w:val="0"/>
                                              <w:marBottom w:val="0"/>
                                              <w:divBdr>
                                                <w:top w:val="none" w:sz="0" w:space="0" w:color="auto"/>
                                                <w:left w:val="none" w:sz="0" w:space="0" w:color="auto"/>
                                                <w:bottom w:val="none" w:sz="0" w:space="0" w:color="auto"/>
                                                <w:right w:val="none" w:sz="0" w:space="0" w:color="auto"/>
                                              </w:divBdr>
                                              <w:divsChild>
                                                <w:div w:id="1247425744">
                                                  <w:marLeft w:val="0"/>
                                                  <w:marRight w:val="0"/>
                                                  <w:marTop w:val="0"/>
                                                  <w:marBottom w:val="0"/>
                                                  <w:divBdr>
                                                    <w:top w:val="none" w:sz="0" w:space="0" w:color="auto"/>
                                                    <w:left w:val="none" w:sz="0" w:space="0" w:color="auto"/>
                                                    <w:bottom w:val="none" w:sz="0" w:space="0" w:color="auto"/>
                                                    <w:right w:val="none" w:sz="0" w:space="0" w:color="auto"/>
                                                  </w:divBdr>
                                                  <w:divsChild>
                                                    <w:div w:id="1712800197">
                                                      <w:marLeft w:val="0"/>
                                                      <w:marRight w:val="0"/>
                                                      <w:marTop w:val="0"/>
                                                      <w:marBottom w:val="0"/>
                                                      <w:divBdr>
                                                        <w:top w:val="none" w:sz="0" w:space="0" w:color="auto"/>
                                                        <w:left w:val="none" w:sz="0" w:space="0" w:color="auto"/>
                                                        <w:bottom w:val="none" w:sz="0" w:space="0" w:color="auto"/>
                                                        <w:right w:val="none" w:sz="0" w:space="0" w:color="auto"/>
                                                      </w:divBdr>
                                                      <w:divsChild>
                                                        <w:div w:id="1389957337">
                                                          <w:marLeft w:val="0"/>
                                                          <w:marRight w:val="0"/>
                                                          <w:marTop w:val="0"/>
                                                          <w:marBottom w:val="0"/>
                                                          <w:divBdr>
                                                            <w:top w:val="none" w:sz="0" w:space="0" w:color="auto"/>
                                                            <w:left w:val="none" w:sz="0" w:space="0" w:color="auto"/>
                                                            <w:bottom w:val="none" w:sz="0" w:space="0" w:color="auto"/>
                                                            <w:right w:val="none" w:sz="0" w:space="0" w:color="auto"/>
                                                          </w:divBdr>
                                                          <w:divsChild>
                                                            <w:div w:id="1485976415">
                                                              <w:marLeft w:val="0"/>
                                                              <w:marRight w:val="0"/>
                                                              <w:marTop w:val="0"/>
                                                              <w:marBottom w:val="0"/>
                                                              <w:divBdr>
                                                                <w:top w:val="none" w:sz="0" w:space="0" w:color="auto"/>
                                                                <w:left w:val="none" w:sz="0" w:space="0" w:color="auto"/>
                                                                <w:bottom w:val="none" w:sz="0" w:space="0" w:color="auto"/>
                                                                <w:right w:val="none" w:sz="0" w:space="0" w:color="auto"/>
                                                              </w:divBdr>
                                                              <w:divsChild>
                                                                <w:div w:id="464811886">
                                                                  <w:marLeft w:val="0"/>
                                                                  <w:marRight w:val="0"/>
                                                                  <w:marTop w:val="0"/>
                                                                  <w:marBottom w:val="0"/>
                                                                  <w:divBdr>
                                                                    <w:top w:val="none" w:sz="0" w:space="0" w:color="auto"/>
                                                                    <w:left w:val="none" w:sz="0" w:space="0" w:color="auto"/>
                                                                    <w:bottom w:val="none" w:sz="0" w:space="0" w:color="auto"/>
                                                                    <w:right w:val="none" w:sz="0" w:space="0" w:color="auto"/>
                                                                  </w:divBdr>
                                                                  <w:divsChild>
                                                                    <w:div w:id="96557697">
                                                                      <w:marLeft w:val="0"/>
                                                                      <w:marRight w:val="0"/>
                                                                      <w:marTop w:val="0"/>
                                                                      <w:marBottom w:val="0"/>
                                                                      <w:divBdr>
                                                                        <w:top w:val="none" w:sz="0" w:space="0" w:color="auto"/>
                                                                        <w:left w:val="none" w:sz="0" w:space="0" w:color="auto"/>
                                                                        <w:bottom w:val="none" w:sz="0" w:space="0" w:color="auto"/>
                                                                        <w:right w:val="none" w:sz="0" w:space="0" w:color="auto"/>
                                                                      </w:divBdr>
                                                                      <w:divsChild>
                                                                        <w:div w:id="331878571">
                                                                          <w:marLeft w:val="0"/>
                                                                          <w:marRight w:val="0"/>
                                                                          <w:marTop w:val="0"/>
                                                                          <w:marBottom w:val="0"/>
                                                                          <w:divBdr>
                                                                            <w:top w:val="none" w:sz="0" w:space="0" w:color="auto"/>
                                                                            <w:left w:val="none" w:sz="0" w:space="0" w:color="auto"/>
                                                                            <w:bottom w:val="none" w:sz="0" w:space="0" w:color="auto"/>
                                                                            <w:right w:val="none" w:sz="0" w:space="0" w:color="auto"/>
                                                                          </w:divBdr>
                                                                          <w:divsChild>
                                                                            <w:div w:id="713580755">
                                                                              <w:marLeft w:val="0"/>
                                                                              <w:marRight w:val="0"/>
                                                                              <w:marTop w:val="0"/>
                                                                              <w:marBottom w:val="0"/>
                                                                              <w:divBdr>
                                                                                <w:top w:val="none" w:sz="0" w:space="0" w:color="auto"/>
                                                                                <w:left w:val="none" w:sz="0" w:space="0" w:color="auto"/>
                                                                                <w:bottom w:val="none" w:sz="0" w:space="0" w:color="auto"/>
                                                                                <w:right w:val="none" w:sz="0" w:space="0" w:color="auto"/>
                                                                              </w:divBdr>
                                                                              <w:divsChild>
                                                                                <w:div w:id="1017804229">
                                                                                  <w:marLeft w:val="0"/>
                                                                                  <w:marRight w:val="0"/>
                                                                                  <w:marTop w:val="0"/>
                                                                                  <w:marBottom w:val="0"/>
                                                                                  <w:divBdr>
                                                                                    <w:top w:val="none" w:sz="0" w:space="0" w:color="auto"/>
                                                                                    <w:left w:val="none" w:sz="0" w:space="0" w:color="auto"/>
                                                                                    <w:bottom w:val="none" w:sz="0" w:space="0" w:color="auto"/>
                                                                                    <w:right w:val="none" w:sz="0" w:space="0" w:color="auto"/>
                                                                                  </w:divBdr>
                                                                                  <w:divsChild>
                                                                                    <w:div w:id="10592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5789948">
      <w:bodyDiv w:val="1"/>
      <w:marLeft w:val="0"/>
      <w:marRight w:val="0"/>
      <w:marTop w:val="0"/>
      <w:marBottom w:val="0"/>
      <w:divBdr>
        <w:top w:val="none" w:sz="0" w:space="0" w:color="auto"/>
        <w:left w:val="none" w:sz="0" w:space="0" w:color="auto"/>
        <w:bottom w:val="none" w:sz="0" w:space="0" w:color="auto"/>
        <w:right w:val="none" w:sz="0" w:space="0" w:color="auto"/>
      </w:divBdr>
    </w:div>
    <w:div w:id="1115951441">
      <w:bodyDiv w:val="1"/>
      <w:marLeft w:val="0"/>
      <w:marRight w:val="0"/>
      <w:marTop w:val="0"/>
      <w:marBottom w:val="0"/>
      <w:divBdr>
        <w:top w:val="none" w:sz="0" w:space="0" w:color="auto"/>
        <w:left w:val="none" w:sz="0" w:space="0" w:color="auto"/>
        <w:bottom w:val="none" w:sz="0" w:space="0" w:color="auto"/>
        <w:right w:val="none" w:sz="0" w:space="0" w:color="auto"/>
      </w:divBdr>
      <w:divsChild>
        <w:div w:id="156119429">
          <w:marLeft w:val="0"/>
          <w:marRight w:val="0"/>
          <w:marTop w:val="0"/>
          <w:marBottom w:val="0"/>
          <w:divBdr>
            <w:top w:val="none" w:sz="0" w:space="0" w:color="auto"/>
            <w:left w:val="none" w:sz="0" w:space="0" w:color="auto"/>
            <w:bottom w:val="none" w:sz="0" w:space="0" w:color="auto"/>
            <w:right w:val="none" w:sz="0" w:space="0" w:color="auto"/>
          </w:divBdr>
        </w:div>
      </w:divsChild>
    </w:div>
    <w:div w:id="1132674629">
      <w:bodyDiv w:val="1"/>
      <w:marLeft w:val="0"/>
      <w:marRight w:val="0"/>
      <w:marTop w:val="0"/>
      <w:marBottom w:val="0"/>
      <w:divBdr>
        <w:top w:val="none" w:sz="0" w:space="0" w:color="auto"/>
        <w:left w:val="none" w:sz="0" w:space="0" w:color="auto"/>
        <w:bottom w:val="none" w:sz="0" w:space="0" w:color="auto"/>
        <w:right w:val="none" w:sz="0" w:space="0" w:color="auto"/>
      </w:divBdr>
    </w:div>
    <w:div w:id="1136147538">
      <w:bodyDiv w:val="1"/>
      <w:marLeft w:val="1029"/>
      <w:marRight w:val="1029"/>
      <w:marTop w:val="514"/>
      <w:marBottom w:val="0"/>
      <w:divBdr>
        <w:top w:val="none" w:sz="0" w:space="0" w:color="auto"/>
        <w:left w:val="none" w:sz="0" w:space="0" w:color="auto"/>
        <w:bottom w:val="none" w:sz="0" w:space="0" w:color="auto"/>
        <w:right w:val="none" w:sz="0" w:space="0" w:color="auto"/>
      </w:divBdr>
    </w:div>
    <w:div w:id="1136605230">
      <w:bodyDiv w:val="1"/>
      <w:marLeft w:val="0"/>
      <w:marRight w:val="0"/>
      <w:marTop w:val="0"/>
      <w:marBottom w:val="0"/>
      <w:divBdr>
        <w:top w:val="none" w:sz="0" w:space="0" w:color="auto"/>
        <w:left w:val="none" w:sz="0" w:space="0" w:color="auto"/>
        <w:bottom w:val="none" w:sz="0" w:space="0" w:color="auto"/>
        <w:right w:val="none" w:sz="0" w:space="0" w:color="auto"/>
      </w:divBdr>
      <w:divsChild>
        <w:div w:id="77215433">
          <w:marLeft w:val="0"/>
          <w:marRight w:val="0"/>
          <w:marTop w:val="0"/>
          <w:marBottom w:val="0"/>
          <w:divBdr>
            <w:top w:val="none" w:sz="0" w:space="0" w:color="auto"/>
            <w:left w:val="none" w:sz="0" w:space="0" w:color="auto"/>
            <w:bottom w:val="none" w:sz="0" w:space="0" w:color="auto"/>
            <w:right w:val="none" w:sz="0" w:space="0" w:color="auto"/>
          </w:divBdr>
          <w:divsChild>
            <w:div w:id="919215633">
              <w:marLeft w:val="0"/>
              <w:marRight w:val="0"/>
              <w:marTop w:val="0"/>
              <w:marBottom w:val="0"/>
              <w:divBdr>
                <w:top w:val="none" w:sz="0" w:space="0" w:color="auto"/>
                <w:left w:val="none" w:sz="0" w:space="0" w:color="auto"/>
                <w:bottom w:val="none" w:sz="0" w:space="0" w:color="auto"/>
                <w:right w:val="none" w:sz="0" w:space="0" w:color="auto"/>
              </w:divBdr>
              <w:divsChild>
                <w:div w:id="601183816">
                  <w:marLeft w:val="0"/>
                  <w:marRight w:val="0"/>
                  <w:marTop w:val="0"/>
                  <w:marBottom w:val="0"/>
                  <w:divBdr>
                    <w:top w:val="none" w:sz="0" w:space="0" w:color="auto"/>
                    <w:left w:val="none" w:sz="0" w:space="0" w:color="auto"/>
                    <w:bottom w:val="none" w:sz="0" w:space="0" w:color="auto"/>
                    <w:right w:val="none" w:sz="0" w:space="0" w:color="auto"/>
                  </w:divBdr>
                  <w:divsChild>
                    <w:div w:id="518928249">
                      <w:marLeft w:val="0"/>
                      <w:marRight w:val="0"/>
                      <w:marTop w:val="0"/>
                      <w:marBottom w:val="103"/>
                      <w:divBdr>
                        <w:top w:val="none" w:sz="0" w:space="0" w:color="auto"/>
                        <w:left w:val="none" w:sz="0" w:space="0" w:color="auto"/>
                        <w:bottom w:val="none" w:sz="0" w:space="0" w:color="auto"/>
                        <w:right w:val="none" w:sz="0" w:space="0" w:color="auto"/>
                      </w:divBdr>
                      <w:divsChild>
                        <w:div w:id="1316763786">
                          <w:marLeft w:val="0"/>
                          <w:marRight w:val="0"/>
                          <w:marTop w:val="0"/>
                          <w:marBottom w:val="0"/>
                          <w:divBdr>
                            <w:top w:val="none" w:sz="0" w:space="0" w:color="auto"/>
                            <w:left w:val="none" w:sz="0" w:space="0" w:color="auto"/>
                            <w:bottom w:val="none" w:sz="0" w:space="0" w:color="auto"/>
                            <w:right w:val="none" w:sz="0" w:space="0" w:color="auto"/>
                          </w:divBdr>
                          <w:divsChild>
                            <w:div w:id="215967586">
                              <w:marLeft w:val="0"/>
                              <w:marRight w:val="0"/>
                              <w:marTop w:val="0"/>
                              <w:marBottom w:val="0"/>
                              <w:divBdr>
                                <w:top w:val="none" w:sz="0" w:space="0" w:color="auto"/>
                                <w:left w:val="none" w:sz="0" w:space="0" w:color="auto"/>
                                <w:bottom w:val="none" w:sz="0" w:space="0" w:color="auto"/>
                                <w:right w:val="none" w:sz="0" w:space="0" w:color="auto"/>
                              </w:divBdr>
                              <w:divsChild>
                                <w:div w:id="724523525">
                                  <w:marLeft w:val="206"/>
                                  <w:marRight w:val="206"/>
                                  <w:marTop w:val="0"/>
                                  <w:marBottom w:val="0"/>
                                  <w:divBdr>
                                    <w:top w:val="none" w:sz="0" w:space="0" w:color="auto"/>
                                    <w:left w:val="none" w:sz="0" w:space="0" w:color="auto"/>
                                    <w:bottom w:val="none" w:sz="0" w:space="0" w:color="auto"/>
                                    <w:right w:val="none" w:sz="0" w:space="0" w:color="auto"/>
                                  </w:divBdr>
                                  <w:divsChild>
                                    <w:div w:id="868297118">
                                      <w:marLeft w:val="0"/>
                                      <w:marRight w:val="0"/>
                                      <w:marTop w:val="0"/>
                                      <w:marBottom w:val="0"/>
                                      <w:divBdr>
                                        <w:top w:val="none" w:sz="0" w:space="0" w:color="auto"/>
                                        <w:left w:val="none" w:sz="0" w:space="0" w:color="auto"/>
                                        <w:bottom w:val="none" w:sz="0" w:space="0" w:color="auto"/>
                                        <w:right w:val="none" w:sz="0" w:space="0" w:color="auto"/>
                                      </w:divBdr>
                                      <w:divsChild>
                                        <w:div w:id="1507859813">
                                          <w:marLeft w:val="0"/>
                                          <w:marRight w:val="0"/>
                                          <w:marTop w:val="0"/>
                                          <w:marBottom w:val="0"/>
                                          <w:divBdr>
                                            <w:top w:val="none" w:sz="0" w:space="0" w:color="auto"/>
                                            <w:left w:val="none" w:sz="0" w:space="0" w:color="auto"/>
                                            <w:bottom w:val="none" w:sz="0" w:space="0" w:color="auto"/>
                                            <w:right w:val="none" w:sz="0" w:space="0" w:color="auto"/>
                                          </w:divBdr>
                                          <w:divsChild>
                                            <w:div w:id="329605412">
                                              <w:marLeft w:val="0"/>
                                              <w:marRight w:val="0"/>
                                              <w:marTop w:val="0"/>
                                              <w:marBottom w:val="0"/>
                                              <w:divBdr>
                                                <w:top w:val="none" w:sz="0" w:space="0" w:color="auto"/>
                                                <w:left w:val="none" w:sz="0" w:space="0" w:color="auto"/>
                                                <w:bottom w:val="none" w:sz="0" w:space="0" w:color="auto"/>
                                                <w:right w:val="none" w:sz="0" w:space="0" w:color="auto"/>
                                              </w:divBdr>
                                              <w:divsChild>
                                                <w:div w:id="2022659048">
                                                  <w:marLeft w:val="0"/>
                                                  <w:marRight w:val="51"/>
                                                  <w:marTop w:val="0"/>
                                                  <w:marBottom w:val="180"/>
                                                  <w:divBdr>
                                                    <w:top w:val="none" w:sz="0" w:space="0" w:color="auto"/>
                                                    <w:left w:val="none" w:sz="0" w:space="0" w:color="auto"/>
                                                    <w:bottom w:val="none" w:sz="0" w:space="0" w:color="auto"/>
                                                    <w:right w:val="none" w:sz="0" w:space="0" w:color="auto"/>
                                                  </w:divBdr>
                                                  <w:divsChild>
                                                    <w:div w:id="4530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6848158">
      <w:bodyDiv w:val="1"/>
      <w:marLeft w:val="0"/>
      <w:marRight w:val="0"/>
      <w:marTop w:val="0"/>
      <w:marBottom w:val="0"/>
      <w:divBdr>
        <w:top w:val="none" w:sz="0" w:space="0" w:color="auto"/>
        <w:left w:val="none" w:sz="0" w:space="0" w:color="auto"/>
        <w:bottom w:val="none" w:sz="0" w:space="0" w:color="auto"/>
        <w:right w:val="none" w:sz="0" w:space="0" w:color="auto"/>
      </w:divBdr>
    </w:div>
    <w:div w:id="1164975305">
      <w:bodyDiv w:val="1"/>
      <w:marLeft w:val="0"/>
      <w:marRight w:val="0"/>
      <w:marTop w:val="0"/>
      <w:marBottom w:val="0"/>
      <w:divBdr>
        <w:top w:val="none" w:sz="0" w:space="0" w:color="auto"/>
        <w:left w:val="none" w:sz="0" w:space="0" w:color="auto"/>
        <w:bottom w:val="none" w:sz="0" w:space="0" w:color="auto"/>
        <w:right w:val="none" w:sz="0" w:space="0" w:color="auto"/>
      </w:divBdr>
    </w:div>
    <w:div w:id="1172261252">
      <w:bodyDiv w:val="1"/>
      <w:marLeft w:val="0"/>
      <w:marRight w:val="0"/>
      <w:marTop w:val="0"/>
      <w:marBottom w:val="0"/>
      <w:divBdr>
        <w:top w:val="none" w:sz="0" w:space="0" w:color="auto"/>
        <w:left w:val="none" w:sz="0" w:space="0" w:color="auto"/>
        <w:bottom w:val="none" w:sz="0" w:space="0" w:color="auto"/>
        <w:right w:val="none" w:sz="0" w:space="0" w:color="auto"/>
      </w:divBdr>
      <w:divsChild>
        <w:div w:id="872041833">
          <w:marLeft w:val="0"/>
          <w:marRight w:val="0"/>
          <w:marTop w:val="0"/>
          <w:marBottom w:val="0"/>
          <w:divBdr>
            <w:top w:val="none" w:sz="0" w:space="0" w:color="auto"/>
            <w:left w:val="none" w:sz="0" w:space="0" w:color="auto"/>
            <w:bottom w:val="none" w:sz="0" w:space="0" w:color="auto"/>
            <w:right w:val="none" w:sz="0" w:space="0" w:color="auto"/>
          </w:divBdr>
          <w:divsChild>
            <w:div w:id="1020274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5725926">
      <w:bodyDiv w:val="1"/>
      <w:marLeft w:val="0"/>
      <w:marRight w:val="0"/>
      <w:marTop w:val="0"/>
      <w:marBottom w:val="0"/>
      <w:divBdr>
        <w:top w:val="none" w:sz="0" w:space="0" w:color="auto"/>
        <w:left w:val="none" w:sz="0" w:space="0" w:color="auto"/>
        <w:bottom w:val="none" w:sz="0" w:space="0" w:color="auto"/>
        <w:right w:val="none" w:sz="0" w:space="0" w:color="auto"/>
      </w:divBdr>
      <w:divsChild>
        <w:div w:id="1260138027">
          <w:marLeft w:val="0"/>
          <w:marRight w:val="0"/>
          <w:marTop w:val="0"/>
          <w:marBottom w:val="0"/>
          <w:divBdr>
            <w:top w:val="none" w:sz="0" w:space="0" w:color="auto"/>
            <w:left w:val="none" w:sz="0" w:space="0" w:color="auto"/>
            <w:bottom w:val="none" w:sz="0" w:space="0" w:color="auto"/>
            <w:right w:val="none" w:sz="0" w:space="0" w:color="auto"/>
          </w:divBdr>
          <w:divsChild>
            <w:div w:id="959072163">
              <w:marLeft w:val="0"/>
              <w:marRight w:val="0"/>
              <w:marTop w:val="0"/>
              <w:marBottom w:val="0"/>
              <w:divBdr>
                <w:top w:val="none" w:sz="0" w:space="0" w:color="auto"/>
                <w:left w:val="none" w:sz="0" w:space="0" w:color="auto"/>
                <w:bottom w:val="none" w:sz="0" w:space="0" w:color="auto"/>
                <w:right w:val="none" w:sz="0" w:space="0" w:color="auto"/>
              </w:divBdr>
              <w:divsChild>
                <w:div w:id="270556055">
                  <w:marLeft w:val="0"/>
                  <w:marRight w:val="0"/>
                  <w:marTop w:val="0"/>
                  <w:marBottom w:val="0"/>
                  <w:divBdr>
                    <w:top w:val="none" w:sz="0" w:space="0" w:color="auto"/>
                    <w:left w:val="none" w:sz="0" w:space="0" w:color="auto"/>
                    <w:bottom w:val="none" w:sz="0" w:space="0" w:color="auto"/>
                    <w:right w:val="none" w:sz="0" w:space="0" w:color="auto"/>
                  </w:divBdr>
                </w:div>
                <w:div w:id="635454270">
                  <w:marLeft w:val="0"/>
                  <w:marRight w:val="0"/>
                  <w:marTop w:val="0"/>
                  <w:marBottom w:val="0"/>
                  <w:divBdr>
                    <w:top w:val="none" w:sz="0" w:space="0" w:color="auto"/>
                    <w:left w:val="none" w:sz="0" w:space="0" w:color="auto"/>
                    <w:bottom w:val="none" w:sz="0" w:space="0" w:color="auto"/>
                    <w:right w:val="none" w:sz="0" w:space="0" w:color="auto"/>
                  </w:divBdr>
                  <w:divsChild>
                    <w:div w:id="871071587">
                      <w:marLeft w:val="0"/>
                      <w:marRight w:val="0"/>
                      <w:marTop w:val="0"/>
                      <w:marBottom w:val="0"/>
                      <w:divBdr>
                        <w:top w:val="none" w:sz="0" w:space="0" w:color="auto"/>
                        <w:left w:val="none" w:sz="0" w:space="0" w:color="auto"/>
                        <w:bottom w:val="none" w:sz="0" w:space="0" w:color="auto"/>
                        <w:right w:val="none" w:sz="0" w:space="0" w:color="auto"/>
                      </w:divBdr>
                    </w:div>
                    <w:div w:id="1125468378">
                      <w:marLeft w:val="0"/>
                      <w:marRight w:val="0"/>
                      <w:marTop w:val="0"/>
                      <w:marBottom w:val="0"/>
                      <w:divBdr>
                        <w:top w:val="none" w:sz="0" w:space="0" w:color="auto"/>
                        <w:left w:val="none" w:sz="0" w:space="0" w:color="auto"/>
                        <w:bottom w:val="none" w:sz="0" w:space="0" w:color="auto"/>
                        <w:right w:val="none" w:sz="0" w:space="0" w:color="auto"/>
                      </w:divBdr>
                    </w:div>
                    <w:div w:id="1683891694">
                      <w:marLeft w:val="0"/>
                      <w:marRight w:val="0"/>
                      <w:marTop w:val="0"/>
                      <w:marBottom w:val="0"/>
                      <w:divBdr>
                        <w:top w:val="none" w:sz="0" w:space="0" w:color="auto"/>
                        <w:left w:val="none" w:sz="0" w:space="0" w:color="auto"/>
                        <w:bottom w:val="none" w:sz="0" w:space="0" w:color="auto"/>
                        <w:right w:val="none" w:sz="0" w:space="0" w:color="auto"/>
                      </w:divBdr>
                    </w:div>
                  </w:divsChild>
                </w:div>
                <w:div w:id="1035886250">
                  <w:marLeft w:val="0"/>
                  <w:marRight w:val="0"/>
                  <w:marTop w:val="0"/>
                  <w:marBottom w:val="0"/>
                  <w:divBdr>
                    <w:top w:val="none" w:sz="0" w:space="0" w:color="auto"/>
                    <w:left w:val="none" w:sz="0" w:space="0" w:color="auto"/>
                    <w:bottom w:val="none" w:sz="0" w:space="0" w:color="auto"/>
                    <w:right w:val="none" w:sz="0" w:space="0" w:color="auto"/>
                  </w:divBdr>
                </w:div>
                <w:div w:id="17160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4627">
      <w:bodyDiv w:val="1"/>
      <w:marLeft w:val="0"/>
      <w:marRight w:val="0"/>
      <w:marTop w:val="0"/>
      <w:marBottom w:val="0"/>
      <w:divBdr>
        <w:top w:val="none" w:sz="0" w:space="0" w:color="auto"/>
        <w:left w:val="none" w:sz="0" w:space="0" w:color="auto"/>
        <w:bottom w:val="none" w:sz="0" w:space="0" w:color="auto"/>
        <w:right w:val="none" w:sz="0" w:space="0" w:color="auto"/>
      </w:divBdr>
    </w:div>
    <w:div w:id="1214387528">
      <w:bodyDiv w:val="1"/>
      <w:marLeft w:val="0"/>
      <w:marRight w:val="0"/>
      <w:marTop w:val="0"/>
      <w:marBottom w:val="0"/>
      <w:divBdr>
        <w:top w:val="none" w:sz="0" w:space="0" w:color="auto"/>
        <w:left w:val="none" w:sz="0" w:space="0" w:color="auto"/>
        <w:bottom w:val="none" w:sz="0" w:space="0" w:color="auto"/>
        <w:right w:val="none" w:sz="0" w:space="0" w:color="auto"/>
      </w:divBdr>
    </w:div>
    <w:div w:id="1218125623">
      <w:bodyDiv w:val="1"/>
      <w:marLeft w:val="0"/>
      <w:marRight w:val="0"/>
      <w:marTop w:val="0"/>
      <w:marBottom w:val="0"/>
      <w:divBdr>
        <w:top w:val="none" w:sz="0" w:space="0" w:color="auto"/>
        <w:left w:val="none" w:sz="0" w:space="0" w:color="auto"/>
        <w:bottom w:val="none" w:sz="0" w:space="0" w:color="auto"/>
        <w:right w:val="none" w:sz="0" w:space="0" w:color="auto"/>
      </w:divBdr>
      <w:divsChild>
        <w:div w:id="301888559">
          <w:marLeft w:val="2"/>
          <w:marRight w:val="0"/>
          <w:marTop w:val="0"/>
          <w:marBottom w:val="0"/>
          <w:divBdr>
            <w:top w:val="none" w:sz="0" w:space="0" w:color="auto"/>
            <w:left w:val="none" w:sz="0" w:space="0" w:color="auto"/>
            <w:bottom w:val="none" w:sz="0" w:space="0" w:color="auto"/>
            <w:right w:val="none" w:sz="0" w:space="0" w:color="auto"/>
          </w:divBdr>
          <w:divsChild>
            <w:div w:id="351881915">
              <w:marLeft w:val="0"/>
              <w:marRight w:val="0"/>
              <w:marTop w:val="0"/>
              <w:marBottom w:val="0"/>
              <w:divBdr>
                <w:top w:val="none" w:sz="0" w:space="0" w:color="auto"/>
                <w:left w:val="none" w:sz="0" w:space="0" w:color="auto"/>
                <w:bottom w:val="none" w:sz="0" w:space="0" w:color="auto"/>
                <w:right w:val="none" w:sz="0" w:space="0" w:color="auto"/>
              </w:divBdr>
              <w:divsChild>
                <w:div w:id="904994752">
                  <w:marLeft w:val="0"/>
                  <w:marRight w:val="0"/>
                  <w:marTop w:val="0"/>
                  <w:marBottom w:val="0"/>
                  <w:divBdr>
                    <w:top w:val="none" w:sz="0" w:space="0" w:color="auto"/>
                    <w:left w:val="none" w:sz="0" w:space="0" w:color="auto"/>
                    <w:bottom w:val="none" w:sz="0" w:space="0" w:color="auto"/>
                    <w:right w:val="none" w:sz="0" w:space="0" w:color="auto"/>
                  </w:divBdr>
                </w:div>
                <w:div w:id="15283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5263">
      <w:bodyDiv w:val="1"/>
      <w:marLeft w:val="0"/>
      <w:marRight w:val="0"/>
      <w:marTop w:val="0"/>
      <w:marBottom w:val="0"/>
      <w:divBdr>
        <w:top w:val="none" w:sz="0" w:space="0" w:color="auto"/>
        <w:left w:val="none" w:sz="0" w:space="0" w:color="auto"/>
        <w:bottom w:val="none" w:sz="0" w:space="0" w:color="auto"/>
        <w:right w:val="none" w:sz="0" w:space="0" w:color="auto"/>
      </w:divBdr>
      <w:divsChild>
        <w:div w:id="1940522186">
          <w:marLeft w:val="0"/>
          <w:marRight w:val="0"/>
          <w:marTop w:val="0"/>
          <w:marBottom w:val="0"/>
          <w:divBdr>
            <w:top w:val="none" w:sz="0" w:space="0" w:color="auto"/>
            <w:left w:val="none" w:sz="0" w:space="0" w:color="auto"/>
            <w:bottom w:val="none" w:sz="0" w:space="0" w:color="auto"/>
            <w:right w:val="none" w:sz="0" w:space="0" w:color="auto"/>
          </w:divBdr>
          <w:divsChild>
            <w:div w:id="1346206848">
              <w:marLeft w:val="0"/>
              <w:marRight w:val="0"/>
              <w:marTop w:val="0"/>
              <w:marBottom w:val="0"/>
              <w:divBdr>
                <w:top w:val="none" w:sz="0" w:space="0" w:color="auto"/>
                <w:left w:val="none" w:sz="0" w:space="0" w:color="auto"/>
                <w:bottom w:val="none" w:sz="0" w:space="0" w:color="auto"/>
                <w:right w:val="none" w:sz="0" w:space="0" w:color="auto"/>
              </w:divBdr>
              <w:divsChild>
                <w:div w:id="1548299379">
                  <w:marLeft w:val="0"/>
                  <w:marRight w:val="0"/>
                  <w:marTop w:val="0"/>
                  <w:marBottom w:val="0"/>
                  <w:divBdr>
                    <w:top w:val="none" w:sz="0" w:space="0" w:color="auto"/>
                    <w:left w:val="none" w:sz="0" w:space="0" w:color="auto"/>
                    <w:bottom w:val="none" w:sz="0" w:space="0" w:color="auto"/>
                    <w:right w:val="none" w:sz="0" w:space="0" w:color="auto"/>
                  </w:divBdr>
                  <w:divsChild>
                    <w:div w:id="13612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69346">
      <w:bodyDiv w:val="1"/>
      <w:marLeft w:val="0"/>
      <w:marRight w:val="0"/>
      <w:marTop w:val="0"/>
      <w:marBottom w:val="0"/>
      <w:divBdr>
        <w:top w:val="none" w:sz="0" w:space="0" w:color="auto"/>
        <w:left w:val="none" w:sz="0" w:space="0" w:color="auto"/>
        <w:bottom w:val="none" w:sz="0" w:space="0" w:color="auto"/>
        <w:right w:val="none" w:sz="0" w:space="0" w:color="auto"/>
      </w:divBdr>
      <w:divsChild>
        <w:div w:id="591276484">
          <w:marLeft w:val="1543"/>
          <w:marRight w:val="1954"/>
          <w:marTop w:val="0"/>
          <w:marBottom w:val="0"/>
          <w:divBdr>
            <w:top w:val="none" w:sz="0" w:space="0" w:color="auto"/>
            <w:left w:val="none" w:sz="0" w:space="0" w:color="auto"/>
            <w:bottom w:val="none" w:sz="0" w:space="0" w:color="auto"/>
            <w:right w:val="none" w:sz="0" w:space="0" w:color="auto"/>
          </w:divBdr>
          <w:divsChild>
            <w:div w:id="1535729852">
              <w:marLeft w:val="0"/>
              <w:marRight w:val="0"/>
              <w:marTop w:val="0"/>
              <w:marBottom w:val="0"/>
              <w:divBdr>
                <w:top w:val="none" w:sz="0" w:space="0" w:color="auto"/>
                <w:left w:val="none" w:sz="0" w:space="0" w:color="auto"/>
                <w:bottom w:val="none" w:sz="0" w:space="0" w:color="auto"/>
                <w:right w:val="none" w:sz="0" w:space="0" w:color="auto"/>
              </w:divBdr>
              <w:divsChild>
                <w:div w:id="1535652630">
                  <w:marLeft w:val="0"/>
                  <w:marRight w:val="0"/>
                  <w:marTop w:val="0"/>
                  <w:marBottom w:val="0"/>
                  <w:divBdr>
                    <w:top w:val="none" w:sz="0" w:space="0" w:color="auto"/>
                    <w:left w:val="none" w:sz="0" w:space="0" w:color="auto"/>
                    <w:bottom w:val="none" w:sz="0" w:space="0" w:color="auto"/>
                    <w:right w:val="none" w:sz="0" w:space="0" w:color="auto"/>
                  </w:divBdr>
                  <w:divsChild>
                    <w:div w:id="906065484">
                      <w:marLeft w:val="0"/>
                      <w:marRight w:val="0"/>
                      <w:marTop w:val="0"/>
                      <w:marBottom w:val="257"/>
                      <w:divBdr>
                        <w:top w:val="none" w:sz="0" w:space="0" w:color="auto"/>
                        <w:left w:val="none" w:sz="0" w:space="0" w:color="auto"/>
                        <w:bottom w:val="none" w:sz="0" w:space="0" w:color="auto"/>
                        <w:right w:val="none" w:sz="0" w:space="0" w:color="auto"/>
                      </w:divBdr>
                      <w:divsChild>
                        <w:div w:id="14494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243321">
      <w:bodyDiv w:val="1"/>
      <w:marLeft w:val="0"/>
      <w:marRight w:val="0"/>
      <w:marTop w:val="0"/>
      <w:marBottom w:val="0"/>
      <w:divBdr>
        <w:top w:val="none" w:sz="0" w:space="0" w:color="auto"/>
        <w:left w:val="none" w:sz="0" w:space="0" w:color="auto"/>
        <w:bottom w:val="none" w:sz="0" w:space="0" w:color="auto"/>
        <w:right w:val="none" w:sz="0" w:space="0" w:color="auto"/>
      </w:divBdr>
    </w:div>
    <w:div w:id="1236740874">
      <w:bodyDiv w:val="1"/>
      <w:marLeft w:val="0"/>
      <w:marRight w:val="0"/>
      <w:marTop w:val="0"/>
      <w:marBottom w:val="0"/>
      <w:divBdr>
        <w:top w:val="none" w:sz="0" w:space="0" w:color="auto"/>
        <w:left w:val="none" w:sz="0" w:space="0" w:color="auto"/>
        <w:bottom w:val="none" w:sz="0" w:space="0" w:color="auto"/>
        <w:right w:val="none" w:sz="0" w:space="0" w:color="auto"/>
      </w:divBdr>
      <w:divsChild>
        <w:div w:id="364259873">
          <w:marLeft w:val="0"/>
          <w:marRight w:val="0"/>
          <w:marTop w:val="0"/>
          <w:marBottom w:val="0"/>
          <w:divBdr>
            <w:top w:val="none" w:sz="0" w:space="0" w:color="auto"/>
            <w:left w:val="none" w:sz="0" w:space="0" w:color="auto"/>
            <w:bottom w:val="none" w:sz="0" w:space="0" w:color="auto"/>
            <w:right w:val="none" w:sz="0" w:space="0" w:color="auto"/>
          </w:divBdr>
          <w:divsChild>
            <w:div w:id="612833395">
              <w:marLeft w:val="0"/>
              <w:marRight w:val="0"/>
              <w:marTop w:val="0"/>
              <w:marBottom w:val="0"/>
              <w:divBdr>
                <w:top w:val="none" w:sz="0" w:space="0" w:color="auto"/>
                <w:left w:val="none" w:sz="0" w:space="0" w:color="auto"/>
                <w:bottom w:val="none" w:sz="0" w:space="0" w:color="auto"/>
                <w:right w:val="none" w:sz="0" w:space="0" w:color="auto"/>
              </w:divBdr>
              <w:divsChild>
                <w:div w:id="12912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6177">
      <w:bodyDiv w:val="1"/>
      <w:marLeft w:val="0"/>
      <w:marRight w:val="0"/>
      <w:marTop w:val="0"/>
      <w:marBottom w:val="0"/>
      <w:divBdr>
        <w:top w:val="none" w:sz="0" w:space="0" w:color="auto"/>
        <w:left w:val="none" w:sz="0" w:space="0" w:color="auto"/>
        <w:bottom w:val="none" w:sz="0" w:space="0" w:color="auto"/>
        <w:right w:val="none" w:sz="0" w:space="0" w:color="auto"/>
      </w:divBdr>
      <w:divsChild>
        <w:div w:id="349532363">
          <w:marLeft w:val="0"/>
          <w:marRight w:val="0"/>
          <w:marTop w:val="0"/>
          <w:marBottom w:val="0"/>
          <w:divBdr>
            <w:top w:val="none" w:sz="0" w:space="0" w:color="auto"/>
            <w:left w:val="none" w:sz="0" w:space="0" w:color="auto"/>
            <w:bottom w:val="none" w:sz="0" w:space="0" w:color="auto"/>
            <w:right w:val="none" w:sz="0" w:space="0" w:color="auto"/>
          </w:divBdr>
          <w:divsChild>
            <w:div w:id="38870269">
              <w:marLeft w:val="0"/>
              <w:marRight w:val="0"/>
              <w:marTop w:val="0"/>
              <w:marBottom w:val="0"/>
              <w:divBdr>
                <w:top w:val="none" w:sz="0" w:space="0" w:color="auto"/>
                <w:left w:val="none" w:sz="0" w:space="0" w:color="auto"/>
                <w:bottom w:val="none" w:sz="0" w:space="0" w:color="auto"/>
                <w:right w:val="none" w:sz="0" w:space="0" w:color="auto"/>
              </w:divBdr>
            </w:div>
            <w:div w:id="296954955">
              <w:marLeft w:val="0"/>
              <w:marRight w:val="0"/>
              <w:marTop w:val="0"/>
              <w:marBottom w:val="0"/>
              <w:divBdr>
                <w:top w:val="none" w:sz="0" w:space="0" w:color="auto"/>
                <w:left w:val="none" w:sz="0" w:space="0" w:color="auto"/>
                <w:bottom w:val="none" w:sz="0" w:space="0" w:color="auto"/>
                <w:right w:val="none" w:sz="0" w:space="0" w:color="auto"/>
              </w:divBdr>
            </w:div>
            <w:div w:id="336230702">
              <w:marLeft w:val="0"/>
              <w:marRight w:val="0"/>
              <w:marTop w:val="0"/>
              <w:marBottom w:val="0"/>
              <w:divBdr>
                <w:top w:val="none" w:sz="0" w:space="0" w:color="auto"/>
                <w:left w:val="none" w:sz="0" w:space="0" w:color="auto"/>
                <w:bottom w:val="none" w:sz="0" w:space="0" w:color="auto"/>
                <w:right w:val="none" w:sz="0" w:space="0" w:color="auto"/>
              </w:divBdr>
            </w:div>
            <w:div w:id="1179467615">
              <w:marLeft w:val="0"/>
              <w:marRight w:val="0"/>
              <w:marTop w:val="0"/>
              <w:marBottom w:val="0"/>
              <w:divBdr>
                <w:top w:val="none" w:sz="0" w:space="0" w:color="auto"/>
                <w:left w:val="none" w:sz="0" w:space="0" w:color="auto"/>
                <w:bottom w:val="none" w:sz="0" w:space="0" w:color="auto"/>
                <w:right w:val="none" w:sz="0" w:space="0" w:color="auto"/>
              </w:divBdr>
            </w:div>
            <w:div w:id="1213420925">
              <w:marLeft w:val="0"/>
              <w:marRight w:val="0"/>
              <w:marTop w:val="0"/>
              <w:marBottom w:val="0"/>
              <w:divBdr>
                <w:top w:val="none" w:sz="0" w:space="0" w:color="auto"/>
                <w:left w:val="none" w:sz="0" w:space="0" w:color="auto"/>
                <w:bottom w:val="none" w:sz="0" w:space="0" w:color="auto"/>
                <w:right w:val="none" w:sz="0" w:space="0" w:color="auto"/>
              </w:divBdr>
            </w:div>
            <w:div w:id="13415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3280">
      <w:bodyDiv w:val="1"/>
      <w:marLeft w:val="0"/>
      <w:marRight w:val="0"/>
      <w:marTop w:val="0"/>
      <w:marBottom w:val="0"/>
      <w:divBdr>
        <w:top w:val="none" w:sz="0" w:space="0" w:color="auto"/>
        <w:left w:val="none" w:sz="0" w:space="0" w:color="auto"/>
        <w:bottom w:val="none" w:sz="0" w:space="0" w:color="auto"/>
        <w:right w:val="none" w:sz="0" w:space="0" w:color="auto"/>
      </w:divBdr>
    </w:div>
    <w:div w:id="1269000438">
      <w:bodyDiv w:val="1"/>
      <w:marLeft w:val="0"/>
      <w:marRight w:val="0"/>
      <w:marTop w:val="0"/>
      <w:marBottom w:val="0"/>
      <w:divBdr>
        <w:top w:val="none" w:sz="0" w:space="0" w:color="auto"/>
        <w:left w:val="none" w:sz="0" w:space="0" w:color="auto"/>
        <w:bottom w:val="none" w:sz="0" w:space="0" w:color="auto"/>
        <w:right w:val="none" w:sz="0" w:space="0" w:color="auto"/>
      </w:divBdr>
    </w:div>
    <w:div w:id="1288272030">
      <w:bodyDiv w:val="1"/>
      <w:marLeft w:val="0"/>
      <w:marRight w:val="0"/>
      <w:marTop w:val="0"/>
      <w:marBottom w:val="0"/>
      <w:divBdr>
        <w:top w:val="none" w:sz="0" w:space="0" w:color="auto"/>
        <w:left w:val="none" w:sz="0" w:space="0" w:color="auto"/>
        <w:bottom w:val="none" w:sz="0" w:space="0" w:color="auto"/>
        <w:right w:val="none" w:sz="0" w:space="0" w:color="auto"/>
      </w:divBdr>
    </w:div>
    <w:div w:id="1290895026">
      <w:bodyDiv w:val="1"/>
      <w:marLeft w:val="0"/>
      <w:marRight w:val="0"/>
      <w:marTop w:val="0"/>
      <w:marBottom w:val="0"/>
      <w:divBdr>
        <w:top w:val="none" w:sz="0" w:space="0" w:color="auto"/>
        <w:left w:val="none" w:sz="0" w:space="0" w:color="auto"/>
        <w:bottom w:val="none" w:sz="0" w:space="0" w:color="auto"/>
        <w:right w:val="none" w:sz="0" w:space="0" w:color="auto"/>
      </w:divBdr>
    </w:div>
    <w:div w:id="1294946982">
      <w:bodyDiv w:val="1"/>
      <w:marLeft w:val="0"/>
      <w:marRight w:val="0"/>
      <w:marTop w:val="0"/>
      <w:marBottom w:val="0"/>
      <w:divBdr>
        <w:top w:val="none" w:sz="0" w:space="0" w:color="auto"/>
        <w:left w:val="none" w:sz="0" w:space="0" w:color="auto"/>
        <w:bottom w:val="none" w:sz="0" w:space="0" w:color="auto"/>
        <w:right w:val="none" w:sz="0" w:space="0" w:color="auto"/>
      </w:divBdr>
      <w:divsChild>
        <w:div w:id="188298496">
          <w:marLeft w:val="0"/>
          <w:marRight w:val="0"/>
          <w:marTop w:val="0"/>
          <w:marBottom w:val="0"/>
          <w:divBdr>
            <w:top w:val="none" w:sz="0" w:space="0" w:color="auto"/>
            <w:left w:val="none" w:sz="0" w:space="0" w:color="auto"/>
            <w:bottom w:val="none" w:sz="0" w:space="0" w:color="auto"/>
            <w:right w:val="none" w:sz="0" w:space="0" w:color="auto"/>
          </w:divBdr>
          <w:divsChild>
            <w:div w:id="4937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8800">
      <w:bodyDiv w:val="1"/>
      <w:marLeft w:val="0"/>
      <w:marRight w:val="0"/>
      <w:marTop w:val="0"/>
      <w:marBottom w:val="0"/>
      <w:divBdr>
        <w:top w:val="none" w:sz="0" w:space="0" w:color="auto"/>
        <w:left w:val="none" w:sz="0" w:space="0" w:color="auto"/>
        <w:bottom w:val="none" w:sz="0" w:space="0" w:color="auto"/>
        <w:right w:val="none" w:sz="0" w:space="0" w:color="auto"/>
      </w:divBdr>
      <w:divsChild>
        <w:div w:id="1384792928">
          <w:marLeft w:val="0"/>
          <w:marRight w:val="0"/>
          <w:marTop w:val="0"/>
          <w:marBottom w:val="0"/>
          <w:divBdr>
            <w:top w:val="none" w:sz="0" w:space="0" w:color="auto"/>
            <w:left w:val="none" w:sz="0" w:space="0" w:color="auto"/>
            <w:bottom w:val="none" w:sz="0" w:space="0" w:color="auto"/>
            <w:right w:val="none" w:sz="0" w:space="0" w:color="auto"/>
          </w:divBdr>
          <w:divsChild>
            <w:div w:id="552547113">
              <w:marLeft w:val="0"/>
              <w:marRight w:val="0"/>
              <w:marTop w:val="0"/>
              <w:marBottom w:val="0"/>
              <w:divBdr>
                <w:top w:val="none" w:sz="0" w:space="0" w:color="auto"/>
                <w:left w:val="none" w:sz="0" w:space="0" w:color="auto"/>
                <w:bottom w:val="none" w:sz="0" w:space="0" w:color="auto"/>
                <w:right w:val="none" w:sz="0" w:space="0" w:color="auto"/>
              </w:divBdr>
              <w:divsChild>
                <w:div w:id="839394824">
                  <w:marLeft w:val="0"/>
                  <w:marRight w:val="0"/>
                  <w:marTop w:val="0"/>
                  <w:marBottom w:val="0"/>
                  <w:divBdr>
                    <w:top w:val="none" w:sz="0" w:space="0" w:color="auto"/>
                    <w:left w:val="none" w:sz="0" w:space="0" w:color="auto"/>
                    <w:bottom w:val="none" w:sz="0" w:space="0" w:color="auto"/>
                    <w:right w:val="none" w:sz="0" w:space="0" w:color="auto"/>
                  </w:divBdr>
                  <w:divsChild>
                    <w:div w:id="8550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06041">
      <w:bodyDiv w:val="1"/>
      <w:marLeft w:val="0"/>
      <w:marRight w:val="0"/>
      <w:marTop w:val="0"/>
      <w:marBottom w:val="0"/>
      <w:divBdr>
        <w:top w:val="none" w:sz="0" w:space="0" w:color="auto"/>
        <w:left w:val="none" w:sz="0" w:space="0" w:color="auto"/>
        <w:bottom w:val="none" w:sz="0" w:space="0" w:color="auto"/>
        <w:right w:val="none" w:sz="0" w:space="0" w:color="auto"/>
      </w:divBdr>
    </w:div>
    <w:div w:id="1320886561">
      <w:bodyDiv w:val="1"/>
      <w:marLeft w:val="0"/>
      <w:marRight w:val="0"/>
      <w:marTop w:val="0"/>
      <w:marBottom w:val="0"/>
      <w:divBdr>
        <w:top w:val="none" w:sz="0" w:space="0" w:color="auto"/>
        <w:left w:val="none" w:sz="0" w:space="0" w:color="auto"/>
        <w:bottom w:val="none" w:sz="0" w:space="0" w:color="auto"/>
        <w:right w:val="none" w:sz="0" w:space="0" w:color="auto"/>
      </w:divBdr>
    </w:div>
    <w:div w:id="1348749321">
      <w:bodyDiv w:val="1"/>
      <w:marLeft w:val="0"/>
      <w:marRight w:val="0"/>
      <w:marTop w:val="0"/>
      <w:marBottom w:val="0"/>
      <w:divBdr>
        <w:top w:val="none" w:sz="0" w:space="0" w:color="auto"/>
        <w:left w:val="none" w:sz="0" w:space="0" w:color="auto"/>
        <w:bottom w:val="none" w:sz="0" w:space="0" w:color="auto"/>
        <w:right w:val="none" w:sz="0" w:space="0" w:color="auto"/>
      </w:divBdr>
      <w:divsChild>
        <w:div w:id="139003746">
          <w:marLeft w:val="0"/>
          <w:marRight w:val="0"/>
          <w:marTop w:val="0"/>
          <w:marBottom w:val="0"/>
          <w:divBdr>
            <w:top w:val="none" w:sz="0" w:space="0" w:color="auto"/>
            <w:left w:val="none" w:sz="0" w:space="0" w:color="auto"/>
            <w:bottom w:val="none" w:sz="0" w:space="0" w:color="auto"/>
            <w:right w:val="none" w:sz="0" w:space="0" w:color="auto"/>
          </w:divBdr>
        </w:div>
      </w:divsChild>
    </w:div>
    <w:div w:id="1403916560">
      <w:bodyDiv w:val="1"/>
      <w:marLeft w:val="0"/>
      <w:marRight w:val="0"/>
      <w:marTop w:val="0"/>
      <w:marBottom w:val="0"/>
      <w:divBdr>
        <w:top w:val="none" w:sz="0" w:space="0" w:color="auto"/>
        <w:left w:val="none" w:sz="0" w:space="0" w:color="auto"/>
        <w:bottom w:val="none" w:sz="0" w:space="0" w:color="auto"/>
        <w:right w:val="none" w:sz="0" w:space="0" w:color="auto"/>
      </w:divBdr>
    </w:div>
    <w:div w:id="1420784620">
      <w:bodyDiv w:val="1"/>
      <w:marLeft w:val="0"/>
      <w:marRight w:val="0"/>
      <w:marTop w:val="0"/>
      <w:marBottom w:val="0"/>
      <w:divBdr>
        <w:top w:val="none" w:sz="0" w:space="0" w:color="auto"/>
        <w:left w:val="none" w:sz="0" w:space="0" w:color="auto"/>
        <w:bottom w:val="none" w:sz="0" w:space="0" w:color="auto"/>
        <w:right w:val="none" w:sz="0" w:space="0" w:color="auto"/>
      </w:divBdr>
    </w:div>
    <w:div w:id="1425227747">
      <w:bodyDiv w:val="1"/>
      <w:marLeft w:val="0"/>
      <w:marRight w:val="0"/>
      <w:marTop w:val="0"/>
      <w:marBottom w:val="0"/>
      <w:divBdr>
        <w:top w:val="none" w:sz="0" w:space="0" w:color="auto"/>
        <w:left w:val="none" w:sz="0" w:space="0" w:color="auto"/>
        <w:bottom w:val="none" w:sz="0" w:space="0" w:color="auto"/>
        <w:right w:val="none" w:sz="0" w:space="0" w:color="auto"/>
      </w:divBdr>
      <w:divsChild>
        <w:div w:id="295376269">
          <w:marLeft w:val="0"/>
          <w:marRight w:val="0"/>
          <w:marTop w:val="0"/>
          <w:marBottom w:val="0"/>
          <w:divBdr>
            <w:top w:val="none" w:sz="0" w:space="0" w:color="auto"/>
            <w:left w:val="none" w:sz="0" w:space="0" w:color="auto"/>
            <w:bottom w:val="none" w:sz="0" w:space="0" w:color="auto"/>
            <w:right w:val="none" w:sz="0" w:space="0" w:color="auto"/>
          </w:divBdr>
          <w:divsChild>
            <w:div w:id="7761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7284">
      <w:bodyDiv w:val="1"/>
      <w:marLeft w:val="0"/>
      <w:marRight w:val="0"/>
      <w:marTop w:val="0"/>
      <w:marBottom w:val="0"/>
      <w:divBdr>
        <w:top w:val="none" w:sz="0" w:space="0" w:color="auto"/>
        <w:left w:val="none" w:sz="0" w:space="0" w:color="auto"/>
        <w:bottom w:val="none" w:sz="0" w:space="0" w:color="auto"/>
        <w:right w:val="none" w:sz="0" w:space="0" w:color="auto"/>
      </w:divBdr>
    </w:div>
    <w:div w:id="1439791457">
      <w:bodyDiv w:val="1"/>
      <w:marLeft w:val="0"/>
      <w:marRight w:val="0"/>
      <w:marTop w:val="0"/>
      <w:marBottom w:val="0"/>
      <w:divBdr>
        <w:top w:val="none" w:sz="0" w:space="0" w:color="auto"/>
        <w:left w:val="none" w:sz="0" w:space="0" w:color="auto"/>
        <w:bottom w:val="none" w:sz="0" w:space="0" w:color="auto"/>
        <w:right w:val="none" w:sz="0" w:space="0" w:color="auto"/>
      </w:divBdr>
      <w:divsChild>
        <w:div w:id="1261907700">
          <w:marLeft w:val="0"/>
          <w:marRight w:val="0"/>
          <w:marTop w:val="0"/>
          <w:marBottom w:val="0"/>
          <w:divBdr>
            <w:top w:val="none" w:sz="0" w:space="0" w:color="auto"/>
            <w:left w:val="none" w:sz="0" w:space="0" w:color="auto"/>
            <w:bottom w:val="none" w:sz="0" w:space="0" w:color="auto"/>
            <w:right w:val="none" w:sz="0" w:space="0" w:color="auto"/>
          </w:divBdr>
          <w:divsChild>
            <w:div w:id="126358665">
              <w:marLeft w:val="0"/>
              <w:marRight w:val="0"/>
              <w:marTop w:val="0"/>
              <w:marBottom w:val="0"/>
              <w:divBdr>
                <w:top w:val="none" w:sz="0" w:space="0" w:color="auto"/>
                <w:left w:val="none" w:sz="0" w:space="0" w:color="auto"/>
                <w:bottom w:val="none" w:sz="0" w:space="0" w:color="auto"/>
                <w:right w:val="none" w:sz="0" w:space="0" w:color="auto"/>
              </w:divBdr>
              <w:divsChild>
                <w:div w:id="2035688491">
                  <w:marLeft w:val="0"/>
                  <w:marRight w:val="0"/>
                  <w:marTop w:val="0"/>
                  <w:marBottom w:val="0"/>
                  <w:divBdr>
                    <w:top w:val="none" w:sz="0" w:space="0" w:color="auto"/>
                    <w:left w:val="none" w:sz="0" w:space="0" w:color="auto"/>
                    <w:bottom w:val="none" w:sz="0" w:space="0" w:color="auto"/>
                    <w:right w:val="none" w:sz="0" w:space="0" w:color="auto"/>
                  </w:divBdr>
                  <w:divsChild>
                    <w:div w:id="357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5729">
      <w:bodyDiv w:val="1"/>
      <w:marLeft w:val="0"/>
      <w:marRight w:val="0"/>
      <w:marTop w:val="0"/>
      <w:marBottom w:val="0"/>
      <w:divBdr>
        <w:top w:val="none" w:sz="0" w:space="0" w:color="auto"/>
        <w:left w:val="none" w:sz="0" w:space="0" w:color="auto"/>
        <w:bottom w:val="none" w:sz="0" w:space="0" w:color="auto"/>
        <w:right w:val="none" w:sz="0" w:space="0" w:color="auto"/>
      </w:divBdr>
    </w:div>
    <w:div w:id="1457989673">
      <w:bodyDiv w:val="1"/>
      <w:marLeft w:val="0"/>
      <w:marRight w:val="0"/>
      <w:marTop w:val="0"/>
      <w:marBottom w:val="0"/>
      <w:divBdr>
        <w:top w:val="none" w:sz="0" w:space="0" w:color="auto"/>
        <w:left w:val="none" w:sz="0" w:space="0" w:color="auto"/>
        <w:bottom w:val="none" w:sz="0" w:space="0" w:color="auto"/>
        <w:right w:val="none" w:sz="0" w:space="0" w:color="auto"/>
      </w:divBdr>
      <w:divsChild>
        <w:div w:id="1945649692">
          <w:marLeft w:val="0"/>
          <w:marRight w:val="0"/>
          <w:marTop w:val="0"/>
          <w:marBottom w:val="0"/>
          <w:divBdr>
            <w:top w:val="none" w:sz="0" w:space="0" w:color="auto"/>
            <w:left w:val="none" w:sz="0" w:space="0" w:color="auto"/>
            <w:bottom w:val="none" w:sz="0" w:space="0" w:color="auto"/>
            <w:right w:val="none" w:sz="0" w:space="0" w:color="auto"/>
          </w:divBdr>
          <w:divsChild>
            <w:div w:id="1768765634">
              <w:marLeft w:val="0"/>
              <w:marRight w:val="0"/>
              <w:marTop w:val="0"/>
              <w:marBottom w:val="0"/>
              <w:divBdr>
                <w:top w:val="none" w:sz="0" w:space="0" w:color="auto"/>
                <w:left w:val="none" w:sz="0" w:space="0" w:color="auto"/>
                <w:bottom w:val="none" w:sz="0" w:space="0" w:color="auto"/>
                <w:right w:val="none" w:sz="0" w:space="0" w:color="auto"/>
              </w:divBdr>
              <w:divsChild>
                <w:div w:id="1101603828">
                  <w:marLeft w:val="0"/>
                  <w:marRight w:val="0"/>
                  <w:marTop w:val="0"/>
                  <w:marBottom w:val="0"/>
                  <w:divBdr>
                    <w:top w:val="none" w:sz="0" w:space="0" w:color="auto"/>
                    <w:left w:val="none" w:sz="0" w:space="0" w:color="auto"/>
                    <w:bottom w:val="none" w:sz="0" w:space="0" w:color="auto"/>
                    <w:right w:val="none" w:sz="0" w:space="0" w:color="auto"/>
                  </w:divBdr>
                  <w:divsChild>
                    <w:div w:id="12456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612469">
      <w:bodyDiv w:val="1"/>
      <w:marLeft w:val="0"/>
      <w:marRight w:val="0"/>
      <w:marTop w:val="0"/>
      <w:marBottom w:val="0"/>
      <w:divBdr>
        <w:top w:val="none" w:sz="0" w:space="0" w:color="auto"/>
        <w:left w:val="none" w:sz="0" w:space="0" w:color="auto"/>
        <w:bottom w:val="none" w:sz="0" w:space="0" w:color="auto"/>
        <w:right w:val="none" w:sz="0" w:space="0" w:color="auto"/>
      </w:divBdr>
    </w:div>
    <w:div w:id="1468205873">
      <w:bodyDiv w:val="1"/>
      <w:marLeft w:val="0"/>
      <w:marRight w:val="0"/>
      <w:marTop w:val="0"/>
      <w:marBottom w:val="0"/>
      <w:divBdr>
        <w:top w:val="none" w:sz="0" w:space="0" w:color="auto"/>
        <w:left w:val="none" w:sz="0" w:space="0" w:color="auto"/>
        <w:bottom w:val="none" w:sz="0" w:space="0" w:color="auto"/>
        <w:right w:val="none" w:sz="0" w:space="0" w:color="auto"/>
      </w:divBdr>
      <w:divsChild>
        <w:div w:id="479929609">
          <w:marLeft w:val="0"/>
          <w:marRight w:val="0"/>
          <w:marTop w:val="0"/>
          <w:marBottom w:val="0"/>
          <w:divBdr>
            <w:top w:val="single" w:sz="24" w:space="3" w:color="000000"/>
            <w:left w:val="single" w:sz="24" w:space="3" w:color="000000"/>
            <w:bottom w:val="single" w:sz="24" w:space="3" w:color="000000"/>
            <w:right w:val="single" w:sz="24" w:space="3" w:color="000000"/>
          </w:divBdr>
          <w:divsChild>
            <w:div w:id="2108042884">
              <w:marLeft w:val="0"/>
              <w:marRight w:val="0"/>
              <w:marTop w:val="0"/>
              <w:marBottom w:val="0"/>
              <w:divBdr>
                <w:top w:val="single" w:sz="24" w:space="3" w:color="000000"/>
                <w:left w:val="single" w:sz="24" w:space="3" w:color="000000"/>
                <w:bottom w:val="single" w:sz="24" w:space="3" w:color="000000"/>
                <w:right w:val="single" w:sz="24" w:space="3" w:color="000000"/>
              </w:divBdr>
            </w:div>
          </w:divsChild>
        </w:div>
      </w:divsChild>
    </w:div>
    <w:div w:id="1488084461">
      <w:bodyDiv w:val="1"/>
      <w:marLeft w:val="0"/>
      <w:marRight w:val="0"/>
      <w:marTop w:val="0"/>
      <w:marBottom w:val="0"/>
      <w:divBdr>
        <w:top w:val="none" w:sz="0" w:space="0" w:color="auto"/>
        <w:left w:val="none" w:sz="0" w:space="0" w:color="auto"/>
        <w:bottom w:val="none" w:sz="0" w:space="0" w:color="auto"/>
        <w:right w:val="none" w:sz="0" w:space="0" w:color="auto"/>
      </w:divBdr>
    </w:div>
    <w:div w:id="1493177841">
      <w:bodyDiv w:val="1"/>
      <w:marLeft w:val="0"/>
      <w:marRight w:val="0"/>
      <w:marTop w:val="0"/>
      <w:marBottom w:val="0"/>
      <w:divBdr>
        <w:top w:val="none" w:sz="0" w:space="0" w:color="auto"/>
        <w:left w:val="none" w:sz="0" w:space="0" w:color="auto"/>
        <w:bottom w:val="none" w:sz="0" w:space="0" w:color="auto"/>
        <w:right w:val="none" w:sz="0" w:space="0" w:color="auto"/>
      </w:divBdr>
    </w:div>
    <w:div w:id="1496602679">
      <w:bodyDiv w:val="1"/>
      <w:marLeft w:val="0"/>
      <w:marRight w:val="0"/>
      <w:marTop w:val="0"/>
      <w:marBottom w:val="0"/>
      <w:divBdr>
        <w:top w:val="none" w:sz="0" w:space="0" w:color="auto"/>
        <w:left w:val="none" w:sz="0" w:space="0" w:color="auto"/>
        <w:bottom w:val="none" w:sz="0" w:space="0" w:color="auto"/>
        <w:right w:val="none" w:sz="0" w:space="0" w:color="auto"/>
      </w:divBdr>
      <w:divsChild>
        <w:div w:id="605045924">
          <w:marLeft w:val="0"/>
          <w:marRight w:val="0"/>
          <w:marTop w:val="0"/>
          <w:marBottom w:val="0"/>
          <w:divBdr>
            <w:top w:val="none" w:sz="0" w:space="0" w:color="auto"/>
            <w:left w:val="none" w:sz="0" w:space="0" w:color="auto"/>
            <w:bottom w:val="none" w:sz="0" w:space="0" w:color="auto"/>
            <w:right w:val="none" w:sz="0" w:space="0" w:color="auto"/>
          </w:divBdr>
          <w:divsChild>
            <w:div w:id="607280012">
              <w:marLeft w:val="0"/>
              <w:marRight w:val="0"/>
              <w:marTop w:val="0"/>
              <w:marBottom w:val="0"/>
              <w:divBdr>
                <w:top w:val="none" w:sz="0" w:space="0" w:color="auto"/>
                <w:left w:val="none" w:sz="0" w:space="0" w:color="auto"/>
                <w:bottom w:val="none" w:sz="0" w:space="0" w:color="auto"/>
                <w:right w:val="none" w:sz="0" w:space="0" w:color="auto"/>
              </w:divBdr>
              <w:divsChild>
                <w:div w:id="960649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99691903">
      <w:bodyDiv w:val="1"/>
      <w:marLeft w:val="0"/>
      <w:marRight w:val="0"/>
      <w:marTop w:val="0"/>
      <w:marBottom w:val="0"/>
      <w:divBdr>
        <w:top w:val="none" w:sz="0" w:space="0" w:color="auto"/>
        <w:left w:val="none" w:sz="0" w:space="0" w:color="auto"/>
        <w:bottom w:val="none" w:sz="0" w:space="0" w:color="auto"/>
        <w:right w:val="none" w:sz="0" w:space="0" w:color="auto"/>
      </w:divBdr>
    </w:div>
    <w:div w:id="1522233442">
      <w:bodyDiv w:val="1"/>
      <w:marLeft w:val="0"/>
      <w:marRight w:val="0"/>
      <w:marTop w:val="0"/>
      <w:marBottom w:val="0"/>
      <w:divBdr>
        <w:top w:val="none" w:sz="0" w:space="0" w:color="auto"/>
        <w:left w:val="none" w:sz="0" w:space="0" w:color="auto"/>
        <w:bottom w:val="none" w:sz="0" w:space="0" w:color="auto"/>
        <w:right w:val="none" w:sz="0" w:space="0" w:color="auto"/>
      </w:divBdr>
      <w:divsChild>
        <w:div w:id="1263145854">
          <w:marLeft w:val="0"/>
          <w:marRight w:val="0"/>
          <w:marTop w:val="0"/>
          <w:marBottom w:val="0"/>
          <w:divBdr>
            <w:top w:val="none" w:sz="0" w:space="0" w:color="auto"/>
            <w:left w:val="none" w:sz="0" w:space="0" w:color="auto"/>
            <w:bottom w:val="none" w:sz="0" w:space="0" w:color="auto"/>
            <w:right w:val="none" w:sz="0" w:space="0" w:color="auto"/>
          </w:divBdr>
          <w:divsChild>
            <w:div w:id="1794593563">
              <w:marLeft w:val="0"/>
              <w:marRight w:val="0"/>
              <w:marTop w:val="0"/>
              <w:marBottom w:val="0"/>
              <w:divBdr>
                <w:top w:val="none" w:sz="0" w:space="0" w:color="auto"/>
                <w:left w:val="none" w:sz="0" w:space="0" w:color="auto"/>
                <w:bottom w:val="none" w:sz="0" w:space="0" w:color="auto"/>
                <w:right w:val="none" w:sz="0" w:space="0" w:color="auto"/>
              </w:divBdr>
              <w:divsChild>
                <w:div w:id="1492713728">
                  <w:marLeft w:val="0"/>
                  <w:marRight w:val="0"/>
                  <w:marTop w:val="0"/>
                  <w:marBottom w:val="0"/>
                  <w:divBdr>
                    <w:top w:val="none" w:sz="0" w:space="0" w:color="auto"/>
                    <w:left w:val="none" w:sz="0" w:space="0" w:color="auto"/>
                    <w:bottom w:val="none" w:sz="0" w:space="0" w:color="auto"/>
                    <w:right w:val="none" w:sz="0" w:space="0" w:color="auto"/>
                  </w:divBdr>
                  <w:divsChild>
                    <w:div w:id="14744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61654">
      <w:bodyDiv w:val="1"/>
      <w:marLeft w:val="0"/>
      <w:marRight w:val="0"/>
      <w:marTop w:val="0"/>
      <w:marBottom w:val="0"/>
      <w:divBdr>
        <w:top w:val="none" w:sz="0" w:space="0" w:color="auto"/>
        <w:left w:val="none" w:sz="0" w:space="0" w:color="auto"/>
        <w:bottom w:val="none" w:sz="0" w:space="0" w:color="auto"/>
        <w:right w:val="none" w:sz="0" w:space="0" w:color="auto"/>
      </w:divBdr>
      <w:divsChild>
        <w:div w:id="187262759">
          <w:marLeft w:val="0"/>
          <w:marRight w:val="0"/>
          <w:marTop w:val="0"/>
          <w:marBottom w:val="103"/>
          <w:divBdr>
            <w:top w:val="none" w:sz="0" w:space="0" w:color="auto"/>
            <w:left w:val="none" w:sz="0" w:space="0" w:color="auto"/>
            <w:bottom w:val="none" w:sz="0" w:space="0" w:color="auto"/>
            <w:right w:val="none" w:sz="0" w:space="0" w:color="auto"/>
          </w:divBdr>
        </w:div>
        <w:div w:id="1152941572">
          <w:marLeft w:val="0"/>
          <w:marRight w:val="0"/>
          <w:marTop w:val="0"/>
          <w:marBottom w:val="0"/>
          <w:divBdr>
            <w:top w:val="none" w:sz="0" w:space="0" w:color="auto"/>
            <w:left w:val="none" w:sz="0" w:space="0" w:color="auto"/>
            <w:bottom w:val="none" w:sz="0" w:space="0" w:color="auto"/>
            <w:right w:val="none" w:sz="0" w:space="0" w:color="auto"/>
          </w:divBdr>
        </w:div>
        <w:div w:id="2133285436">
          <w:marLeft w:val="0"/>
          <w:marRight w:val="0"/>
          <w:marTop w:val="0"/>
          <w:marBottom w:val="0"/>
          <w:divBdr>
            <w:top w:val="none" w:sz="0" w:space="0" w:color="auto"/>
            <w:left w:val="none" w:sz="0" w:space="0" w:color="auto"/>
            <w:bottom w:val="none" w:sz="0" w:space="0" w:color="auto"/>
            <w:right w:val="none" w:sz="0" w:space="0" w:color="auto"/>
          </w:divBdr>
        </w:div>
      </w:divsChild>
    </w:div>
    <w:div w:id="1530100631">
      <w:bodyDiv w:val="1"/>
      <w:marLeft w:val="0"/>
      <w:marRight w:val="0"/>
      <w:marTop w:val="0"/>
      <w:marBottom w:val="0"/>
      <w:divBdr>
        <w:top w:val="none" w:sz="0" w:space="0" w:color="auto"/>
        <w:left w:val="none" w:sz="0" w:space="0" w:color="auto"/>
        <w:bottom w:val="none" w:sz="0" w:space="0" w:color="auto"/>
        <w:right w:val="none" w:sz="0" w:space="0" w:color="auto"/>
      </w:divBdr>
      <w:divsChild>
        <w:div w:id="1232891877">
          <w:marLeft w:val="0"/>
          <w:marRight w:val="0"/>
          <w:marTop w:val="0"/>
          <w:marBottom w:val="0"/>
          <w:divBdr>
            <w:top w:val="none" w:sz="0" w:space="0" w:color="auto"/>
            <w:left w:val="none" w:sz="0" w:space="0" w:color="auto"/>
            <w:bottom w:val="none" w:sz="0" w:space="0" w:color="auto"/>
            <w:right w:val="none" w:sz="0" w:space="0" w:color="auto"/>
          </w:divBdr>
          <w:divsChild>
            <w:div w:id="32794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4272090">
      <w:bodyDiv w:val="1"/>
      <w:marLeft w:val="0"/>
      <w:marRight w:val="0"/>
      <w:marTop w:val="0"/>
      <w:marBottom w:val="0"/>
      <w:divBdr>
        <w:top w:val="none" w:sz="0" w:space="0" w:color="auto"/>
        <w:left w:val="none" w:sz="0" w:space="0" w:color="auto"/>
        <w:bottom w:val="none" w:sz="0" w:space="0" w:color="auto"/>
        <w:right w:val="none" w:sz="0" w:space="0" w:color="auto"/>
      </w:divBdr>
    </w:div>
    <w:div w:id="1539779308">
      <w:bodyDiv w:val="1"/>
      <w:marLeft w:val="0"/>
      <w:marRight w:val="0"/>
      <w:marTop w:val="0"/>
      <w:marBottom w:val="0"/>
      <w:divBdr>
        <w:top w:val="none" w:sz="0" w:space="0" w:color="auto"/>
        <w:left w:val="none" w:sz="0" w:space="0" w:color="auto"/>
        <w:bottom w:val="none" w:sz="0" w:space="0" w:color="auto"/>
        <w:right w:val="none" w:sz="0" w:space="0" w:color="auto"/>
      </w:divBdr>
    </w:div>
    <w:div w:id="1591236395">
      <w:bodyDiv w:val="1"/>
      <w:marLeft w:val="0"/>
      <w:marRight w:val="0"/>
      <w:marTop w:val="0"/>
      <w:marBottom w:val="0"/>
      <w:divBdr>
        <w:top w:val="none" w:sz="0" w:space="0" w:color="auto"/>
        <w:left w:val="none" w:sz="0" w:space="0" w:color="auto"/>
        <w:bottom w:val="none" w:sz="0" w:space="0" w:color="auto"/>
        <w:right w:val="none" w:sz="0" w:space="0" w:color="auto"/>
      </w:divBdr>
      <w:divsChild>
        <w:div w:id="1837039792">
          <w:marLeft w:val="0"/>
          <w:marRight w:val="0"/>
          <w:marTop w:val="0"/>
          <w:marBottom w:val="0"/>
          <w:divBdr>
            <w:top w:val="none" w:sz="0" w:space="0" w:color="auto"/>
            <w:left w:val="none" w:sz="0" w:space="0" w:color="auto"/>
            <w:bottom w:val="none" w:sz="0" w:space="0" w:color="auto"/>
            <w:right w:val="none" w:sz="0" w:space="0" w:color="auto"/>
          </w:divBdr>
          <w:divsChild>
            <w:div w:id="2086026050">
              <w:marLeft w:val="2390"/>
              <w:marRight w:val="0"/>
              <w:marTop w:val="0"/>
              <w:marBottom w:val="0"/>
              <w:divBdr>
                <w:top w:val="none" w:sz="0" w:space="0" w:color="auto"/>
                <w:left w:val="none" w:sz="0" w:space="0" w:color="auto"/>
                <w:bottom w:val="none" w:sz="0" w:space="0" w:color="auto"/>
                <w:right w:val="none" w:sz="0" w:space="0" w:color="auto"/>
              </w:divBdr>
              <w:divsChild>
                <w:div w:id="1132480393">
                  <w:marLeft w:val="0"/>
                  <w:marRight w:val="0"/>
                  <w:marTop w:val="0"/>
                  <w:marBottom w:val="0"/>
                  <w:divBdr>
                    <w:top w:val="none" w:sz="0" w:space="0" w:color="auto"/>
                    <w:left w:val="none" w:sz="0" w:space="0" w:color="auto"/>
                    <w:bottom w:val="none" w:sz="0" w:space="0" w:color="auto"/>
                    <w:right w:val="none" w:sz="0" w:space="0" w:color="auto"/>
                  </w:divBdr>
                  <w:divsChild>
                    <w:div w:id="809135227">
                      <w:marLeft w:val="0"/>
                      <w:marRight w:val="0"/>
                      <w:marTop w:val="0"/>
                      <w:marBottom w:val="0"/>
                      <w:divBdr>
                        <w:top w:val="none" w:sz="0" w:space="0" w:color="auto"/>
                        <w:left w:val="none" w:sz="0" w:space="0" w:color="auto"/>
                        <w:bottom w:val="none" w:sz="0" w:space="0" w:color="auto"/>
                        <w:right w:val="none" w:sz="0" w:space="0" w:color="auto"/>
                      </w:divBdr>
                      <w:divsChild>
                        <w:div w:id="1260939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83996">
      <w:bodyDiv w:val="1"/>
      <w:marLeft w:val="0"/>
      <w:marRight w:val="0"/>
      <w:marTop w:val="0"/>
      <w:marBottom w:val="0"/>
      <w:divBdr>
        <w:top w:val="none" w:sz="0" w:space="0" w:color="auto"/>
        <w:left w:val="none" w:sz="0" w:space="0" w:color="auto"/>
        <w:bottom w:val="none" w:sz="0" w:space="0" w:color="auto"/>
        <w:right w:val="none" w:sz="0" w:space="0" w:color="auto"/>
      </w:divBdr>
      <w:divsChild>
        <w:div w:id="1354114383">
          <w:marLeft w:val="0"/>
          <w:marRight w:val="0"/>
          <w:marTop w:val="0"/>
          <w:marBottom w:val="0"/>
          <w:divBdr>
            <w:top w:val="none" w:sz="0" w:space="0" w:color="auto"/>
            <w:left w:val="none" w:sz="0" w:space="0" w:color="auto"/>
            <w:bottom w:val="none" w:sz="0" w:space="0" w:color="auto"/>
            <w:right w:val="none" w:sz="0" w:space="0" w:color="auto"/>
          </w:divBdr>
          <w:divsChild>
            <w:div w:id="737050582">
              <w:marLeft w:val="0"/>
              <w:marRight w:val="0"/>
              <w:marTop w:val="0"/>
              <w:marBottom w:val="0"/>
              <w:divBdr>
                <w:top w:val="none" w:sz="0" w:space="0" w:color="auto"/>
                <w:left w:val="none" w:sz="0" w:space="0" w:color="auto"/>
                <w:bottom w:val="none" w:sz="0" w:space="0" w:color="auto"/>
                <w:right w:val="none" w:sz="0" w:space="0" w:color="auto"/>
              </w:divBdr>
              <w:divsChild>
                <w:div w:id="12826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9805">
      <w:bodyDiv w:val="1"/>
      <w:marLeft w:val="0"/>
      <w:marRight w:val="0"/>
      <w:marTop w:val="0"/>
      <w:marBottom w:val="0"/>
      <w:divBdr>
        <w:top w:val="none" w:sz="0" w:space="0" w:color="auto"/>
        <w:left w:val="none" w:sz="0" w:space="0" w:color="auto"/>
        <w:bottom w:val="none" w:sz="0" w:space="0" w:color="auto"/>
        <w:right w:val="none" w:sz="0" w:space="0" w:color="auto"/>
      </w:divBdr>
    </w:div>
    <w:div w:id="1667440946">
      <w:bodyDiv w:val="1"/>
      <w:marLeft w:val="0"/>
      <w:marRight w:val="0"/>
      <w:marTop w:val="0"/>
      <w:marBottom w:val="0"/>
      <w:divBdr>
        <w:top w:val="none" w:sz="0" w:space="0" w:color="auto"/>
        <w:left w:val="none" w:sz="0" w:space="0" w:color="auto"/>
        <w:bottom w:val="none" w:sz="0" w:space="0" w:color="auto"/>
        <w:right w:val="none" w:sz="0" w:space="0" w:color="auto"/>
      </w:divBdr>
      <w:divsChild>
        <w:div w:id="1552230072">
          <w:marLeft w:val="103"/>
          <w:marRight w:val="103"/>
          <w:marTop w:val="103"/>
          <w:marBottom w:val="103"/>
          <w:divBdr>
            <w:top w:val="none" w:sz="0" w:space="0" w:color="auto"/>
            <w:left w:val="none" w:sz="0" w:space="0" w:color="auto"/>
            <w:bottom w:val="none" w:sz="0" w:space="0" w:color="auto"/>
            <w:right w:val="none" w:sz="0" w:space="0" w:color="auto"/>
          </w:divBdr>
        </w:div>
      </w:divsChild>
    </w:div>
    <w:div w:id="1677417849">
      <w:bodyDiv w:val="1"/>
      <w:marLeft w:val="0"/>
      <w:marRight w:val="0"/>
      <w:marTop w:val="0"/>
      <w:marBottom w:val="0"/>
      <w:divBdr>
        <w:top w:val="none" w:sz="0" w:space="0" w:color="auto"/>
        <w:left w:val="none" w:sz="0" w:space="0" w:color="auto"/>
        <w:bottom w:val="none" w:sz="0" w:space="0" w:color="auto"/>
        <w:right w:val="none" w:sz="0" w:space="0" w:color="auto"/>
      </w:divBdr>
      <w:divsChild>
        <w:div w:id="913978367">
          <w:marLeft w:val="0"/>
          <w:marRight w:val="0"/>
          <w:marTop w:val="0"/>
          <w:marBottom w:val="0"/>
          <w:divBdr>
            <w:top w:val="none" w:sz="0" w:space="0" w:color="auto"/>
            <w:left w:val="none" w:sz="0" w:space="0" w:color="auto"/>
            <w:bottom w:val="none" w:sz="0" w:space="0" w:color="auto"/>
            <w:right w:val="none" w:sz="0" w:space="0" w:color="auto"/>
          </w:divBdr>
          <w:divsChild>
            <w:div w:id="657854069">
              <w:marLeft w:val="0"/>
              <w:marRight w:val="0"/>
              <w:marTop w:val="0"/>
              <w:marBottom w:val="0"/>
              <w:divBdr>
                <w:top w:val="none" w:sz="0" w:space="0" w:color="auto"/>
                <w:left w:val="none" w:sz="0" w:space="0" w:color="auto"/>
                <w:bottom w:val="none" w:sz="0" w:space="0" w:color="auto"/>
                <w:right w:val="none" w:sz="0" w:space="0" w:color="auto"/>
              </w:divBdr>
              <w:divsChild>
                <w:div w:id="308478964">
                  <w:marLeft w:val="0"/>
                  <w:marRight w:val="0"/>
                  <w:marTop w:val="0"/>
                  <w:marBottom w:val="0"/>
                  <w:divBdr>
                    <w:top w:val="none" w:sz="0" w:space="0" w:color="auto"/>
                    <w:left w:val="none" w:sz="0" w:space="0" w:color="auto"/>
                    <w:bottom w:val="none" w:sz="0" w:space="0" w:color="auto"/>
                    <w:right w:val="none" w:sz="0" w:space="0" w:color="auto"/>
                  </w:divBdr>
                  <w:divsChild>
                    <w:div w:id="7023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29219">
      <w:bodyDiv w:val="1"/>
      <w:marLeft w:val="0"/>
      <w:marRight w:val="0"/>
      <w:marTop w:val="0"/>
      <w:marBottom w:val="0"/>
      <w:divBdr>
        <w:top w:val="none" w:sz="0" w:space="0" w:color="auto"/>
        <w:left w:val="none" w:sz="0" w:space="0" w:color="auto"/>
        <w:bottom w:val="none" w:sz="0" w:space="0" w:color="auto"/>
        <w:right w:val="none" w:sz="0" w:space="0" w:color="auto"/>
      </w:divBdr>
    </w:div>
    <w:div w:id="1680934567">
      <w:bodyDiv w:val="1"/>
      <w:marLeft w:val="0"/>
      <w:marRight w:val="0"/>
      <w:marTop w:val="0"/>
      <w:marBottom w:val="0"/>
      <w:divBdr>
        <w:top w:val="none" w:sz="0" w:space="0" w:color="auto"/>
        <w:left w:val="none" w:sz="0" w:space="0" w:color="auto"/>
        <w:bottom w:val="none" w:sz="0" w:space="0" w:color="auto"/>
        <w:right w:val="none" w:sz="0" w:space="0" w:color="auto"/>
      </w:divBdr>
    </w:div>
    <w:div w:id="1681078296">
      <w:bodyDiv w:val="1"/>
      <w:marLeft w:val="0"/>
      <w:marRight w:val="0"/>
      <w:marTop w:val="0"/>
      <w:marBottom w:val="0"/>
      <w:divBdr>
        <w:top w:val="none" w:sz="0" w:space="0" w:color="auto"/>
        <w:left w:val="none" w:sz="0" w:space="0" w:color="auto"/>
        <w:bottom w:val="none" w:sz="0" w:space="0" w:color="auto"/>
        <w:right w:val="none" w:sz="0" w:space="0" w:color="auto"/>
      </w:divBdr>
    </w:div>
    <w:div w:id="1682661584">
      <w:bodyDiv w:val="1"/>
      <w:marLeft w:val="0"/>
      <w:marRight w:val="0"/>
      <w:marTop w:val="0"/>
      <w:marBottom w:val="0"/>
      <w:divBdr>
        <w:top w:val="none" w:sz="0" w:space="0" w:color="auto"/>
        <w:left w:val="none" w:sz="0" w:space="0" w:color="auto"/>
        <w:bottom w:val="none" w:sz="0" w:space="0" w:color="auto"/>
        <w:right w:val="none" w:sz="0" w:space="0" w:color="auto"/>
      </w:divBdr>
      <w:divsChild>
        <w:div w:id="1348024146">
          <w:marLeft w:val="0"/>
          <w:marRight w:val="0"/>
          <w:marTop w:val="0"/>
          <w:marBottom w:val="0"/>
          <w:divBdr>
            <w:top w:val="none" w:sz="0" w:space="0" w:color="auto"/>
            <w:left w:val="none" w:sz="0" w:space="0" w:color="auto"/>
            <w:bottom w:val="none" w:sz="0" w:space="0" w:color="auto"/>
            <w:right w:val="none" w:sz="0" w:space="0" w:color="auto"/>
          </w:divBdr>
          <w:divsChild>
            <w:div w:id="1174565001">
              <w:marLeft w:val="0"/>
              <w:marRight w:val="0"/>
              <w:marTop w:val="0"/>
              <w:marBottom w:val="0"/>
              <w:divBdr>
                <w:top w:val="none" w:sz="0" w:space="0" w:color="auto"/>
                <w:left w:val="none" w:sz="0" w:space="0" w:color="auto"/>
                <w:bottom w:val="none" w:sz="0" w:space="0" w:color="auto"/>
                <w:right w:val="none" w:sz="0" w:space="0" w:color="auto"/>
              </w:divBdr>
              <w:divsChild>
                <w:div w:id="1441682696">
                  <w:marLeft w:val="0"/>
                  <w:marRight w:val="0"/>
                  <w:marTop w:val="0"/>
                  <w:marBottom w:val="103"/>
                  <w:divBdr>
                    <w:top w:val="none" w:sz="0" w:space="0" w:color="auto"/>
                    <w:left w:val="none" w:sz="0" w:space="0" w:color="auto"/>
                    <w:bottom w:val="none" w:sz="0" w:space="0" w:color="auto"/>
                    <w:right w:val="none" w:sz="0" w:space="0" w:color="auto"/>
                  </w:divBdr>
                  <w:divsChild>
                    <w:div w:id="492533297">
                      <w:marLeft w:val="0"/>
                      <w:marRight w:val="0"/>
                      <w:marTop w:val="0"/>
                      <w:marBottom w:val="0"/>
                      <w:divBdr>
                        <w:top w:val="none" w:sz="0" w:space="0" w:color="auto"/>
                        <w:left w:val="none" w:sz="0" w:space="0" w:color="auto"/>
                        <w:bottom w:val="none" w:sz="0" w:space="0" w:color="auto"/>
                        <w:right w:val="none" w:sz="0" w:space="0" w:color="auto"/>
                      </w:divBdr>
                      <w:divsChild>
                        <w:div w:id="12050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781120">
      <w:bodyDiv w:val="1"/>
      <w:marLeft w:val="0"/>
      <w:marRight w:val="0"/>
      <w:marTop w:val="0"/>
      <w:marBottom w:val="0"/>
      <w:divBdr>
        <w:top w:val="none" w:sz="0" w:space="0" w:color="auto"/>
        <w:left w:val="none" w:sz="0" w:space="0" w:color="auto"/>
        <w:bottom w:val="none" w:sz="0" w:space="0" w:color="auto"/>
        <w:right w:val="none" w:sz="0" w:space="0" w:color="auto"/>
      </w:divBdr>
      <w:divsChild>
        <w:div w:id="964238504">
          <w:marLeft w:val="0"/>
          <w:marRight w:val="0"/>
          <w:marTop w:val="0"/>
          <w:marBottom w:val="0"/>
          <w:divBdr>
            <w:top w:val="none" w:sz="0" w:space="0" w:color="auto"/>
            <w:left w:val="none" w:sz="0" w:space="0" w:color="auto"/>
            <w:bottom w:val="none" w:sz="0" w:space="0" w:color="auto"/>
            <w:right w:val="none" w:sz="0" w:space="0" w:color="auto"/>
          </w:divBdr>
          <w:divsChild>
            <w:div w:id="214242023">
              <w:marLeft w:val="0"/>
              <w:marRight w:val="0"/>
              <w:marTop w:val="0"/>
              <w:marBottom w:val="0"/>
              <w:divBdr>
                <w:top w:val="none" w:sz="0" w:space="0" w:color="auto"/>
                <w:left w:val="none" w:sz="0" w:space="0" w:color="auto"/>
                <w:bottom w:val="none" w:sz="0" w:space="0" w:color="auto"/>
                <w:right w:val="none" w:sz="0" w:space="0" w:color="auto"/>
              </w:divBdr>
              <w:divsChild>
                <w:div w:id="905846990">
                  <w:marLeft w:val="0"/>
                  <w:marRight w:val="0"/>
                  <w:marTop w:val="0"/>
                  <w:marBottom w:val="0"/>
                  <w:divBdr>
                    <w:top w:val="none" w:sz="0" w:space="0" w:color="auto"/>
                    <w:left w:val="none" w:sz="0" w:space="0" w:color="auto"/>
                    <w:bottom w:val="none" w:sz="0" w:space="0" w:color="auto"/>
                    <w:right w:val="none" w:sz="0" w:space="0" w:color="auto"/>
                  </w:divBdr>
                  <w:divsChild>
                    <w:div w:id="1878545942">
                      <w:marLeft w:val="0"/>
                      <w:marRight w:val="0"/>
                      <w:marTop w:val="0"/>
                      <w:marBottom w:val="0"/>
                      <w:divBdr>
                        <w:top w:val="none" w:sz="0" w:space="0" w:color="auto"/>
                        <w:left w:val="none" w:sz="0" w:space="0" w:color="auto"/>
                        <w:bottom w:val="none" w:sz="0" w:space="0" w:color="auto"/>
                        <w:right w:val="none" w:sz="0" w:space="0" w:color="auto"/>
                      </w:divBdr>
                      <w:divsChild>
                        <w:div w:id="8180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094745">
      <w:bodyDiv w:val="1"/>
      <w:marLeft w:val="0"/>
      <w:marRight w:val="0"/>
      <w:marTop w:val="0"/>
      <w:marBottom w:val="0"/>
      <w:divBdr>
        <w:top w:val="none" w:sz="0" w:space="0" w:color="auto"/>
        <w:left w:val="none" w:sz="0" w:space="0" w:color="auto"/>
        <w:bottom w:val="none" w:sz="0" w:space="0" w:color="auto"/>
        <w:right w:val="none" w:sz="0" w:space="0" w:color="auto"/>
      </w:divBdr>
    </w:div>
    <w:div w:id="1712270121">
      <w:bodyDiv w:val="1"/>
      <w:marLeft w:val="0"/>
      <w:marRight w:val="0"/>
      <w:marTop w:val="0"/>
      <w:marBottom w:val="0"/>
      <w:divBdr>
        <w:top w:val="none" w:sz="0" w:space="0" w:color="auto"/>
        <w:left w:val="none" w:sz="0" w:space="0" w:color="auto"/>
        <w:bottom w:val="none" w:sz="0" w:space="0" w:color="auto"/>
        <w:right w:val="none" w:sz="0" w:space="0" w:color="auto"/>
      </w:divBdr>
    </w:div>
    <w:div w:id="1712925224">
      <w:bodyDiv w:val="1"/>
      <w:marLeft w:val="0"/>
      <w:marRight w:val="0"/>
      <w:marTop w:val="0"/>
      <w:marBottom w:val="0"/>
      <w:divBdr>
        <w:top w:val="none" w:sz="0" w:space="0" w:color="auto"/>
        <w:left w:val="none" w:sz="0" w:space="0" w:color="auto"/>
        <w:bottom w:val="none" w:sz="0" w:space="0" w:color="auto"/>
        <w:right w:val="none" w:sz="0" w:space="0" w:color="auto"/>
      </w:divBdr>
      <w:divsChild>
        <w:div w:id="6478559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16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7083">
      <w:bodyDiv w:val="1"/>
      <w:marLeft w:val="0"/>
      <w:marRight w:val="0"/>
      <w:marTop w:val="0"/>
      <w:marBottom w:val="0"/>
      <w:divBdr>
        <w:top w:val="none" w:sz="0" w:space="0" w:color="auto"/>
        <w:left w:val="none" w:sz="0" w:space="0" w:color="auto"/>
        <w:bottom w:val="none" w:sz="0" w:space="0" w:color="auto"/>
        <w:right w:val="none" w:sz="0" w:space="0" w:color="auto"/>
      </w:divBdr>
      <w:divsChild>
        <w:div w:id="149567271">
          <w:marLeft w:val="0"/>
          <w:marRight w:val="0"/>
          <w:marTop w:val="0"/>
          <w:marBottom w:val="0"/>
          <w:divBdr>
            <w:top w:val="none" w:sz="0" w:space="0" w:color="auto"/>
            <w:left w:val="none" w:sz="0" w:space="0" w:color="auto"/>
            <w:bottom w:val="none" w:sz="0" w:space="0" w:color="auto"/>
            <w:right w:val="none" w:sz="0" w:space="0" w:color="auto"/>
          </w:divBdr>
          <w:divsChild>
            <w:div w:id="315106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7946372">
      <w:bodyDiv w:val="1"/>
      <w:marLeft w:val="0"/>
      <w:marRight w:val="0"/>
      <w:marTop w:val="0"/>
      <w:marBottom w:val="0"/>
      <w:divBdr>
        <w:top w:val="none" w:sz="0" w:space="0" w:color="auto"/>
        <w:left w:val="none" w:sz="0" w:space="0" w:color="auto"/>
        <w:bottom w:val="none" w:sz="0" w:space="0" w:color="auto"/>
        <w:right w:val="none" w:sz="0" w:space="0" w:color="auto"/>
      </w:divBdr>
      <w:divsChild>
        <w:div w:id="1979141818">
          <w:marLeft w:val="0"/>
          <w:marRight w:val="0"/>
          <w:marTop w:val="0"/>
          <w:marBottom w:val="0"/>
          <w:divBdr>
            <w:top w:val="none" w:sz="0" w:space="0" w:color="auto"/>
            <w:left w:val="none" w:sz="0" w:space="0" w:color="auto"/>
            <w:bottom w:val="none" w:sz="0" w:space="0" w:color="auto"/>
            <w:right w:val="none" w:sz="0" w:space="0" w:color="auto"/>
          </w:divBdr>
          <w:divsChild>
            <w:div w:id="1672365494">
              <w:marLeft w:val="0"/>
              <w:marRight w:val="0"/>
              <w:marTop w:val="0"/>
              <w:marBottom w:val="0"/>
              <w:divBdr>
                <w:top w:val="none" w:sz="0" w:space="0" w:color="auto"/>
                <w:left w:val="none" w:sz="0" w:space="0" w:color="auto"/>
                <w:bottom w:val="none" w:sz="0" w:space="0" w:color="auto"/>
                <w:right w:val="none" w:sz="0" w:space="0" w:color="auto"/>
              </w:divBdr>
              <w:divsChild>
                <w:div w:id="793594274">
                  <w:marLeft w:val="0"/>
                  <w:marRight w:val="0"/>
                  <w:marTop w:val="0"/>
                  <w:marBottom w:val="0"/>
                  <w:divBdr>
                    <w:top w:val="none" w:sz="0" w:space="0" w:color="auto"/>
                    <w:left w:val="none" w:sz="0" w:space="0" w:color="auto"/>
                    <w:bottom w:val="none" w:sz="0" w:space="0" w:color="auto"/>
                    <w:right w:val="none" w:sz="0" w:space="0" w:color="auto"/>
                  </w:divBdr>
                  <w:divsChild>
                    <w:div w:id="3606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408">
      <w:bodyDiv w:val="1"/>
      <w:marLeft w:val="0"/>
      <w:marRight w:val="0"/>
      <w:marTop w:val="0"/>
      <w:marBottom w:val="0"/>
      <w:divBdr>
        <w:top w:val="none" w:sz="0" w:space="0" w:color="auto"/>
        <w:left w:val="none" w:sz="0" w:space="0" w:color="auto"/>
        <w:bottom w:val="none" w:sz="0" w:space="0" w:color="auto"/>
        <w:right w:val="none" w:sz="0" w:space="0" w:color="auto"/>
      </w:divBdr>
    </w:div>
    <w:div w:id="1742409835">
      <w:bodyDiv w:val="1"/>
      <w:marLeft w:val="0"/>
      <w:marRight w:val="0"/>
      <w:marTop w:val="0"/>
      <w:marBottom w:val="0"/>
      <w:divBdr>
        <w:top w:val="none" w:sz="0" w:space="0" w:color="auto"/>
        <w:left w:val="none" w:sz="0" w:space="0" w:color="auto"/>
        <w:bottom w:val="none" w:sz="0" w:space="0" w:color="auto"/>
        <w:right w:val="none" w:sz="0" w:space="0" w:color="auto"/>
      </w:divBdr>
      <w:divsChild>
        <w:div w:id="298146785">
          <w:marLeft w:val="0"/>
          <w:marRight w:val="0"/>
          <w:marTop w:val="0"/>
          <w:marBottom w:val="0"/>
          <w:divBdr>
            <w:top w:val="none" w:sz="0" w:space="0" w:color="auto"/>
            <w:left w:val="none" w:sz="0" w:space="0" w:color="auto"/>
            <w:bottom w:val="none" w:sz="0" w:space="0" w:color="auto"/>
            <w:right w:val="none" w:sz="0" w:space="0" w:color="auto"/>
          </w:divBdr>
        </w:div>
      </w:divsChild>
    </w:div>
    <w:div w:id="1766533202">
      <w:bodyDiv w:val="1"/>
      <w:marLeft w:val="0"/>
      <w:marRight w:val="0"/>
      <w:marTop w:val="0"/>
      <w:marBottom w:val="0"/>
      <w:divBdr>
        <w:top w:val="none" w:sz="0" w:space="0" w:color="auto"/>
        <w:left w:val="none" w:sz="0" w:space="0" w:color="auto"/>
        <w:bottom w:val="none" w:sz="0" w:space="0" w:color="auto"/>
        <w:right w:val="none" w:sz="0" w:space="0" w:color="auto"/>
      </w:divBdr>
    </w:div>
    <w:div w:id="1787852044">
      <w:bodyDiv w:val="1"/>
      <w:marLeft w:val="0"/>
      <w:marRight w:val="0"/>
      <w:marTop w:val="0"/>
      <w:marBottom w:val="0"/>
      <w:divBdr>
        <w:top w:val="none" w:sz="0" w:space="0" w:color="auto"/>
        <w:left w:val="none" w:sz="0" w:space="0" w:color="auto"/>
        <w:bottom w:val="none" w:sz="0" w:space="0" w:color="auto"/>
        <w:right w:val="none" w:sz="0" w:space="0" w:color="auto"/>
      </w:divBdr>
      <w:divsChild>
        <w:div w:id="767120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323430">
      <w:bodyDiv w:val="1"/>
      <w:marLeft w:val="0"/>
      <w:marRight w:val="0"/>
      <w:marTop w:val="0"/>
      <w:marBottom w:val="0"/>
      <w:divBdr>
        <w:top w:val="none" w:sz="0" w:space="0" w:color="auto"/>
        <w:left w:val="none" w:sz="0" w:space="0" w:color="auto"/>
        <w:bottom w:val="none" w:sz="0" w:space="0" w:color="auto"/>
        <w:right w:val="none" w:sz="0" w:space="0" w:color="auto"/>
      </w:divBdr>
      <w:divsChild>
        <w:div w:id="553195511">
          <w:marLeft w:val="0"/>
          <w:marRight w:val="0"/>
          <w:marTop w:val="0"/>
          <w:marBottom w:val="0"/>
          <w:divBdr>
            <w:top w:val="none" w:sz="0" w:space="0" w:color="auto"/>
            <w:left w:val="none" w:sz="0" w:space="0" w:color="auto"/>
            <w:bottom w:val="none" w:sz="0" w:space="0" w:color="auto"/>
            <w:right w:val="none" w:sz="0" w:space="0" w:color="auto"/>
          </w:divBdr>
          <w:divsChild>
            <w:div w:id="2013799400">
              <w:marLeft w:val="0"/>
              <w:marRight w:val="0"/>
              <w:marTop w:val="0"/>
              <w:marBottom w:val="0"/>
              <w:divBdr>
                <w:top w:val="none" w:sz="0" w:space="0" w:color="auto"/>
                <w:left w:val="none" w:sz="0" w:space="0" w:color="auto"/>
                <w:bottom w:val="none" w:sz="0" w:space="0" w:color="auto"/>
                <w:right w:val="none" w:sz="0" w:space="0" w:color="auto"/>
              </w:divBdr>
              <w:divsChild>
                <w:div w:id="788013715">
                  <w:marLeft w:val="0"/>
                  <w:marRight w:val="0"/>
                  <w:marTop w:val="0"/>
                  <w:marBottom w:val="0"/>
                  <w:divBdr>
                    <w:top w:val="none" w:sz="0" w:space="0" w:color="auto"/>
                    <w:left w:val="none" w:sz="0" w:space="0" w:color="auto"/>
                    <w:bottom w:val="none" w:sz="0" w:space="0" w:color="auto"/>
                    <w:right w:val="none" w:sz="0" w:space="0" w:color="auto"/>
                  </w:divBdr>
                  <w:divsChild>
                    <w:div w:id="491260610">
                      <w:marLeft w:val="0"/>
                      <w:marRight w:val="0"/>
                      <w:marTop w:val="0"/>
                      <w:marBottom w:val="0"/>
                      <w:divBdr>
                        <w:top w:val="none" w:sz="0" w:space="0" w:color="auto"/>
                        <w:left w:val="none" w:sz="0" w:space="0" w:color="auto"/>
                        <w:bottom w:val="none" w:sz="0" w:space="0" w:color="auto"/>
                        <w:right w:val="none" w:sz="0" w:space="0" w:color="auto"/>
                      </w:divBdr>
                      <w:divsChild>
                        <w:div w:id="553081733">
                          <w:marLeft w:val="0"/>
                          <w:marRight w:val="0"/>
                          <w:marTop w:val="0"/>
                          <w:marBottom w:val="0"/>
                          <w:divBdr>
                            <w:top w:val="none" w:sz="0" w:space="0" w:color="auto"/>
                            <w:left w:val="none" w:sz="0" w:space="0" w:color="auto"/>
                            <w:bottom w:val="none" w:sz="0" w:space="0" w:color="auto"/>
                            <w:right w:val="none" w:sz="0" w:space="0" w:color="auto"/>
                          </w:divBdr>
                        </w:div>
                      </w:divsChild>
                    </w:div>
                    <w:div w:id="11122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06793">
      <w:bodyDiv w:val="1"/>
      <w:marLeft w:val="0"/>
      <w:marRight w:val="0"/>
      <w:marTop w:val="0"/>
      <w:marBottom w:val="0"/>
      <w:divBdr>
        <w:top w:val="none" w:sz="0" w:space="0" w:color="auto"/>
        <w:left w:val="none" w:sz="0" w:space="0" w:color="auto"/>
        <w:bottom w:val="none" w:sz="0" w:space="0" w:color="auto"/>
        <w:right w:val="none" w:sz="0" w:space="0" w:color="auto"/>
      </w:divBdr>
    </w:div>
    <w:div w:id="1850874791">
      <w:bodyDiv w:val="1"/>
      <w:marLeft w:val="0"/>
      <w:marRight w:val="0"/>
      <w:marTop w:val="0"/>
      <w:marBottom w:val="0"/>
      <w:divBdr>
        <w:top w:val="none" w:sz="0" w:space="0" w:color="auto"/>
        <w:left w:val="none" w:sz="0" w:space="0" w:color="auto"/>
        <w:bottom w:val="none" w:sz="0" w:space="0" w:color="auto"/>
        <w:right w:val="none" w:sz="0" w:space="0" w:color="auto"/>
      </w:divBdr>
    </w:div>
    <w:div w:id="1892502008">
      <w:bodyDiv w:val="1"/>
      <w:marLeft w:val="0"/>
      <w:marRight w:val="0"/>
      <w:marTop w:val="0"/>
      <w:marBottom w:val="0"/>
      <w:divBdr>
        <w:top w:val="none" w:sz="0" w:space="0" w:color="auto"/>
        <w:left w:val="none" w:sz="0" w:space="0" w:color="auto"/>
        <w:bottom w:val="none" w:sz="0" w:space="0" w:color="auto"/>
        <w:right w:val="none" w:sz="0" w:space="0" w:color="auto"/>
      </w:divBdr>
    </w:div>
    <w:div w:id="1898084539">
      <w:bodyDiv w:val="1"/>
      <w:marLeft w:val="0"/>
      <w:marRight w:val="0"/>
      <w:marTop w:val="0"/>
      <w:marBottom w:val="0"/>
      <w:divBdr>
        <w:top w:val="none" w:sz="0" w:space="0" w:color="auto"/>
        <w:left w:val="none" w:sz="0" w:space="0" w:color="auto"/>
        <w:bottom w:val="none" w:sz="0" w:space="0" w:color="auto"/>
        <w:right w:val="none" w:sz="0" w:space="0" w:color="auto"/>
      </w:divBdr>
    </w:div>
    <w:div w:id="1900509540">
      <w:bodyDiv w:val="1"/>
      <w:marLeft w:val="0"/>
      <w:marRight w:val="0"/>
      <w:marTop w:val="0"/>
      <w:marBottom w:val="0"/>
      <w:divBdr>
        <w:top w:val="none" w:sz="0" w:space="0" w:color="auto"/>
        <w:left w:val="none" w:sz="0" w:space="0" w:color="auto"/>
        <w:bottom w:val="none" w:sz="0" w:space="0" w:color="auto"/>
        <w:right w:val="none" w:sz="0" w:space="0" w:color="auto"/>
      </w:divBdr>
    </w:div>
    <w:div w:id="1918784970">
      <w:bodyDiv w:val="1"/>
      <w:marLeft w:val="0"/>
      <w:marRight w:val="0"/>
      <w:marTop w:val="0"/>
      <w:marBottom w:val="0"/>
      <w:divBdr>
        <w:top w:val="none" w:sz="0" w:space="0" w:color="auto"/>
        <w:left w:val="none" w:sz="0" w:space="0" w:color="auto"/>
        <w:bottom w:val="none" w:sz="0" w:space="0" w:color="auto"/>
        <w:right w:val="none" w:sz="0" w:space="0" w:color="auto"/>
      </w:divBdr>
      <w:divsChild>
        <w:div w:id="49114189">
          <w:marLeft w:val="0"/>
          <w:marRight w:val="0"/>
          <w:marTop w:val="0"/>
          <w:marBottom w:val="0"/>
          <w:divBdr>
            <w:top w:val="none" w:sz="0" w:space="0" w:color="auto"/>
            <w:left w:val="none" w:sz="0" w:space="0" w:color="auto"/>
            <w:bottom w:val="none" w:sz="0" w:space="0" w:color="auto"/>
            <w:right w:val="none" w:sz="0" w:space="0" w:color="auto"/>
          </w:divBdr>
          <w:divsChild>
            <w:div w:id="1829664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34973317">
      <w:bodyDiv w:val="1"/>
      <w:marLeft w:val="0"/>
      <w:marRight w:val="0"/>
      <w:marTop w:val="0"/>
      <w:marBottom w:val="0"/>
      <w:divBdr>
        <w:top w:val="none" w:sz="0" w:space="0" w:color="auto"/>
        <w:left w:val="none" w:sz="0" w:space="0" w:color="auto"/>
        <w:bottom w:val="none" w:sz="0" w:space="0" w:color="auto"/>
        <w:right w:val="none" w:sz="0" w:space="0" w:color="auto"/>
      </w:divBdr>
      <w:divsChild>
        <w:div w:id="889806921">
          <w:marLeft w:val="0"/>
          <w:marRight w:val="0"/>
          <w:marTop w:val="0"/>
          <w:marBottom w:val="0"/>
          <w:divBdr>
            <w:top w:val="none" w:sz="0" w:space="0" w:color="auto"/>
            <w:left w:val="none" w:sz="0" w:space="0" w:color="auto"/>
            <w:bottom w:val="none" w:sz="0" w:space="0" w:color="auto"/>
            <w:right w:val="none" w:sz="0" w:space="0" w:color="auto"/>
          </w:divBdr>
        </w:div>
        <w:div w:id="1765344292">
          <w:marLeft w:val="0"/>
          <w:marRight w:val="0"/>
          <w:marTop w:val="0"/>
          <w:marBottom w:val="0"/>
          <w:divBdr>
            <w:top w:val="none" w:sz="0" w:space="0" w:color="auto"/>
            <w:left w:val="none" w:sz="0" w:space="0" w:color="auto"/>
            <w:bottom w:val="none" w:sz="0" w:space="0" w:color="auto"/>
            <w:right w:val="none" w:sz="0" w:space="0" w:color="auto"/>
          </w:divBdr>
        </w:div>
      </w:divsChild>
    </w:div>
    <w:div w:id="1944722493">
      <w:bodyDiv w:val="1"/>
      <w:marLeft w:val="0"/>
      <w:marRight w:val="0"/>
      <w:marTop w:val="0"/>
      <w:marBottom w:val="0"/>
      <w:divBdr>
        <w:top w:val="none" w:sz="0" w:space="0" w:color="auto"/>
        <w:left w:val="none" w:sz="0" w:space="0" w:color="auto"/>
        <w:bottom w:val="none" w:sz="0" w:space="0" w:color="auto"/>
        <w:right w:val="none" w:sz="0" w:space="0" w:color="auto"/>
      </w:divBdr>
      <w:divsChild>
        <w:div w:id="505558106">
          <w:marLeft w:val="0"/>
          <w:marRight w:val="0"/>
          <w:marTop w:val="0"/>
          <w:marBottom w:val="0"/>
          <w:divBdr>
            <w:top w:val="none" w:sz="0" w:space="0" w:color="auto"/>
            <w:left w:val="none" w:sz="0" w:space="0" w:color="auto"/>
            <w:bottom w:val="none" w:sz="0" w:space="0" w:color="auto"/>
            <w:right w:val="none" w:sz="0" w:space="0" w:color="auto"/>
          </w:divBdr>
          <w:divsChild>
            <w:div w:id="13870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53647">
      <w:bodyDiv w:val="1"/>
      <w:marLeft w:val="0"/>
      <w:marRight w:val="0"/>
      <w:marTop w:val="0"/>
      <w:marBottom w:val="0"/>
      <w:divBdr>
        <w:top w:val="none" w:sz="0" w:space="0" w:color="auto"/>
        <w:left w:val="none" w:sz="0" w:space="0" w:color="auto"/>
        <w:bottom w:val="none" w:sz="0" w:space="0" w:color="auto"/>
        <w:right w:val="none" w:sz="0" w:space="0" w:color="auto"/>
      </w:divBdr>
    </w:div>
    <w:div w:id="1968315483">
      <w:bodyDiv w:val="1"/>
      <w:marLeft w:val="0"/>
      <w:marRight w:val="0"/>
      <w:marTop w:val="0"/>
      <w:marBottom w:val="0"/>
      <w:divBdr>
        <w:top w:val="none" w:sz="0" w:space="0" w:color="auto"/>
        <w:left w:val="none" w:sz="0" w:space="0" w:color="auto"/>
        <w:bottom w:val="none" w:sz="0" w:space="0" w:color="auto"/>
        <w:right w:val="none" w:sz="0" w:space="0" w:color="auto"/>
      </w:divBdr>
    </w:div>
    <w:div w:id="1969167021">
      <w:bodyDiv w:val="1"/>
      <w:marLeft w:val="0"/>
      <w:marRight w:val="0"/>
      <w:marTop w:val="0"/>
      <w:marBottom w:val="0"/>
      <w:divBdr>
        <w:top w:val="none" w:sz="0" w:space="0" w:color="auto"/>
        <w:left w:val="none" w:sz="0" w:space="0" w:color="auto"/>
        <w:bottom w:val="none" w:sz="0" w:space="0" w:color="auto"/>
        <w:right w:val="none" w:sz="0" w:space="0" w:color="auto"/>
      </w:divBdr>
    </w:div>
    <w:div w:id="1983923088">
      <w:bodyDiv w:val="1"/>
      <w:marLeft w:val="257"/>
      <w:marRight w:val="257"/>
      <w:marTop w:val="0"/>
      <w:marBottom w:val="103"/>
      <w:divBdr>
        <w:top w:val="none" w:sz="0" w:space="0" w:color="auto"/>
        <w:left w:val="none" w:sz="0" w:space="0" w:color="auto"/>
        <w:bottom w:val="none" w:sz="0" w:space="0" w:color="auto"/>
        <w:right w:val="none" w:sz="0" w:space="0" w:color="auto"/>
      </w:divBdr>
      <w:divsChild>
        <w:div w:id="467212002">
          <w:marLeft w:val="0"/>
          <w:marRight w:val="0"/>
          <w:marTop w:val="0"/>
          <w:marBottom w:val="10"/>
          <w:divBdr>
            <w:top w:val="none" w:sz="0" w:space="0" w:color="auto"/>
            <w:left w:val="none" w:sz="0" w:space="0" w:color="auto"/>
            <w:bottom w:val="single" w:sz="4" w:space="4" w:color="CCCCCC"/>
            <w:right w:val="none" w:sz="0" w:space="0" w:color="auto"/>
          </w:divBdr>
        </w:div>
      </w:divsChild>
    </w:div>
    <w:div w:id="1985504733">
      <w:bodyDiv w:val="1"/>
      <w:marLeft w:val="0"/>
      <w:marRight w:val="0"/>
      <w:marTop w:val="0"/>
      <w:marBottom w:val="0"/>
      <w:divBdr>
        <w:top w:val="none" w:sz="0" w:space="0" w:color="auto"/>
        <w:left w:val="none" w:sz="0" w:space="0" w:color="auto"/>
        <w:bottom w:val="none" w:sz="0" w:space="0" w:color="auto"/>
        <w:right w:val="none" w:sz="0" w:space="0" w:color="auto"/>
      </w:divBdr>
    </w:div>
    <w:div w:id="1985622782">
      <w:bodyDiv w:val="1"/>
      <w:marLeft w:val="0"/>
      <w:marRight w:val="0"/>
      <w:marTop w:val="0"/>
      <w:marBottom w:val="0"/>
      <w:divBdr>
        <w:top w:val="none" w:sz="0" w:space="0" w:color="auto"/>
        <w:left w:val="none" w:sz="0" w:space="0" w:color="auto"/>
        <w:bottom w:val="none" w:sz="0" w:space="0" w:color="auto"/>
        <w:right w:val="none" w:sz="0" w:space="0" w:color="auto"/>
      </w:divBdr>
    </w:div>
    <w:div w:id="2014337265">
      <w:bodyDiv w:val="1"/>
      <w:marLeft w:val="0"/>
      <w:marRight w:val="0"/>
      <w:marTop w:val="0"/>
      <w:marBottom w:val="0"/>
      <w:divBdr>
        <w:top w:val="none" w:sz="0" w:space="0" w:color="auto"/>
        <w:left w:val="none" w:sz="0" w:space="0" w:color="auto"/>
        <w:bottom w:val="none" w:sz="0" w:space="0" w:color="auto"/>
        <w:right w:val="none" w:sz="0" w:space="0" w:color="auto"/>
      </w:divBdr>
      <w:divsChild>
        <w:div w:id="1139541312">
          <w:marLeft w:val="0"/>
          <w:marRight w:val="0"/>
          <w:marTop w:val="0"/>
          <w:marBottom w:val="0"/>
          <w:divBdr>
            <w:top w:val="none" w:sz="0" w:space="0" w:color="auto"/>
            <w:left w:val="none" w:sz="0" w:space="0" w:color="auto"/>
            <w:bottom w:val="none" w:sz="0" w:space="0" w:color="auto"/>
            <w:right w:val="none" w:sz="0" w:space="0" w:color="auto"/>
          </w:divBdr>
          <w:divsChild>
            <w:div w:id="1037777529">
              <w:marLeft w:val="0"/>
              <w:marRight w:val="0"/>
              <w:marTop w:val="0"/>
              <w:marBottom w:val="0"/>
              <w:divBdr>
                <w:top w:val="none" w:sz="0" w:space="0" w:color="auto"/>
                <w:left w:val="none" w:sz="0" w:space="0" w:color="auto"/>
                <w:bottom w:val="none" w:sz="0" w:space="0" w:color="auto"/>
                <w:right w:val="none" w:sz="0" w:space="0" w:color="auto"/>
              </w:divBdr>
              <w:divsChild>
                <w:div w:id="530608468">
                  <w:marLeft w:val="0"/>
                  <w:marRight w:val="0"/>
                  <w:marTop w:val="0"/>
                  <w:marBottom w:val="0"/>
                  <w:divBdr>
                    <w:top w:val="none" w:sz="0" w:space="0" w:color="auto"/>
                    <w:left w:val="none" w:sz="0" w:space="0" w:color="auto"/>
                    <w:bottom w:val="none" w:sz="0" w:space="0" w:color="auto"/>
                    <w:right w:val="none" w:sz="0" w:space="0" w:color="auto"/>
                  </w:divBdr>
                  <w:divsChild>
                    <w:div w:id="13461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061542">
      <w:bodyDiv w:val="1"/>
      <w:marLeft w:val="0"/>
      <w:marRight w:val="0"/>
      <w:marTop w:val="0"/>
      <w:marBottom w:val="0"/>
      <w:divBdr>
        <w:top w:val="none" w:sz="0" w:space="0" w:color="auto"/>
        <w:left w:val="none" w:sz="0" w:space="0" w:color="auto"/>
        <w:bottom w:val="none" w:sz="0" w:space="0" w:color="auto"/>
        <w:right w:val="none" w:sz="0" w:space="0" w:color="auto"/>
      </w:divBdr>
      <w:divsChild>
        <w:div w:id="1657218390">
          <w:marLeft w:val="0"/>
          <w:marRight w:val="0"/>
          <w:marTop w:val="0"/>
          <w:marBottom w:val="0"/>
          <w:divBdr>
            <w:top w:val="none" w:sz="0" w:space="0" w:color="auto"/>
            <w:left w:val="none" w:sz="0" w:space="0" w:color="auto"/>
            <w:bottom w:val="none" w:sz="0" w:space="0" w:color="auto"/>
            <w:right w:val="none" w:sz="0" w:space="0" w:color="auto"/>
          </w:divBdr>
          <w:divsChild>
            <w:div w:id="8442507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19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8159">
      <w:bodyDiv w:val="1"/>
      <w:marLeft w:val="0"/>
      <w:marRight w:val="0"/>
      <w:marTop w:val="0"/>
      <w:marBottom w:val="0"/>
      <w:divBdr>
        <w:top w:val="none" w:sz="0" w:space="0" w:color="auto"/>
        <w:left w:val="none" w:sz="0" w:space="0" w:color="auto"/>
        <w:bottom w:val="none" w:sz="0" w:space="0" w:color="auto"/>
        <w:right w:val="none" w:sz="0" w:space="0" w:color="auto"/>
      </w:divBdr>
      <w:divsChild>
        <w:div w:id="580918374">
          <w:marLeft w:val="0"/>
          <w:marRight w:val="0"/>
          <w:marTop w:val="0"/>
          <w:marBottom w:val="0"/>
          <w:divBdr>
            <w:top w:val="single" w:sz="24" w:space="3" w:color="000000"/>
            <w:left w:val="single" w:sz="24" w:space="3" w:color="000000"/>
            <w:bottom w:val="single" w:sz="24" w:space="3" w:color="000000"/>
            <w:right w:val="single" w:sz="24" w:space="3" w:color="000000"/>
          </w:divBdr>
          <w:divsChild>
            <w:div w:id="2071613169">
              <w:marLeft w:val="0"/>
              <w:marRight w:val="0"/>
              <w:marTop w:val="0"/>
              <w:marBottom w:val="0"/>
              <w:divBdr>
                <w:top w:val="single" w:sz="24" w:space="3" w:color="000000"/>
                <w:left w:val="single" w:sz="24" w:space="3" w:color="000000"/>
                <w:bottom w:val="single" w:sz="24" w:space="3" w:color="000000"/>
                <w:right w:val="single" w:sz="24" w:space="3" w:color="000000"/>
              </w:divBdr>
            </w:div>
          </w:divsChild>
        </w:div>
      </w:divsChild>
    </w:div>
    <w:div w:id="2052150629">
      <w:bodyDiv w:val="1"/>
      <w:marLeft w:val="0"/>
      <w:marRight w:val="0"/>
      <w:marTop w:val="0"/>
      <w:marBottom w:val="0"/>
      <w:divBdr>
        <w:top w:val="none" w:sz="0" w:space="0" w:color="auto"/>
        <w:left w:val="none" w:sz="0" w:space="0" w:color="auto"/>
        <w:bottom w:val="none" w:sz="0" w:space="0" w:color="auto"/>
        <w:right w:val="none" w:sz="0" w:space="0" w:color="auto"/>
      </w:divBdr>
    </w:div>
    <w:div w:id="2059938864">
      <w:bodyDiv w:val="1"/>
      <w:marLeft w:val="0"/>
      <w:marRight w:val="0"/>
      <w:marTop w:val="0"/>
      <w:marBottom w:val="0"/>
      <w:divBdr>
        <w:top w:val="none" w:sz="0" w:space="0" w:color="auto"/>
        <w:left w:val="none" w:sz="0" w:space="0" w:color="auto"/>
        <w:bottom w:val="none" w:sz="0" w:space="0" w:color="auto"/>
        <w:right w:val="none" w:sz="0" w:space="0" w:color="auto"/>
      </w:divBdr>
    </w:div>
    <w:div w:id="2061590867">
      <w:bodyDiv w:val="1"/>
      <w:marLeft w:val="0"/>
      <w:marRight w:val="0"/>
      <w:marTop w:val="0"/>
      <w:marBottom w:val="0"/>
      <w:divBdr>
        <w:top w:val="none" w:sz="0" w:space="0" w:color="auto"/>
        <w:left w:val="none" w:sz="0" w:space="0" w:color="auto"/>
        <w:bottom w:val="none" w:sz="0" w:space="0" w:color="auto"/>
        <w:right w:val="none" w:sz="0" w:space="0" w:color="auto"/>
      </w:divBdr>
      <w:divsChild>
        <w:div w:id="569267579">
          <w:marLeft w:val="0"/>
          <w:marRight w:val="0"/>
          <w:marTop w:val="0"/>
          <w:marBottom w:val="0"/>
          <w:divBdr>
            <w:top w:val="none" w:sz="0" w:space="0" w:color="auto"/>
            <w:left w:val="none" w:sz="0" w:space="0" w:color="auto"/>
            <w:bottom w:val="none" w:sz="0" w:space="0" w:color="auto"/>
            <w:right w:val="none" w:sz="0" w:space="0" w:color="auto"/>
          </w:divBdr>
          <w:divsChild>
            <w:div w:id="101596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063550">
      <w:bodyDiv w:val="1"/>
      <w:marLeft w:val="0"/>
      <w:marRight w:val="0"/>
      <w:marTop w:val="0"/>
      <w:marBottom w:val="0"/>
      <w:divBdr>
        <w:top w:val="none" w:sz="0" w:space="0" w:color="auto"/>
        <w:left w:val="none" w:sz="0" w:space="0" w:color="auto"/>
        <w:bottom w:val="none" w:sz="0" w:space="0" w:color="auto"/>
        <w:right w:val="none" w:sz="0" w:space="0" w:color="auto"/>
      </w:divBdr>
      <w:divsChild>
        <w:div w:id="2137991194">
          <w:marLeft w:val="0"/>
          <w:marRight w:val="0"/>
          <w:marTop w:val="0"/>
          <w:marBottom w:val="0"/>
          <w:divBdr>
            <w:top w:val="none" w:sz="0" w:space="0" w:color="auto"/>
            <w:left w:val="none" w:sz="0" w:space="0" w:color="auto"/>
            <w:bottom w:val="none" w:sz="0" w:space="0" w:color="auto"/>
            <w:right w:val="none" w:sz="0" w:space="0" w:color="auto"/>
          </w:divBdr>
          <w:divsChild>
            <w:div w:id="13023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2895">
      <w:bodyDiv w:val="1"/>
      <w:marLeft w:val="0"/>
      <w:marRight w:val="0"/>
      <w:marTop w:val="0"/>
      <w:marBottom w:val="0"/>
      <w:divBdr>
        <w:top w:val="none" w:sz="0" w:space="0" w:color="auto"/>
        <w:left w:val="none" w:sz="0" w:space="0" w:color="auto"/>
        <w:bottom w:val="none" w:sz="0" w:space="0" w:color="auto"/>
        <w:right w:val="none" w:sz="0" w:space="0" w:color="auto"/>
      </w:divBdr>
      <w:divsChild>
        <w:div w:id="184682696">
          <w:marLeft w:val="0"/>
          <w:marRight w:val="0"/>
          <w:marTop w:val="0"/>
          <w:marBottom w:val="0"/>
          <w:divBdr>
            <w:top w:val="none" w:sz="0" w:space="0" w:color="auto"/>
            <w:left w:val="none" w:sz="0" w:space="0" w:color="auto"/>
            <w:bottom w:val="none" w:sz="0" w:space="0" w:color="auto"/>
            <w:right w:val="none" w:sz="0" w:space="0" w:color="auto"/>
          </w:divBdr>
          <w:divsChild>
            <w:div w:id="1944457191">
              <w:marLeft w:val="0"/>
              <w:marRight w:val="0"/>
              <w:marTop w:val="0"/>
              <w:marBottom w:val="0"/>
              <w:divBdr>
                <w:top w:val="none" w:sz="0" w:space="0" w:color="auto"/>
                <w:left w:val="none" w:sz="0" w:space="0" w:color="auto"/>
                <w:bottom w:val="none" w:sz="0" w:space="0" w:color="auto"/>
                <w:right w:val="none" w:sz="0" w:space="0" w:color="auto"/>
              </w:divBdr>
              <w:divsChild>
                <w:div w:id="1116409753">
                  <w:marLeft w:val="0"/>
                  <w:marRight w:val="0"/>
                  <w:marTop w:val="0"/>
                  <w:marBottom w:val="0"/>
                  <w:divBdr>
                    <w:top w:val="none" w:sz="0" w:space="0" w:color="auto"/>
                    <w:left w:val="none" w:sz="0" w:space="0" w:color="auto"/>
                    <w:bottom w:val="none" w:sz="0" w:space="0" w:color="auto"/>
                    <w:right w:val="none" w:sz="0" w:space="0" w:color="auto"/>
                  </w:divBdr>
                  <w:divsChild>
                    <w:div w:id="19216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69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ru.wikipedia.org/wiki/%D0%A2%D0%B0%D0%BD%D0%B0%D1%8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nr2.ru"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religio.ru/dosje/02/30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hyperlink" Target="http://ru.wikipedia.org/wiki/%D0%A2%D0%B0%D0%BB%D0%BC%D1%83%D0%B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5;&#1086;&#1083;&#1100;&#1079;&#1086;&#1074;&#1072;&#1090;&#1077;&#1083;&#1100;\AppData\Roaming\Microsoft\&#1064;&#1072;&#1073;&#1083;&#1086;&#1085;&#1099;\A5%20-%20&#1086;&#1092;&#1080;&#1089;%202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C9A4-7DC1-4A2E-8E3D-554CE08D2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A5 - офис 2003.dot</Template>
  <TotalTime>3</TotalTime>
  <Pages>210</Pages>
  <Words>65091</Words>
  <Characters>371021</Characters>
  <Application>Microsoft Office Word</Application>
  <DocSecurity>0</DocSecurity>
  <Lines>3091</Lines>
  <Paragraphs>870</Paragraphs>
  <ScaleCrop>false</ScaleCrop>
  <HeadingPairs>
    <vt:vector size="2" baseType="variant">
      <vt:variant>
        <vt:lpstr>Название</vt:lpstr>
      </vt:variant>
      <vt:variant>
        <vt:i4>1</vt:i4>
      </vt:variant>
    </vt:vector>
  </HeadingPairs>
  <TitlesOfParts>
    <vt:vector size="1" baseType="lpstr">
      <vt:lpstr>По вере вашей да будет вам...</vt:lpstr>
    </vt:vector>
  </TitlesOfParts>
  <Company>Организация</Company>
  <LinksUpToDate>false</LinksUpToDate>
  <CharactersWithSpaces>435242</CharactersWithSpaces>
  <SharedDoc>false</SharedDoc>
  <HLinks>
    <vt:vector size="804" baseType="variant">
      <vt:variant>
        <vt:i4>2752633</vt:i4>
      </vt:variant>
      <vt:variant>
        <vt:i4>192</vt:i4>
      </vt:variant>
      <vt:variant>
        <vt:i4>0</vt:i4>
      </vt:variant>
      <vt:variant>
        <vt:i4>5</vt:i4>
      </vt:variant>
      <vt:variant>
        <vt:lpwstr>http://www.nr2.ru/</vt:lpwstr>
      </vt:variant>
      <vt:variant>
        <vt:lpwstr/>
      </vt:variant>
      <vt:variant>
        <vt:i4>7798832</vt:i4>
      </vt:variant>
      <vt:variant>
        <vt:i4>189</vt:i4>
      </vt:variant>
      <vt:variant>
        <vt:i4>0</vt:i4>
      </vt:variant>
      <vt:variant>
        <vt:i4>5</vt:i4>
      </vt:variant>
      <vt:variant>
        <vt:lpwstr>http://religio.ru/dosje/02/309.html</vt:lpwstr>
      </vt:variant>
      <vt:variant>
        <vt:lpwstr/>
      </vt:variant>
      <vt:variant>
        <vt:i4>2293786</vt:i4>
      </vt:variant>
      <vt:variant>
        <vt:i4>186</vt:i4>
      </vt:variant>
      <vt:variant>
        <vt:i4>0</vt:i4>
      </vt:variant>
      <vt:variant>
        <vt:i4>5</vt:i4>
      </vt:variant>
      <vt:variant>
        <vt:lpwstr>http://artifact.org.ru/content/view/11/4/</vt:lpwstr>
      </vt:variant>
      <vt:variant>
        <vt:lpwstr>_ftn92</vt:lpwstr>
      </vt:variant>
      <vt:variant>
        <vt:i4>2097178</vt:i4>
      </vt:variant>
      <vt:variant>
        <vt:i4>183</vt:i4>
      </vt:variant>
      <vt:variant>
        <vt:i4>0</vt:i4>
      </vt:variant>
      <vt:variant>
        <vt:i4>5</vt:i4>
      </vt:variant>
      <vt:variant>
        <vt:lpwstr>http://artifact.org.ru/content/view/11/4/</vt:lpwstr>
      </vt:variant>
      <vt:variant>
        <vt:lpwstr>_ftn91</vt:lpwstr>
      </vt:variant>
      <vt:variant>
        <vt:i4>2162714</vt:i4>
      </vt:variant>
      <vt:variant>
        <vt:i4>180</vt:i4>
      </vt:variant>
      <vt:variant>
        <vt:i4>0</vt:i4>
      </vt:variant>
      <vt:variant>
        <vt:i4>5</vt:i4>
      </vt:variant>
      <vt:variant>
        <vt:lpwstr>http://artifact.org.ru/content/view/11/4/</vt:lpwstr>
      </vt:variant>
      <vt:variant>
        <vt:lpwstr>_ftn90</vt:lpwstr>
      </vt:variant>
      <vt:variant>
        <vt:i4>917526</vt:i4>
      </vt:variant>
      <vt:variant>
        <vt:i4>177</vt:i4>
      </vt:variant>
      <vt:variant>
        <vt:i4>0</vt:i4>
      </vt:variant>
      <vt:variant>
        <vt:i4>5</vt:i4>
      </vt:variant>
      <vt:variant>
        <vt:lpwstr>http://ru.wikipedia.org/wiki/1874</vt:lpwstr>
      </vt:variant>
      <vt:variant>
        <vt:lpwstr/>
      </vt:variant>
      <vt:variant>
        <vt:i4>196729</vt:i4>
      </vt:variant>
      <vt:variant>
        <vt:i4>174</vt:i4>
      </vt:variant>
      <vt:variant>
        <vt:i4>0</vt:i4>
      </vt:variant>
      <vt:variant>
        <vt:i4>5</vt:i4>
      </vt:variant>
      <vt:variant>
        <vt:lpwstr>http://www.pravoslavie.ru/analit/28830.htm</vt:lpwstr>
      </vt:variant>
      <vt:variant>
        <vt:lpwstr>_ftn15</vt:lpwstr>
      </vt:variant>
      <vt:variant>
        <vt:i4>131193</vt:i4>
      </vt:variant>
      <vt:variant>
        <vt:i4>171</vt:i4>
      </vt:variant>
      <vt:variant>
        <vt:i4>0</vt:i4>
      </vt:variant>
      <vt:variant>
        <vt:i4>5</vt:i4>
      </vt:variant>
      <vt:variant>
        <vt:lpwstr>http://www.pravoslavie.ru/analit/28830.htm</vt:lpwstr>
      </vt:variant>
      <vt:variant>
        <vt:lpwstr>_ftn14</vt:lpwstr>
      </vt:variant>
      <vt:variant>
        <vt:i4>327801</vt:i4>
      </vt:variant>
      <vt:variant>
        <vt:i4>168</vt:i4>
      </vt:variant>
      <vt:variant>
        <vt:i4>0</vt:i4>
      </vt:variant>
      <vt:variant>
        <vt:i4>5</vt:i4>
      </vt:variant>
      <vt:variant>
        <vt:lpwstr>http://www.pravoslavie.ru/analit/28830.htm</vt:lpwstr>
      </vt:variant>
      <vt:variant>
        <vt:lpwstr>_ftn13</vt:lpwstr>
      </vt:variant>
      <vt:variant>
        <vt:i4>262265</vt:i4>
      </vt:variant>
      <vt:variant>
        <vt:i4>165</vt:i4>
      </vt:variant>
      <vt:variant>
        <vt:i4>0</vt:i4>
      </vt:variant>
      <vt:variant>
        <vt:i4>5</vt:i4>
      </vt:variant>
      <vt:variant>
        <vt:lpwstr>http://www.pravoslavie.ru/analit/28830.htm</vt:lpwstr>
      </vt:variant>
      <vt:variant>
        <vt:lpwstr>_ftn12</vt:lpwstr>
      </vt:variant>
      <vt:variant>
        <vt:i4>5242910</vt:i4>
      </vt:variant>
      <vt:variant>
        <vt:i4>162</vt:i4>
      </vt:variant>
      <vt:variant>
        <vt:i4>0</vt:i4>
      </vt:variant>
      <vt:variant>
        <vt:i4>5</vt:i4>
      </vt:variant>
      <vt:variant>
        <vt:lpwstr>http://ru.wikipedia.org/wiki/%D0%A2%D0%B0%D0%BB%D0%BC%D1%83%D0%B4</vt:lpwstr>
      </vt:variant>
      <vt:variant>
        <vt:lpwstr/>
      </vt:variant>
      <vt:variant>
        <vt:i4>2555961</vt:i4>
      </vt:variant>
      <vt:variant>
        <vt:i4>159</vt:i4>
      </vt:variant>
      <vt:variant>
        <vt:i4>0</vt:i4>
      </vt:variant>
      <vt:variant>
        <vt:i4>5</vt:i4>
      </vt:variant>
      <vt:variant>
        <vt:lpwstr>http://ru.wikipedia.org/wiki/%D0%A2%D0%B0%D0%BD%D0%B0%D1%85</vt:lpwstr>
      </vt:variant>
      <vt:variant>
        <vt:lpwstr/>
      </vt:variant>
      <vt:variant>
        <vt:i4>25</vt:i4>
      </vt:variant>
      <vt:variant>
        <vt:i4>156</vt:i4>
      </vt:variant>
      <vt:variant>
        <vt:i4>0</vt:i4>
      </vt:variant>
      <vt:variant>
        <vt:i4>5</vt:i4>
      </vt:variant>
      <vt:variant>
        <vt:lpwstr>http://ru.wikipedia.org/wiki/1796</vt:lpwstr>
      </vt:variant>
      <vt:variant>
        <vt:lpwstr/>
      </vt:variant>
      <vt:variant>
        <vt:i4>5242954</vt:i4>
      </vt:variant>
      <vt:variant>
        <vt:i4>153</vt:i4>
      </vt:variant>
      <vt:variant>
        <vt:i4>0</vt:i4>
      </vt:variant>
      <vt:variant>
        <vt:i4>5</vt:i4>
      </vt:variant>
      <vt:variant>
        <vt:lpwstr>http://ru.wikipedia.org/wiki/%D0%A1%D0%BE%D0%BB%D0%BD%D1%86%D0%B5</vt:lpwstr>
      </vt:variant>
      <vt:variant>
        <vt:lpwstr/>
      </vt:variant>
      <vt:variant>
        <vt:i4>1376305</vt:i4>
      </vt:variant>
      <vt:variant>
        <vt:i4>146</vt:i4>
      </vt:variant>
      <vt:variant>
        <vt:i4>0</vt:i4>
      </vt:variant>
      <vt:variant>
        <vt:i4>5</vt:i4>
      </vt:variant>
      <vt:variant>
        <vt:lpwstr/>
      </vt:variant>
      <vt:variant>
        <vt:lpwstr>_Toc257614555</vt:lpwstr>
      </vt:variant>
      <vt:variant>
        <vt:i4>1376305</vt:i4>
      </vt:variant>
      <vt:variant>
        <vt:i4>140</vt:i4>
      </vt:variant>
      <vt:variant>
        <vt:i4>0</vt:i4>
      </vt:variant>
      <vt:variant>
        <vt:i4>5</vt:i4>
      </vt:variant>
      <vt:variant>
        <vt:lpwstr/>
      </vt:variant>
      <vt:variant>
        <vt:lpwstr>_Toc257614554</vt:lpwstr>
      </vt:variant>
      <vt:variant>
        <vt:i4>1376305</vt:i4>
      </vt:variant>
      <vt:variant>
        <vt:i4>134</vt:i4>
      </vt:variant>
      <vt:variant>
        <vt:i4>0</vt:i4>
      </vt:variant>
      <vt:variant>
        <vt:i4>5</vt:i4>
      </vt:variant>
      <vt:variant>
        <vt:lpwstr/>
      </vt:variant>
      <vt:variant>
        <vt:lpwstr>_Toc257614553</vt:lpwstr>
      </vt:variant>
      <vt:variant>
        <vt:i4>1376305</vt:i4>
      </vt:variant>
      <vt:variant>
        <vt:i4>128</vt:i4>
      </vt:variant>
      <vt:variant>
        <vt:i4>0</vt:i4>
      </vt:variant>
      <vt:variant>
        <vt:i4>5</vt:i4>
      </vt:variant>
      <vt:variant>
        <vt:lpwstr/>
      </vt:variant>
      <vt:variant>
        <vt:lpwstr>_Toc257614552</vt:lpwstr>
      </vt:variant>
      <vt:variant>
        <vt:i4>1376305</vt:i4>
      </vt:variant>
      <vt:variant>
        <vt:i4>122</vt:i4>
      </vt:variant>
      <vt:variant>
        <vt:i4>0</vt:i4>
      </vt:variant>
      <vt:variant>
        <vt:i4>5</vt:i4>
      </vt:variant>
      <vt:variant>
        <vt:lpwstr/>
      </vt:variant>
      <vt:variant>
        <vt:lpwstr>_Toc257614551</vt:lpwstr>
      </vt:variant>
      <vt:variant>
        <vt:i4>1376305</vt:i4>
      </vt:variant>
      <vt:variant>
        <vt:i4>116</vt:i4>
      </vt:variant>
      <vt:variant>
        <vt:i4>0</vt:i4>
      </vt:variant>
      <vt:variant>
        <vt:i4>5</vt:i4>
      </vt:variant>
      <vt:variant>
        <vt:lpwstr/>
      </vt:variant>
      <vt:variant>
        <vt:lpwstr>_Toc257614550</vt:lpwstr>
      </vt:variant>
      <vt:variant>
        <vt:i4>1310769</vt:i4>
      </vt:variant>
      <vt:variant>
        <vt:i4>110</vt:i4>
      </vt:variant>
      <vt:variant>
        <vt:i4>0</vt:i4>
      </vt:variant>
      <vt:variant>
        <vt:i4>5</vt:i4>
      </vt:variant>
      <vt:variant>
        <vt:lpwstr/>
      </vt:variant>
      <vt:variant>
        <vt:lpwstr>_Toc257614549</vt:lpwstr>
      </vt:variant>
      <vt:variant>
        <vt:i4>1310769</vt:i4>
      </vt:variant>
      <vt:variant>
        <vt:i4>104</vt:i4>
      </vt:variant>
      <vt:variant>
        <vt:i4>0</vt:i4>
      </vt:variant>
      <vt:variant>
        <vt:i4>5</vt:i4>
      </vt:variant>
      <vt:variant>
        <vt:lpwstr/>
      </vt:variant>
      <vt:variant>
        <vt:lpwstr>_Toc257614548</vt:lpwstr>
      </vt:variant>
      <vt:variant>
        <vt:i4>1310769</vt:i4>
      </vt:variant>
      <vt:variant>
        <vt:i4>98</vt:i4>
      </vt:variant>
      <vt:variant>
        <vt:i4>0</vt:i4>
      </vt:variant>
      <vt:variant>
        <vt:i4>5</vt:i4>
      </vt:variant>
      <vt:variant>
        <vt:lpwstr/>
      </vt:variant>
      <vt:variant>
        <vt:lpwstr>_Toc257614547</vt:lpwstr>
      </vt:variant>
      <vt:variant>
        <vt:i4>1310769</vt:i4>
      </vt:variant>
      <vt:variant>
        <vt:i4>92</vt:i4>
      </vt:variant>
      <vt:variant>
        <vt:i4>0</vt:i4>
      </vt:variant>
      <vt:variant>
        <vt:i4>5</vt:i4>
      </vt:variant>
      <vt:variant>
        <vt:lpwstr/>
      </vt:variant>
      <vt:variant>
        <vt:lpwstr>_Toc257614546</vt:lpwstr>
      </vt:variant>
      <vt:variant>
        <vt:i4>1310769</vt:i4>
      </vt:variant>
      <vt:variant>
        <vt:i4>86</vt:i4>
      </vt:variant>
      <vt:variant>
        <vt:i4>0</vt:i4>
      </vt:variant>
      <vt:variant>
        <vt:i4>5</vt:i4>
      </vt:variant>
      <vt:variant>
        <vt:lpwstr/>
      </vt:variant>
      <vt:variant>
        <vt:lpwstr>_Toc257614545</vt:lpwstr>
      </vt:variant>
      <vt:variant>
        <vt:i4>1310769</vt:i4>
      </vt:variant>
      <vt:variant>
        <vt:i4>80</vt:i4>
      </vt:variant>
      <vt:variant>
        <vt:i4>0</vt:i4>
      </vt:variant>
      <vt:variant>
        <vt:i4>5</vt:i4>
      </vt:variant>
      <vt:variant>
        <vt:lpwstr/>
      </vt:variant>
      <vt:variant>
        <vt:lpwstr>_Toc257614544</vt:lpwstr>
      </vt:variant>
      <vt:variant>
        <vt:i4>1310769</vt:i4>
      </vt:variant>
      <vt:variant>
        <vt:i4>74</vt:i4>
      </vt:variant>
      <vt:variant>
        <vt:i4>0</vt:i4>
      </vt:variant>
      <vt:variant>
        <vt:i4>5</vt:i4>
      </vt:variant>
      <vt:variant>
        <vt:lpwstr/>
      </vt:variant>
      <vt:variant>
        <vt:lpwstr>_Toc257614543</vt:lpwstr>
      </vt:variant>
      <vt:variant>
        <vt:i4>1310769</vt:i4>
      </vt:variant>
      <vt:variant>
        <vt:i4>68</vt:i4>
      </vt:variant>
      <vt:variant>
        <vt:i4>0</vt:i4>
      </vt:variant>
      <vt:variant>
        <vt:i4>5</vt:i4>
      </vt:variant>
      <vt:variant>
        <vt:lpwstr/>
      </vt:variant>
      <vt:variant>
        <vt:lpwstr>_Toc257614542</vt:lpwstr>
      </vt:variant>
      <vt:variant>
        <vt:i4>1310769</vt:i4>
      </vt:variant>
      <vt:variant>
        <vt:i4>62</vt:i4>
      </vt:variant>
      <vt:variant>
        <vt:i4>0</vt:i4>
      </vt:variant>
      <vt:variant>
        <vt:i4>5</vt:i4>
      </vt:variant>
      <vt:variant>
        <vt:lpwstr/>
      </vt:variant>
      <vt:variant>
        <vt:lpwstr>_Toc257614541</vt:lpwstr>
      </vt:variant>
      <vt:variant>
        <vt:i4>1310769</vt:i4>
      </vt:variant>
      <vt:variant>
        <vt:i4>56</vt:i4>
      </vt:variant>
      <vt:variant>
        <vt:i4>0</vt:i4>
      </vt:variant>
      <vt:variant>
        <vt:i4>5</vt:i4>
      </vt:variant>
      <vt:variant>
        <vt:lpwstr/>
      </vt:variant>
      <vt:variant>
        <vt:lpwstr>_Toc257614540</vt:lpwstr>
      </vt:variant>
      <vt:variant>
        <vt:i4>1245233</vt:i4>
      </vt:variant>
      <vt:variant>
        <vt:i4>50</vt:i4>
      </vt:variant>
      <vt:variant>
        <vt:i4>0</vt:i4>
      </vt:variant>
      <vt:variant>
        <vt:i4>5</vt:i4>
      </vt:variant>
      <vt:variant>
        <vt:lpwstr/>
      </vt:variant>
      <vt:variant>
        <vt:lpwstr>_Toc257614539</vt:lpwstr>
      </vt:variant>
      <vt:variant>
        <vt:i4>1245233</vt:i4>
      </vt:variant>
      <vt:variant>
        <vt:i4>44</vt:i4>
      </vt:variant>
      <vt:variant>
        <vt:i4>0</vt:i4>
      </vt:variant>
      <vt:variant>
        <vt:i4>5</vt:i4>
      </vt:variant>
      <vt:variant>
        <vt:lpwstr/>
      </vt:variant>
      <vt:variant>
        <vt:lpwstr>_Toc257614538</vt:lpwstr>
      </vt:variant>
      <vt:variant>
        <vt:i4>1245233</vt:i4>
      </vt:variant>
      <vt:variant>
        <vt:i4>38</vt:i4>
      </vt:variant>
      <vt:variant>
        <vt:i4>0</vt:i4>
      </vt:variant>
      <vt:variant>
        <vt:i4>5</vt:i4>
      </vt:variant>
      <vt:variant>
        <vt:lpwstr/>
      </vt:variant>
      <vt:variant>
        <vt:lpwstr>_Toc257614537</vt:lpwstr>
      </vt:variant>
      <vt:variant>
        <vt:i4>1245233</vt:i4>
      </vt:variant>
      <vt:variant>
        <vt:i4>32</vt:i4>
      </vt:variant>
      <vt:variant>
        <vt:i4>0</vt:i4>
      </vt:variant>
      <vt:variant>
        <vt:i4>5</vt:i4>
      </vt:variant>
      <vt:variant>
        <vt:lpwstr/>
      </vt:variant>
      <vt:variant>
        <vt:lpwstr>_Toc257614536</vt:lpwstr>
      </vt:variant>
      <vt:variant>
        <vt:i4>1245233</vt:i4>
      </vt:variant>
      <vt:variant>
        <vt:i4>26</vt:i4>
      </vt:variant>
      <vt:variant>
        <vt:i4>0</vt:i4>
      </vt:variant>
      <vt:variant>
        <vt:i4>5</vt:i4>
      </vt:variant>
      <vt:variant>
        <vt:lpwstr/>
      </vt:variant>
      <vt:variant>
        <vt:lpwstr>_Toc257614535</vt:lpwstr>
      </vt:variant>
      <vt:variant>
        <vt:i4>1245233</vt:i4>
      </vt:variant>
      <vt:variant>
        <vt:i4>20</vt:i4>
      </vt:variant>
      <vt:variant>
        <vt:i4>0</vt:i4>
      </vt:variant>
      <vt:variant>
        <vt:i4>5</vt:i4>
      </vt:variant>
      <vt:variant>
        <vt:lpwstr/>
      </vt:variant>
      <vt:variant>
        <vt:lpwstr>_Toc257614534</vt:lpwstr>
      </vt:variant>
      <vt:variant>
        <vt:i4>1245233</vt:i4>
      </vt:variant>
      <vt:variant>
        <vt:i4>14</vt:i4>
      </vt:variant>
      <vt:variant>
        <vt:i4>0</vt:i4>
      </vt:variant>
      <vt:variant>
        <vt:i4>5</vt:i4>
      </vt:variant>
      <vt:variant>
        <vt:lpwstr/>
      </vt:variant>
      <vt:variant>
        <vt:lpwstr>_Toc257614533</vt:lpwstr>
      </vt:variant>
      <vt:variant>
        <vt:i4>1245233</vt:i4>
      </vt:variant>
      <vt:variant>
        <vt:i4>8</vt:i4>
      </vt:variant>
      <vt:variant>
        <vt:i4>0</vt:i4>
      </vt:variant>
      <vt:variant>
        <vt:i4>5</vt:i4>
      </vt:variant>
      <vt:variant>
        <vt:lpwstr/>
      </vt:variant>
      <vt:variant>
        <vt:lpwstr>_Toc257614532</vt:lpwstr>
      </vt:variant>
      <vt:variant>
        <vt:i4>1245233</vt:i4>
      </vt:variant>
      <vt:variant>
        <vt:i4>2</vt:i4>
      </vt:variant>
      <vt:variant>
        <vt:i4>0</vt:i4>
      </vt:variant>
      <vt:variant>
        <vt:i4>5</vt:i4>
      </vt:variant>
      <vt:variant>
        <vt:lpwstr/>
      </vt:variant>
      <vt:variant>
        <vt:lpwstr>_Toc257614531</vt:lpwstr>
      </vt:variant>
      <vt:variant>
        <vt:i4>6488101</vt:i4>
      </vt:variant>
      <vt:variant>
        <vt:i4>282</vt:i4>
      </vt:variant>
      <vt:variant>
        <vt:i4>0</vt:i4>
      </vt:variant>
      <vt:variant>
        <vt:i4>5</vt:i4>
      </vt:variant>
      <vt:variant>
        <vt:lpwstr>http://www.rian.ru/</vt:lpwstr>
      </vt:variant>
      <vt:variant>
        <vt:lpwstr/>
      </vt:variant>
      <vt:variant>
        <vt:i4>5242892</vt:i4>
      </vt:variant>
      <vt:variant>
        <vt:i4>279</vt:i4>
      </vt:variant>
      <vt:variant>
        <vt:i4>0</vt:i4>
      </vt:variant>
      <vt:variant>
        <vt:i4>5</vt:i4>
      </vt:variant>
      <vt:variant>
        <vt:lpwstr>http://www.newsru.com/religy/12dec2008/finances.html</vt:lpwstr>
      </vt:variant>
      <vt:variant>
        <vt:lpwstr/>
      </vt:variant>
      <vt:variant>
        <vt:i4>1245205</vt:i4>
      </vt:variant>
      <vt:variant>
        <vt:i4>276</vt:i4>
      </vt:variant>
      <vt:variant>
        <vt:i4>0</vt:i4>
      </vt:variant>
      <vt:variant>
        <vt:i4>5</vt:i4>
      </vt:variant>
      <vt:variant>
        <vt:lpwstr>http://www.rus-sky.org/history/library/ramsey.htm</vt:lpwstr>
      </vt:variant>
      <vt:variant>
        <vt:lpwstr/>
      </vt:variant>
      <vt:variant>
        <vt:i4>2293845</vt:i4>
      </vt:variant>
      <vt:variant>
        <vt:i4>273</vt:i4>
      </vt:variant>
      <vt:variant>
        <vt:i4>0</vt:i4>
      </vt:variant>
      <vt:variant>
        <vt:i4>5</vt:i4>
      </vt:variant>
      <vt:variant>
        <vt:lpwstr>http://www.templar.globalfolio.net/orden/orden_content.htm</vt:lpwstr>
      </vt:variant>
      <vt:variant>
        <vt:lpwstr/>
      </vt:variant>
      <vt:variant>
        <vt:i4>2752575</vt:i4>
      </vt:variant>
      <vt:variant>
        <vt:i4>270</vt:i4>
      </vt:variant>
      <vt:variant>
        <vt:i4>0</vt:i4>
      </vt:variant>
      <vt:variant>
        <vt:i4>5</vt:i4>
      </vt:variant>
      <vt:variant>
        <vt:lpwstr>http://www.inosmi.ru/stories/02/07/18/3106/140517.html</vt:lpwstr>
      </vt:variant>
      <vt:variant>
        <vt:lpwstr/>
      </vt:variant>
      <vt:variant>
        <vt:i4>1769536</vt:i4>
      </vt:variant>
      <vt:variant>
        <vt:i4>267</vt:i4>
      </vt:variant>
      <vt:variant>
        <vt:i4>0</vt:i4>
      </vt:variant>
      <vt:variant>
        <vt:i4>5</vt:i4>
      </vt:variant>
      <vt:variant>
        <vt:lpwstr>http://p-o-z.ru/kids/56-2009-09-04-09-59-09/208-2009-10-12-15-33-20.html</vt:lpwstr>
      </vt:variant>
      <vt:variant>
        <vt:lpwstr/>
      </vt:variant>
      <vt:variant>
        <vt:i4>7077923</vt:i4>
      </vt:variant>
      <vt:variant>
        <vt:i4>264</vt:i4>
      </vt:variant>
      <vt:variant>
        <vt:i4>0</vt:i4>
      </vt:variant>
      <vt:variant>
        <vt:i4>5</vt:i4>
      </vt:variant>
      <vt:variant>
        <vt:lpwstr>http://db/book/msg/6648</vt:lpwstr>
      </vt:variant>
      <vt:variant>
        <vt:lpwstr/>
      </vt:variant>
      <vt:variant>
        <vt:i4>3932207</vt:i4>
      </vt:variant>
      <vt:variant>
        <vt:i4>261</vt:i4>
      </vt:variant>
      <vt:variant>
        <vt:i4>0</vt:i4>
      </vt:variant>
      <vt:variant>
        <vt:i4>5</vt:i4>
      </vt:variant>
      <vt:variant>
        <vt:lpwstr>http://www.vestnik.com/win/</vt:lpwstr>
      </vt:variant>
      <vt:variant>
        <vt:lpwstr/>
      </vt:variant>
      <vt:variant>
        <vt:i4>7667757</vt:i4>
      </vt:variant>
      <vt:variant>
        <vt:i4>258</vt:i4>
      </vt:variant>
      <vt:variant>
        <vt:i4>0</vt:i4>
      </vt:variant>
      <vt:variant>
        <vt:i4>5</vt:i4>
      </vt:variant>
      <vt:variant>
        <vt:lpwstr>http://www.biblicalstudies.ru/Books/Deuel9.html</vt:lpwstr>
      </vt:variant>
      <vt:variant>
        <vt:lpwstr/>
      </vt:variant>
      <vt:variant>
        <vt:i4>4915212</vt:i4>
      </vt:variant>
      <vt:variant>
        <vt:i4>255</vt:i4>
      </vt:variant>
      <vt:variant>
        <vt:i4>0</vt:i4>
      </vt:variant>
      <vt:variant>
        <vt:i4>5</vt:i4>
      </vt:variant>
      <vt:variant>
        <vt:lpwstr>http://rapidshare.com/files/242705164/Pravoslavnoe_obozrenie_1862_09_12.pdf</vt:lpwstr>
      </vt:variant>
      <vt:variant>
        <vt:lpwstr/>
      </vt:variant>
      <vt:variant>
        <vt:i4>7602225</vt:i4>
      </vt:variant>
      <vt:variant>
        <vt:i4>252</vt:i4>
      </vt:variant>
      <vt:variant>
        <vt:i4>0</vt:i4>
      </vt:variant>
      <vt:variant>
        <vt:i4>5</vt:i4>
      </vt:variant>
      <vt:variant>
        <vt:lpwstr>http://doverchiv.narod.ru/morozov/p-00-0gl.htm</vt:lpwstr>
      </vt:variant>
      <vt:variant>
        <vt:lpwstr/>
      </vt:variant>
      <vt:variant>
        <vt:i4>6291575</vt:i4>
      </vt:variant>
      <vt:variant>
        <vt:i4>249</vt:i4>
      </vt:variant>
      <vt:variant>
        <vt:i4>0</vt:i4>
      </vt:variant>
      <vt:variant>
        <vt:i4>5</vt:i4>
      </vt:variant>
      <vt:variant>
        <vt:lpwstr>http://www.jur-jur.ru/articles/articles236.html</vt:lpwstr>
      </vt:variant>
      <vt:variant>
        <vt:lpwstr/>
      </vt:variant>
      <vt:variant>
        <vt:i4>3801211</vt:i4>
      </vt:variant>
      <vt:variant>
        <vt:i4>246</vt:i4>
      </vt:variant>
      <vt:variant>
        <vt:i4>0</vt:i4>
      </vt:variant>
      <vt:variant>
        <vt:i4>5</vt:i4>
      </vt:variant>
      <vt:variant>
        <vt:lpwstr>http://imhonet.ru/person/7059/role/149/</vt:lpwstr>
      </vt:variant>
      <vt:variant>
        <vt:lpwstr/>
      </vt:variant>
      <vt:variant>
        <vt:i4>7733280</vt:i4>
      </vt:variant>
      <vt:variant>
        <vt:i4>243</vt:i4>
      </vt:variant>
      <vt:variant>
        <vt:i4>0</vt:i4>
      </vt:variant>
      <vt:variant>
        <vt:i4>5</vt:i4>
      </vt:variant>
      <vt:variant>
        <vt:lpwstr>http://jhistory.nfurman.com/russ/rus001.htm</vt:lpwstr>
      </vt:variant>
      <vt:variant>
        <vt:lpwstr/>
      </vt:variant>
      <vt:variant>
        <vt:i4>7733280</vt:i4>
      </vt:variant>
      <vt:variant>
        <vt:i4>240</vt:i4>
      </vt:variant>
      <vt:variant>
        <vt:i4>0</vt:i4>
      </vt:variant>
      <vt:variant>
        <vt:i4>5</vt:i4>
      </vt:variant>
      <vt:variant>
        <vt:lpwstr>http://jhistory.nfurman.com/russ/rus001.htm</vt:lpwstr>
      </vt:variant>
      <vt:variant>
        <vt:lpwstr/>
      </vt:variant>
      <vt:variant>
        <vt:i4>1769543</vt:i4>
      </vt:variant>
      <vt:variant>
        <vt:i4>237</vt:i4>
      </vt:variant>
      <vt:variant>
        <vt:i4>0</vt:i4>
      </vt:variant>
      <vt:variant>
        <vt:i4>5</vt:i4>
      </vt:variant>
      <vt:variant>
        <vt:lpwstr>http://50.economicus.ru/index.php?ch=5&amp;le=43&amp;r=s&amp;z=0</vt:lpwstr>
      </vt:variant>
      <vt:variant>
        <vt:lpwstr/>
      </vt:variant>
      <vt:variant>
        <vt:i4>3342454</vt:i4>
      </vt:variant>
      <vt:variant>
        <vt:i4>234</vt:i4>
      </vt:variant>
      <vt:variant>
        <vt:i4>0</vt:i4>
      </vt:variant>
      <vt:variant>
        <vt:i4>5</vt:i4>
      </vt:variant>
      <vt:variant>
        <vt:lpwstr>http://www.larouchepub.com/russian/bulletins/index.html</vt:lpwstr>
      </vt:variant>
      <vt:variant>
        <vt:lpwstr/>
      </vt:variant>
      <vt:variant>
        <vt:i4>2228321</vt:i4>
      </vt:variant>
      <vt:variant>
        <vt:i4>231</vt:i4>
      </vt:variant>
      <vt:variant>
        <vt:i4>0</vt:i4>
      </vt:variant>
      <vt:variant>
        <vt:i4>5</vt:i4>
      </vt:variant>
      <vt:variant>
        <vt:lpwstr>http://www.livejournal.com/</vt:lpwstr>
      </vt:variant>
      <vt:variant>
        <vt:lpwstr/>
      </vt:variant>
      <vt:variant>
        <vt:i4>4915318</vt:i4>
      </vt:variant>
      <vt:variant>
        <vt:i4>228</vt:i4>
      </vt:variant>
      <vt:variant>
        <vt:i4>0</vt:i4>
      </vt:variant>
      <vt:variant>
        <vt:i4>5</vt:i4>
      </vt:variant>
      <vt:variant>
        <vt:lpwstr>http://holytrue.boom.ru/History/Diky/p_1.htm</vt:lpwstr>
      </vt:variant>
      <vt:variant>
        <vt:lpwstr/>
      </vt:variant>
      <vt:variant>
        <vt:i4>6160416</vt:i4>
      </vt:variant>
      <vt:variant>
        <vt:i4>225</vt:i4>
      </vt:variant>
      <vt:variant>
        <vt:i4>0</vt:i4>
      </vt:variant>
      <vt:variant>
        <vt:i4>5</vt:i4>
      </vt:variant>
      <vt:variant>
        <vt:lpwstr>http://ru.wikipedia.org/wiki/%D0%90%D1%80%D0%B0%D0%BC%D0%B5%D0%B9%D1%81%D0%BA%D0%B8%D0%B9_%D1%8F%D0%B7%D1%8B%D0%BA</vt:lpwstr>
      </vt:variant>
      <vt:variant>
        <vt:lpwstr/>
      </vt:variant>
      <vt:variant>
        <vt:i4>8323179</vt:i4>
      </vt:variant>
      <vt:variant>
        <vt:i4>222</vt:i4>
      </vt:variant>
      <vt:variant>
        <vt:i4>0</vt:i4>
      </vt:variant>
      <vt:variant>
        <vt:i4>5</vt:i4>
      </vt:variant>
      <vt:variant>
        <vt:lpwstr>http://ru.wikipedia.org/wiki/%D0%9A%D0%BE%D1%80%D0%B0%D0%BD</vt:lpwstr>
      </vt:variant>
      <vt:variant>
        <vt:lpwstr/>
      </vt:variant>
      <vt:variant>
        <vt:i4>6160510</vt:i4>
      </vt:variant>
      <vt:variant>
        <vt:i4>219</vt:i4>
      </vt:variant>
      <vt:variant>
        <vt:i4>0</vt:i4>
      </vt:variant>
      <vt:variant>
        <vt:i4>5</vt:i4>
      </vt:variant>
      <vt:variant>
        <vt:lpwstr>http://ru.wikipedia.org/wiki/%D0%90%D1%80%D0%B0%D0%B1%D1%81%D0%BA%D0%B8%D0%B9_%D1%8F%D0%B7%D1%8B%D0%BA</vt:lpwstr>
      </vt:variant>
      <vt:variant>
        <vt:lpwstr/>
      </vt:variant>
      <vt:variant>
        <vt:i4>8323183</vt:i4>
      </vt:variant>
      <vt:variant>
        <vt:i4>216</vt:i4>
      </vt:variant>
      <vt:variant>
        <vt:i4>0</vt:i4>
      </vt:variant>
      <vt:variant>
        <vt:i4>5</vt:i4>
      </vt:variant>
      <vt:variant>
        <vt:lpwstr>http://ru.wikipedia.org/wiki/%D0%90%D0%BB%D0%BB%D0%B0%D1%85</vt:lpwstr>
      </vt:variant>
      <vt:variant>
        <vt:lpwstr/>
      </vt:variant>
      <vt:variant>
        <vt:i4>2359405</vt:i4>
      </vt:variant>
      <vt:variant>
        <vt:i4>213</vt:i4>
      </vt:variant>
      <vt:variant>
        <vt:i4>0</vt:i4>
      </vt:variant>
      <vt:variant>
        <vt:i4>5</vt:i4>
      </vt:variant>
      <vt:variant>
        <vt:lpwstr>http://ru.wikipedia.org/wiki/%D0%98%D0%B2%D1%80%D0%B8%D1%82</vt:lpwstr>
      </vt:variant>
      <vt:variant>
        <vt:lpwstr/>
      </vt:variant>
      <vt:variant>
        <vt:i4>2359405</vt:i4>
      </vt:variant>
      <vt:variant>
        <vt:i4>210</vt:i4>
      </vt:variant>
      <vt:variant>
        <vt:i4>0</vt:i4>
      </vt:variant>
      <vt:variant>
        <vt:i4>5</vt:i4>
      </vt:variant>
      <vt:variant>
        <vt:lpwstr>http://ru.wikipedia.org/wiki/%D0%98%D0%B2%D1%80%D0%B8%D1%82</vt:lpwstr>
      </vt:variant>
      <vt:variant>
        <vt:lpwstr/>
      </vt:variant>
      <vt:variant>
        <vt:i4>2359359</vt:i4>
      </vt:variant>
      <vt:variant>
        <vt:i4>207</vt:i4>
      </vt:variant>
      <vt:variant>
        <vt:i4>0</vt:i4>
      </vt:variant>
      <vt:variant>
        <vt:i4>5</vt:i4>
      </vt:variant>
      <vt:variant>
        <vt:lpwstr>http://ru.wikipedia.org/wiki/%D0%93%D0%BE%D1%81%D0%BF%D0%BE%D0%B4%D1%8C</vt:lpwstr>
      </vt:variant>
      <vt:variant>
        <vt:lpwstr/>
      </vt:variant>
      <vt:variant>
        <vt:i4>393286</vt:i4>
      </vt:variant>
      <vt:variant>
        <vt:i4>204</vt:i4>
      </vt:variant>
      <vt:variant>
        <vt:i4>0</vt:i4>
      </vt:variant>
      <vt:variant>
        <vt:i4>5</vt:i4>
      </vt:variant>
      <vt:variant>
        <vt:lpwstr>http://ru.wikipedia.org/wiki/YHWH</vt:lpwstr>
      </vt:variant>
      <vt:variant>
        <vt:lpwstr/>
      </vt:variant>
      <vt:variant>
        <vt:i4>2556001</vt:i4>
      </vt:variant>
      <vt:variant>
        <vt:i4>201</vt:i4>
      </vt:variant>
      <vt:variant>
        <vt:i4>0</vt:i4>
      </vt:variant>
      <vt:variant>
        <vt:i4>5</vt:i4>
      </vt:variant>
      <vt:variant>
        <vt:lpwstr>http://ru.wikipedia.org/wiki/%D0%A1%D0%B5%D0%BF%D1%82%D1%83%D0%B0%D0%B3%D0%B8%D0%BD%D1%82%D0%B0</vt:lpwstr>
      </vt:variant>
      <vt:variant>
        <vt:lpwstr/>
      </vt:variant>
      <vt:variant>
        <vt:i4>8323183</vt:i4>
      </vt:variant>
      <vt:variant>
        <vt:i4>198</vt:i4>
      </vt:variant>
      <vt:variant>
        <vt:i4>0</vt:i4>
      </vt:variant>
      <vt:variant>
        <vt:i4>5</vt:i4>
      </vt:variant>
      <vt:variant>
        <vt:lpwstr>http://ru.wikipedia.org/wiki/%D0%98%D1%83%D0%B4%D0%B0%D0%B8%D0%B7%D0%BC</vt:lpwstr>
      </vt:variant>
      <vt:variant>
        <vt:lpwstr/>
      </vt:variant>
      <vt:variant>
        <vt:i4>7012376</vt:i4>
      </vt:variant>
      <vt:variant>
        <vt:i4>195</vt:i4>
      </vt:variant>
      <vt:variant>
        <vt:i4>0</vt:i4>
      </vt:variant>
      <vt:variant>
        <vt:i4>5</vt:i4>
      </vt:variant>
      <vt:variant>
        <vt:lpwstr>http://ru.wikisource.org/wiki/%D0%9A%D0%BD%D0%B8%D0%B3%D0%B0_%D0%98%D1%81%D1%85%D0%BE%D0%B4</vt:lpwstr>
      </vt:variant>
      <vt:variant>
        <vt:lpwstr>4:16</vt:lpwstr>
      </vt:variant>
      <vt:variant>
        <vt:i4>5701757</vt:i4>
      </vt:variant>
      <vt:variant>
        <vt:i4>192</vt:i4>
      </vt:variant>
      <vt:variant>
        <vt:i4>0</vt:i4>
      </vt:variant>
      <vt:variant>
        <vt:i4>5</vt:i4>
      </vt:variant>
      <vt:variant>
        <vt:lpwstr>http://ru.wikipedia.org/wiki/%D0%9A%D0%BD%D0%B8%D0%B3%D0%B0_%D0%98%D1%81%D1%85%D0%BE%D0%B4</vt:lpwstr>
      </vt:variant>
      <vt:variant>
        <vt:lpwstr/>
      </vt:variant>
      <vt:variant>
        <vt:i4>5373973</vt:i4>
      </vt:variant>
      <vt:variant>
        <vt:i4>189</vt:i4>
      </vt:variant>
      <vt:variant>
        <vt:i4>0</vt:i4>
      </vt:variant>
      <vt:variant>
        <vt:i4>5</vt:i4>
      </vt:variant>
      <vt:variant>
        <vt:lpwstr>http://ru.wikisource.org/wiki/%D0%9F%D1%81%D0%B0%D0%BB%D1%82%D0%B8%D1%80%D1%8C</vt:lpwstr>
      </vt:variant>
      <vt:variant>
        <vt:lpwstr>8:6</vt:lpwstr>
      </vt:variant>
      <vt:variant>
        <vt:i4>5439505</vt:i4>
      </vt:variant>
      <vt:variant>
        <vt:i4>186</vt:i4>
      </vt:variant>
      <vt:variant>
        <vt:i4>0</vt:i4>
      </vt:variant>
      <vt:variant>
        <vt:i4>5</vt:i4>
      </vt:variant>
      <vt:variant>
        <vt:lpwstr>http://ru.wikipedia.org/wiki/%D0%9F%D1%81%D0%B0%D0%BB%D1%82%D0%B8%D1%80%D1%8C</vt:lpwstr>
      </vt:variant>
      <vt:variant>
        <vt:lpwstr/>
      </vt:variant>
      <vt:variant>
        <vt:i4>524318</vt:i4>
      </vt:variant>
      <vt:variant>
        <vt:i4>183</vt:i4>
      </vt:variant>
      <vt:variant>
        <vt:i4>0</vt:i4>
      </vt:variant>
      <vt:variant>
        <vt:i4>5</vt:i4>
      </vt:variant>
      <vt:variant>
        <vt:lpwstr>http://ru.wikipedia.org/wiki/%D0%90%D0%BD%D0%B3%D0%B5%D0%BB%D1%8B</vt:lpwstr>
      </vt:variant>
      <vt:variant>
        <vt:lpwstr/>
      </vt:variant>
      <vt:variant>
        <vt:i4>6553621</vt:i4>
      </vt:variant>
      <vt:variant>
        <vt:i4>180</vt:i4>
      </vt:variant>
      <vt:variant>
        <vt:i4>0</vt:i4>
      </vt:variant>
      <vt:variant>
        <vt:i4>5</vt:i4>
      </vt:variant>
      <vt:variant>
        <vt:lpwstr>http://ru.wikisource.org/wiki/%D0%9A%D0%BD%D0%B8%D0%B3%D0%B0_%D0%98%D1%81%D1%85%D0%BE%D0%B4</vt:lpwstr>
      </vt:variant>
      <vt:variant>
        <vt:lpwstr>20:3</vt:lpwstr>
      </vt:variant>
      <vt:variant>
        <vt:i4>5701757</vt:i4>
      </vt:variant>
      <vt:variant>
        <vt:i4>177</vt:i4>
      </vt:variant>
      <vt:variant>
        <vt:i4>0</vt:i4>
      </vt:variant>
      <vt:variant>
        <vt:i4>5</vt:i4>
      </vt:variant>
      <vt:variant>
        <vt:lpwstr>http://ru.wikipedia.org/wiki/%D0%9A%D0%BD%D0%B8%D0%B3%D0%B0_%D0%98%D1%81%D1%85%D0%BE%D0%B4</vt:lpwstr>
      </vt:variant>
      <vt:variant>
        <vt:lpwstr/>
      </vt:variant>
      <vt:variant>
        <vt:i4>2555961</vt:i4>
      </vt:variant>
      <vt:variant>
        <vt:i4>174</vt:i4>
      </vt:variant>
      <vt:variant>
        <vt:i4>0</vt:i4>
      </vt:variant>
      <vt:variant>
        <vt:i4>5</vt:i4>
      </vt:variant>
      <vt:variant>
        <vt:lpwstr>http://ru.wikipedia.org/wiki/%D0%A2%D0%B0%D0%BD%D0%B0%D1%85</vt:lpwstr>
      </vt:variant>
      <vt:variant>
        <vt:lpwstr/>
      </vt:variant>
      <vt:variant>
        <vt:i4>2359405</vt:i4>
      </vt:variant>
      <vt:variant>
        <vt:i4>171</vt:i4>
      </vt:variant>
      <vt:variant>
        <vt:i4>0</vt:i4>
      </vt:variant>
      <vt:variant>
        <vt:i4>5</vt:i4>
      </vt:variant>
      <vt:variant>
        <vt:lpwstr>http://ru.wikipedia.org/wiki/%D0%98%D0%B2%D1%80%D0%B8%D1%82</vt:lpwstr>
      </vt:variant>
      <vt:variant>
        <vt:lpwstr/>
      </vt:variant>
      <vt:variant>
        <vt:i4>524357</vt:i4>
      </vt:variant>
      <vt:variant>
        <vt:i4>168</vt:i4>
      </vt:variant>
      <vt:variant>
        <vt:i4>0</vt:i4>
      </vt:variant>
      <vt:variant>
        <vt:i4>5</vt:i4>
      </vt:variant>
      <vt:variant>
        <vt:lpwstr>http://ru.wikipedia.org/wiki/%D0%9C%D0%BE%D1%80%D1%84%D0%BE%D0%BB%D0%BE%D0%B3%D0%B8%D1%8F</vt:lpwstr>
      </vt:variant>
      <vt:variant>
        <vt:lpwstr/>
      </vt:variant>
      <vt:variant>
        <vt:i4>2359405</vt:i4>
      </vt:variant>
      <vt:variant>
        <vt:i4>165</vt:i4>
      </vt:variant>
      <vt:variant>
        <vt:i4>0</vt:i4>
      </vt:variant>
      <vt:variant>
        <vt:i4>5</vt:i4>
      </vt:variant>
      <vt:variant>
        <vt:lpwstr>http://ru.wikipedia.org/wiki/%D0%98%D0%B2%D1%80%D0%B8%D1%82</vt:lpwstr>
      </vt:variant>
      <vt:variant>
        <vt:lpwstr/>
      </vt:variant>
      <vt:variant>
        <vt:i4>655398</vt:i4>
      </vt:variant>
      <vt:variant>
        <vt:i4>162</vt:i4>
      </vt:variant>
      <vt:variant>
        <vt:i4>0</vt:i4>
      </vt:variant>
      <vt:variant>
        <vt:i4>5</vt:i4>
      </vt:variant>
      <vt:variant>
        <vt:lpwstr>http://ru.wikipedia.org/wiki/%D0%AD%D0%BB_(%D0%B1%D0%BE%D0%B3)</vt:lpwstr>
      </vt:variant>
      <vt:variant>
        <vt:lpwstr/>
      </vt:variant>
      <vt:variant>
        <vt:i4>6094892</vt:i4>
      </vt:variant>
      <vt:variant>
        <vt:i4>159</vt:i4>
      </vt:variant>
      <vt:variant>
        <vt:i4>0</vt:i4>
      </vt:variant>
      <vt:variant>
        <vt:i4>5</vt:i4>
      </vt:variant>
      <vt:variant>
        <vt:lpwstr>http://ru.wikisource.org/wiki/%D0%9A%D0%BD%D0%B8%D0%B3%D0%B0_%D0%91%D1%8B%D1%82%D0%B8%D0%B5</vt:lpwstr>
      </vt:variant>
      <vt:variant>
        <vt:lpwstr>1:1</vt:lpwstr>
      </vt:variant>
      <vt:variant>
        <vt:i4>5636221</vt:i4>
      </vt:variant>
      <vt:variant>
        <vt:i4>156</vt:i4>
      </vt:variant>
      <vt:variant>
        <vt:i4>0</vt:i4>
      </vt:variant>
      <vt:variant>
        <vt:i4>5</vt:i4>
      </vt:variant>
      <vt:variant>
        <vt:lpwstr>http://ru.wikipedia.org/wiki/%D0%9A%D0%BD%D0%B8%D0%B3%D0%B0_%D0%91%D1%8B%D1%82%D0%B8%D0%B5</vt:lpwstr>
      </vt:variant>
      <vt:variant>
        <vt:lpwstr/>
      </vt:variant>
      <vt:variant>
        <vt:i4>8323160</vt:i4>
      </vt:variant>
      <vt:variant>
        <vt:i4>153</vt:i4>
      </vt:variant>
      <vt:variant>
        <vt:i4>0</vt:i4>
      </vt:variant>
      <vt:variant>
        <vt:i4>5</vt:i4>
      </vt:variant>
      <vt:variant>
        <vt:lpwstr>http://ru.wikipedia.org/wiki/%D0%92%D0%B5%D1%82%D1%85%D0%B8%D0%B9_%D0%97%D0%B0%D0%B2%D0%B5%D1%82</vt:lpwstr>
      </vt:variant>
      <vt:variant>
        <vt:lpwstr/>
      </vt:variant>
      <vt:variant>
        <vt:i4>2555961</vt:i4>
      </vt:variant>
      <vt:variant>
        <vt:i4>150</vt:i4>
      </vt:variant>
      <vt:variant>
        <vt:i4>0</vt:i4>
      </vt:variant>
      <vt:variant>
        <vt:i4>5</vt:i4>
      </vt:variant>
      <vt:variant>
        <vt:lpwstr>http://ru.wikipedia.org/wiki/%D0%A2%D0%B0%D0%BD%D0%B0%D1%85</vt:lpwstr>
      </vt:variant>
      <vt:variant>
        <vt:lpwstr/>
      </vt:variant>
      <vt:variant>
        <vt:i4>2359355</vt:i4>
      </vt:variant>
      <vt:variant>
        <vt:i4>147</vt:i4>
      </vt:variant>
      <vt:variant>
        <vt:i4>0</vt:i4>
      </vt:variant>
      <vt:variant>
        <vt:i4>5</vt:i4>
      </vt:variant>
      <vt:variant>
        <vt:lpwstr>http://ru.wikipedia.org/wiki/%D0%91%D0%BE%D0%B3</vt:lpwstr>
      </vt:variant>
      <vt:variant>
        <vt:lpwstr/>
      </vt:variant>
      <vt:variant>
        <vt:i4>2555961</vt:i4>
      </vt:variant>
      <vt:variant>
        <vt:i4>144</vt:i4>
      </vt:variant>
      <vt:variant>
        <vt:i4>0</vt:i4>
      </vt:variant>
      <vt:variant>
        <vt:i4>5</vt:i4>
      </vt:variant>
      <vt:variant>
        <vt:lpwstr>http://ru.wikipedia.org/wiki/%D0%A2%D0%B0%D0%BD%D0%B0%D1%85</vt:lpwstr>
      </vt:variant>
      <vt:variant>
        <vt:lpwstr/>
      </vt:variant>
      <vt:variant>
        <vt:i4>2359405</vt:i4>
      </vt:variant>
      <vt:variant>
        <vt:i4>141</vt:i4>
      </vt:variant>
      <vt:variant>
        <vt:i4>0</vt:i4>
      </vt:variant>
      <vt:variant>
        <vt:i4>5</vt:i4>
      </vt:variant>
      <vt:variant>
        <vt:lpwstr>http://ru.wikipedia.org/wiki/%D0%98%D0%B2%D1%80%D0%B8%D1%82</vt:lpwstr>
      </vt:variant>
      <vt:variant>
        <vt:lpwstr/>
      </vt:variant>
      <vt:variant>
        <vt:i4>3997778</vt:i4>
      </vt:variant>
      <vt:variant>
        <vt:i4>138</vt:i4>
      </vt:variant>
      <vt:variant>
        <vt:i4>0</vt:i4>
      </vt:variant>
      <vt:variant>
        <vt:i4>5</vt:i4>
      </vt:variant>
      <vt:variant>
        <vt:lpwstr>http://www.wands.ru/txt/lnk_001r.html</vt:lpwstr>
      </vt:variant>
      <vt:variant>
        <vt:lpwstr/>
      </vt:variant>
      <vt:variant>
        <vt:i4>3735649</vt:i4>
      </vt:variant>
      <vt:variant>
        <vt:i4>135</vt:i4>
      </vt:variant>
      <vt:variant>
        <vt:i4>0</vt:i4>
      </vt:variant>
      <vt:variant>
        <vt:i4>5</vt:i4>
      </vt:variant>
      <vt:variant>
        <vt:lpwstr>http://www.mignews.com/</vt:lpwstr>
      </vt:variant>
      <vt:variant>
        <vt:lpwstr/>
      </vt:variant>
      <vt:variant>
        <vt:i4>4653074</vt:i4>
      </vt:variant>
      <vt:variant>
        <vt:i4>132</vt:i4>
      </vt:variant>
      <vt:variant>
        <vt:i4>0</vt:i4>
      </vt:variant>
      <vt:variant>
        <vt:i4>5</vt:i4>
      </vt:variant>
      <vt:variant>
        <vt:lpwstr>http://www.newsru.co.il/</vt:lpwstr>
      </vt:variant>
      <vt:variant>
        <vt:lpwstr/>
      </vt:variant>
      <vt:variant>
        <vt:i4>3407933</vt:i4>
      </vt:variant>
      <vt:variant>
        <vt:i4>129</vt:i4>
      </vt:variant>
      <vt:variant>
        <vt:i4>0</vt:i4>
      </vt:variant>
      <vt:variant>
        <vt:i4>5</vt:i4>
      </vt:variant>
      <vt:variant>
        <vt:lpwstr>http://clck.yandex.ru/redir/AiuY0DBWFJ4ePaEse6rgeAjgs2pI3DW99KUdgowt9XvqxGyo_rnZJpNjfFDg3rinDwy6V8bvpCMLE3FUoqN4J8EGFfG2A9y7BOcXcG0jcZTI3ZVGPdWlyDoBJeJOToePqzet_62xiEY?data=UlNrNmk5WktYejR0eWJFYk1LdmtxbF94ajBKRnFZY0hFR29jVWxjX2lpMVpGbkZHYzFUVm1wT3g1SDlaTjJlWTJvdFQwU3JNanVVY1dqUTRIS0V2bkpXRFJBV1lyc3pRZll4X0d6ZW50clBQa1I4QlE0ejdJdzlfaHJ1VlJGX2NVVHRpSDR0RGZwOGJoaHdvZnhPemlrT29oWFJZbFFKcQ&amp;b64e=2&amp;sign=379fb2138955032a4d123e3615626ea3&amp;keyno=0</vt:lpwstr>
      </vt:variant>
      <vt:variant>
        <vt:lpwstr/>
      </vt:variant>
      <vt:variant>
        <vt:i4>5046288</vt:i4>
      </vt:variant>
      <vt:variant>
        <vt:i4>126</vt:i4>
      </vt:variant>
      <vt:variant>
        <vt:i4>0</vt:i4>
      </vt:variant>
      <vt:variant>
        <vt:i4>5</vt:i4>
      </vt:variant>
      <vt:variant>
        <vt:lpwstr>http://www.gka.ru/index.html</vt:lpwstr>
      </vt:variant>
      <vt:variant>
        <vt:lpwstr/>
      </vt:variant>
      <vt:variant>
        <vt:i4>1310738</vt:i4>
      </vt:variant>
      <vt:variant>
        <vt:i4>123</vt:i4>
      </vt:variant>
      <vt:variant>
        <vt:i4>0</vt:i4>
      </vt:variant>
      <vt:variant>
        <vt:i4>5</vt:i4>
      </vt:variant>
      <vt:variant>
        <vt:lpwstr>http://www.eleven.co.il/article/12576</vt:lpwstr>
      </vt:variant>
      <vt:variant>
        <vt:lpwstr/>
      </vt:variant>
      <vt:variant>
        <vt:i4>327682</vt:i4>
      </vt:variant>
      <vt:variant>
        <vt:i4>120</vt:i4>
      </vt:variant>
      <vt:variant>
        <vt:i4>0</vt:i4>
      </vt:variant>
      <vt:variant>
        <vt:i4>5</vt:i4>
      </vt:variant>
      <vt:variant>
        <vt:lpwstr>http://relig-library.pstu.ru/modules.php?name=468</vt:lpwstr>
      </vt:variant>
      <vt:variant>
        <vt:lpwstr/>
      </vt:variant>
      <vt:variant>
        <vt:i4>1376333</vt:i4>
      </vt:variant>
      <vt:variant>
        <vt:i4>117</vt:i4>
      </vt:variant>
      <vt:variant>
        <vt:i4>0</vt:i4>
      </vt:variant>
      <vt:variant>
        <vt:i4>5</vt:i4>
      </vt:variant>
      <vt:variant>
        <vt:lpwstr>http://rapidshare.com/files/143851128/Grec_H_Istoriya_evreev_09.pdf</vt:lpwstr>
      </vt:variant>
      <vt:variant>
        <vt:lpwstr/>
      </vt:variant>
      <vt:variant>
        <vt:i4>2555936</vt:i4>
      </vt:variant>
      <vt:variant>
        <vt:i4>114</vt:i4>
      </vt:variant>
      <vt:variant>
        <vt:i4>0</vt:i4>
      </vt:variant>
      <vt:variant>
        <vt:i4>5</vt:i4>
      </vt:variant>
      <vt:variant>
        <vt:lpwstr>http://rapidshare.com/files/192454110/Geht_E_Rukovodstvo_k_izucheniyu_istorii_evreev_1881_Izd_3_e.pdf</vt:lpwstr>
      </vt:variant>
      <vt:variant>
        <vt:lpwstr/>
      </vt:variant>
      <vt:variant>
        <vt:i4>3670137</vt:i4>
      </vt:variant>
      <vt:variant>
        <vt:i4>111</vt:i4>
      </vt:variant>
      <vt:variant>
        <vt:i4>0</vt:i4>
      </vt:variant>
      <vt:variant>
        <vt:i4>5</vt:i4>
      </vt:variant>
      <vt:variant>
        <vt:lpwstr>http://www.contr-tv.ru/print/3423/</vt:lpwstr>
      </vt:variant>
      <vt:variant>
        <vt:lpwstr/>
      </vt:variant>
      <vt:variant>
        <vt:i4>1507413</vt:i4>
      </vt:variant>
      <vt:variant>
        <vt:i4>108</vt:i4>
      </vt:variant>
      <vt:variant>
        <vt:i4>0</vt:i4>
      </vt:variant>
      <vt:variant>
        <vt:i4>5</vt:i4>
      </vt:variant>
      <vt:variant>
        <vt:lpwstr>http://www.ufolog.ru/default.aspx</vt:lpwstr>
      </vt:variant>
      <vt:variant>
        <vt:lpwstr/>
      </vt:variant>
      <vt:variant>
        <vt:i4>7274593</vt:i4>
      </vt:variant>
      <vt:variant>
        <vt:i4>105</vt:i4>
      </vt:variant>
      <vt:variant>
        <vt:i4>0</vt:i4>
      </vt:variant>
      <vt:variant>
        <vt:i4>5</vt:i4>
      </vt:variant>
      <vt:variant>
        <vt:lpwstr>http://www.sinai.spb.ru/ot/lencodex/lencodex40.html</vt:lpwstr>
      </vt:variant>
      <vt:variant>
        <vt:lpwstr/>
      </vt:variant>
      <vt:variant>
        <vt:i4>4194305</vt:i4>
      </vt:variant>
      <vt:variant>
        <vt:i4>102</vt:i4>
      </vt:variant>
      <vt:variant>
        <vt:i4>0</vt:i4>
      </vt:variant>
      <vt:variant>
        <vt:i4>5</vt:i4>
      </vt:variant>
      <vt:variant>
        <vt:lpwstr>http://www.chassidus.ru/library/halacha/index.htm</vt:lpwstr>
      </vt:variant>
      <vt:variant>
        <vt:lpwstr/>
      </vt:variant>
      <vt:variant>
        <vt:i4>327720</vt:i4>
      </vt:variant>
      <vt:variant>
        <vt:i4>99</vt:i4>
      </vt:variant>
      <vt:variant>
        <vt:i4>0</vt:i4>
      </vt:variant>
      <vt:variant>
        <vt:i4>5</vt:i4>
      </vt:variant>
      <vt:variant>
        <vt:lpwstr>mailto:info@pravoslavie.by</vt:lpwstr>
      </vt:variant>
      <vt:variant>
        <vt:lpwstr/>
      </vt:variant>
      <vt:variant>
        <vt:i4>3670076</vt:i4>
      </vt:variant>
      <vt:variant>
        <vt:i4>96</vt:i4>
      </vt:variant>
      <vt:variant>
        <vt:i4>0</vt:i4>
      </vt:variant>
      <vt:variant>
        <vt:i4>5</vt:i4>
      </vt:variant>
      <vt:variant>
        <vt:lpwstr>http://nasledie.russportal.ru/</vt:lpwstr>
      </vt:variant>
      <vt:variant>
        <vt:lpwstr/>
      </vt:variant>
      <vt:variant>
        <vt:i4>7602292</vt:i4>
      </vt:variant>
      <vt:variant>
        <vt:i4>93</vt:i4>
      </vt:variant>
      <vt:variant>
        <vt:i4>0</vt:i4>
      </vt:variant>
      <vt:variant>
        <vt:i4>5</vt:i4>
      </vt:variant>
      <vt:variant>
        <vt:lpwstr>http://www.rusvera.mrezha.ru/399/11.htm</vt:lpwstr>
      </vt:variant>
      <vt:variant>
        <vt:lpwstr/>
      </vt:variant>
      <vt:variant>
        <vt:i4>7667814</vt:i4>
      </vt:variant>
      <vt:variant>
        <vt:i4>90</vt:i4>
      </vt:variant>
      <vt:variant>
        <vt:i4>0</vt:i4>
      </vt:variant>
      <vt:variant>
        <vt:i4>5</vt:i4>
      </vt:variant>
      <vt:variant>
        <vt:lpwstr>http://www.krotov.info/spravki/persons/21person/1946gavryushin.htm</vt:lpwstr>
      </vt:variant>
      <vt:variant>
        <vt:lpwstr/>
      </vt:variant>
      <vt:variant>
        <vt:i4>851998</vt:i4>
      </vt:variant>
      <vt:variant>
        <vt:i4>87</vt:i4>
      </vt:variant>
      <vt:variant>
        <vt:i4>0</vt:i4>
      </vt:variant>
      <vt:variant>
        <vt:i4>5</vt:i4>
      </vt:variant>
      <vt:variant>
        <vt:lpwstr>http://www.bibliotekar.ru/rusMassonstvo/index.htm</vt:lpwstr>
      </vt:variant>
      <vt:variant>
        <vt:lpwstr/>
      </vt:variant>
      <vt:variant>
        <vt:i4>2359339</vt:i4>
      </vt:variant>
      <vt:variant>
        <vt:i4>84</vt:i4>
      </vt:variant>
      <vt:variant>
        <vt:i4>0</vt:i4>
      </vt:variant>
      <vt:variant>
        <vt:i4>5</vt:i4>
      </vt:variant>
      <vt:variant>
        <vt:lpwstr>http://feb-web.ru/feb/pushkin/serial/v74/v74-047-.htm?cmd=2</vt:lpwstr>
      </vt:variant>
      <vt:variant>
        <vt:lpwstr/>
      </vt:variant>
      <vt:variant>
        <vt:i4>2490405</vt:i4>
      </vt:variant>
      <vt:variant>
        <vt:i4>81</vt:i4>
      </vt:variant>
      <vt:variant>
        <vt:i4>0</vt:i4>
      </vt:variant>
      <vt:variant>
        <vt:i4>5</vt:i4>
      </vt:variant>
      <vt:variant>
        <vt:lpwstr>http://radosvet.net/bilina/lud/</vt:lpwstr>
      </vt:variant>
      <vt:variant>
        <vt:lpwstr/>
      </vt:variant>
      <vt:variant>
        <vt:i4>65612</vt:i4>
      </vt:variant>
      <vt:variant>
        <vt:i4>78</vt:i4>
      </vt:variant>
      <vt:variant>
        <vt:i4>0</vt:i4>
      </vt:variant>
      <vt:variant>
        <vt:i4>5</vt:i4>
      </vt:variant>
      <vt:variant>
        <vt:lpwstr>http://bibliotekar.ru/rusKluch/index.htm</vt:lpwstr>
      </vt:variant>
      <vt:variant>
        <vt:lpwstr/>
      </vt:variant>
      <vt:variant>
        <vt:i4>8192053</vt:i4>
      </vt:variant>
      <vt:variant>
        <vt:i4>75</vt:i4>
      </vt:variant>
      <vt:variant>
        <vt:i4>0</vt:i4>
      </vt:variant>
      <vt:variant>
        <vt:i4>5</vt:i4>
      </vt:variant>
      <vt:variant>
        <vt:lpwstr>http://www.magister.msk.ru/library/history/history1.htm</vt:lpwstr>
      </vt:variant>
      <vt:variant>
        <vt:lpwstr/>
      </vt:variant>
      <vt:variant>
        <vt:i4>3538993</vt:i4>
      </vt:variant>
      <vt:variant>
        <vt:i4>72</vt:i4>
      </vt:variant>
      <vt:variant>
        <vt:i4>0</vt:i4>
      </vt:variant>
      <vt:variant>
        <vt:i4>5</vt:i4>
      </vt:variant>
      <vt:variant>
        <vt:lpwstr>http://old-rus.narod.ru/paper.html</vt:lpwstr>
      </vt:variant>
      <vt:variant>
        <vt:lpwstr/>
      </vt:variant>
      <vt:variant>
        <vt:i4>1048660</vt:i4>
      </vt:variant>
      <vt:variant>
        <vt:i4>69</vt:i4>
      </vt:variant>
      <vt:variant>
        <vt:i4>0</vt:i4>
      </vt:variant>
      <vt:variant>
        <vt:i4>5</vt:i4>
      </vt:variant>
      <vt:variant>
        <vt:lpwstr>http://portal-credo.ru/site/print.php?act=lib&amp;id=1015</vt:lpwstr>
      </vt:variant>
      <vt:variant>
        <vt:lpwstr/>
      </vt:variant>
      <vt:variant>
        <vt:i4>5570645</vt:i4>
      </vt:variant>
      <vt:variant>
        <vt:i4>66</vt:i4>
      </vt:variant>
      <vt:variant>
        <vt:i4>0</vt:i4>
      </vt:variant>
      <vt:variant>
        <vt:i4>5</vt:i4>
      </vt:variant>
      <vt:variant>
        <vt:lpwstr>http://www.rusk.ru/st.php?idar=111687</vt:lpwstr>
      </vt:variant>
      <vt:variant>
        <vt:lpwstr/>
      </vt:variant>
      <vt:variant>
        <vt:i4>3932262</vt:i4>
      </vt:variant>
      <vt:variant>
        <vt:i4>63</vt:i4>
      </vt:variant>
      <vt:variant>
        <vt:i4>0</vt:i4>
      </vt:variant>
      <vt:variant>
        <vt:i4>5</vt:i4>
      </vt:variant>
      <vt:variant>
        <vt:lpwstr>http://old-rus.narod.ru/08-68.html</vt:lpwstr>
      </vt:variant>
      <vt:variant>
        <vt:lpwstr/>
      </vt:variant>
      <vt:variant>
        <vt:i4>4587546</vt:i4>
      </vt:variant>
      <vt:variant>
        <vt:i4>60</vt:i4>
      </vt:variant>
      <vt:variant>
        <vt:i4>0</vt:i4>
      </vt:variant>
      <vt:variant>
        <vt:i4>5</vt:i4>
      </vt:variant>
      <vt:variant>
        <vt:lpwstr>http://www.pravaya.ru/faith/118/3015</vt:lpwstr>
      </vt:variant>
      <vt:variant>
        <vt:lpwstr/>
      </vt:variant>
      <vt:variant>
        <vt:i4>6291556</vt:i4>
      </vt:variant>
      <vt:variant>
        <vt:i4>57</vt:i4>
      </vt:variant>
      <vt:variant>
        <vt:i4>0</vt:i4>
      </vt:variant>
      <vt:variant>
        <vt:i4>5</vt:i4>
      </vt:variant>
      <vt:variant>
        <vt:lpwstr>http://www.sedmitza.ru/text/439627.html</vt:lpwstr>
      </vt:variant>
      <vt:variant>
        <vt:lpwstr/>
      </vt:variant>
      <vt:variant>
        <vt:i4>6488191</vt:i4>
      </vt:variant>
      <vt:variant>
        <vt:i4>54</vt:i4>
      </vt:variant>
      <vt:variant>
        <vt:i4>0</vt:i4>
      </vt:variant>
      <vt:variant>
        <vt:i4>5</vt:i4>
      </vt:variant>
      <vt:variant>
        <vt:lpwstr>http://www.kulichki.com/inkwell/text/special/history/kostom/kostlec.htm</vt:lpwstr>
      </vt:variant>
      <vt:variant>
        <vt:lpwstr/>
      </vt:variant>
      <vt:variant>
        <vt:i4>2949188</vt:i4>
      </vt:variant>
      <vt:variant>
        <vt:i4>51</vt:i4>
      </vt:variant>
      <vt:variant>
        <vt:i4>0</vt:i4>
      </vt:variant>
      <vt:variant>
        <vt:i4>5</vt:i4>
      </vt:variant>
      <vt:variant>
        <vt:lpwstr>http://www.belousenko.com/books/dudakov/dudakov_paradoksy.htm</vt:lpwstr>
      </vt:variant>
      <vt:variant>
        <vt:lpwstr/>
      </vt:variant>
      <vt:variant>
        <vt:i4>1048660</vt:i4>
      </vt:variant>
      <vt:variant>
        <vt:i4>48</vt:i4>
      </vt:variant>
      <vt:variant>
        <vt:i4>0</vt:i4>
      </vt:variant>
      <vt:variant>
        <vt:i4>5</vt:i4>
      </vt:variant>
      <vt:variant>
        <vt:lpwstr>http://portal-credo.ru/site/print.php?act=lib&amp;id=1015</vt:lpwstr>
      </vt:variant>
      <vt:variant>
        <vt:lpwstr/>
      </vt:variant>
      <vt:variant>
        <vt:i4>983158</vt:i4>
      </vt:variant>
      <vt:variant>
        <vt:i4>45</vt:i4>
      </vt:variant>
      <vt:variant>
        <vt:i4>0</vt:i4>
      </vt:variant>
      <vt:variant>
        <vt:i4>5</vt:i4>
      </vt:variant>
      <vt:variant>
        <vt:lpwstr>http://www.biblia.ru/reading/new_translations/sinodal.htm</vt:lpwstr>
      </vt:variant>
      <vt:variant>
        <vt:lpwstr/>
      </vt:variant>
      <vt:variant>
        <vt:i4>2621530</vt:i4>
      </vt:variant>
      <vt:variant>
        <vt:i4>42</vt:i4>
      </vt:variant>
      <vt:variant>
        <vt:i4>0</vt:i4>
      </vt:variant>
      <vt:variant>
        <vt:i4>5</vt:i4>
      </vt:variant>
      <vt:variant>
        <vt:lpwstr>http://www.xbo-ml.ru/book/Bogoslovskaya_i_tserkovno-istoricheskaya_literatura/main/book689.html</vt:lpwstr>
      </vt:variant>
      <vt:variant>
        <vt:lpwstr/>
      </vt:variant>
      <vt:variant>
        <vt:i4>4128890</vt:i4>
      </vt:variant>
      <vt:variant>
        <vt:i4>39</vt:i4>
      </vt:variant>
      <vt:variant>
        <vt:i4>0</vt:i4>
      </vt:variant>
      <vt:variant>
        <vt:i4>5</vt:i4>
      </vt:variant>
      <vt:variant>
        <vt:lpwstr>http://www.holytrinitymission.org/books/russian/canons_apostles_nikodim_milosh.htm</vt:lpwstr>
      </vt:variant>
      <vt:variant>
        <vt:lpwstr>_Toc60137993</vt:lpwstr>
      </vt:variant>
      <vt:variant>
        <vt:i4>7798900</vt:i4>
      </vt:variant>
      <vt:variant>
        <vt:i4>36</vt:i4>
      </vt:variant>
      <vt:variant>
        <vt:i4>0</vt:i4>
      </vt:variant>
      <vt:variant>
        <vt:i4>5</vt:i4>
      </vt:variant>
      <vt:variant>
        <vt:lpwstr>http://www.sophia.orthodoxy.ru/last.htm</vt:lpwstr>
      </vt:variant>
      <vt:variant>
        <vt:lpwstr/>
      </vt:variant>
      <vt:variant>
        <vt:i4>4325464</vt:i4>
      </vt:variant>
      <vt:variant>
        <vt:i4>33</vt:i4>
      </vt:variant>
      <vt:variant>
        <vt:i4>0</vt:i4>
      </vt:variant>
      <vt:variant>
        <vt:i4>5</vt:i4>
      </vt:variant>
      <vt:variant>
        <vt:lpwstr>http://www.sophia.orthodoxy.ru/index.html</vt:lpwstr>
      </vt:variant>
      <vt:variant>
        <vt:lpwstr/>
      </vt:variant>
      <vt:variant>
        <vt:i4>4325464</vt:i4>
      </vt:variant>
      <vt:variant>
        <vt:i4>30</vt:i4>
      </vt:variant>
      <vt:variant>
        <vt:i4>0</vt:i4>
      </vt:variant>
      <vt:variant>
        <vt:i4>5</vt:i4>
      </vt:variant>
      <vt:variant>
        <vt:lpwstr>http://www.sophia.orthodoxy.ru/index.html</vt:lpwstr>
      </vt:variant>
      <vt:variant>
        <vt:lpwstr/>
      </vt:variant>
      <vt:variant>
        <vt:i4>4325464</vt:i4>
      </vt:variant>
      <vt:variant>
        <vt:i4>27</vt:i4>
      </vt:variant>
      <vt:variant>
        <vt:i4>0</vt:i4>
      </vt:variant>
      <vt:variant>
        <vt:i4>5</vt:i4>
      </vt:variant>
      <vt:variant>
        <vt:lpwstr>http://www.sophia.orthodoxy.ru/index.html</vt:lpwstr>
      </vt:variant>
      <vt:variant>
        <vt:lpwstr/>
      </vt:variant>
      <vt:variant>
        <vt:i4>4587613</vt:i4>
      </vt:variant>
      <vt:variant>
        <vt:i4>24</vt:i4>
      </vt:variant>
      <vt:variant>
        <vt:i4>0</vt:i4>
      </vt:variant>
      <vt:variant>
        <vt:i4>5</vt:i4>
      </vt:variant>
      <vt:variant>
        <vt:lpwstr>http://www.magister.msk.ru/library/history/solov/solv05p5.htm</vt:lpwstr>
      </vt:variant>
      <vt:variant>
        <vt:lpwstr/>
      </vt:variant>
      <vt:variant>
        <vt:i4>6094883</vt:i4>
      </vt:variant>
      <vt:variant>
        <vt:i4>21</vt:i4>
      </vt:variant>
      <vt:variant>
        <vt:i4>0</vt:i4>
      </vt:variant>
      <vt:variant>
        <vt:i4>5</vt:i4>
      </vt:variant>
      <vt:variant>
        <vt:lpwstr>http://www.kopajglubze.boom.ru/stoglav/stoglav_text.html</vt:lpwstr>
      </vt:variant>
      <vt:variant>
        <vt:lpwstr/>
      </vt:variant>
      <vt:variant>
        <vt:i4>5767186</vt:i4>
      </vt:variant>
      <vt:variant>
        <vt:i4>18</vt:i4>
      </vt:variant>
      <vt:variant>
        <vt:i4>0</vt:i4>
      </vt:variant>
      <vt:variant>
        <vt:i4>5</vt:i4>
      </vt:variant>
      <vt:variant>
        <vt:lpwstr>http://www.krotov.info/history/15/1/kazakova.htm</vt:lpwstr>
      </vt:variant>
      <vt:variant>
        <vt:lpwstr/>
      </vt:variant>
      <vt:variant>
        <vt:i4>7340142</vt:i4>
      </vt:variant>
      <vt:variant>
        <vt:i4>15</vt:i4>
      </vt:variant>
      <vt:variant>
        <vt:i4>0</vt:i4>
      </vt:variant>
      <vt:variant>
        <vt:i4>5</vt:i4>
      </vt:variant>
      <vt:variant>
        <vt:lpwstr>http://feb-web.ru/feb/irl/il0/il2/il2-3772.htm?cmd=2</vt:lpwstr>
      </vt:variant>
      <vt:variant>
        <vt:lpwstr>Текст</vt:lpwstr>
      </vt:variant>
      <vt:variant>
        <vt:i4>327720</vt:i4>
      </vt:variant>
      <vt:variant>
        <vt:i4>12</vt:i4>
      </vt:variant>
      <vt:variant>
        <vt:i4>0</vt:i4>
      </vt:variant>
      <vt:variant>
        <vt:i4>5</vt:i4>
      </vt:variant>
      <vt:variant>
        <vt:lpwstr>mailto:info@pravoslavie.by</vt:lpwstr>
      </vt:variant>
      <vt:variant>
        <vt:lpwstr/>
      </vt:variant>
      <vt:variant>
        <vt:i4>3211385</vt:i4>
      </vt:variant>
      <vt:variant>
        <vt:i4>9</vt:i4>
      </vt:variant>
      <vt:variant>
        <vt:i4>0</vt:i4>
      </vt:variant>
      <vt:variant>
        <vt:i4>5</vt:i4>
      </vt:variant>
      <vt:variant>
        <vt:lpwstr>http://dic.academic.ru/dic.nsf/ruwiki/8256</vt:lpwstr>
      </vt:variant>
      <vt:variant>
        <vt:lpwstr/>
      </vt:variant>
      <vt:variant>
        <vt:i4>2031687</vt:i4>
      </vt:variant>
      <vt:variant>
        <vt:i4>6</vt:i4>
      </vt:variant>
      <vt:variant>
        <vt:i4>0</vt:i4>
      </vt:variant>
      <vt:variant>
        <vt:i4>5</vt:i4>
      </vt:variant>
      <vt:variant>
        <vt:lpwstr>http://www.bible-mda.ru/</vt:lpwstr>
      </vt:variant>
      <vt:variant>
        <vt:lpwstr/>
      </vt:variant>
      <vt:variant>
        <vt:i4>7995453</vt:i4>
      </vt:variant>
      <vt:variant>
        <vt:i4>3</vt:i4>
      </vt:variant>
      <vt:variant>
        <vt:i4>0</vt:i4>
      </vt:variant>
      <vt:variant>
        <vt:i4>5</vt:i4>
      </vt:variant>
      <vt:variant>
        <vt:lpwstr>http://www.eleven.co.il/print.php?id=15447</vt:lpwstr>
      </vt:variant>
      <vt:variant>
        <vt:lpwstr/>
      </vt:variant>
      <vt:variant>
        <vt:i4>2752569</vt:i4>
      </vt:variant>
      <vt:variant>
        <vt:i4>0</vt:i4>
      </vt:variant>
      <vt:variant>
        <vt:i4>0</vt:i4>
      </vt:variant>
      <vt:variant>
        <vt:i4>5</vt:i4>
      </vt:variant>
      <vt:variant>
        <vt:lpwstr>http://www.portal-slovo.ru/authors/463.php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 вере вашей да будет вам...</dc:title>
  <dc:subject/>
  <dc:creator>Пользователь</dc:creator>
  <cp:keywords/>
  <dc:description/>
  <cp:lastModifiedBy>User</cp:lastModifiedBy>
  <cp:revision>3</cp:revision>
  <cp:lastPrinted>2007-10-30T08:30:00Z</cp:lastPrinted>
  <dcterms:created xsi:type="dcterms:W3CDTF">2023-05-08T10:12:00Z</dcterms:created>
  <dcterms:modified xsi:type="dcterms:W3CDTF">2023-05-08T10:14:00Z</dcterms:modified>
</cp:coreProperties>
</file>